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A66" w:rsidRPr="00A769A2" w:rsidRDefault="009B04E3" w:rsidP="00A90A66">
      <w:pPr>
        <w:pStyle w:val="Heading1"/>
      </w:pPr>
      <w:r>
        <w:t xml:space="preserve">Role Play: </w:t>
      </w:r>
      <w:r w:rsidR="00A90A66" w:rsidRPr="00A769A2">
        <w:t xml:space="preserve">Product </w:t>
      </w:r>
      <w:r w:rsidR="008712C1">
        <w:t>V</w:t>
      </w:r>
      <w:r w:rsidR="00A90A66" w:rsidRPr="00A769A2">
        <w:t xml:space="preserve">ision </w:t>
      </w:r>
      <w:r w:rsidR="008712C1">
        <w:t>M</w:t>
      </w:r>
      <w:r w:rsidR="00A90A66" w:rsidRPr="00A769A2">
        <w:t>eeting</w:t>
      </w:r>
    </w:p>
    <w:p w:rsidR="006B0C61" w:rsidRPr="00A769A2" w:rsidRDefault="003A61DD">
      <w:pPr>
        <w:rPr>
          <w:b/>
          <w:color w:val="000000" w:themeColor="text1"/>
        </w:rPr>
      </w:pPr>
      <w:r w:rsidRPr="00A769A2">
        <w:rPr>
          <w:b/>
          <w:color w:val="000000" w:themeColor="text1"/>
        </w:rPr>
        <w:t>Case Study</w:t>
      </w:r>
    </w:p>
    <w:p w:rsidR="00A90A66" w:rsidRDefault="00C81A75">
      <w:r w:rsidRPr="00A769A2">
        <w:t>VMfoods</w:t>
      </w:r>
      <w:r w:rsidR="008712C1">
        <w:t xml:space="preserve"> </w:t>
      </w:r>
      <w:r w:rsidR="004723ED" w:rsidRPr="00A769A2">
        <w:t xml:space="preserve">is a 10 year-old nation-wide grocery chain with about 100 outlets. Of late, the management team at </w:t>
      </w:r>
      <w:r w:rsidRPr="00A769A2">
        <w:t>VMfoods</w:t>
      </w:r>
      <w:r w:rsidR="004723ED" w:rsidRPr="00A769A2">
        <w:t xml:space="preserve"> has observed that their customers are leading a fast-paced lifestyle and do not travel long-distance</w:t>
      </w:r>
      <w:r w:rsidR="008712C1">
        <w:t>s</w:t>
      </w:r>
      <w:r w:rsidR="004723ED" w:rsidRPr="00A769A2">
        <w:t xml:space="preserve"> to do their grocery shopping. They also feel that since grocery</w:t>
      </w:r>
      <w:r w:rsidR="0037053F">
        <w:t xml:space="preserve"> shopping</w:t>
      </w:r>
      <w:r w:rsidR="004723ED" w:rsidRPr="00A769A2">
        <w:t xml:space="preserve"> is not a high-involvement process (and since </w:t>
      </w:r>
      <w:r w:rsidRPr="00A769A2">
        <w:t>VMfoods</w:t>
      </w:r>
      <w:r w:rsidR="004723ED" w:rsidRPr="00A769A2">
        <w:t xml:space="preserve"> has always been providing high quality products), the best way to increase their market share would be to deliver groceries to the customer’s residence. In this regard, a </w:t>
      </w:r>
      <w:r w:rsidR="008712C1">
        <w:t>representative</w:t>
      </w:r>
      <w:r w:rsidR="004723ED" w:rsidRPr="00A769A2">
        <w:t xml:space="preserve"> from VMEdu has approached your team on behalf of </w:t>
      </w:r>
      <w:r w:rsidRPr="00A769A2">
        <w:t>VMfoods</w:t>
      </w:r>
      <w:r w:rsidR="004723ED" w:rsidRPr="00A769A2">
        <w:t xml:space="preserve"> to </w:t>
      </w:r>
      <w:r w:rsidR="008712C1">
        <w:t>create</w:t>
      </w:r>
      <w:r w:rsidR="004723ED" w:rsidRPr="00A769A2">
        <w:t xml:space="preserve"> a website for customers</w:t>
      </w:r>
      <w:r w:rsidR="00653FE5">
        <w:t xml:space="preserve"> to prepare their </w:t>
      </w:r>
      <w:r w:rsidR="008712C1">
        <w:t xml:space="preserve">online delivery </w:t>
      </w:r>
      <w:r w:rsidR="00653FE5">
        <w:t>order</w:t>
      </w:r>
      <w:r w:rsidR="004723ED" w:rsidRPr="00A769A2">
        <w:t xml:space="preserve"> and make payments. </w:t>
      </w:r>
    </w:p>
    <w:p w:rsidR="009B04E3" w:rsidRPr="00A769A2" w:rsidRDefault="009B04E3">
      <w:r>
        <w:t>The vision and generic requirements are given to you by a company representative (the faculty) in a product vision meeting.</w:t>
      </w:r>
    </w:p>
    <w:p w:rsidR="00065BA1" w:rsidRPr="00A769A2" w:rsidRDefault="00065BA1" w:rsidP="00065BA1">
      <w:pPr>
        <w:rPr>
          <w:color w:val="8064A2" w:themeColor="accent4"/>
        </w:rPr>
      </w:pPr>
      <w:r w:rsidRPr="00A769A2">
        <w:rPr>
          <w:color w:val="8064A2" w:themeColor="accent4"/>
        </w:rPr>
        <w:br w:type="page"/>
      </w:r>
    </w:p>
    <w:p w:rsidR="00065BA1" w:rsidRPr="00A769A2" w:rsidRDefault="009B04E3" w:rsidP="00065BA1">
      <w:pPr>
        <w:pStyle w:val="Heading1"/>
      </w:pPr>
      <w:r>
        <w:lastRenderedPageBreak/>
        <w:t>Role Play: Creat</w:t>
      </w:r>
      <w:r w:rsidR="002E0CA0">
        <w:t>e</w:t>
      </w:r>
      <w:r>
        <w:t xml:space="preserve"> a </w:t>
      </w:r>
      <w:r w:rsidR="00065BA1" w:rsidRPr="00A769A2">
        <w:t>Product Backlog</w:t>
      </w:r>
    </w:p>
    <w:p w:rsidR="00065BA1" w:rsidRPr="00A769A2" w:rsidRDefault="00065BA1" w:rsidP="00065BA1">
      <w:r w:rsidRPr="00A769A2">
        <w:t xml:space="preserve">Work in teams to prepare a product backlog (high-level containing user stories) for the given Product vision. </w:t>
      </w:r>
      <w:r w:rsidR="009B04E3">
        <w:t xml:space="preserve">Some </w:t>
      </w:r>
      <w:r w:rsidR="004A6A25" w:rsidRPr="00A769A2">
        <w:t xml:space="preserve">user-stories have </w:t>
      </w:r>
      <w:r w:rsidR="009B04E3">
        <w:t xml:space="preserve">already </w:t>
      </w:r>
      <w:r w:rsidR="004A6A25" w:rsidRPr="00A769A2">
        <w:t xml:space="preserve">been </w:t>
      </w:r>
      <w:r w:rsidR="009B04E3">
        <w:t>defined</w:t>
      </w:r>
      <w:r w:rsidR="002E0CA0">
        <w:t xml:space="preserve"> </w:t>
      </w:r>
      <w:r w:rsidR="004A6A25" w:rsidRPr="00A769A2">
        <w:t xml:space="preserve">for your reference. Come up with </w:t>
      </w:r>
      <w:r w:rsidR="009B04E3">
        <w:t xml:space="preserve">additional </w:t>
      </w:r>
      <w:r w:rsidR="004A6A25" w:rsidRPr="00A769A2">
        <w:t xml:space="preserve">Product Backlog items </w:t>
      </w:r>
      <w:r w:rsidR="009B04E3">
        <w:t>(another 7 – 10)</w:t>
      </w:r>
    </w:p>
    <w:p w:rsidR="00A90A66" w:rsidRPr="00A769A2" w:rsidRDefault="00A90A66" w:rsidP="00065BA1">
      <w:pPr>
        <w:rPr>
          <w:color w:val="FF0000"/>
        </w:rPr>
      </w:pPr>
    </w:p>
    <w:tbl>
      <w:tblPr>
        <w:tblStyle w:val="TableGrid"/>
        <w:tblW w:w="0" w:type="auto"/>
        <w:tblInd w:w="108" w:type="dxa"/>
        <w:tblLook w:val="04A0" w:firstRow="1" w:lastRow="0" w:firstColumn="1" w:lastColumn="0" w:noHBand="0" w:noVBand="1"/>
      </w:tblPr>
      <w:tblGrid>
        <w:gridCol w:w="923"/>
        <w:gridCol w:w="5454"/>
        <w:gridCol w:w="1209"/>
        <w:gridCol w:w="1275"/>
      </w:tblGrid>
      <w:tr w:rsidR="00065BA1" w:rsidRPr="00A769A2" w:rsidTr="008712C1">
        <w:trPr>
          <w:trHeight w:val="300"/>
        </w:trPr>
        <w:tc>
          <w:tcPr>
            <w:tcW w:w="923" w:type="dxa"/>
            <w:tcBorders>
              <w:bottom w:val="double" w:sz="4" w:space="0" w:color="auto"/>
            </w:tcBorders>
            <w:noWrap/>
            <w:vAlign w:val="center"/>
            <w:hideMark/>
          </w:tcPr>
          <w:p w:rsidR="00065BA1" w:rsidRPr="008712C1" w:rsidRDefault="00065BA1" w:rsidP="008712C1">
            <w:pPr>
              <w:jc w:val="center"/>
              <w:rPr>
                <w:b/>
              </w:rPr>
            </w:pPr>
            <w:r w:rsidRPr="008712C1">
              <w:rPr>
                <w:b/>
              </w:rPr>
              <w:t>Item #</w:t>
            </w:r>
          </w:p>
        </w:tc>
        <w:tc>
          <w:tcPr>
            <w:tcW w:w="5454" w:type="dxa"/>
            <w:tcBorders>
              <w:bottom w:val="double" w:sz="4" w:space="0" w:color="auto"/>
            </w:tcBorders>
            <w:noWrap/>
            <w:vAlign w:val="center"/>
            <w:hideMark/>
          </w:tcPr>
          <w:p w:rsidR="00065BA1" w:rsidRPr="008712C1" w:rsidRDefault="00065BA1" w:rsidP="008712C1">
            <w:pPr>
              <w:jc w:val="center"/>
              <w:rPr>
                <w:b/>
              </w:rPr>
            </w:pPr>
            <w:r w:rsidRPr="008712C1">
              <w:rPr>
                <w:b/>
              </w:rPr>
              <w:t>User Story description</w:t>
            </w:r>
          </w:p>
        </w:tc>
        <w:tc>
          <w:tcPr>
            <w:tcW w:w="1209" w:type="dxa"/>
            <w:tcBorders>
              <w:bottom w:val="double" w:sz="4" w:space="0" w:color="auto"/>
            </w:tcBorders>
            <w:noWrap/>
            <w:vAlign w:val="center"/>
            <w:hideMark/>
          </w:tcPr>
          <w:p w:rsidR="00065BA1" w:rsidRPr="008712C1" w:rsidRDefault="00065BA1" w:rsidP="008712C1">
            <w:pPr>
              <w:jc w:val="center"/>
              <w:rPr>
                <w:b/>
              </w:rPr>
            </w:pPr>
            <w:r w:rsidRPr="008712C1">
              <w:rPr>
                <w:b/>
              </w:rPr>
              <w:t>Initial estimate</w:t>
            </w:r>
          </w:p>
        </w:tc>
        <w:tc>
          <w:tcPr>
            <w:tcW w:w="1275" w:type="dxa"/>
            <w:tcBorders>
              <w:bottom w:val="double" w:sz="4" w:space="0" w:color="auto"/>
            </w:tcBorders>
            <w:noWrap/>
            <w:vAlign w:val="center"/>
            <w:hideMark/>
          </w:tcPr>
          <w:p w:rsidR="00065BA1" w:rsidRPr="008712C1" w:rsidRDefault="00065BA1" w:rsidP="008712C1">
            <w:pPr>
              <w:jc w:val="center"/>
              <w:rPr>
                <w:b/>
              </w:rPr>
            </w:pPr>
            <w:r w:rsidRPr="008712C1">
              <w:rPr>
                <w:b/>
              </w:rPr>
              <w:t>Revised estimate</w:t>
            </w:r>
          </w:p>
        </w:tc>
      </w:tr>
      <w:tr w:rsidR="008712C1" w:rsidRPr="00A769A2" w:rsidTr="008712C1">
        <w:trPr>
          <w:trHeight w:val="300"/>
        </w:trPr>
        <w:tc>
          <w:tcPr>
            <w:tcW w:w="6377" w:type="dxa"/>
            <w:gridSpan w:val="2"/>
            <w:tcBorders>
              <w:top w:val="double" w:sz="4" w:space="0" w:color="auto"/>
            </w:tcBorders>
            <w:shd w:val="clear" w:color="auto" w:fill="F2F2F2" w:themeFill="background1" w:themeFillShade="F2"/>
            <w:noWrap/>
            <w:hideMark/>
          </w:tcPr>
          <w:p w:rsidR="008712C1" w:rsidRPr="00A769A2" w:rsidRDefault="008712C1" w:rsidP="008712C1"/>
        </w:tc>
        <w:tc>
          <w:tcPr>
            <w:tcW w:w="1209" w:type="dxa"/>
            <w:tcBorders>
              <w:top w:val="double" w:sz="4" w:space="0" w:color="auto"/>
            </w:tcBorders>
            <w:shd w:val="clear" w:color="auto" w:fill="F2F2F2" w:themeFill="background1" w:themeFillShade="F2"/>
            <w:noWrap/>
            <w:hideMark/>
          </w:tcPr>
          <w:p w:rsidR="008712C1" w:rsidRPr="00A769A2" w:rsidRDefault="008712C1" w:rsidP="00736E7A"/>
        </w:tc>
        <w:tc>
          <w:tcPr>
            <w:tcW w:w="1275" w:type="dxa"/>
            <w:tcBorders>
              <w:top w:val="double" w:sz="4" w:space="0" w:color="auto"/>
            </w:tcBorders>
            <w:shd w:val="clear" w:color="auto" w:fill="F2F2F2" w:themeFill="background1" w:themeFillShade="F2"/>
            <w:noWrap/>
            <w:hideMark/>
          </w:tcPr>
          <w:p w:rsidR="008712C1" w:rsidRPr="00A769A2" w:rsidRDefault="008712C1" w:rsidP="00736E7A"/>
        </w:tc>
      </w:tr>
      <w:tr w:rsidR="00065BA1" w:rsidRPr="00A769A2" w:rsidTr="008712C1">
        <w:trPr>
          <w:trHeight w:val="300"/>
        </w:trPr>
        <w:tc>
          <w:tcPr>
            <w:tcW w:w="923" w:type="dxa"/>
            <w:noWrap/>
            <w:hideMark/>
          </w:tcPr>
          <w:p w:rsidR="00065BA1" w:rsidRPr="00A769A2" w:rsidRDefault="00065BA1" w:rsidP="00065BA1">
            <w:r w:rsidRPr="00A769A2">
              <w:t>1</w:t>
            </w:r>
          </w:p>
        </w:tc>
        <w:tc>
          <w:tcPr>
            <w:tcW w:w="5454" w:type="dxa"/>
            <w:noWrap/>
            <w:hideMark/>
          </w:tcPr>
          <w:p w:rsidR="00065BA1" w:rsidRPr="00A769A2" w:rsidRDefault="00065BA1">
            <w:r w:rsidRPr="00A769A2">
              <w:t>Login Feature</w:t>
            </w:r>
          </w:p>
        </w:tc>
        <w:tc>
          <w:tcPr>
            <w:tcW w:w="1209" w:type="dxa"/>
            <w:noWrap/>
            <w:hideMark/>
          </w:tcPr>
          <w:p w:rsidR="00065BA1" w:rsidRPr="00A769A2" w:rsidRDefault="00A90A66" w:rsidP="00736E7A">
            <w:r w:rsidRPr="00A769A2">
              <w:t>4</w:t>
            </w:r>
          </w:p>
        </w:tc>
        <w:tc>
          <w:tcPr>
            <w:tcW w:w="1275" w:type="dxa"/>
            <w:noWrap/>
            <w:hideMark/>
          </w:tcPr>
          <w:p w:rsidR="00065BA1" w:rsidRPr="00A769A2" w:rsidRDefault="00065BA1" w:rsidP="00736E7A"/>
        </w:tc>
      </w:tr>
      <w:tr w:rsidR="00A90A66" w:rsidRPr="00A769A2" w:rsidTr="008712C1">
        <w:trPr>
          <w:trHeight w:val="300"/>
        </w:trPr>
        <w:tc>
          <w:tcPr>
            <w:tcW w:w="923" w:type="dxa"/>
            <w:noWrap/>
            <w:hideMark/>
          </w:tcPr>
          <w:p w:rsidR="00065BA1" w:rsidRPr="00A769A2" w:rsidRDefault="00065BA1" w:rsidP="00065BA1">
            <w:pPr>
              <w:rPr>
                <w:color w:val="000000" w:themeColor="text1"/>
              </w:rPr>
            </w:pPr>
            <w:r w:rsidRPr="00A769A2">
              <w:rPr>
                <w:color w:val="000000" w:themeColor="text1"/>
              </w:rPr>
              <w:t>2</w:t>
            </w:r>
          </w:p>
        </w:tc>
        <w:tc>
          <w:tcPr>
            <w:tcW w:w="5454" w:type="dxa"/>
            <w:noWrap/>
            <w:hideMark/>
          </w:tcPr>
          <w:p w:rsidR="00065BA1" w:rsidRPr="00A769A2" w:rsidRDefault="00065BA1">
            <w:pPr>
              <w:rPr>
                <w:color w:val="000000" w:themeColor="text1"/>
              </w:rPr>
            </w:pPr>
            <w:r w:rsidRPr="00A769A2">
              <w:rPr>
                <w:color w:val="000000" w:themeColor="text1"/>
              </w:rPr>
              <w:t>Access to payment gateways</w:t>
            </w:r>
          </w:p>
        </w:tc>
        <w:tc>
          <w:tcPr>
            <w:tcW w:w="1209" w:type="dxa"/>
            <w:noWrap/>
            <w:hideMark/>
          </w:tcPr>
          <w:p w:rsidR="00065BA1" w:rsidRPr="00A769A2" w:rsidRDefault="00A90A66" w:rsidP="00736E7A">
            <w:pPr>
              <w:rPr>
                <w:color w:val="000000" w:themeColor="text1"/>
              </w:rPr>
            </w:pPr>
            <w:r w:rsidRPr="00A769A2">
              <w:rPr>
                <w:color w:val="000000" w:themeColor="text1"/>
              </w:rPr>
              <w:t>5</w:t>
            </w:r>
          </w:p>
        </w:tc>
        <w:tc>
          <w:tcPr>
            <w:tcW w:w="1275" w:type="dxa"/>
            <w:noWrap/>
            <w:hideMark/>
          </w:tcPr>
          <w:p w:rsidR="00065BA1" w:rsidRPr="00A769A2" w:rsidRDefault="00065BA1" w:rsidP="00736E7A">
            <w:pPr>
              <w:rPr>
                <w:color w:val="000000" w:themeColor="text1"/>
              </w:rPr>
            </w:pPr>
          </w:p>
        </w:tc>
      </w:tr>
      <w:tr w:rsidR="00A90A66" w:rsidRPr="00A769A2" w:rsidTr="008712C1">
        <w:trPr>
          <w:trHeight w:val="300"/>
        </w:trPr>
        <w:tc>
          <w:tcPr>
            <w:tcW w:w="923" w:type="dxa"/>
            <w:noWrap/>
            <w:hideMark/>
          </w:tcPr>
          <w:p w:rsidR="00065BA1" w:rsidRPr="00A769A2" w:rsidRDefault="00065BA1" w:rsidP="00065BA1">
            <w:pPr>
              <w:rPr>
                <w:color w:val="000000" w:themeColor="text1"/>
              </w:rPr>
            </w:pPr>
            <w:r w:rsidRPr="00A769A2">
              <w:rPr>
                <w:color w:val="000000" w:themeColor="text1"/>
              </w:rPr>
              <w:t>3</w:t>
            </w:r>
          </w:p>
        </w:tc>
        <w:tc>
          <w:tcPr>
            <w:tcW w:w="5454" w:type="dxa"/>
            <w:noWrap/>
            <w:hideMark/>
          </w:tcPr>
          <w:p w:rsidR="00065BA1" w:rsidRPr="00A769A2" w:rsidRDefault="0099737E">
            <w:pPr>
              <w:rPr>
                <w:color w:val="000000" w:themeColor="text1"/>
              </w:rPr>
            </w:pPr>
            <w:r w:rsidRPr="00A769A2">
              <w:rPr>
                <w:color w:val="000000" w:themeColor="text1"/>
              </w:rPr>
              <w:t xml:space="preserve">Generic Browsing and </w:t>
            </w:r>
            <w:r w:rsidR="00065BA1" w:rsidRPr="00A769A2">
              <w:rPr>
                <w:color w:val="000000" w:themeColor="text1"/>
              </w:rPr>
              <w:t>Shopping cart facility</w:t>
            </w:r>
          </w:p>
        </w:tc>
        <w:tc>
          <w:tcPr>
            <w:tcW w:w="1209" w:type="dxa"/>
            <w:noWrap/>
            <w:hideMark/>
          </w:tcPr>
          <w:p w:rsidR="00065BA1" w:rsidRPr="00A769A2" w:rsidRDefault="00A90A66" w:rsidP="00736E7A">
            <w:pPr>
              <w:rPr>
                <w:color w:val="000000" w:themeColor="text1"/>
              </w:rPr>
            </w:pPr>
            <w:r w:rsidRPr="00A769A2">
              <w:rPr>
                <w:color w:val="000000" w:themeColor="text1"/>
              </w:rPr>
              <w:t>5</w:t>
            </w:r>
          </w:p>
        </w:tc>
        <w:tc>
          <w:tcPr>
            <w:tcW w:w="1275" w:type="dxa"/>
            <w:noWrap/>
            <w:hideMark/>
          </w:tcPr>
          <w:p w:rsidR="00065BA1" w:rsidRPr="00A769A2" w:rsidRDefault="00065BA1" w:rsidP="00736E7A">
            <w:pPr>
              <w:rPr>
                <w:color w:val="000000" w:themeColor="text1"/>
              </w:rPr>
            </w:pPr>
          </w:p>
        </w:tc>
      </w:tr>
      <w:tr w:rsidR="00065BA1" w:rsidRPr="00A769A2" w:rsidTr="008712C1">
        <w:trPr>
          <w:trHeight w:val="300"/>
        </w:trPr>
        <w:tc>
          <w:tcPr>
            <w:tcW w:w="923" w:type="dxa"/>
            <w:noWrap/>
            <w:hideMark/>
          </w:tcPr>
          <w:p w:rsidR="00065BA1" w:rsidRPr="00A769A2" w:rsidRDefault="00065BA1"/>
        </w:tc>
        <w:tc>
          <w:tcPr>
            <w:tcW w:w="5454" w:type="dxa"/>
            <w:noWrap/>
            <w:hideMark/>
          </w:tcPr>
          <w:p w:rsidR="00065BA1" w:rsidRPr="00A769A2" w:rsidRDefault="00065BA1"/>
        </w:tc>
        <w:tc>
          <w:tcPr>
            <w:tcW w:w="1209" w:type="dxa"/>
            <w:noWrap/>
            <w:hideMark/>
          </w:tcPr>
          <w:p w:rsidR="00065BA1" w:rsidRPr="00A769A2" w:rsidRDefault="00065BA1" w:rsidP="00736E7A"/>
        </w:tc>
        <w:tc>
          <w:tcPr>
            <w:tcW w:w="1275" w:type="dxa"/>
            <w:noWrap/>
            <w:hideMark/>
          </w:tcPr>
          <w:p w:rsidR="00065BA1" w:rsidRPr="00A769A2" w:rsidRDefault="00065BA1" w:rsidP="00736E7A"/>
        </w:tc>
      </w:tr>
      <w:tr w:rsidR="008712C1" w:rsidRPr="00A769A2" w:rsidTr="008712C1">
        <w:trPr>
          <w:trHeight w:val="300"/>
        </w:trPr>
        <w:tc>
          <w:tcPr>
            <w:tcW w:w="6377" w:type="dxa"/>
            <w:gridSpan w:val="2"/>
            <w:shd w:val="clear" w:color="auto" w:fill="F2F2F2" w:themeFill="background1" w:themeFillShade="F2"/>
            <w:noWrap/>
            <w:hideMark/>
          </w:tcPr>
          <w:p w:rsidR="008712C1" w:rsidRPr="00A769A2" w:rsidRDefault="008712C1">
            <w:pPr>
              <w:rPr>
                <w:color w:val="FF0000"/>
              </w:rPr>
            </w:pPr>
          </w:p>
        </w:tc>
        <w:tc>
          <w:tcPr>
            <w:tcW w:w="1209" w:type="dxa"/>
            <w:shd w:val="clear" w:color="auto" w:fill="F2F2F2" w:themeFill="background1" w:themeFillShade="F2"/>
            <w:noWrap/>
            <w:hideMark/>
          </w:tcPr>
          <w:p w:rsidR="008712C1" w:rsidRPr="00A769A2" w:rsidRDefault="008712C1" w:rsidP="00736E7A">
            <w:pPr>
              <w:rPr>
                <w:color w:val="FF0000"/>
              </w:rPr>
            </w:pPr>
          </w:p>
        </w:tc>
        <w:tc>
          <w:tcPr>
            <w:tcW w:w="1275" w:type="dxa"/>
            <w:shd w:val="clear" w:color="auto" w:fill="F2F2F2" w:themeFill="background1" w:themeFillShade="F2"/>
            <w:noWrap/>
            <w:hideMark/>
          </w:tcPr>
          <w:p w:rsidR="008712C1" w:rsidRPr="00A769A2" w:rsidRDefault="008712C1" w:rsidP="00736E7A">
            <w:pPr>
              <w:rPr>
                <w:color w:val="FF0000"/>
              </w:rPr>
            </w:pPr>
          </w:p>
        </w:tc>
      </w:tr>
      <w:tr w:rsidR="00065BA1" w:rsidRPr="00A769A2" w:rsidTr="008712C1">
        <w:trPr>
          <w:trHeight w:val="300"/>
        </w:trPr>
        <w:tc>
          <w:tcPr>
            <w:tcW w:w="923" w:type="dxa"/>
            <w:noWrap/>
          </w:tcPr>
          <w:p w:rsidR="00065BA1" w:rsidRPr="00A769A2" w:rsidRDefault="00065BA1" w:rsidP="00065BA1">
            <w:pPr>
              <w:rPr>
                <w:color w:val="FF0000"/>
              </w:rPr>
            </w:pPr>
          </w:p>
        </w:tc>
        <w:tc>
          <w:tcPr>
            <w:tcW w:w="5454" w:type="dxa"/>
            <w:noWrap/>
          </w:tcPr>
          <w:p w:rsidR="00065BA1" w:rsidRPr="00A769A2" w:rsidRDefault="00065BA1">
            <w:pPr>
              <w:rPr>
                <w:color w:val="FF0000"/>
              </w:rPr>
            </w:pPr>
          </w:p>
        </w:tc>
        <w:tc>
          <w:tcPr>
            <w:tcW w:w="1209" w:type="dxa"/>
            <w:noWrap/>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8712C1">
        <w:trPr>
          <w:trHeight w:val="300"/>
        </w:trPr>
        <w:tc>
          <w:tcPr>
            <w:tcW w:w="923" w:type="dxa"/>
            <w:noWrap/>
          </w:tcPr>
          <w:p w:rsidR="00065BA1" w:rsidRPr="00A769A2" w:rsidRDefault="00065BA1" w:rsidP="00065BA1">
            <w:pPr>
              <w:rPr>
                <w:color w:val="FF0000"/>
              </w:rPr>
            </w:pPr>
          </w:p>
        </w:tc>
        <w:tc>
          <w:tcPr>
            <w:tcW w:w="5454" w:type="dxa"/>
            <w:noWrap/>
          </w:tcPr>
          <w:p w:rsidR="00065BA1" w:rsidRPr="00A769A2" w:rsidRDefault="00065BA1">
            <w:pPr>
              <w:rPr>
                <w:color w:val="FF0000"/>
              </w:rPr>
            </w:pPr>
          </w:p>
        </w:tc>
        <w:tc>
          <w:tcPr>
            <w:tcW w:w="1209" w:type="dxa"/>
            <w:noWrap/>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8712C1">
        <w:trPr>
          <w:trHeight w:val="300"/>
        </w:trPr>
        <w:tc>
          <w:tcPr>
            <w:tcW w:w="923" w:type="dxa"/>
            <w:noWrap/>
          </w:tcPr>
          <w:p w:rsidR="00065BA1" w:rsidRPr="00A769A2" w:rsidRDefault="00065BA1" w:rsidP="00065BA1">
            <w:pPr>
              <w:rPr>
                <w:color w:val="FF0000"/>
              </w:rPr>
            </w:pPr>
          </w:p>
        </w:tc>
        <w:tc>
          <w:tcPr>
            <w:tcW w:w="5454" w:type="dxa"/>
            <w:noWrap/>
          </w:tcPr>
          <w:p w:rsidR="00065BA1" w:rsidRPr="00A769A2" w:rsidRDefault="00065BA1">
            <w:pPr>
              <w:rPr>
                <w:color w:val="FF0000"/>
              </w:rPr>
            </w:pPr>
          </w:p>
        </w:tc>
        <w:tc>
          <w:tcPr>
            <w:tcW w:w="1209" w:type="dxa"/>
            <w:noWrap/>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8712C1">
        <w:trPr>
          <w:trHeight w:val="300"/>
        </w:trPr>
        <w:tc>
          <w:tcPr>
            <w:tcW w:w="923" w:type="dxa"/>
            <w:noWrap/>
          </w:tcPr>
          <w:p w:rsidR="00065BA1" w:rsidRPr="00A769A2" w:rsidRDefault="00065BA1">
            <w:pPr>
              <w:rPr>
                <w:color w:val="FF0000"/>
              </w:rPr>
            </w:pPr>
          </w:p>
        </w:tc>
        <w:tc>
          <w:tcPr>
            <w:tcW w:w="5454" w:type="dxa"/>
            <w:noWrap/>
          </w:tcPr>
          <w:p w:rsidR="00065BA1" w:rsidRPr="00A769A2" w:rsidRDefault="00065BA1">
            <w:pPr>
              <w:rPr>
                <w:color w:val="FF0000"/>
              </w:rPr>
            </w:pPr>
          </w:p>
        </w:tc>
        <w:tc>
          <w:tcPr>
            <w:tcW w:w="1209" w:type="dxa"/>
            <w:noWrap/>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8712C1">
        <w:trPr>
          <w:trHeight w:val="300"/>
        </w:trPr>
        <w:tc>
          <w:tcPr>
            <w:tcW w:w="923" w:type="dxa"/>
            <w:noWrap/>
          </w:tcPr>
          <w:p w:rsidR="00065BA1" w:rsidRPr="00A769A2" w:rsidRDefault="00065BA1">
            <w:pPr>
              <w:rPr>
                <w:color w:val="FF0000"/>
              </w:rPr>
            </w:pPr>
          </w:p>
        </w:tc>
        <w:tc>
          <w:tcPr>
            <w:tcW w:w="5454" w:type="dxa"/>
            <w:noWrap/>
          </w:tcPr>
          <w:p w:rsidR="00065BA1" w:rsidRPr="00A769A2" w:rsidRDefault="00065BA1">
            <w:pPr>
              <w:rPr>
                <w:color w:val="FF0000"/>
              </w:rPr>
            </w:pPr>
          </w:p>
        </w:tc>
        <w:tc>
          <w:tcPr>
            <w:tcW w:w="1209" w:type="dxa"/>
            <w:noWrap/>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8712C1">
        <w:trPr>
          <w:trHeight w:val="300"/>
        </w:trPr>
        <w:tc>
          <w:tcPr>
            <w:tcW w:w="923" w:type="dxa"/>
            <w:noWrap/>
          </w:tcPr>
          <w:p w:rsidR="00065BA1" w:rsidRPr="00A769A2" w:rsidRDefault="00065BA1" w:rsidP="00065BA1">
            <w:pPr>
              <w:rPr>
                <w:color w:val="FF0000"/>
              </w:rPr>
            </w:pPr>
          </w:p>
        </w:tc>
        <w:tc>
          <w:tcPr>
            <w:tcW w:w="5454" w:type="dxa"/>
            <w:noWrap/>
          </w:tcPr>
          <w:p w:rsidR="00065BA1" w:rsidRPr="00A769A2" w:rsidRDefault="00065BA1">
            <w:pPr>
              <w:rPr>
                <w:color w:val="FF0000"/>
              </w:rPr>
            </w:pPr>
          </w:p>
        </w:tc>
        <w:tc>
          <w:tcPr>
            <w:tcW w:w="1209" w:type="dxa"/>
            <w:noWrap/>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8712C1">
        <w:trPr>
          <w:trHeight w:val="300"/>
        </w:trPr>
        <w:tc>
          <w:tcPr>
            <w:tcW w:w="923" w:type="dxa"/>
            <w:noWrap/>
          </w:tcPr>
          <w:p w:rsidR="00065BA1" w:rsidRPr="00A769A2" w:rsidRDefault="00065BA1" w:rsidP="00065BA1">
            <w:pPr>
              <w:rPr>
                <w:color w:val="FF0000"/>
              </w:rPr>
            </w:pPr>
          </w:p>
        </w:tc>
        <w:tc>
          <w:tcPr>
            <w:tcW w:w="5454" w:type="dxa"/>
            <w:noWrap/>
          </w:tcPr>
          <w:p w:rsidR="00065BA1" w:rsidRPr="00A769A2" w:rsidRDefault="00065BA1">
            <w:pPr>
              <w:rPr>
                <w:color w:val="FF0000"/>
              </w:rPr>
            </w:pPr>
          </w:p>
        </w:tc>
        <w:tc>
          <w:tcPr>
            <w:tcW w:w="1209" w:type="dxa"/>
            <w:noWrap/>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8712C1">
        <w:trPr>
          <w:trHeight w:val="300"/>
        </w:trPr>
        <w:tc>
          <w:tcPr>
            <w:tcW w:w="923" w:type="dxa"/>
            <w:noWrap/>
          </w:tcPr>
          <w:p w:rsidR="00065BA1" w:rsidRPr="00A769A2" w:rsidRDefault="00065BA1" w:rsidP="00065BA1">
            <w:pPr>
              <w:rPr>
                <w:color w:val="FF0000"/>
              </w:rPr>
            </w:pPr>
          </w:p>
        </w:tc>
        <w:tc>
          <w:tcPr>
            <w:tcW w:w="5454" w:type="dxa"/>
            <w:noWrap/>
          </w:tcPr>
          <w:p w:rsidR="00065BA1" w:rsidRPr="00A769A2" w:rsidRDefault="00065BA1">
            <w:pPr>
              <w:rPr>
                <w:color w:val="FF0000"/>
              </w:rPr>
            </w:pPr>
          </w:p>
        </w:tc>
        <w:tc>
          <w:tcPr>
            <w:tcW w:w="1209" w:type="dxa"/>
            <w:noWrap/>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bl>
    <w:p w:rsidR="0043177F" w:rsidRDefault="0043177F" w:rsidP="0043177F">
      <w:pPr>
        <w:rPr>
          <w:b/>
          <w:color w:val="7030A0"/>
          <w:sz w:val="26"/>
        </w:rPr>
      </w:pPr>
    </w:p>
    <w:p w:rsidR="0043177F" w:rsidRDefault="0043177F" w:rsidP="0043177F">
      <w:r>
        <w:br w:type="page"/>
      </w:r>
    </w:p>
    <w:p w:rsidR="003000E0" w:rsidRPr="00BD50AE" w:rsidRDefault="003000E0" w:rsidP="00BD50AE">
      <w:pPr>
        <w:pStyle w:val="Heading2"/>
      </w:pPr>
      <w:r w:rsidRPr="00A769A2">
        <w:lastRenderedPageBreak/>
        <w:t xml:space="preserve">Issues with creating Product </w:t>
      </w:r>
      <w:commentRangeStart w:id="0"/>
      <w:r w:rsidRPr="00A769A2">
        <w:t>Backlog</w:t>
      </w:r>
      <w:commentRangeEnd w:id="0"/>
      <w:r w:rsidR="009B04E3">
        <w:rPr>
          <w:rStyle w:val="CommentReference"/>
          <w:rFonts w:asciiTheme="minorHAnsi" w:eastAsiaTheme="minorEastAsia" w:hAnsiTheme="minorHAnsi" w:cstheme="minorBidi"/>
          <w:b w:val="0"/>
          <w:bCs w:val="0"/>
          <w:color w:val="auto"/>
        </w:rPr>
        <w:commentReference w:id="0"/>
      </w:r>
    </w:p>
    <w:p w:rsidR="00833838" w:rsidRDefault="007122C2" w:rsidP="00133F9D">
      <w:pPr>
        <w:rPr>
          <w:color w:val="7030A0"/>
        </w:rPr>
      </w:pPr>
      <w:commentRangeStart w:id="1"/>
      <w:r w:rsidRPr="00A769A2">
        <w:t xml:space="preserve">Discuss </w:t>
      </w:r>
      <w:r w:rsidR="004A6A25" w:rsidRPr="00A769A2">
        <w:t>how you would deal with these</w:t>
      </w:r>
      <w:r w:rsidRPr="00A769A2">
        <w:t xml:space="preserve"> issues in your groups</w:t>
      </w:r>
      <w:commentRangeEnd w:id="1"/>
      <w:r w:rsidR="00634C9E">
        <w:rPr>
          <w:rStyle w:val="CommentReference"/>
        </w:rPr>
        <w:commentReference w:id="1"/>
      </w:r>
    </w:p>
    <w:p w:rsidR="00833838" w:rsidRDefault="00833838" w:rsidP="009569A3">
      <w:pPr>
        <w:rPr>
          <w:color w:val="7030A0"/>
        </w:rPr>
      </w:pPr>
    </w:p>
    <w:p w:rsidR="00833838" w:rsidRDefault="00833838" w:rsidP="009569A3">
      <w:pPr>
        <w:rPr>
          <w:color w:val="7030A0"/>
        </w:rPr>
      </w:pPr>
    </w:p>
    <w:p w:rsidR="00833838" w:rsidRDefault="00833838" w:rsidP="009569A3">
      <w:pPr>
        <w:rPr>
          <w:color w:val="7030A0"/>
        </w:rPr>
      </w:pPr>
    </w:p>
    <w:p w:rsidR="00833838" w:rsidRDefault="00833838" w:rsidP="009569A3">
      <w:pPr>
        <w:rPr>
          <w:color w:val="7030A0"/>
        </w:rPr>
      </w:pPr>
    </w:p>
    <w:p w:rsidR="00833838" w:rsidRDefault="0083383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4A6A25" w:rsidRPr="00A769A2" w:rsidRDefault="00634C9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 xml:space="preserve">Role Play: </w:t>
      </w:r>
      <w:r w:rsidR="00746770" w:rsidRPr="00A769A2">
        <w:rPr>
          <w:rFonts w:asciiTheme="majorHAnsi" w:eastAsiaTheme="majorEastAsia" w:hAnsiTheme="majorHAnsi" w:cstheme="majorBidi"/>
          <w:b/>
          <w:bCs/>
          <w:color w:val="365F91" w:themeColor="accent1" w:themeShade="BF"/>
          <w:sz w:val="28"/>
          <w:szCs w:val="28"/>
        </w:rPr>
        <w:t>Release Planning Meeting</w:t>
      </w:r>
    </w:p>
    <w:p w:rsidR="00746770" w:rsidRPr="00A769A2" w:rsidRDefault="00F626F8" w:rsidP="00746770">
      <w:r w:rsidRPr="00A769A2">
        <w:t xml:space="preserve">The Product Owner </w:t>
      </w:r>
      <w:r w:rsidR="00267301" w:rsidRPr="00A769A2">
        <w:t>from each team will now conduct</w:t>
      </w:r>
      <w:r w:rsidRPr="00A769A2">
        <w:t xml:space="preserve"> a release planning meeting to explain the proje</w:t>
      </w:r>
      <w:r w:rsidR="006561F4">
        <w:t xml:space="preserve">ct requirements to the team, </w:t>
      </w:r>
      <w:r w:rsidR="00634C9E">
        <w:t xml:space="preserve">minimum marketable feature set, </w:t>
      </w:r>
      <w:r w:rsidRPr="00A769A2">
        <w:t xml:space="preserve">decide on length of </w:t>
      </w:r>
      <w:r w:rsidR="00A75EAF">
        <w:t xml:space="preserve">the </w:t>
      </w:r>
      <w:r w:rsidRPr="00A769A2">
        <w:t>Sprint, deadlines and also discuss the product backlog.</w:t>
      </w:r>
    </w:p>
    <w:p w:rsidR="00833838" w:rsidRDefault="00833838" w:rsidP="007C2A17">
      <w:pPr>
        <w:pStyle w:val="Heading2"/>
      </w:pPr>
    </w:p>
    <w:p w:rsidR="007C2A17" w:rsidRPr="00A769A2" w:rsidRDefault="007C2A17" w:rsidP="007C2A17">
      <w:pPr>
        <w:pStyle w:val="Heading2"/>
      </w:pPr>
      <w:commentRangeStart w:id="2"/>
      <w:r w:rsidRPr="00A769A2">
        <w:t>Issues with Release Planning Meeting</w:t>
      </w:r>
      <w:commentRangeEnd w:id="2"/>
      <w:r w:rsidR="00634C9E">
        <w:rPr>
          <w:rStyle w:val="CommentReference"/>
          <w:rFonts w:asciiTheme="minorHAnsi" w:eastAsiaTheme="minorEastAsia" w:hAnsiTheme="minorHAnsi" w:cstheme="minorBidi"/>
          <w:b w:val="0"/>
          <w:bCs w:val="0"/>
          <w:color w:val="auto"/>
        </w:rPr>
        <w:commentReference w:id="2"/>
      </w:r>
    </w:p>
    <w:p w:rsidR="00F5713A" w:rsidRPr="00A769A2" w:rsidRDefault="00F5713A">
      <w:bookmarkStart w:id="3" w:name="_GoBack"/>
      <w:bookmarkEnd w:id="3"/>
      <w:r w:rsidRPr="00A769A2">
        <w:br w:type="page"/>
      </w:r>
    </w:p>
    <w:p w:rsidR="00F5713A" w:rsidRPr="00A769A2" w:rsidRDefault="00232585" w:rsidP="00F5713A">
      <w:pPr>
        <w:pStyle w:val="Heading1"/>
      </w:pPr>
      <w:r>
        <w:lastRenderedPageBreak/>
        <w:t xml:space="preserve">Introduction: </w:t>
      </w:r>
      <w:r w:rsidR="00F5713A" w:rsidRPr="00A769A2">
        <w:t xml:space="preserve">Paper Product </w:t>
      </w:r>
      <w:commentRangeStart w:id="4"/>
      <w:r w:rsidR="008712C1">
        <w:t>D</w:t>
      </w:r>
      <w:r w:rsidR="00F5713A" w:rsidRPr="00A769A2">
        <w:t>evelopment</w:t>
      </w:r>
      <w:commentRangeEnd w:id="4"/>
      <w:r>
        <w:rPr>
          <w:rStyle w:val="CommentReference"/>
          <w:rFonts w:asciiTheme="minorHAnsi" w:eastAsiaTheme="minorEastAsia" w:hAnsiTheme="minorHAnsi" w:cstheme="minorBidi"/>
          <w:b w:val="0"/>
          <w:bCs w:val="0"/>
          <w:color w:val="auto"/>
        </w:rPr>
        <w:commentReference w:id="4"/>
      </w:r>
    </w:p>
    <w:p w:rsidR="00F5713A" w:rsidRPr="00A769A2" w:rsidRDefault="00232585" w:rsidP="00F5713A">
      <w:r>
        <w:t>We do a mock product development using the technique of paper product development. The technique will be explained to you by your faculty. You will use it to develop the features committed in the sprint planning meeting.</w:t>
      </w:r>
    </w:p>
    <w:p w:rsidR="00F5713A" w:rsidRPr="00A769A2" w:rsidRDefault="00F5713A" w:rsidP="00F5713A">
      <w:pPr>
        <w:pStyle w:val="Heading1"/>
      </w:pPr>
    </w:p>
    <w:p w:rsidR="007C2A17" w:rsidRPr="00A769A2" w:rsidRDefault="00746770" w:rsidP="007C2A17">
      <w:r w:rsidRPr="00A769A2">
        <w:br w:type="page"/>
      </w:r>
    </w:p>
    <w:p w:rsidR="001F6E24" w:rsidRPr="00A769A2" w:rsidRDefault="00232585" w:rsidP="00AA2400">
      <w:pPr>
        <w:pStyle w:val="Heading1"/>
      </w:pPr>
      <w:r>
        <w:lastRenderedPageBreak/>
        <w:t xml:space="preserve">Role play: </w:t>
      </w:r>
      <w:r w:rsidR="00AA2400" w:rsidRPr="00A769A2">
        <w:t>Sprint Planning Meeting</w:t>
      </w:r>
    </w:p>
    <w:p w:rsidR="00F52363" w:rsidRPr="00A769A2" w:rsidRDefault="00F52363" w:rsidP="00F52363"/>
    <w:p w:rsidR="00AA2400" w:rsidRPr="00A769A2" w:rsidRDefault="00232585" w:rsidP="00AA2400">
      <w:r>
        <w:t>Using the existing backlog</w:t>
      </w:r>
      <w:r w:rsidR="009E4A49" w:rsidRPr="00A769A2">
        <w:t xml:space="preserve"> (initiall</w:t>
      </w:r>
      <w:r w:rsidR="00886E51">
        <w:t>y provided by Product Owner and</w:t>
      </w:r>
      <w:r w:rsidR="009E4A49" w:rsidRPr="00A769A2">
        <w:t xml:space="preserve"> refined </w:t>
      </w:r>
      <w:r>
        <w:t xml:space="preserve">by you </w:t>
      </w:r>
      <w:r w:rsidR="00886E51">
        <w:t>during Release Planning</w:t>
      </w:r>
      <w:r w:rsidR="009E4A49" w:rsidRPr="00A769A2">
        <w:t>)</w:t>
      </w:r>
      <w:r>
        <w:t xml:space="preserve"> plan your next sprint</w:t>
      </w:r>
      <w:r w:rsidR="00851A07">
        <w:t xml:space="preserve"> </w:t>
      </w:r>
      <w:r w:rsidR="009E4A49" w:rsidRPr="00A769A2">
        <w:t xml:space="preserve">With the Faculty as your Product Owner, </w:t>
      </w:r>
      <w:r w:rsidR="00851A07">
        <w:t>co</w:t>
      </w:r>
      <w:r w:rsidR="00886E51">
        <w:t>m</w:t>
      </w:r>
      <w:r w:rsidR="00851A07">
        <w:t xml:space="preserve">mit to the scope of your next sprint and </w:t>
      </w:r>
      <w:r w:rsidR="009E4A49" w:rsidRPr="00A769A2">
        <w:t xml:space="preserve">create a Sprint Backlog ). </w:t>
      </w:r>
      <w:r w:rsidR="004A6A25" w:rsidRPr="00A769A2">
        <w:t>List all the tasks related to each user story and estimate them.</w:t>
      </w:r>
      <w:r w:rsidR="00851A07">
        <w:t xml:space="preserve"> Create an initial Burndown chart.</w:t>
      </w:r>
    </w:p>
    <w:tbl>
      <w:tblPr>
        <w:tblStyle w:val="TableGrid"/>
        <w:tblW w:w="0" w:type="auto"/>
        <w:tblLook w:val="04A0" w:firstRow="1" w:lastRow="0" w:firstColumn="1" w:lastColumn="0" w:noHBand="0" w:noVBand="1"/>
      </w:tblPr>
      <w:tblGrid>
        <w:gridCol w:w="675"/>
        <w:gridCol w:w="5454"/>
        <w:gridCol w:w="1209"/>
        <w:gridCol w:w="1322"/>
      </w:tblGrid>
      <w:tr w:rsidR="004A6A25" w:rsidRPr="00A769A2" w:rsidTr="00F5713A">
        <w:trPr>
          <w:trHeight w:val="300"/>
        </w:trPr>
        <w:tc>
          <w:tcPr>
            <w:tcW w:w="675" w:type="dxa"/>
            <w:noWrap/>
            <w:hideMark/>
          </w:tcPr>
          <w:p w:rsidR="004A6A25" w:rsidRPr="00A769A2" w:rsidRDefault="004A6A25" w:rsidP="00BB64E7">
            <w:commentRangeStart w:id="5"/>
            <w:r w:rsidRPr="00A769A2">
              <w:t>Item #</w:t>
            </w:r>
          </w:p>
        </w:tc>
        <w:tc>
          <w:tcPr>
            <w:tcW w:w="5454" w:type="dxa"/>
            <w:noWrap/>
            <w:hideMark/>
          </w:tcPr>
          <w:p w:rsidR="004A6A25" w:rsidRPr="00A769A2" w:rsidRDefault="004A6A25" w:rsidP="00BB64E7">
            <w:r w:rsidRPr="00A769A2">
              <w:t>User Story description</w:t>
            </w:r>
          </w:p>
        </w:tc>
        <w:tc>
          <w:tcPr>
            <w:tcW w:w="1209" w:type="dxa"/>
            <w:noWrap/>
            <w:hideMark/>
          </w:tcPr>
          <w:p w:rsidR="004A6A25" w:rsidRPr="00A769A2" w:rsidRDefault="004A6A25" w:rsidP="00F5713A">
            <w:pPr>
              <w:jc w:val="center"/>
            </w:pPr>
            <w:r w:rsidRPr="00A769A2">
              <w:t>Initial estimate</w:t>
            </w:r>
          </w:p>
        </w:tc>
        <w:tc>
          <w:tcPr>
            <w:tcW w:w="1275" w:type="dxa"/>
            <w:noWrap/>
            <w:hideMark/>
          </w:tcPr>
          <w:p w:rsidR="004A6A25" w:rsidRPr="00A769A2" w:rsidRDefault="004A6A25" w:rsidP="00BB64E7">
            <w:r w:rsidRPr="00A769A2">
              <w:t>Revised estimate</w:t>
            </w:r>
            <w:commentRangeEnd w:id="5"/>
            <w:r w:rsidR="00851A07">
              <w:rPr>
                <w:rStyle w:val="CommentReference"/>
              </w:rPr>
              <w:commentReference w:id="5"/>
            </w:r>
          </w:p>
        </w:tc>
      </w:tr>
      <w:tr w:rsidR="004A6A25" w:rsidRPr="00A769A2" w:rsidTr="00F5713A">
        <w:trPr>
          <w:trHeight w:val="300"/>
        </w:trPr>
        <w:tc>
          <w:tcPr>
            <w:tcW w:w="675" w:type="dxa"/>
            <w:noWrap/>
            <w:hideMark/>
          </w:tcPr>
          <w:p w:rsidR="004A6A25" w:rsidRPr="00A769A2" w:rsidRDefault="004A6A25" w:rsidP="00BB64E7"/>
        </w:tc>
        <w:tc>
          <w:tcPr>
            <w:tcW w:w="5454" w:type="dxa"/>
            <w:noWrap/>
            <w:hideMark/>
          </w:tcPr>
          <w:p w:rsidR="004A6A25" w:rsidRPr="00A769A2" w:rsidRDefault="004A6A25" w:rsidP="00BB64E7">
            <w:r w:rsidRPr="00A769A2">
              <w:t>Sprint-1</w:t>
            </w:r>
          </w:p>
        </w:tc>
        <w:tc>
          <w:tcPr>
            <w:tcW w:w="1209" w:type="dxa"/>
            <w:noWrap/>
            <w:hideMark/>
          </w:tcPr>
          <w:p w:rsidR="004A6A25" w:rsidRPr="00A769A2" w:rsidRDefault="004A6A25" w:rsidP="00F5713A">
            <w:pPr>
              <w:jc w:val="center"/>
            </w:pPr>
            <w:r w:rsidRPr="00A769A2">
              <w:t>14</w:t>
            </w:r>
          </w:p>
        </w:tc>
        <w:tc>
          <w:tcPr>
            <w:tcW w:w="1275" w:type="dxa"/>
            <w:noWrap/>
            <w:hideMark/>
          </w:tcPr>
          <w:p w:rsidR="004A6A25" w:rsidRPr="00A769A2" w:rsidRDefault="004A6A25" w:rsidP="00BB64E7"/>
        </w:tc>
      </w:tr>
      <w:tr w:rsidR="004A6A25" w:rsidRPr="00A769A2" w:rsidTr="00F5713A">
        <w:trPr>
          <w:trHeight w:val="300"/>
        </w:trPr>
        <w:tc>
          <w:tcPr>
            <w:tcW w:w="675" w:type="dxa"/>
            <w:noWrap/>
            <w:hideMark/>
          </w:tcPr>
          <w:p w:rsidR="004A6A25" w:rsidRPr="00A769A2" w:rsidRDefault="004A6A25" w:rsidP="00BB64E7">
            <w:r w:rsidRPr="00A769A2">
              <w:t>1</w:t>
            </w:r>
          </w:p>
        </w:tc>
        <w:tc>
          <w:tcPr>
            <w:tcW w:w="5454" w:type="dxa"/>
            <w:noWrap/>
            <w:hideMark/>
          </w:tcPr>
          <w:p w:rsidR="004A6A25" w:rsidRPr="00A769A2" w:rsidRDefault="004A6A25" w:rsidP="00BB64E7">
            <w:r w:rsidRPr="00A769A2">
              <w:t>Login Feature</w:t>
            </w:r>
          </w:p>
        </w:tc>
        <w:tc>
          <w:tcPr>
            <w:tcW w:w="1209" w:type="dxa"/>
            <w:noWrap/>
            <w:hideMark/>
          </w:tcPr>
          <w:p w:rsidR="004A6A25" w:rsidRPr="00A769A2" w:rsidRDefault="004A6A25" w:rsidP="00F5713A">
            <w:pPr>
              <w:jc w:val="center"/>
            </w:pPr>
            <w:r w:rsidRPr="00A769A2">
              <w:t>4</w:t>
            </w:r>
          </w:p>
        </w:tc>
        <w:tc>
          <w:tcPr>
            <w:tcW w:w="1275" w:type="dxa"/>
            <w:noWrap/>
            <w:hideMark/>
          </w:tcPr>
          <w:p w:rsidR="004A6A25" w:rsidRPr="00A769A2" w:rsidRDefault="004A6A25" w:rsidP="00BB64E7"/>
        </w:tc>
      </w:tr>
      <w:tr w:rsidR="004A6A25" w:rsidRPr="00A769A2" w:rsidTr="00F5713A">
        <w:trPr>
          <w:trHeight w:val="300"/>
        </w:trPr>
        <w:tc>
          <w:tcPr>
            <w:tcW w:w="675" w:type="dxa"/>
            <w:noWrap/>
            <w:hideMark/>
          </w:tcPr>
          <w:p w:rsidR="004A6A25" w:rsidRPr="00A769A2" w:rsidRDefault="004A6A25" w:rsidP="00BB64E7">
            <w:pPr>
              <w:rPr>
                <w:color w:val="000000" w:themeColor="text1"/>
              </w:rPr>
            </w:pPr>
            <w:r w:rsidRPr="00A769A2">
              <w:rPr>
                <w:color w:val="000000" w:themeColor="text1"/>
              </w:rPr>
              <w:t>2</w:t>
            </w:r>
          </w:p>
        </w:tc>
        <w:tc>
          <w:tcPr>
            <w:tcW w:w="5454" w:type="dxa"/>
            <w:noWrap/>
            <w:hideMark/>
          </w:tcPr>
          <w:p w:rsidR="004A6A25" w:rsidRPr="00A769A2" w:rsidRDefault="004A6A25" w:rsidP="00BB64E7">
            <w:pPr>
              <w:rPr>
                <w:color w:val="000000" w:themeColor="text1"/>
              </w:rPr>
            </w:pPr>
            <w:r w:rsidRPr="00A769A2">
              <w:rPr>
                <w:color w:val="000000" w:themeColor="text1"/>
              </w:rPr>
              <w:t>Access to payment gateways</w:t>
            </w:r>
          </w:p>
        </w:tc>
        <w:tc>
          <w:tcPr>
            <w:tcW w:w="1209" w:type="dxa"/>
            <w:noWrap/>
            <w:hideMark/>
          </w:tcPr>
          <w:p w:rsidR="004A6A25" w:rsidRPr="00A769A2" w:rsidRDefault="004A6A25" w:rsidP="00F5713A">
            <w:pPr>
              <w:jc w:val="center"/>
              <w:rPr>
                <w:color w:val="000000" w:themeColor="text1"/>
              </w:rPr>
            </w:pPr>
            <w:r w:rsidRPr="00A769A2">
              <w:rPr>
                <w:color w:val="000000" w:themeColor="text1"/>
              </w:rPr>
              <w:t>5</w:t>
            </w:r>
          </w:p>
        </w:tc>
        <w:tc>
          <w:tcPr>
            <w:tcW w:w="1275" w:type="dxa"/>
            <w:noWrap/>
            <w:hideMark/>
          </w:tcPr>
          <w:p w:rsidR="004A6A25" w:rsidRPr="00A769A2" w:rsidRDefault="004A6A25" w:rsidP="00BB64E7">
            <w:pPr>
              <w:rPr>
                <w:color w:val="000000" w:themeColor="text1"/>
              </w:rPr>
            </w:pPr>
          </w:p>
        </w:tc>
      </w:tr>
      <w:tr w:rsidR="004A6A25" w:rsidRPr="00A769A2" w:rsidTr="00F5713A">
        <w:trPr>
          <w:trHeight w:val="300"/>
        </w:trPr>
        <w:tc>
          <w:tcPr>
            <w:tcW w:w="675" w:type="dxa"/>
            <w:noWrap/>
            <w:hideMark/>
          </w:tcPr>
          <w:p w:rsidR="004A6A25" w:rsidRPr="00A769A2" w:rsidRDefault="004A6A25" w:rsidP="00BB64E7">
            <w:pPr>
              <w:rPr>
                <w:color w:val="000000" w:themeColor="text1"/>
              </w:rPr>
            </w:pPr>
            <w:r w:rsidRPr="00A769A2">
              <w:rPr>
                <w:color w:val="000000" w:themeColor="text1"/>
              </w:rPr>
              <w:t>3</w:t>
            </w:r>
          </w:p>
        </w:tc>
        <w:tc>
          <w:tcPr>
            <w:tcW w:w="5454" w:type="dxa"/>
            <w:noWrap/>
            <w:hideMark/>
          </w:tcPr>
          <w:p w:rsidR="004A6A25" w:rsidRPr="00A769A2" w:rsidRDefault="0099737E" w:rsidP="00BB64E7">
            <w:pPr>
              <w:rPr>
                <w:color w:val="000000" w:themeColor="text1"/>
              </w:rPr>
            </w:pPr>
            <w:r w:rsidRPr="00A769A2">
              <w:rPr>
                <w:color w:val="000000" w:themeColor="text1"/>
              </w:rPr>
              <w:t xml:space="preserve">Generic Browsing and </w:t>
            </w:r>
            <w:r w:rsidR="004A6A25" w:rsidRPr="00A769A2">
              <w:rPr>
                <w:color w:val="000000" w:themeColor="text1"/>
              </w:rPr>
              <w:t>Shopping cart facility</w:t>
            </w:r>
          </w:p>
        </w:tc>
        <w:tc>
          <w:tcPr>
            <w:tcW w:w="1209" w:type="dxa"/>
            <w:noWrap/>
            <w:hideMark/>
          </w:tcPr>
          <w:p w:rsidR="004A6A25" w:rsidRPr="00A769A2" w:rsidRDefault="004A6A25" w:rsidP="00F5713A">
            <w:pPr>
              <w:jc w:val="center"/>
              <w:rPr>
                <w:color w:val="000000" w:themeColor="text1"/>
              </w:rPr>
            </w:pPr>
            <w:r w:rsidRPr="00A769A2">
              <w:rPr>
                <w:color w:val="000000" w:themeColor="text1"/>
              </w:rPr>
              <w:t>5</w:t>
            </w:r>
          </w:p>
        </w:tc>
        <w:tc>
          <w:tcPr>
            <w:tcW w:w="1275" w:type="dxa"/>
            <w:noWrap/>
            <w:hideMark/>
          </w:tcPr>
          <w:p w:rsidR="004A6A25" w:rsidRPr="00A769A2" w:rsidRDefault="004A6A25" w:rsidP="00BB64E7">
            <w:pPr>
              <w:rPr>
                <w:color w:val="000000" w:themeColor="text1"/>
              </w:rPr>
            </w:pPr>
          </w:p>
        </w:tc>
      </w:tr>
      <w:tr w:rsidR="004A6A25" w:rsidRPr="00A769A2" w:rsidTr="00886E51">
        <w:trPr>
          <w:trHeight w:val="300"/>
        </w:trPr>
        <w:tc>
          <w:tcPr>
            <w:tcW w:w="675" w:type="dxa"/>
            <w:noWrap/>
          </w:tcPr>
          <w:p w:rsidR="004A6A25" w:rsidRPr="00A769A2" w:rsidRDefault="004A6A25" w:rsidP="00BB64E7"/>
        </w:tc>
        <w:tc>
          <w:tcPr>
            <w:tcW w:w="5454" w:type="dxa"/>
            <w:noWrap/>
          </w:tcPr>
          <w:p w:rsidR="004A6A25" w:rsidRPr="00A769A2" w:rsidRDefault="004A6A25" w:rsidP="00BB64E7"/>
        </w:tc>
        <w:tc>
          <w:tcPr>
            <w:tcW w:w="1209" w:type="dxa"/>
            <w:noWrap/>
          </w:tcPr>
          <w:p w:rsidR="004A6A25" w:rsidRPr="00A769A2" w:rsidRDefault="004A6A25" w:rsidP="00F5713A">
            <w:pPr>
              <w:jc w:val="center"/>
            </w:pPr>
          </w:p>
        </w:tc>
        <w:tc>
          <w:tcPr>
            <w:tcW w:w="1275" w:type="dxa"/>
            <w:noWrap/>
          </w:tcPr>
          <w:p w:rsidR="004A6A25" w:rsidRPr="00A769A2" w:rsidRDefault="004A6A25" w:rsidP="00BB64E7"/>
        </w:tc>
      </w:tr>
      <w:tr w:rsidR="004A6A25" w:rsidRPr="00A769A2" w:rsidTr="00886E51">
        <w:trPr>
          <w:trHeight w:val="300"/>
        </w:trPr>
        <w:tc>
          <w:tcPr>
            <w:tcW w:w="675" w:type="dxa"/>
            <w:noWrap/>
          </w:tcPr>
          <w:p w:rsidR="004A6A25" w:rsidRPr="00A769A2" w:rsidRDefault="004A6A25" w:rsidP="00BB64E7">
            <w:pPr>
              <w:rPr>
                <w:color w:val="FF0000"/>
              </w:rPr>
            </w:pPr>
          </w:p>
        </w:tc>
        <w:tc>
          <w:tcPr>
            <w:tcW w:w="5454" w:type="dxa"/>
            <w:noWrap/>
          </w:tcPr>
          <w:p w:rsidR="004A6A25" w:rsidRPr="00A769A2" w:rsidRDefault="004A6A25" w:rsidP="00BB64E7"/>
        </w:tc>
        <w:tc>
          <w:tcPr>
            <w:tcW w:w="1209" w:type="dxa"/>
            <w:noWrap/>
          </w:tcPr>
          <w:p w:rsidR="004A6A25" w:rsidRPr="00A769A2" w:rsidRDefault="004A6A25" w:rsidP="00F5713A">
            <w:pPr>
              <w:jc w:val="center"/>
            </w:pPr>
          </w:p>
        </w:tc>
        <w:tc>
          <w:tcPr>
            <w:tcW w:w="1275" w:type="dxa"/>
            <w:noWrap/>
          </w:tcPr>
          <w:p w:rsidR="004A6A25" w:rsidRPr="00A769A2" w:rsidRDefault="004A6A25" w:rsidP="00BB64E7">
            <w:pPr>
              <w:rPr>
                <w:color w:val="FF0000"/>
              </w:rPr>
            </w:pPr>
          </w:p>
        </w:tc>
      </w:tr>
      <w:tr w:rsidR="004A6A25" w:rsidRPr="00A769A2" w:rsidTr="00886E51">
        <w:trPr>
          <w:trHeight w:val="300"/>
        </w:trPr>
        <w:tc>
          <w:tcPr>
            <w:tcW w:w="675" w:type="dxa"/>
            <w:noWrap/>
          </w:tcPr>
          <w:p w:rsidR="004A6A25" w:rsidRPr="00A769A2" w:rsidRDefault="004A6A25" w:rsidP="00BB64E7"/>
        </w:tc>
        <w:tc>
          <w:tcPr>
            <w:tcW w:w="5454" w:type="dxa"/>
            <w:noWrap/>
          </w:tcPr>
          <w:p w:rsidR="004A6A25" w:rsidRPr="00A769A2" w:rsidRDefault="004A6A25" w:rsidP="00BB64E7"/>
        </w:tc>
        <w:tc>
          <w:tcPr>
            <w:tcW w:w="1209" w:type="dxa"/>
            <w:noWrap/>
          </w:tcPr>
          <w:p w:rsidR="004A6A25" w:rsidRPr="00A769A2" w:rsidRDefault="004A6A25" w:rsidP="00F5713A">
            <w:pPr>
              <w:jc w:val="center"/>
            </w:pPr>
          </w:p>
        </w:tc>
        <w:tc>
          <w:tcPr>
            <w:tcW w:w="1275" w:type="dxa"/>
            <w:noWrap/>
          </w:tcPr>
          <w:p w:rsidR="004A6A25" w:rsidRPr="00A769A2" w:rsidRDefault="004A6A25" w:rsidP="00BB64E7">
            <w:pPr>
              <w:rPr>
                <w:color w:val="FF0000"/>
              </w:rPr>
            </w:pPr>
          </w:p>
        </w:tc>
      </w:tr>
      <w:tr w:rsidR="004A6A25" w:rsidRPr="00A769A2" w:rsidTr="00886E51">
        <w:trPr>
          <w:trHeight w:val="300"/>
        </w:trPr>
        <w:tc>
          <w:tcPr>
            <w:tcW w:w="675" w:type="dxa"/>
            <w:noWrap/>
          </w:tcPr>
          <w:p w:rsidR="004A6A25" w:rsidRPr="00A769A2" w:rsidRDefault="004A6A25" w:rsidP="00BB64E7"/>
        </w:tc>
        <w:tc>
          <w:tcPr>
            <w:tcW w:w="5454" w:type="dxa"/>
            <w:noWrap/>
          </w:tcPr>
          <w:p w:rsidR="004A6A25" w:rsidRPr="00A769A2" w:rsidRDefault="004A6A25" w:rsidP="00BB64E7"/>
        </w:tc>
        <w:tc>
          <w:tcPr>
            <w:tcW w:w="1209" w:type="dxa"/>
            <w:noWrap/>
          </w:tcPr>
          <w:p w:rsidR="004A6A25" w:rsidRPr="00A769A2" w:rsidRDefault="004A6A25" w:rsidP="00F5713A">
            <w:pPr>
              <w:jc w:val="center"/>
            </w:pPr>
          </w:p>
        </w:tc>
        <w:tc>
          <w:tcPr>
            <w:tcW w:w="1275" w:type="dxa"/>
            <w:noWrap/>
          </w:tcPr>
          <w:p w:rsidR="004A6A25" w:rsidRPr="00A769A2" w:rsidRDefault="004A6A25" w:rsidP="00BB64E7">
            <w:pPr>
              <w:rPr>
                <w:color w:val="FF0000"/>
              </w:rPr>
            </w:pPr>
          </w:p>
        </w:tc>
      </w:tr>
      <w:tr w:rsidR="004A6A25" w:rsidRPr="00A769A2" w:rsidTr="00886E51">
        <w:trPr>
          <w:trHeight w:val="300"/>
        </w:trPr>
        <w:tc>
          <w:tcPr>
            <w:tcW w:w="675" w:type="dxa"/>
            <w:noWrap/>
          </w:tcPr>
          <w:p w:rsidR="004A6A25" w:rsidRPr="00A769A2" w:rsidRDefault="004A6A25" w:rsidP="00BB64E7"/>
        </w:tc>
        <w:tc>
          <w:tcPr>
            <w:tcW w:w="5454" w:type="dxa"/>
            <w:noWrap/>
          </w:tcPr>
          <w:p w:rsidR="004A6A25" w:rsidRPr="00A769A2" w:rsidRDefault="004A6A25" w:rsidP="00BB64E7"/>
        </w:tc>
        <w:tc>
          <w:tcPr>
            <w:tcW w:w="1209" w:type="dxa"/>
            <w:noWrap/>
          </w:tcPr>
          <w:p w:rsidR="004A6A25" w:rsidRPr="00A769A2" w:rsidRDefault="004A6A25" w:rsidP="00F5713A">
            <w:pPr>
              <w:jc w:val="center"/>
            </w:pPr>
          </w:p>
        </w:tc>
        <w:tc>
          <w:tcPr>
            <w:tcW w:w="1275" w:type="dxa"/>
            <w:noWrap/>
          </w:tcPr>
          <w:p w:rsidR="004A6A25" w:rsidRPr="00A769A2" w:rsidRDefault="004A6A25" w:rsidP="00BB64E7">
            <w:pPr>
              <w:rPr>
                <w:color w:val="FF0000"/>
              </w:rPr>
            </w:pPr>
          </w:p>
        </w:tc>
      </w:tr>
      <w:tr w:rsidR="004A6A25" w:rsidRPr="00A769A2" w:rsidTr="00886E51">
        <w:trPr>
          <w:trHeight w:val="300"/>
        </w:trPr>
        <w:tc>
          <w:tcPr>
            <w:tcW w:w="675" w:type="dxa"/>
            <w:noWrap/>
          </w:tcPr>
          <w:p w:rsidR="004A6A25" w:rsidRPr="00A769A2" w:rsidRDefault="004A6A25" w:rsidP="00BB64E7"/>
        </w:tc>
        <w:tc>
          <w:tcPr>
            <w:tcW w:w="5454" w:type="dxa"/>
            <w:noWrap/>
          </w:tcPr>
          <w:p w:rsidR="004A6A25" w:rsidRPr="00A769A2" w:rsidRDefault="004A6A25" w:rsidP="00BB64E7"/>
        </w:tc>
        <w:tc>
          <w:tcPr>
            <w:tcW w:w="1209" w:type="dxa"/>
            <w:noWrap/>
          </w:tcPr>
          <w:p w:rsidR="004A6A25" w:rsidRPr="00A769A2" w:rsidRDefault="004A6A25" w:rsidP="00F5713A">
            <w:pPr>
              <w:jc w:val="center"/>
            </w:pPr>
          </w:p>
        </w:tc>
        <w:tc>
          <w:tcPr>
            <w:tcW w:w="1275" w:type="dxa"/>
            <w:noWrap/>
          </w:tcPr>
          <w:p w:rsidR="004A6A25" w:rsidRPr="00A769A2" w:rsidRDefault="004A6A25" w:rsidP="00BB64E7">
            <w:pPr>
              <w:rPr>
                <w:color w:val="FF0000"/>
              </w:rPr>
            </w:pPr>
          </w:p>
        </w:tc>
      </w:tr>
      <w:tr w:rsidR="004A6A25" w:rsidRPr="00A769A2" w:rsidTr="00886E51">
        <w:trPr>
          <w:trHeight w:val="300"/>
        </w:trPr>
        <w:tc>
          <w:tcPr>
            <w:tcW w:w="675" w:type="dxa"/>
            <w:noWrap/>
          </w:tcPr>
          <w:p w:rsidR="004A6A25" w:rsidRPr="00A769A2" w:rsidRDefault="004A6A25" w:rsidP="00BB64E7"/>
        </w:tc>
        <w:tc>
          <w:tcPr>
            <w:tcW w:w="5454" w:type="dxa"/>
            <w:noWrap/>
          </w:tcPr>
          <w:p w:rsidR="004A6A25" w:rsidRPr="00A769A2" w:rsidRDefault="004A6A25" w:rsidP="00BB64E7"/>
        </w:tc>
        <w:tc>
          <w:tcPr>
            <w:tcW w:w="1209" w:type="dxa"/>
            <w:noWrap/>
          </w:tcPr>
          <w:p w:rsidR="004A6A25" w:rsidRPr="00A769A2" w:rsidRDefault="004A6A25" w:rsidP="00F5713A">
            <w:pPr>
              <w:jc w:val="center"/>
            </w:pPr>
          </w:p>
        </w:tc>
        <w:tc>
          <w:tcPr>
            <w:tcW w:w="1275" w:type="dxa"/>
            <w:noWrap/>
          </w:tcPr>
          <w:p w:rsidR="004A6A25" w:rsidRPr="00A769A2" w:rsidRDefault="004A6A25" w:rsidP="00BB64E7">
            <w:pPr>
              <w:rPr>
                <w:color w:val="FF0000"/>
              </w:rPr>
            </w:pPr>
          </w:p>
        </w:tc>
      </w:tr>
      <w:tr w:rsidR="004A6A25" w:rsidRPr="00A769A2" w:rsidTr="00886E51">
        <w:trPr>
          <w:trHeight w:val="300"/>
        </w:trPr>
        <w:tc>
          <w:tcPr>
            <w:tcW w:w="675" w:type="dxa"/>
            <w:noWrap/>
          </w:tcPr>
          <w:p w:rsidR="004A6A25" w:rsidRPr="00A769A2" w:rsidRDefault="004A6A25" w:rsidP="00BB64E7"/>
        </w:tc>
        <w:tc>
          <w:tcPr>
            <w:tcW w:w="5454" w:type="dxa"/>
            <w:noWrap/>
          </w:tcPr>
          <w:p w:rsidR="004A6A25" w:rsidRPr="00A769A2" w:rsidRDefault="004A6A25" w:rsidP="00BB64E7"/>
        </w:tc>
        <w:tc>
          <w:tcPr>
            <w:tcW w:w="1209" w:type="dxa"/>
            <w:noWrap/>
          </w:tcPr>
          <w:p w:rsidR="004A6A25" w:rsidRPr="00A769A2" w:rsidRDefault="004A6A25" w:rsidP="00F5713A">
            <w:pPr>
              <w:jc w:val="center"/>
            </w:pPr>
          </w:p>
        </w:tc>
        <w:tc>
          <w:tcPr>
            <w:tcW w:w="1275" w:type="dxa"/>
            <w:noWrap/>
          </w:tcPr>
          <w:p w:rsidR="004A6A25" w:rsidRPr="00A769A2" w:rsidRDefault="004A6A25" w:rsidP="00BB64E7">
            <w:pPr>
              <w:rPr>
                <w:color w:val="FF0000"/>
              </w:rPr>
            </w:pPr>
          </w:p>
        </w:tc>
      </w:tr>
      <w:tr w:rsidR="004A6A25" w:rsidRPr="00A769A2" w:rsidTr="00886E51">
        <w:trPr>
          <w:trHeight w:val="300"/>
        </w:trPr>
        <w:tc>
          <w:tcPr>
            <w:tcW w:w="675" w:type="dxa"/>
            <w:noWrap/>
          </w:tcPr>
          <w:p w:rsidR="004A6A25" w:rsidRPr="00A769A2" w:rsidRDefault="004A6A25" w:rsidP="00BB64E7"/>
        </w:tc>
        <w:tc>
          <w:tcPr>
            <w:tcW w:w="5454" w:type="dxa"/>
            <w:noWrap/>
          </w:tcPr>
          <w:p w:rsidR="004A6A25" w:rsidRPr="00A769A2" w:rsidRDefault="004A6A25" w:rsidP="00BB64E7"/>
        </w:tc>
        <w:tc>
          <w:tcPr>
            <w:tcW w:w="1209" w:type="dxa"/>
            <w:noWrap/>
          </w:tcPr>
          <w:p w:rsidR="004A6A25" w:rsidRPr="00A769A2" w:rsidRDefault="004A6A25" w:rsidP="00F5713A">
            <w:pPr>
              <w:jc w:val="center"/>
            </w:pPr>
          </w:p>
        </w:tc>
        <w:tc>
          <w:tcPr>
            <w:tcW w:w="1275" w:type="dxa"/>
            <w:noWrap/>
          </w:tcPr>
          <w:p w:rsidR="004A6A25" w:rsidRPr="00A769A2" w:rsidRDefault="004A6A25" w:rsidP="00BB64E7">
            <w:pPr>
              <w:rPr>
                <w:color w:val="FF0000"/>
              </w:rPr>
            </w:pPr>
          </w:p>
        </w:tc>
      </w:tr>
      <w:tr w:rsidR="004A6A25" w:rsidRPr="00A769A2" w:rsidTr="00886E51">
        <w:trPr>
          <w:trHeight w:val="300"/>
        </w:trPr>
        <w:tc>
          <w:tcPr>
            <w:tcW w:w="675" w:type="dxa"/>
            <w:noWrap/>
          </w:tcPr>
          <w:p w:rsidR="004A6A25" w:rsidRPr="00A769A2" w:rsidRDefault="004A6A25" w:rsidP="00BB64E7"/>
        </w:tc>
        <w:tc>
          <w:tcPr>
            <w:tcW w:w="5454" w:type="dxa"/>
            <w:noWrap/>
          </w:tcPr>
          <w:p w:rsidR="004A6A25" w:rsidRPr="00A769A2" w:rsidRDefault="004A6A25" w:rsidP="00BB64E7"/>
        </w:tc>
        <w:tc>
          <w:tcPr>
            <w:tcW w:w="1209" w:type="dxa"/>
            <w:noWrap/>
          </w:tcPr>
          <w:p w:rsidR="004A6A25" w:rsidRPr="00A769A2" w:rsidRDefault="004A6A25" w:rsidP="00F5713A">
            <w:pPr>
              <w:jc w:val="center"/>
            </w:pPr>
          </w:p>
        </w:tc>
        <w:tc>
          <w:tcPr>
            <w:tcW w:w="1275" w:type="dxa"/>
            <w:noWrap/>
          </w:tcPr>
          <w:p w:rsidR="004A6A25" w:rsidRPr="00A769A2" w:rsidRDefault="004A6A25" w:rsidP="00BB64E7">
            <w:pPr>
              <w:rPr>
                <w:color w:val="FF0000"/>
              </w:rPr>
            </w:pPr>
          </w:p>
        </w:tc>
      </w:tr>
    </w:tbl>
    <w:p w:rsidR="004A6A25" w:rsidRPr="004B5DC7" w:rsidRDefault="004A6A25" w:rsidP="004A6A25">
      <w:pPr>
        <w:rPr>
          <w:b/>
        </w:rPr>
      </w:pPr>
      <w:r w:rsidRPr="004B5DC7">
        <w:rPr>
          <w:b/>
        </w:rPr>
        <w:t>Requirements:</w:t>
      </w:r>
    </w:p>
    <w:p w:rsidR="008A7EA3" w:rsidRPr="004B5DC7" w:rsidRDefault="008A7EA3" w:rsidP="004A6A25">
      <w:pPr>
        <w:pStyle w:val="ListParagraph"/>
        <w:numPr>
          <w:ilvl w:val="0"/>
          <w:numId w:val="3"/>
        </w:numPr>
      </w:pPr>
      <w:commentRangeStart w:id="6"/>
      <w:r w:rsidRPr="004B5DC7">
        <w:rPr>
          <w:b/>
        </w:rPr>
        <w:t>Login Feature:</w:t>
      </w:r>
      <w:commentRangeEnd w:id="6"/>
      <w:r w:rsidR="00851A07">
        <w:rPr>
          <w:rStyle w:val="CommentReference"/>
        </w:rPr>
        <w:commentReference w:id="6"/>
      </w:r>
    </w:p>
    <w:p w:rsidR="008A7EA3" w:rsidRPr="004B5DC7" w:rsidRDefault="00C81A75" w:rsidP="008A7EA3">
      <w:pPr>
        <w:pStyle w:val="ListParagraph"/>
        <w:numPr>
          <w:ilvl w:val="0"/>
          <w:numId w:val="4"/>
        </w:numPr>
        <w:rPr>
          <w:b/>
        </w:rPr>
      </w:pPr>
      <w:r w:rsidRPr="004B5DC7">
        <w:rPr>
          <w:b/>
        </w:rPr>
        <w:t>VMfoods</w:t>
      </w:r>
      <w:r w:rsidR="004A6A25" w:rsidRPr="004B5DC7">
        <w:rPr>
          <w:b/>
        </w:rPr>
        <w:t xml:space="preserve"> requires a website where the customer can create a unique login for themselves. </w:t>
      </w:r>
    </w:p>
    <w:p w:rsidR="008A7EA3" w:rsidRPr="004B5DC7" w:rsidRDefault="004A6A25" w:rsidP="007B542F">
      <w:pPr>
        <w:pStyle w:val="ListParagraph"/>
        <w:numPr>
          <w:ilvl w:val="0"/>
          <w:numId w:val="4"/>
        </w:numPr>
        <w:rPr>
          <w:b/>
        </w:rPr>
      </w:pPr>
      <w:r w:rsidRPr="004B5DC7">
        <w:rPr>
          <w:b/>
        </w:rPr>
        <w:t>This login would be able to save customer data that will be required for future transactions. Customer should be able to login as a guest if he/she does not want to sign up.</w:t>
      </w:r>
      <w:r w:rsidR="008A7EA3" w:rsidRPr="004B5DC7">
        <w:rPr>
          <w:b/>
        </w:rPr>
        <w:t xml:space="preserve"> </w:t>
      </w:r>
    </w:p>
    <w:p w:rsidR="00ED3F88" w:rsidRDefault="00ED3F88" w:rsidP="00ED3F88">
      <w:pPr>
        <w:pStyle w:val="ListParagraph"/>
      </w:pPr>
    </w:p>
    <w:p w:rsidR="004B5DC7" w:rsidRDefault="004B5DC7" w:rsidP="00ED3F88">
      <w:pPr>
        <w:pStyle w:val="ListParagraph"/>
      </w:pPr>
    </w:p>
    <w:p w:rsidR="004B5DC7" w:rsidRDefault="004B5DC7" w:rsidP="00ED3F88">
      <w:pPr>
        <w:pStyle w:val="ListParagraph"/>
      </w:pPr>
    </w:p>
    <w:p w:rsidR="004B5DC7" w:rsidRDefault="004B5DC7" w:rsidP="00ED3F88">
      <w:pPr>
        <w:pStyle w:val="ListParagraph"/>
      </w:pPr>
    </w:p>
    <w:p w:rsidR="004B5DC7" w:rsidRPr="004B5DC7" w:rsidRDefault="004B5DC7" w:rsidP="00ED3F88">
      <w:pPr>
        <w:pStyle w:val="ListParagraph"/>
      </w:pPr>
    </w:p>
    <w:p w:rsidR="009D3E92" w:rsidRPr="004B5DC7" w:rsidRDefault="009D3E92" w:rsidP="004A6A25">
      <w:pPr>
        <w:pStyle w:val="ListParagraph"/>
        <w:numPr>
          <w:ilvl w:val="0"/>
          <w:numId w:val="3"/>
        </w:numPr>
      </w:pPr>
      <w:r w:rsidRPr="004B5DC7">
        <w:rPr>
          <w:b/>
        </w:rPr>
        <w:t>Payment Mechanism:</w:t>
      </w:r>
      <w:r w:rsidRPr="004B5DC7">
        <w:t xml:space="preserve">  </w:t>
      </w:r>
    </w:p>
    <w:p w:rsidR="00ED3F88" w:rsidRDefault="00ED3F88" w:rsidP="004B5DC7">
      <w:pPr>
        <w:pStyle w:val="ListParagraph"/>
        <w:numPr>
          <w:ilvl w:val="0"/>
          <w:numId w:val="6"/>
        </w:numPr>
      </w:pPr>
    </w:p>
    <w:p w:rsidR="004B5DC7" w:rsidRDefault="004B5DC7" w:rsidP="004B5DC7"/>
    <w:p w:rsidR="004B5DC7" w:rsidRDefault="004B5DC7" w:rsidP="004B5DC7"/>
    <w:p w:rsidR="004B5DC7" w:rsidRDefault="004B5DC7" w:rsidP="004B5DC7"/>
    <w:p w:rsidR="004B5DC7" w:rsidRPr="004B5DC7" w:rsidRDefault="004B5DC7" w:rsidP="004B5DC7"/>
    <w:p w:rsidR="00ED3F88" w:rsidRPr="004B5DC7" w:rsidRDefault="0099737E" w:rsidP="00ED3F88">
      <w:pPr>
        <w:pStyle w:val="ListParagraph"/>
        <w:numPr>
          <w:ilvl w:val="0"/>
          <w:numId w:val="3"/>
        </w:numPr>
      </w:pPr>
      <w:r w:rsidRPr="004B5DC7">
        <w:rPr>
          <w:b/>
        </w:rPr>
        <w:t xml:space="preserve">Generic Browsing and </w:t>
      </w:r>
      <w:r w:rsidR="00ED3F88" w:rsidRPr="004B5DC7">
        <w:rPr>
          <w:b/>
        </w:rPr>
        <w:t xml:space="preserve">Shopping cart: </w:t>
      </w:r>
    </w:p>
    <w:p w:rsidR="00ED3F88" w:rsidRDefault="00ED3F88" w:rsidP="008712C1">
      <w:pPr>
        <w:pStyle w:val="ListParagraph"/>
        <w:ind w:left="1440"/>
      </w:pPr>
    </w:p>
    <w:p w:rsidR="004B5DC7" w:rsidRDefault="004B5DC7" w:rsidP="004B5DC7"/>
    <w:p w:rsidR="004B5DC7" w:rsidRDefault="004B5DC7" w:rsidP="004B5DC7"/>
    <w:p w:rsidR="004B5DC7" w:rsidRDefault="004B5DC7" w:rsidP="004B5DC7"/>
    <w:p w:rsidR="004B5DC7" w:rsidRDefault="004B5DC7" w:rsidP="004B5DC7"/>
    <w:p w:rsidR="004B5DC7" w:rsidRPr="004B5DC7" w:rsidRDefault="004B5DC7" w:rsidP="004B5DC7"/>
    <w:p w:rsidR="00ED3F88" w:rsidRPr="004B5DC7" w:rsidRDefault="00ED3F88" w:rsidP="004A6A25">
      <w:pPr>
        <w:pStyle w:val="ListParagraph"/>
        <w:numPr>
          <w:ilvl w:val="0"/>
          <w:numId w:val="3"/>
        </w:numPr>
      </w:pPr>
      <w:commentRangeStart w:id="7"/>
      <w:r w:rsidRPr="004B5DC7">
        <w:rPr>
          <w:b/>
        </w:rPr>
        <w:t>Category tabs:</w:t>
      </w:r>
      <w:commentRangeEnd w:id="7"/>
      <w:r w:rsidR="00851A07">
        <w:rPr>
          <w:rStyle w:val="CommentReference"/>
        </w:rPr>
        <w:commentReference w:id="7"/>
      </w:r>
    </w:p>
    <w:p w:rsidR="004B5DC7" w:rsidRDefault="004B5DC7" w:rsidP="008712C1">
      <w:pPr>
        <w:pStyle w:val="ListParagraph"/>
        <w:ind w:left="1440"/>
      </w:pPr>
    </w:p>
    <w:p w:rsidR="004B5DC7" w:rsidRDefault="004B5DC7" w:rsidP="004B5DC7"/>
    <w:p w:rsidR="004B5DC7" w:rsidRDefault="004B5DC7" w:rsidP="004B5DC7"/>
    <w:p w:rsidR="004B5DC7" w:rsidRDefault="004B5DC7" w:rsidP="00433859">
      <w:pPr>
        <w:pStyle w:val="ListParagraph"/>
        <w:ind w:left="1440"/>
      </w:pPr>
    </w:p>
    <w:p w:rsidR="004B5DC7" w:rsidRDefault="004B5DC7" w:rsidP="00433859">
      <w:pPr>
        <w:pStyle w:val="ListParagraph"/>
        <w:ind w:left="1440"/>
      </w:pPr>
    </w:p>
    <w:p w:rsidR="004B5DC7" w:rsidRDefault="004B5DC7" w:rsidP="00433859">
      <w:pPr>
        <w:pStyle w:val="ListParagraph"/>
        <w:ind w:left="1440"/>
      </w:pPr>
    </w:p>
    <w:p w:rsidR="004B5DC7" w:rsidRDefault="004B5DC7" w:rsidP="00433859">
      <w:pPr>
        <w:pStyle w:val="ListParagraph"/>
        <w:ind w:left="1440"/>
      </w:pPr>
    </w:p>
    <w:p w:rsidR="004A6A25" w:rsidRPr="004B5DC7" w:rsidRDefault="004A6A25" w:rsidP="00433859">
      <w:pPr>
        <w:pStyle w:val="ListParagraph"/>
        <w:ind w:left="1440"/>
      </w:pPr>
      <w:r w:rsidRPr="004B5DC7">
        <w:tab/>
      </w:r>
    </w:p>
    <w:p w:rsidR="00433859" w:rsidRPr="004B5DC7" w:rsidRDefault="00433859" w:rsidP="004A6A25">
      <w:pPr>
        <w:pStyle w:val="ListParagraph"/>
        <w:numPr>
          <w:ilvl w:val="0"/>
          <w:numId w:val="3"/>
        </w:numPr>
      </w:pPr>
      <w:r w:rsidRPr="004B5DC7">
        <w:rPr>
          <w:b/>
        </w:rPr>
        <w:t>Top-selling products:</w:t>
      </w:r>
      <w:r w:rsidRPr="004B5DC7">
        <w:t xml:space="preserve"> </w:t>
      </w:r>
    </w:p>
    <w:p w:rsidR="004B5DC7" w:rsidRDefault="004B5DC7" w:rsidP="008712C1">
      <w:pPr>
        <w:pStyle w:val="ListParagraph"/>
        <w:ind w:left="1440"/>
      </w:pPr>
    </w:p>
    <w:p w:rsidR="004B5DC7" w:rsidRDefault="004B5DC7" w:rsidP="004B5DC7"/>
    <w:p w:rsidR="004B5DC7" w:rsidRDefault="004B5DC7" w:rsidP="004B5DC7"/>
    <w:p w:rsidR="004B5DC7" w:rsidRDefault="004B5DC7" w:rsidP="004B5DC7"/>
    <w:p w:rsidR="004B5DC7" w:rsidRDefault="004B5DC7" w:rsidP="004B5DC7"/>
    <w:p w:rsidR="004B5DC7" w:rsidRDefault="004B5DC7" w:rsidP="004B5DC7"/>
    <w:p w:rsidR="002250AD" w:rsidRDefault="00050E4B" w:rsidP="004B5DC7">
      <w:pPr>
        <w:pStyle w:val="ListParagraph"/>
        <w:numPr>
          <w:ilvl w:val="0"/>
          <w:numId w:val="3"/>
        </w:numPr>
      </w:pPr>
      <w:r w:rsidRPr="004B5DC7">
        <w:rPr>
          <w:b/>
        </w:rPr>
        <w:t xml:space="preserve">Website </w:t>
      </w:r>
      <w:r w:rsidR="004B5DC7" w:rsidRPr="004B5DC7">
        <w:rPr>
          <w:b/>
        </w:rPr>
        <w:t xml:space="preserve">look and feel: </w:t>
      </w:r>
      <w:r w:rsidR="002250AD">
        <w:br w:type="page"/>
      </w:r>
    </w:p>
    <w:p w:rsidR="004A6A25" w:rsidRPr="00FB496C" w:rsidRDefault="008712C1" w:rsidP="00FB496C">
      <w:pPr>
        <w:pStyle w:val="Heading2"/>
      </w:pPr>
      <w:commentRangeStart w:id="8"/>
      <w:r>
        <w:lastRenderedPageBreak/>
        <w:t xml:space="preserve">Issues with </w:t>
      </w:r>
      <w:r w:rsidR="00D91178" w:rsidRPr="00A769A2">
        <w:t xml:space="preserve">Sprint </w:t>
      </w:r>
      <w:r w:rsidR="00886E51">
        <w:t>P</w:t>
      </w:r>
      <w:r w:rsidR="00851A07">
        <w:t xml:space="preserve">lanning </w:t>
      </w:r>
      <w:r w:rsidR="00D91178" w:rsidRPr="00A769A2">
        <w:t xml:space="preserve">and Estimating </w:t>
      </w:r>
      <w:r>
        <w:t>T</w:t>
      </w:r>
      <w:r w:rsidR="00D91178" w:rsidRPr="00A769A2">
        <w:t>asks</w:t>
      </w:r>
      <w:commentRangeEnd w:id="8"/>
      <w:r w:rsidR="00851A07">
        <w:rPr>
          <w:rStyle w:val="CommentReference"/>
          <w:rFonts w:asciiTheme="minorHAnsi" w:eastAsiaTheme="minorEastAsia" w:hAnsiTheme="minorHAnsi" w:cstheme="minorBidi"/>
          <w:b w:val="0"/>
          <w:bCs w:val="0"/>
          <w:color w:val="auto"/>
        </w:rPr>
        <w:commentReference w:id="8"/>
      </w:r>
    </w:p>
    <w:p w:rsidR="00332B43" w:rsidRPr="00A769A2" w:rsidRDefault="00332B43" w:rsidP="00332B43">
      <w:pPr>
        <w:pStyle w:val="ListParagraph"/>
        <w:rPr>
          <w:b/>
        </w:rPr>
      </w:pPr>
    </w:p>
    <w:p w:rsidR="00EA7A77" w:rsidRPr="00A769A2" w:rsidRDefault="00EA7A77">
      <w:pPr>
        <w:rPr>
          <w:color w:val="FF0000"/>
        </w:rPr>
      </w:pPr>
    </w:p>
    <w:p w:rsidR="00886E51" w:rsidRDefault="00886E51">
      <w:pPr>
        <w:rPr>
          <w:rFonts w:asciiTheme="majorHAnsi" w:eastAsiaTheme="majorEastAsia" w:hAnsiTheme="majorHAnsi" w:cstheme="majorBidi"/>
          <w:b/>
          <w:bCs/>
          <w:color w:val="365F91" w:themeColor="accent1" w:themeShade="BF"/>
          <w:sz w:val="28"/>
          <w:szCs w:val="28"/>
        </w:rPr>
      </w:pPr>
      <w:r>
        <w:br w:type="page"/>
      </w:r>
    </w:p>
    <w:p w:rsidR="004C4A8C" w:rsidRPr="00A769A2" w:rsidRDefault="004A04D6" w:rsidP="00332B43">
      <w:pPr>
        <w:pStyle w:val="Heading1"/>
      </w:pPr>
      <w:r>
        <w:lastRenderedPageBreak/>
        <w:t xml:space="preserve">Role Play: </w:t>
      </w:r>
      <w:r w:rsidR="00332B43" w:rsidRPr="00A769A2">
        <w:t>Daily Stand-up</w:t>
      </w:r>
    </w:p>
    <w:p w:rsidR="004A04D6" w:rsidRDefault="004A04D6" w:rsidP="003E33BC">
      <w:pPr>
        <w:pStyle w:val="Heading2"/>
      </w:pPr>
      <w:r>
        <w:t>Perform a daily stand-up meeting. Based upon the previously simulated working day each team member answers the 3 relevant questions:</w:t>
      </w:r>
    </w:p>
    <w:p w:rsidR="004A04D6" w:rsidRDefault="004A04D6" w:rsidP="00886E51">
      <w:pPr>
        <w:pStyle w:val="Heading2"/>
        <w:numPr>
          <w:ilvl w:val="0"/>
          <w:numId w:val="19"/>
        </w:numPr>
      </w:pPr>
      <w:r>
        <w:t>What have I completed yesterday?</w:t>
      </w:r>
    </w:p>
    <w:p w:rsidR="004A04D6" w:rsidRDefault="004A04D6" w:rsidP="00886E51">
      <w:pPr>
        <w:pStyle w:val="Heading2"/>
        <w:numPr>
          <w:ilvl w:val="0"/>
          <w:numId w:val="19"/>
        </w:numPr>
      </w:pPr>
      <w:r>
        <w:t>What will I complete today?</w:t>
      </w:r>
    </w:p>
    <w:p w:rsidR="004B5DC7" w:rsidRDefault="004A04D6" w:rsidP="00886E51">
      <w:pPr>
        <w:pStyle w:val="Heading2"/>
        <w:numPr>
          <w:ilvl w:val="0"/>
          <w:numId w:val="19"/>
        </w:numPr>
      </w:pPr>
      <w:r>
        <w:t xml:space="preserve">Are there any impediments in the way?  </w:t>
      </w:r>
    </w:p>
    <w:p w:rsidR="003E33BC" w:rsidRPr="00A769A2" w:rsidRDefault="003E33BC" w:rsidP="003E33BC">
      <w:pPr>
        <w:pStyle w:val="Heading2"/>
      </w:pPr>
      <w:commentRangeStart w:id="9"/>
      <w:r w:rsidRPr="00A769A2">
        <w:t xml:space="preserve">Possible issues </w:t>
      </w:r>
      <w:commentRangeEnd w:id="9"/>
      <w:r w:rsidR="004A04D6">
        <w:rPr>
          <w:rStyle w:val="CommentReference"/>
          <w:rFonts w:asciiTheme="minorHAnsi" w:eastAsiaTheme="minorEastAsia" w:hAnsiTheme="minorHAnsi" w:cstheme="minorBidi"/>
          <w:b w:val="0"/>
          <w:bCs w:val="0"/>
          <w:color w:val="auto"/>
        </w:rPr>
        <w:commentReference w:id="9"/>
      </w:r>
    </w:p>
    <w:p w:rsidR="00886E51" w:rsidRDefault="00886E51">
      <w:pPr>
        <w:rPr>
          <w:rFonts w:asciiTheme="majorHAnsi" w:eastAsiaTheme="majorEastAsia" w:hAnsiTheme="majorHAnsi" w:cstheme="majorBidi"/>
          <w:b/>
          <w:bCs/>
          <w:color w:val="365F91" w:themeColor="accent1" w:themeShade="BF"/>
          <w:sz w:val="28"/>
          <w:szCs w:val="28"/>
        </w:rPr>
      </w:pPr>
      <w:r>
        <w:br w:type="page"/>
      </w:r>
    </w:p>
    <w:p w:rsidR="004C4A8C" w:rsidRPr="00A769A2" w:rsidRDefault="004A04D6" w:rsidP="004C4A8C">
      <w:pPr>
        <w:pStyle w:val="Heading1"/>
      </w:pPr>
      <w:r>
        <w:lastRenderedPageBreak/>
        <w:t xml:space="preserve">Role Play: </w:t>
      </w:r>
      <w:r w:rsidR="004C4A8C" w:rsidRPr="00A769A2">
        <w:t>Sprint Review</w:t>
      </w:r>
    </w:p>
    <w:p w:rsidR="004C4A8C" w:rsidRPr="00A769A2" w:rsidRDefault="001F5317" w:rsidP="004C4A8C">
      <w:r w:rsidRPr="00A769A2">
        <w:t xml:space="preserve">At the end of the Sprint, </w:t>
      </w:r>
      <w:r w:rsidR="004A04D6">
        <w:t xml:space="preserve">demonstrate the items your team has completed in the preceding sprint to </w:t>
      </w:r>
      <w:r w:rsidRPr="00A769A2">
        <w:t>the Product Owner</w:t>
      </w:r>
      <w:r w:rsidR="004A04D6">
        <w:t xml:space="preserve"> (represented by the faculty or a member from another team)</w:t>
      </w:r>
      <w:r w:rsidR="00E65B39" w:rsidRPr="00A769A2">
        <w:t xml:space="preserve">. </w:t>
      </w:r>
    </w:p>
    <w:p w:rsidR="001C2FB5" w:rsidRPr="00A769A2" w:rsidRDefault="007C6B93" w:rsidP="007C6B93">
      <w:pPr>
        <w:pStyle w:val="Heading2"/>
      </w:pPr>
      <w:commentRangeStart w:id="10"/>
      <w:r w:rsidRPr="00A769A2">
        <w:t>Issues in Sprint Review</w:t>
      </w:r>
      <w:commentRangeEnd w:id="10"/>
      <w:r w:rsidR="004A04D6">
        <w:rPr>
          <w:rStyle w:val="CommentReference"/>
          <w:rFonts w:asciiTheme="minorHAnsi" w:eastAsiaTheme="minorEastAsia" w:hAnsiTheme="minorHAnsi" w:cstheme="minorBidi"/>
          <w:b w:val="0"/>
          <w:bCs w:val="0"/>
          <w:color w:val="auto"/>
        </w:rPr>
        <w:commentReference w:id="10"/>
      </w:r>
    </w:p>
    <w:p w:rsidR="007C6B93" w:rsidRDefault="007C6B93" w:rsidP="007C6B93">
      <w:pPr>
        <w:rPr>
          <w:ins w:id="11" w:author="Winfried" w:date="2012-11-11T21:04:00Z"/>
        </w:rPr>
      </w:pPr>
    </w:p>
    <w:p w:rsidR="004A04D6" w:rsidRDefault="004A04D6" w:rsidP="007C6B93">
      <w:pPr>
        <w:rPr>
          <w:ins w:id="12" w:author="Winfried" w:date="2012-11-11T21:04:00Z"/>
        </w:rPr>
      </w:pPr>
    </w:p>
    <w:p w:rsidR="00886E51" w:rsidRDefault="00886E51">
      <w:pPr>
        <w:rPr>
          <w:rFonts w:asciiTheme="majorHAnsi" w:hAnsiTheme="majorHAnsi"/>
          <w:b/>
          <w:sz w:val="28"/>
        </w:rPr>
      </w:pPr>
      <w:r>
        <w:rPr>
          <w:rFonts w:asciiTheme="majorHAnsi" w:hAnsiTheme="majorHAnsi"/>
          <w:b/>
          <w:sz w:val="28"/>
        </w:rPr>
        <w:br w:type="page"/>
      </w:r>
    </w:p>
    <w:p w:rsidR="004A04D6" w:rsidRPr="00886E51" w:rsidRDefault="004A04D6" w:rsidP="007C6B93">
      <w:pPr>
        <w:rPr>
          <w:rFonts w:asciiTheme="majorHAnsi" w:hAnsiTheme="majorHAnsi"/>
          <w:b/>
          <w:sz w:val="28"/>
        </w:rPr>
      </w:pPr>
      <w:r w:rsidRPr="00886E51">
        <w:rPr>
          <w:rFonts w:asciiTheme="majorHAnsi" w:hAnsiTheme="majorHAnsi"/>
          <w:b/>
          <w:sz w:val="28"/>
        </w:rPr>
        <w:lastRenderedPageBreak/>
        <w:t>Role Play: Sprint Retrospective</w:t>
      </w:r>
    </w:p>
    <w:p w:rsidR="004A04D6" w:rsidRDefault="004A04D6" w:rsidP="007C6B93">
      <w:r>
        <w:t>Do a retrospective of the preceding sprint. Discuss what went well and what did not. Identify improvements.</w:t>
      </w:r>
    </w:p>
    <w:p w:rsidR="004B5DC7" w:rsidRDefault="004B5DC7" w:rsidP="007C6B93"/>
    <w:p w:rsidR="004B5DC7" w:rsidRDefault="004B5DC7" w:rsidP="007C6B93"/>
    <w:p w:rsidR="001073B4" w:rsidRDefault="001073B4" w:rsidP="00DB3A45"/>
    <w:p w:rsidR="004B5DC7" w:rsidRDefault="004B5DC7" w:rsidP="00DB3A45"/>
    <w:p w:rsidR="004B5DC7" w:rsidRPr="00A769A2" w:rsidRDefault="004B5DC7" w:rsidP="00DB3A45"/>
    <w:sectPr w:rsidR="004B5DC7" w:rsidRPr="00A769A2" w:rsidSect="008712C1">
      <w:headerReference w:type="default" r:id="rId9"/>
      <w:footerReference w:type="default" r:id="rId10"/>
      <w:pgSz w:w="11906" w:h="16838"/>
      <w:pgMar w:top="180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fried" w:date="2012-11-11T20:32:00Z" w:initials="W">
    <w:p w:rsidR="00851A07" w:rsidRDefault="00851A07">
      <w:pPr>
        <w:pStyle w:val="CommentText"/>
      </w:pPr>
      <w:r>
        <w:rPr>
          <w:rStyle w:val="CommentReference"/>
        </w:rPr>
        <w:annotationRef/>
      </w:r>
      <w:r>
        <w:t>This would be the very first backlog provided by the product owner (for this role play I see the whole team taking on the role of a product owner) .The role play scenarios would more fit to either the release planning meeting or sprint planning meetings where the scrum team gets involved.</w:t>
      </w:r>
    </w:p>
  </w:comment>
  <w:comment w:id="1" w:author="Winfried" w:date="2012-11-11T20:53:00Z" w:initials="W">
    <w:p w:rsidR="00851A07" w:rsidRDefault="00851A07">
      <w:pPr>
        <w:pStyle w:val="CommentText"/>
      </w:pPr>
      <w:r>
        <w:rPr>
          <w:rStyle w:val="CommentReference"/>
        </w:rPr>
        <w:annotationRef/>
      </w:r>
      <w:r>
        <w:t>In our meetings we have always addressed these issues via role plays. Just for my understanding: Do we want to not do a role play for some of the issues and do a group discussion instead?</w:t>
      </w:r>
    </w:p>
  </w:comment>
  <w:comment w:id="2" w:author="Winfried" w:date="2012-11-11T20:37:00Z" w:initials="W">
    <w:p w:rsidR="00851A07" w:rsidRDefault="00851A07">
      <w:pPr>
        <w:pStyle w:val="CommentText"/>
      </w:pPr>
      <w:r>
        <w:rPr>
          <w:rStyle w:val="CommentReference"/>
        </w:rPr>
        <w:annotationRef/>
      </w:r>
      <w:r>
        <w:t>This already gives away the issues we want to bring up in the role plays. Should we leave the space blank to provide room for the students to take notes (going on with the issues as they come up)?</w:t>
      </w:r>
    </w:p>
  </w:comment>
  <w:comment w:id="4" w:author="Winfried" w:date="2012-11-11T20:39:00Z" w:initials="W">
    <w:p w:rsidR="00851A07" w:rsidRDefault="00851A07">
      <w:pPr>
        <w:pStyle w:val="CommentText"/>
      </w:pPr>
      <w:r>
        <w:rPr>
          <w:rStyle w:val="CommentReference"/>
        </w:rPr>
        <w:annotationRef/>
      </w:r>
      <w:r>
        <w:t>This is out-of-sequence. It need to be after the sprint planning meeting (So far we have only done the release planning; nothing to be developed yet).</w:t>
      </w:r>
    </w:p>
  </w:comment>
  <w:comment w:id="5" w:author="Winfried" w:date="2012-11-11T20:53:00Z" w:initials="W">
    <w:p w:rsidR="00851A07" w:rsidRDefault="00851A07">
      <w:pPr>
        <w:pStyle w:val="CommentText"/>
      </w:pPr>
      <w:r>
        <w:rPr>
          <w:rStyle w:val="CommentReference"/>
        </w:rPr>
        <w:annotationRef/>
      </w:r>
      <w:r>
        <w:t xml:space="preserve">This table should not be pre-populated (with the exception of the top 3 items). It is the task of the students to come up with additional items. Whatever they have come up with would be included manually by them in free space in the table (otherwise the previous exercise does not make sense). </w:t>
      </w:r>
    </w:p>
  </w:comment>
  <w:comment w:id="6" w:author="Winfried" w:date="2012-11-11T20:55:00Z" w:initials="W">
    <w:p w:rsidR="00851A07" w:rsidRDefault="00851A07">
      <w:pPr>
        <w:pStyle w:val="CommentText"/>
      </w:pPr>
      <w:r>
        <w:rPr>
          <w:rStyle w:val="CommentReference"/>
        </w:rPr>
        <w:annotationRef/>
      </w:r>
      <w:r>
        <w:t xml:space="preserve">We should write this in form of a user story and ask the students to do the same for the other requirements. </w:t>
      </w:r>
    </w:p>
  </w:comment>
  <w:comment w:id="7" w:author="Winfried" w:date="2012-11-11T20:56:00Z" w:initials="W">
    <w:p w:rsidR="00851A07" w:rsidRDefault="00851A07">
      <w:pPr>
        <w:pStyle w:val="CommentText"/>
      </w:pPr>
      <w:r>
        <w:rPr>
          <w:rStyle w:val="CommentReference"/>
        </w:rPr>
        <w:annotationRef/>
      </w:r>
      <w:r>
        <w:t xml:space="preserve">Should be open space for the students to note their user stories. </w:t>
      </w:r>
    </w:p>
  </w:comment>
  <w:comment w:id="8" w:author="Winfried" w:date="2012-11-11T20:58:00Z" w:initials="W">
    <w:p w:rsidR="00851A07" w:rsidRDefault="00851A07">
      <w:pPr>
        <w:pStyle w:val="CommentText"/>
      </w:pPr>
      <w:r>
        <w:rPr>
          <w:rStyle w:val="CommentReference"/>
        </w:rPr>
        <w:annotationRef/>
      </w:r>
      <w:r>
        <w:t>Same comment as above: This already gives away the issues we want to bring up in the role plays. Should we leave the space blank to provide room for the students to take notes (going on with the issues as</w:t>
      </w:r>
      <w:r w:rsidR="004A04D6">
        <w:t xml:space="preserve"> we introduce them</w:t>
      </w:r>
      <w:r>
        <w:t>)?</w:t>
      </w:r>
    </w:p>
  </w:comment>
  <w:comment w:id="9" w:author="Winfried" w:date="2012-11-11T21:03:00Z" w:initials="W">
    <w:p w:rsidR="004A04D6" w:rsidRDefault="004A04D6">
      <w:pPr>
        <w:pStyle w:val="CommentText"/>
      </w:pPr>
      <w:r>
        <w:rPr>
          <w:rStyle w:val="CommentReference"/>
        </w:rPr>
        <w:annotationRef/>
      </w:r>
      <w:r>
        <w:t>Same comment as above: This already gives away the issues we want to bring up in the role plays. Should we leave the space blank to provide room for the students to take notes (going on with the issues as they come up)?</w:t>
      </w:r>
    </w:p>
  </w:comment>
  <w:comment w:id="10" w:author="Winfried" w:date="2012-11-11T21:04:00Z" w:initials="W">
    <w:p w:rsidR="004A04D6" w:rsidRDefault="004A04D6">
      <w:pPr>
        <w:pStyle w:val="CommentText"/>
      </w:pPr>
      <w:r>
        <w:rPr>
          <w:rStyle w:val="CommentReference"/>
        </w:rPr>
        <w:annotationRef/>
      </w:r>
      <w:r>
        <w:t>Same comment as above: This already gives away the issues we want to bring up in the role plays. Should we leave the space blank to provide room for the students to take notes (going on with the issues as they come up)?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475" w:rsidRDefault="00235475" w:rsidP="008712C1">
      <w:pPr>
        <w:spacing w:after="0" w:line="240" w:lineRule="auto"/>
      </w:pPr>
      <w:r>
        <w:separator/>
      </w:r>
    </w:p>
  </w:endnote>
  <w:endnote w:type="continuationSeparator" w:id="0">
    <w:p w:rsidR="00235475" w:rsidRDefault="00235475" w:rsidP="00871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3045096"/>
      <w:docPartObj>
        <w:docPartGallery w:val="Page Numbers (Bottom of Page)"/>
        <w:docPartUnique/>
      </w:docPartObj>
    </w:sdtPr>
    <w:sdtEndPr>
      <w:rPr>
        <w:noProof/>
      </w:rPr>
    </w:sdtEndPr>
    <w:sdtContent>
      <w:p w:rsidR="00851A07" w:rsidRDefault="00235475">
        <w:pPr>
          <w:pStyle w:val="Footer"/>
          <w:jc w:val="right"/>
        </w:pPr>
        <w:r>
          <w:fldChar w:fldCharType="begin"/>
        </w:r>
        <w:r>
          <w:instrText xml:space="preserve"> PAGE   \* MERGEFORMAT </w:instrText>
        </w:r>
        <w:r>
          <w:fldChar w:fldCharType="separate"/>
        </w:r>
        <w:r w:rsidR="00133F9D">
          <w:rPr>
            <w:noProof/>
          </w:rPr>
          <w:t>6</w:t>
        </w:r>
        <w:r>
          <w:rPr>
            <w:noProof/>
          </w:rPr>
          <w:fldChar w:fldCharType="end"/>
        </w:r>
      </w:p>
    </w:sdtContent>
  </w:sdt>
  <w:p w:rsidR="00851A07" w:rsidRDefault="00851A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475" w:rsidRDefault="00235475" w:rsidP="008712C1">
      <w:pPr>
        <w:spacing w:after="0" w:line="240" w:lineRule="auto"/>
      </w:pPr>
      <w:r>
        <w:separator/>
      </w:r>
    </w:p>
  </w:footnote>
  <w:footnote w:type="continuationSeparator" w:id="0">
    <w:p w:rsidR="00235475" w:rsidRDefault="00235475" w:rsidP="008712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A07" w:rsidRDefault="00851A07">
    <w:pPr>
      <w:pStyle w:val="Header"/>
    </w:pPr>
    <w:r w:rsidRPr="003D4BD9">
      <w:rPr>
        <w:rFonts w:ascii="Arial" w:hAnsi="Arial" w:cs="Arial"/>
        <w:noProof/>
        <w:lang w:eastAsia="en-US"/>
      </w:rPr>
      <w:drawing>
        <wp:anchor distT="0" distB="0" distL="114300" distR="114300" simplePos="0" relativeHeight="251659264" behindDoc="0" locked="0" layoutInCell="1" allowOverlap="1">
          <wp:simplePos x="0" y="0"/>
          <wp:positionH relativeFrom="column">
            <wp:posOffset>-37465</wp:posOffset>
          </wp:positionH>
          <wp:positionV relativeFrom="paragraph">
            <wp:posOffset>-129051</wp:posOffset>
          </wp:positionV>
          <wp:extent cx="2571750" cy="587521"/>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71750" cy="587521"/>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498"/>
    <w:multiLevelType w:val="hybridMultilevel"/>
    <w:tmpl w:val="1602BF40"/>
    <w:lvl w:ilvl="0" w:tplc="81E228E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5C6C3D"/>
    <w:multiLevelType w:val="hybridMultilevel"/>
    <w:tmpl w:val="800CF40A"/>
    <w:lvl w:ilvl="0" w:tplc="81E228E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5410F4"/>
    <w:multiLevelType w:val="hybridMultilevel"/>
    <w:tmpl w:val="B53C75C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3F5477"/>
    <w:multiLevelType w:val="hybridMultilevel"/>
    <w:tmpl w:val="EAF41D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0634A9"/>
    <w:multiLevelType w:val="hybridMultilevel"/>
    <w:tmpl w:val="F306C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4F761D8"/>
    <w:multiLevelType w:val="hybridMultilevel"/>
    <w:tmpl w:val="5AF8673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31166B"/>
    <w:multiLevelType w:val="hybridMultilevel"/>
    <w:tmpl w:val="9E5CB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AC6C25"/>
    <w:multiLevelType w:val="hybridMultilevel"/>
    <w:tmpl w:val="345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3F5B72"/>
    <w:multiLevelType w:val="hybridMultilevel"/>
    <w:tmpl w:val="D1A0A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B11775"/>
    <w:multiLevelType w:val="hybridMultilevel"/>
    <w:tmpl w:val="800CF40A"/>
    <w:lvl w:ilvl="0" w:tplc="81E228E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EA37FB2"/>
    <w:multiLevelType w:val="hybridMultilevel"/>
    <w:tmpl w:val="81E24D3C"/>
    <w:lvl w:ilvl="0" w:tplc="81E228E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02C6417"/>
    <w:multiLevelType w:val="hybridMultilevel"/>
    <w:tmpl w:val="AF88A09E"/>
    <w:lvl w:ilvl="0" w:tplc="CD5491AA">
      <w:start w:val="1"/>
      <w:numFmt w:val="decimal"/>
      <w:lvlText w:val="%1."/>
      <w:lvlJc w:val="left"/>
      <w:pPr>
        <w:ind w:left="720" w:hanging="360"/>
      </w:pPr>
      <w:rPr>
        <w:rFonts w:asciiTheme="minorHAnsi" w:eastAsiaTheme="minorEastAsia"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D3E457F"/>
    <w:multiLevelType w:val="hybridMultilevel"/>
    <w:tmpl w:val="2EA26878"/>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E657199"/>
    <w:multiLevelType w:val="hybridMultilevel"/>
    <w:tmpl w:val="A92EC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991078"/>
    <w:multiLevelType w:val="hybridMultilevel"/>
    <w:tmpl w:val="4A3E85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6747EE"/>
    <w:multiLevelType w:val="hybridMultilevel"/>
    <w:tmpl w:val="D9C87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3AC5C45"/>
    <w:multiLevelType w:val="hybridMultilevel"/>
    <w:tmpl w:val="D4CC2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5D95B3B"/>
    <w:multiLevelType w:val="hybridMultilevel"/>
    <w:tmpl w:val="445E19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F610536"/>
    <w:multiLevelType w:val="hybridMultilevel"/>
    <w:tmpl w:val="272C3F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5"/>
  </w:num>
  <w:num w:numId="4">
    <w:abstractNumId w:val="18"/>
  </w:num>
  <w:num w:numId="5">
    <w:abstractNumId w:val="17"/>
  </w:num>
  <w:num w:numId="6">
    <w:abstractNumId w:val="4"/>
  </w:num>
  <w:num w:numId="7">
    <w:abstractNumId w:val="3"/>
  </w:num>
  <w:num w:numId="8">
    <w:abstractNumId w:val="10"/>
  </w:num>
  <w:num w:numId="9">
    <w:abstractNumId w:val="15"/>
  </w:num>
  <w:num w:numId="10">
    <w:abstractNumId w:val="14"/>
  </w:num>
  <w:num w:numId="11">
    <w:abstractNumId w:val="1"/>
  </w:num>
  <w:num w:numId="12">
    <w:abstractNumId w:val="0"/>
  </w:num>
  <w:num w:numId="13">
    <w:abstractNumId w:val="2"/>
  </w:num>
  <w:num w:numId="14">
    <w:abstractNumId w:val="9"/>
  </w:num>
  <w:num w:numId="15">
    <w:abstractNumId w:val="16"/>
  </w:num>
  <w:num w:numId="16">
    <w:abstractNumId w:val="11"/>
  </w:num>
  <w:num w:numId="17">
    <w:abstractNumId w:val="12"/>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F7"/>
    <w:rsid w:val="0003595D"/>
    <w:rsid w:val="00050E4B"/>
    <w:rsid w:val="00065BA1"/>
    <w:rsid w:val="00080FFC"/>
    <w:rsid w:val="000E6EF7"/>
    <w:rsid w:val="001073B4"/>
    <w:rsid w:val="00133F9D"/>
    <w:rsid w:val="0013477B"/>
    <w:rsid w:val="001C2FB5"/>
    <w:rsid w:val="001F5317"/>
    <w:rsid w:val="001F6E24"/>
    <w:rsid w:val="00224529"/>
    <w:rsid w:val="002250AD"/>
    <w:rsid w:val="00232585"/>
    <w:rsid w:val="00235475"/>
    <w:rsid w:val="002373B8"/>
    <w:rsid w:val="002651BD"/>
    <w:rsid w:val="00267301"/>
    <w:rsid w:val="00284192"/>
    <w:rsid w:val="002A1008"/>
    <w:rsid w:val="002A25F0"/>
    <w:rsid w:val="002E0CA0"/>
    <w:rsid w:val="002F1EDE"/>
    <w:rsid w:val="003000E0"/>
    <w:rsid w:val="00332B43"/>
    <w:rsid w:val="00343279"/>
    <w:rsid w:val="0037053F"/>
    <w:rsid w:val="003A61DD"/>
    <w:rsid w:val="003B14BA"/>
    <w:rsid w:val="003E33BC"/>
    <w:rsid w:val="00403AB4"/>
    <w:rsid w:val="0043177F"/>
    <w:rsid w:val="00433859"/>
    <w:rsid w:val="004723ED"/>
    <w:rsid w:val="004A04D6"/>
    <w:rsid w:val="004A6A25"/>
    <w:rsid w:val="004B5DC7"/>
    <w:rsid w:val="004C4A8C"/>
    <w:rsid w:val="004C708B"/>
    <w:rsid w:val="00501D97"/>
    <w:rsid w:val="00502857"/>
    <w:rsid w:val="00504209"/>
    <w:rsid w:val="00507925"/>
    <w:rsid w:val="005350B8"/>
    <w:rsid w:val="00563207"/>
    <w:rsid w:val="005B18A3"/>
    <w:rsid w:val="005D393E"/>
    <w:rsid w:val="00634C9E"/>
    <w:rsid w:val="00645F27"/>
    <w:rsid w:val="00653FE5"/>
    <w:rsid w:val="006561F4"/>
    <w:rsid w:val="00674FDA"/>
    <w:rsid w:val="006B0C61"/>
    <w:rsid w:val="006B772E"/>
    <w:rsid w:val="007122C2"/>
    <w:rsid w:val="00724BEE"/>
    <w:rsid w:val="00736E7A"/>
    <w:rsid w:val="00742129"/>
    <w:rsid w:val="00746770"/>
    <w:rsid w:val="00753F9D"/>
    <w:rsid w:val="007B542F"/>
    <w:rsid w:val="007C2A17"/>
    <w:rsid w:val="007C6B93"/>
    <w:rsid w:val="00833838"/>
    <w:rsid w:val="00840B14"/>
    <w:rsid w:val="00851A07"/>
    <w:rsid w:val="008712C1"/>
    <w:rsid w:val="00886E51"/>
    <w:rsid w:val="008A7EA3"/>
    <w:rsid w:val="00914FCB"/>
    <w:rsid w:val="00924DA8"/>
    <w:rsid w:val="009569A3"/>
    <w:rsid w:val="0099737E"/>
    <w:rsid w:val="009A5257"/>
    <w:rsid w:val="009B04E3"/>
    <w:rsid w:val="009D3E92"/>
    <w:rsid w:val="009E4A49"/>
    <w:rsid w:val="00A63D38"/>
    <w:rsid w:val="00A75EAF"/>
    <w:rsid w:val="00A769A2"/>
    <w:rsid w:val="00A90A66"/>
    <w:rsid w:val="00A92D34"/>
    <w:rsid w:val="00AA2400"/>
    <w:rsid w:val="00AC600E"/>
    <w:rsid w:val="00AC62B5"/>
    <w:rsid w:val="00BB64E7"/>
    <w:rsid w:val="00BC2754"/>
    <w:rsid w:val="00BD50AE"/>
    <w:rsid w:val="00C2778F"/>
    <w:rsid w:val="00C37F7A"/>
    <w:rsid w:val="00C81A75"/>
    <w:rsid w:val="00C93C9D"/>
    <w:rsid w:val="00CA407A"/>
    <w:rsid w:val="00CC4F5F"/>
    <w:rsid w:val="00CD2AEB"/>
    <w:rsid w:val="00D33A78"/>
    <w:rsid w:val="00D91178"/>
    <w:rsid w:val="00DB3A45"/>
    <w:rsid w:val="00DC6255"/>
    <w:rsid w:val="00E1096B"/>
    <w:rsid w:val="00E22E9D"/>
    <w:rsid w:val="00E55832"/>
    <w:rsid w:val="00E65B39"/>
    <w:rsid w:val="00EA7A77"/>
    <w:rsid w:val="00EC6A68"/>
    <w:rsid w:val="00ED3F88"/>
    <w:rsid w:val="00ED6F31"/>
    <w:rsid w:val="00EE4FFC"/>
    <w:rsid w:val="00F37834"/>
    <w:rsid w:val="00F431FB"/>
    <w:rsid w:val="00F52363"/>
    <w:rsid w:val="00F5713A"/>
    <w:rsid w:val="00F60BAE"/>
    <w:rsid w:val="00F626F8"/>
    <w:rsid w:val="00FB496C"/>
    <w:rsid w:val="00FF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65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0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DFF"/>
    <w:pPr>
      <w:ind w:left="720"/>
      <w:contextualSpacing/>
    </w:pPr>
  </w:style>
  <w:style w:type="character" w:customStyle="1" w:styleId="Heading1Char">
    <w:name w:val="Heading 1 Char"/>
    <w:basedOn w:val="DefaultParagraphFont"/>
    <w:link w:val="Heading1"/>
    <w:uiPriority w:val="9"/>
    <w:rsid w:val="00065BA1"/>
    <w:rPr>
      <w:rFonts w:asciiTheme="majorHAnsi" w:eastAsiaTheme="majorEastAsia" w:hAnsiTheme="majorHAnsi" w:cstheme="majorBidi"/>
      <w:b/>
      <w:bCs/>
      <w:color w:val="365F91" w:themeColor="accent1" w:themeShade="BF"/>
      <w:sz w:val="28"/>
      <w:szCs w:val="28"/>
      <w:lang w:val="en-US"/>
    </w:rPr>
  </w:style>
  <w:style w:type="table" w:styleId="TableGrid">
    <w:name w:val="Table Grid"/>
    <w:basedOn w:val="TableNormal"/>
    <w:uiPriority w:val="59"/>
    <w:rsid w:val="00065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00E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000E0"/>
    <w:rPr>
      <w:rFonts w:asciiTheme="majorHAnsi" w:eastAsiaTheme="majorEastAsia" w:hAnsiTheme="majorHAnsi" w:cstheme="majorBidi"/>
      <w:b/>
      <w:bCs/>
      <w:color w:val="4F81BD" w:themeColor="accent1"/>
      <w:lang w:val="en-US"/>
    </w:rPr>
  </w:style>
  <w:style w:type="character" w:styleId="CommentReference">
    <w:name w:val="annotation reference"/>
    <w:basedOn w:val="DefaultParagraphFont"/>
    <w:uiPriority w:val="99"/>
    <w:semiHidden/>
    <w:unhideWhenUsed/>
    <w:rsid w:val="00840B14"/>
    <w:rPr>
      <w:sz w:val="16"/>
      <w:szCs w:val="16"/>
    </w:rPr>
  </w:style>
  <w:style w:type="paragraph" w:styleId="CommentText">
    <w:name w:val="annotation text"/>
    <w:basedOn w:val="Normal"/>
    <w:link w:val="CommentTextChar"/>
    <w:uiPriority w:val="99"/>
    <w:semiHidden/>
    <w:unhideWhenUsed/>
    <w:rsid w:val="00840B14"/>
    <w:pPr>
      <w:spacing w:line="240" w:lineRule="auto"/>
    </w:pPr>
    <w:rPr>
      <w:sz w:val="20"/>
      <w:szCs w:val="20"/>
    </w:rPr>
  </w:style>
  <w:style w:type="character" w:customStyle="1" w:styleId="CommentTextChar">
    <w:name w:val="Comment Text Char"/>
    <w:basedOn w:val="DefaultParagraphFont"/>
    <w:link w:val="CommentText"/>
    <w:uiPriority w:val="99"/>
    <w:semiHidden/>
    <w:rsid w:val="00840B14"/>
    <w:rPr>
      <w:sz w:val="20"/>
      <w:szCs w:val="20"/>
      <w:lang w:val="en-US"/>
    </w:rPr>
  </w:style>
  <w:style w:type="paragraph" w:styleId="CommentSubject">
    <w:name w:val="annotation subject"/>
    <w:basedOn w:val="CommentText"/>
    <w:next w:val="CommentText"/>
    <w:link w:val="CommentSubjectChar"/>
    <w:uiPriority w:val="99"/>
    <w:semiHidden/>
    <w:unhideWhenUsed/>
    <w:rsid w:val="00840B14"/>
    <w:rPr>
      <w:b/>
      <w:bCs/>
    </w:rPr>
  </w:style>
  <w:style w:type="character" w:customStyle="1" w:styleId="CommentSubjectChar">
    <w:name w:val="Comment Subject Char"/>
    <w:basedOn w:val="CommentTextChar"/>
    <w:link w:val="CommentSubject"/>
    <w:uiPriority w:val="99"/>
    <w:semiHidden/>
    <w:rsid w:val="00840B14"/>
    <w:rPr>
      <w:b/>
      <w:bCs/>
      <w:sz w:val="20"/>
      <w:szCs w:val="20"/>
      <w:lang w:val="en-US"/>
    </w:rPr>
  </w:style>
  <w:style w:type="paragraph" w:styleId="BalloonText">
    <w:name w:val="Balloon Text"/>
    <w:basedOn w:val="Normal"/>
    <w:link w:val="BalloonTextChar"/>
    <w:uiPriority w:val="99"/>
    <w:semiHidden/>
    <w:unhideWhenUsed/>
    <w:rsid w:val="00840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B14"/>
    <w:rPr>
      <w:rFonts w:ascii="Tahoma" w:hAnsi="Tahoma" w:cs="Tahoma"/>
      <w:sz w:val="16"/>
      <w:szCs w:val="16"/>
      <w:lang w:val="en-US"/>
    </w:rPr>
  </w:style>
  <w:style w:type="paragraph" w:styleId="Header">
    <w:name w:val="header"/>
    <w:basedOn w:val="Normal"/>
    <w:link w:val="HeaderChar"/>
    <w:uiPriority w:val="99"/>
    <w:unhideWhenUsed/>
    <w:rsid w:val="00871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2C1"/>
    <w:rPr>
      <w:lang w:val="en-US"/>
    </w:rPr>
  </w:style>
  <w:style w:type="paragraph" w:styleId="Footer">
    <w:name w:val="footer"/>
    <w:basedOn w:val="Normal"/>
    <w:link w:val="FooterChar"/>
    <w:uiPriority w:val="99"/>
    <w:unhideWhenUsed/>
    <w:rsid w:val="00871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2C1"/>
    <w:rPr>
      <w:lang w:val="en-US"/>
    </w:rPr>
  </w:style>
  <w:style w:type="paragraph" w:styleId="Revision">
    <w:name w:val="Revision"/>
    <w:hidden/>
    <w:uiPriority w:val="99"/>
    <w:semiHidden/>
    <w:rsid w:val="002E0CA0"/>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65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0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DFF"/>
    <w:pPr>
      <w:ind w:left="720"/>
      <w:contextualSpacing/>
    </w:pPr>
  </w:style>
  <w:style w:type="character" w:customStyle="1" w:styleId="Heading1Char">
    <w:name w:val="Heading 1 Char"/>
    <w:basedOn w:val="DefaultParagraphFont"/>
    <w:link w:val="Heading1"/>
    <w:uiPriority w:val="9"/>
    <w:rsid w:val="00065BA1"/>
    <w:rPr>
      <w:rFonts w:asciiTheme="majorHAnsi" w:eastAsiaTheme="majorEastAsia" w:hAnsiTheme="majorHAnsi" w:cstheme="majorBidi"/>
      <w:b/>
      <w:bCs/>
      <w:color w:val="365F91" w:themeColor="accent1" w:themeShade="BF"/>
      <w:sz w:val="28"/>
      <w:szCs w:val="28"/>
      <w:lang w:val="en-US"/>
    </w:rPr>
  </w:style>
  <w:style w:type="table" w:styleId="TableGrid">
    <w:name w:val="Table Grid"/>
    <w:basedOn w:val="TableNormal"/>
    <w:uiPriority w:val="59"/>
    <w:rsid w:val="00065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00E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000E0"/>
    <w:rPr>
      <w:rFonts w:asciiTheme="majorHAnsi" w:eastAsiaTheme="majorEastAsia" w:hAnsiTheme="majorHAnsi" w:cstheme="majorBidi"/>
      <w:b/>
      <w:bCs/>
      <w:color w:val="4F81BD" w:themeColor="accent1"/>
      <w:lang w:val="en-US"/>
    </w:rPr>
  </w:style>
  <w:style w:type="character" w:styleId="CommentReference">
    <w:name w:val="annotation reference"/>
    <w:basedOn w:val="DefaultParagraphFont"/>
    <w:uiPriority w:val="99"/>
    <w:semiHidden/>
    <w:unhideWhenUsed/>
    <w:rsid w:val="00840B14"/>
    <w:rPr>
      <w:sz w:val="16"/>
      <w:szCs w:val="16"/>
    </w:rPr>
  </w:style>
  <w:style w:type="paragraph" w:styleId="CommentText">
    <w:name w:val="annotation text"/>
    <w:basedOn w:val="Normal"/>
    <w:link w:val="CommentTextChar"/>
    <w:uiPriority w:val="99"/>
    <w:semiHidden/>
    <w:unhideWhenUsed/>
    <w:rsid w:val="00840B14"/>
    <w:pPr>
      <w:spacing w:line="240" w:lineRule="auto"/>
    </w:pPr>
    <w:rPr>
      <w:sz w:val="20"/>
      <w:szCs w:val="20"/>
    </w:rPr>
  </w:style>
  <w:style w:type="character" w:customStyle="1" w:styleId="CommentTextChar">
    <w:name w:val="Comment Text Char"/>
    <w:basedOn w:val="DefaultParagraphFont"/>
    <w:link w:val="CommentText"/>
    <w:uiPriority w:val="99"/>
    <w:semiHidden/>
    <w:rsid w:val="00840B14"/>
    <w:rPr>
      <w:sz w:val="20"/>
      <w:szCs w:val="20"/>
      <w:lang w:val="en-US"/>
    </w:rPr>
  </w:style>
  <w:style w:type="paragraph" w:styleId="CommentSubject">
    <w:name w:val="annotation subject"/>
    <w:basedOn w:val="CommentText"/>
    <w:next w:val="CommentText"/>
    <w:link w:val="CommentSubjectChar"/>
    <w:uiPriority w:val="99"/>
    <w:semiHidden/>
    <w:unhideWhenUsed/>
    <w:rsid w:val="00840B14"/>
    <w:rPr>
      <w:b/>
      <w:bCs/>
    </w:rPr>
  </w:style>
  <w:style w:type="character" w:customStyle="1" w:styleId="CommentSubjectChar">
    <w:name w:val="Comment Subject Char"/>
    <w:basedOn w:val="CommentTextChar"/>
    <w:link w:val="CommentSubject"/>
    <w:uiPriority w:val="99"/>
    <w:semiHidden/>
    <w:rsid w:val="00840B14"/>
    <w:rPr>
      <w:b/>
      <w:bCs/>
      <w:sz w:val="20"/>
      <w:szCs w:val="20"/>
      <w:lang w:val="en-US"/>
    </w:rPr>
  </w:style>
  <w:style w:type="paragraph" w:styleId="BalloonText">
    <w:name w:val="Balloon Text"/>
    <w:basedOn w:val="Normal"/>
    <w:link w:val="BalloonTextChar"/>
    <w:uiPriority w:val="99"/>
    <w:semiHidden/>
    <w:unhideWhenUsed/>
    <w:rsid w:val="00840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B14"/>
    <w:rPr>
      <w:rFonts w:ascii="Tahoma" w:hAnsi="Tahoma" w:cs="Tahoma"/>
      <w:sz w:val="16"/>
      <w:szCs w:val="16"/>
      <w:lang w:val="en-US"/>
    </w:rPr>
  </w:style>
  <w:style w:type="paragraph" w:styleId="Header">
    <w:name w:val="header"/>
    <w:basedOn w:val="Normal"/>
    <w:link w:val="HeaderChar"/>
    <w:uiPriority w:val="99"/>
    <w:unhideWhenUsed/>
    <w:rsid w:val="00871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2C1"/>
    <w:rPr>
      <w:lang w:val="en-US"/>
    </w:rPr>
  </w:style>
  <w:style w:type="paragraph" w:styleId="Footer">
    <w:name w:val="footer"/>
    <w:basedOn w:val="Normal"/>
    <w:link w:val="FooterChar"/>
    <w:uiPriority w:val="99"/>
    <w:unhideWhenUsed/>
    <w:rsid w:val="00871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2C1"/>
    <w:rPr>
      <w:lang w:val="en-US"/>
    </w:rPr>
  </w:style>
  <w:style w:type="paragraph" w:styleId="Revision">
    <w:name w:val="Revision"/>
    <w:hidden/>
    <w:uiPriority w:val="99"/>
    <w:semiHidden/>
    <w:rsid w:val="002E0CA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205533">
      <w:bodyDiv w:val="1"/>
      <w:marLeft w:val="0"/>
      <w:marRight w:val="0"/>
      <w:marTop w:val="0"/>
      <w:marBottom w:val="0"/>
      <w:divBdr>
        <w:top w:val="none" w:sz="0" w:space="0" w:color="auto"/>
        <w:left w:val="none" w:sz="0" w:space="0" w:color="auto"/>
        <w:bottom w:val="none" w:sz="0" w:space="0" w:color="auto"/>
        <w:right w:val="none" w:sz="0" w:space="0" w:color="auto"/>
      </w:divBdr>
    </w:div>
    <w:div w:id="12626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EdusysV3.10.3</dc:creator>
  <cp:lastModifiedBy>RUTH</cp:lastModifiedBy>
  <cp:revision>2</cp:revision>
  <dcterms:created xsi:type="dcterms:W3CDTF">2012-11-16T22:00:00Z</dcterms:created>
  <dcterms:modified xsi:type="dcterms:W3CDTF">2012-11-16T22:00:00Z</dcterms:modified>
</cp:coreProperties>
</file>