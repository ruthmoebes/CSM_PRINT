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4.xml" ContentType="application/vnd.openxmlformats-officedocument.wordprocessingml.header+xml"/>
  <Override PartName="/word/footer2.xml" ContentType="application/vnd.openxmlformats-officedocument.wordprocessingml.footer+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5.xml" ContentType="application/vnd.openxmlformats-officedocument.wordprocessingml.header+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6.xml" ContentType="application/vnd.openxmlformats-officedocument.wordprocessingml.header+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header7.xml" ContentType="application/vnd.openxmlformats-officedocument.wordprocessingml.header+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8DB" w:rsidRDefault="001621EE">
      <w:ins w:id="0" w:author="RUTH" w:date="2012-11-16T09:19:00Z">
        <w:r>
          <w:rPr>
            <w:noProof/>
          </w:rPr>
          <w:drawing>
            <wp:anchor distT="0" distB="0" distL="114300" distR="114300" simplePos="0" relativeHeight="251669504" behindDoc="0" locked="0" layoutInCell="1" allowOverlap="1">
              <wp:simplePos x="0" y="0"/>
              <wp:positionH relativeFrom="column">
                <wp:posOffset>-953770</wp:posOffset>
              </wp:positionH>
              <wp:positionV relativeFrom="paragraph">
                <wp:posOffset>-894273</wp:posOffset>
              </wp:positionV>
              <wp:extent cx="7673009" cy="10849834"/>
              <wp:effectExtent l="0" t="0" r="444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study-Workbook-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73009" cy="10849834"/>
                      </a:xfrm>
                      <a:prstGeom prst="rect">
                        <a:avLst/>
                      </a:prstGeom>
                    </pic:spPr>
                  </pic:pic>
                </a:graphicData>
              </a:graphic>
              <wp14:sizeRelH relativeFrom="page">
                <wp14:pctWidth>0</wp14:pctWidth>
              </wp14:sizeRelH>
              <wp14:sizeRelV relativeFrom="page">
                <wp14:pctHeight>0</wp14:pctHeight>
              </wp14:sizeRelV>
            </wp:anchor>
          </w:drawing>
        </w:r>
      </w:ins>
    </w:p>
    <w:p w:rsidR="006B08DB" w:rsidRDefault="006B08DB"/>
    <w:p w:rsidR="006B08DB" w:rsidRDefault="006B08DB" w:rsidP="006B08DB"/>
    <w:p w:rsidR="006B08DB" w:rsidRDefault="006B08DB" w:rsidP="006B08DB"/>
    <w:p w:rsidR="006B08DB" w:rsidRDefault="006B08DB" w:rsidP="006B08DB"/>
    <w:p w:rsidR="006B08DB" w:rsidRDefault="006B08DB" w:rsidP="006B08DB"/>
    <w:p w:rsidR="006B08DB" w:rsidRDefault="006B08DB" w:rsidP="006B08DB"/>
    <w:p w:rsidR="006B08DB" w:rsidRDefault="006B08DB" w:rsidP="006B08DB"/>
    <w:p w:rsidR="006B08DB" w:rsidRDefault="006B08DB" w:rsidP="006B08DB"/>
    <w:p w:rsidR="0016389E" w:rsidRDefault="0016389E" w:rsidP="006B08DB"/>
    <w:p w:rsidR="0016389E" w:rsidRDefault="0016389E" w:rsidP="006B08DB"/>
    <w:p w:rsidR="006B08DB" w:rsidRPr="0016389E" w:rsidRDefault="0016389E" w:rsidP="006B08DB">
      <w:pPr>
        <w:jc w:val="center"/>
        <w:rPr>
          <w:rFonts w:ascii="Arial" w:hAnsi="Arial" w:cs="Arial"/>
          <w:b/>
          <w:color w:val="4F81BD" w:themeColor="accent1"/>
          <w:sz w:val="56"/>
          <w:szCs w:val="56"/>
        </w:rPr>
      </w:pPr>
      <w:r w:rsidRPr="0016389E">
        <w:rPr>
          <w:rFonts w:ascii="Arial" w:hAnsi="Arial" w:cs="Arial"/>
          <w:b/>
          <w:color w:val="4F81BD" w:themeColor="accent1"/>
          <w:sz w:val="56"/>
          <w:szCs w:val="56"/>
        </w:rPr>
        <w:t>Student Workbook</w:t>
      </w:r>
    </w:p>
    <w:p w:rsidR="006B08DB" w:rsidRPr="0016389E" w:rsidRDefault="000770CA" w:rsidP="006B08DB">
      <w:pPr>
        <w:jc w:val="center"/>
        <w:rPr>
          <w:rFonts w:ascii="Arial" w:hAnsi="Arial" w:cs="Arial"/>
          <w:b/>
          <w:color w:val="4F81BD" w:themeColor="accent1"/>
          <w:sz w:val="56"/>
          <w:szCs w:val="56"/>
        </w:rPr>
        <w:sectPr w:rsidR="006B08DB" w:rsidRPr="0016389E">
          <w:headerReference w:type="default" r:id="rId10"/>
          <w:footerReference w:type="default" r:id="rId11"/>
          <w:pgSz w:w="11906" w:h="16838"/>
          <w:pgMar w:top="1440" w:right="1440" w:bottom="1440" w:left="1440" w:header="708" w:footer="708" w:gutter="0"/>
          <w:cols w:space="708"/>
          <w:docGrid w:linePitch="360"/>
        </w:sectPr>
      </w:pPr>
      <w:r>
        <w:rPr>
          <w:rFonts w:ascii="Arial" w:hAnsi="Arial" w:cs="Arial"/>
          <w:b/>
          <w:noProof/>
          <w:color w:val="4F81BD" w:themeColor="accent1"/>
          <w:sz w:val="56"/>
          <w:szCs w:val="56"/>
        </w:rPr>
        <mc:AlternateContent>
          <mc:Choice Requires="wps">
            <w:drawing>
              <wp:anchor distT="0" distB="0" distL="114300" distR="114300" simplePos="0" relativeHeight="251670528" behindDoc="0" locked="0" layoutInCell="1" allowOverlap="1">
                <wp:simplePos x="0" y="0"/>
                <wp:positionH relativeFrom="column">
                  <wp:posOffset>1752600</wp:posOffset>
                </wp:positionH>
                <wp:positionV relativeFrom="paragraph">
                  <wp:posOffset>5078095</wp:posOffset>
                </wp:positionV>
                <wp:extent cx="2305050" cy="3714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30505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0CA" w:rsidRPr="000770CA" w:rsidRDefault="000770CA" w:rsidP="000770CA">
                            <w:pPr>
                              <w:jc w:val="center"/>
                              <w:rPr>
                                <w:rFonts w:cs="Arial"/>
                                <w:b/>
                                <w:color w:val="595959" w:themeColor="text1" w:themeTint="A6"/>
                                <w:szCs w:val="24"/>
                              </w:rPr>
                            </w:pPr>
                            <w:r w:rsidRPr="000770CA">
                              <w:rPr>
                                <w:rFonts w:cs="Arial"/>
                                <w:color w:val="595959" w:themeColor="text1" w:themeTint="A6"/>
                                <w:szCs w:val="24"/>
                              </w:rPr>
                              <w:t xml:space="preserve">© </w:t>
                            </w:r>
                            <w:r w:rsidRPr="000770CA">
                              <w:rPr>
                                <w:rFonts w:cs="Arial"/>
                                <w:b/>
                                <w:color w:val="595959" w:themeColor="text1" w:themeTint="A6"/>
                                <w:szCs w:val="24"/>
                              </w:rPr>
                              <w:t>2012 SCRUMstudy.com v1.2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left:0;text-align:left;margin-left:138pt;margin-top:399.85pt;width:181.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" fillcolor="white [3212]" strokecolor="white [3212]" strokeweight="2pt">
                <v:textbox>
                  <w:txbxContent>
                    <w:p w:rsidR="000770CA" w:rsidRPr="000770CA" w:rsidRDefault="000770CA" w:rsidP="000770CA">
                      <w:pPr>
                        <w:jc w:val="center"/>
                        <w:rPr>
                          <w:rFonts w:cs="Arial"/>
                          <w:b/>
                          <w:color w:val="595959" w:themeColor="text1" w:themeTint="A6"/>
                          <w:szCs w:val="24"/>
                        </w:rPr>
                      </w:pPr>
                      <w:r w:rsidRPr="000770CA">
                        <w:rPr>
                          <w:rFonts w:cs="Arial"/>
                          <w:color w:val="595959" w:themeColor="text1" w:themeTint="A6"/>
                          <w:szCs w:val="24"/>
                        </w:rPr>
                        <w:t xml:space="preserve">© </w:t>
                      </w:r>
                      <w:r w:rsidRPr="000770CA">
                        <w:rPr>
                          <w:rFonts w:cs="Arial"/>
                          <w:b/>
                          <w:color w:val="595959" w:themeColor="text1" w:themeTint="A6"/>
                          <w:szCs w:val="24"/>
                        </w:rPr>
                        <w:t>2012 SCRUMstudy.com v1.2</w:t>
                      </w:r>
                    </w:p>
                  </w:txbxContent>
                </v:textbox>
              </v:rect>
            </w:pict>
          </mc:Fallback>
        </mc:AlternateContent>
      </w:r>
      <w:r w:rsidR="0016389E">
        <w:rPr>
          <w:rFonts w:ascii="Arial" w:hAnsi="Arial" w:cs="Arial"/>
          <w:b/>
          <w:color w:val="4F81BD" w:themeColor="accent1"/>
          <w:sz w:val="56"/>
          <w:szCs w:val="56"/>
        </w:rPr>
        <w:t>(Version 2012_1.0</w:t>
      </w:r>
      <w:r w:rsidR="00D92C5F">
        <w:rPr>
          <w:rFonts w:ascii="Arial" w:hAnsi="Arial" w:cs="Arial"/>
          <w:b/>
          <w:color w:val="4F81BD" w:themeColor="accent1"/>
          <w:sz w:val="56"/>
          <w:szCs w:val="56"/>
        </w:rPr>
        <w:t>)</w:t>
      </w:r>
      <w:r w:rsidR="005C18DE" w:rsidRPr="005C18DE">
        <w:rPr>
          <w:noProof/>
        </w:rPr>
        <w:t xml:space="preserve"> </w:t>
      </w:r>
    </w:p>
    <w:p w:rsidR="001621EE" w:rsidRDefault="001621EE" w:rsidP="001621EE">
      <w:pPr>
        <w:pStyle w:val="TOC1"/>
      </w:pPr>
    </w:p>
    <w:p w:rsidR="001621EE" w:rsidRPr="001621EE" w:rsidRDefault="0073412E" w:rsidP="001621EE">
      <w:pPr>
        <w:pStyle w:val="TOC1"/>
        <w:rPr>
          <w:rFonts w:eastAsiaTheme="minorEastAsia" w:cstheme="minorBidi"/>
          <w:sz w:val="22"/>
          <w:szCs w:val="22"/>
        </w:rPr>
      </w:pPr>
      <w:r w:rsidRPr="001621EE">
        <w:rPr>
          <w:sz w:val="22"/>
          <w:szCs w:val="22"/>
        </w:rPr>
        <w:fldChar w:fldCharType="begin"/>
      </w:r>
      <w:r w:rsidR="00F73F47" w:rsidRPr="001621EE">
        <w:rPr>
          <w:sz w:val="22"/>
          <w:szCs w:val="22"/>
        </w:rPr>
        <w:instrText xml:space="preserve"> TOC \o "1-1" \h \z \u \t "Heading 2,3" </w:instrText>
      </w:r>
      <w:r w:rsidRPr="001621EE">
        <w:rPr>
          <w:sz w:val="22"/>
          <w:szCs w:val="22"/>
        </w:rPr>
        <w:fldChar w:fldCharType="separate"/>
      </w:r>
      <w:hyperlink w:anchor="_Toc340836787" w:history="1">
        <w:r w:rsidR="001621EE" w:rsidRPr="001621EE">
          <w:rPr>
            <w:rStyle w:val="Hyperlink"/>
            <w:color w:val="0D0D0D" w:themeColor="text1" w:themeTint="F2"/>
          </w:rPr>
          <w:t>Agile &amp; Scrum Overview</w:t>
        </w:r>
        <w:r w:rsidR="001621EE" w:rsidRPr="001621EE">
          <w:rPr>
            <w:webHidden/>
          </w:rPr>
          <w:tab/>
        </w:r>
        <w:r w:rsidR="001621EE" w:rsidRPr="001621EE">
          <w:rPr>
            <w:webHidden/>
          </w:rPr>
          <w:fldChar w:fldCharType="begin"/>
        </w:r>
        <w:r w:rsidR="001621EE" w:rsidRPr="001621EE">
          <w:rPr>
            <w:webHidden/>
          </w:rPr>
          <w:instrText xml:space="preserve"> PAGEREF _Toc340836787 \h </w:instrText>
        </w:r>
        <w:r w:rsidR="001621EE" w:rsidRPr="001621EE">
          <w:rPr>
            <w:webHidden/>
          </w:rPr>
        </w:r>
        <w:r w:rsidR="001621EE" w:rsidRPr="001621EE">
          <w:rPr>
            <w:webHidden/>
          </w:rPr>
          <w:fldChar w:fldCharType="separate"/>
        </w:r>
        <w:r w:rsidR="001621EE" w:rsidRPr="001621EE">
          <w:rPr>
            <w:webHidden/>
          </w:rPr>
          <w:t>1</w:t>
        </w:r>
        <w:r w:rsidR="001621EE" w:rsidRPr="001621EE">
          <w:rPr>
            <w:webHidden/>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88" w:history="1">
        <w:r w:rsidR="001621EE" w:rsidRPr="001621EE">
          <w:rPr>
            <w:rStyle w:val="Hyperlink"/>
            <w:rFonts w:asciiTheme="minorHAnsi" w:hAnsiTheme="minorHAnsi"/>
            <w:b w:val="0"/>
            <w:noProof/>
            <w:color w:val="0D0D0D" w:themeColor="text1" w:themeTint="F2"/>
          </w:rPr>
          <w:t>Agile Defined</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_Toc340836788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1</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89" w:history="1">
        <w:r w:rsidR="001621EE" w:rsidRPr="001621EE">
          <w:rPr>
            <w:rStyle w:val="Hyperlink"/>
            <w:rFonts w:asciiTheme="minorHAnsi" w:hAnsiTheme="minorHAnsi"/>
            <w:b w:val="0"/>
            <w:noProof/>
            <w:color w:val="0D0D0D" w:themeColor="text1" w:themeTint="F2"/>
          </w:rPr>
          <w:t>Adaptive Project Management</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_Toc340836789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2</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0" w:history="1">
        <w:r w:rsidR="001621EE" w:rsidRPr="001621EE">
          <w:rPr>
            <w:rStyle w:val="Hyperlink"/>
            <w:rFonts w:asciiTheme="minorHAnsi" w:hAnsiTheme="minorHAnsi"/>
            <w:b w:val="0"/>
            <w:noProof/>
            <w:color w:val="0D0D0D" w:themeColor="text1" w:themeTint="F2"/>
          </w:rPr>
          <w:t>Understanding the Manifesto</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_Toc340836790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2</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1" w:history="1">
        <w:r w:rsidR="001621EE" w:rsidRPr="001621EE">
          <w:rPr>
            <w:rStyle w:val="Hyperlink"/>
            <w:rFonts w:asciiTheme="minorHAnsi" w:hAnsiTheme="minorHAnsi"/>
            <w:b w:val="0"/>
            <w:noProof/>
            <w:color w:val="0D0D0D" w:themeColor="text1" w:themeTint="F2"/>
          </w:rPr>
          <w:t>Principles behind the Agile Manifesto</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_Toc340836791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3</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2" w:history="1">
        <w:r w:rsidR="001621EE" w:rsidRPr="001621EE">
          <w:rPr>
            <w:rStyle w:val="Hyperlink"/>
            <w:rFonts w:asciiTheme="minorHAnsi" w:hAnsiTheme="minorHAnsi"/>
            <w:b w:val="0"/>
            <w:noProof/>
            <w:color w:val="0D0D0D" w:themeColor="text1" w:themeTint="F2"/>
          </w:rPr>
          <w:t>Agile Methods</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_Toc340836792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6</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3" w:history="1">
        <w:r w:rsidR="001621EE" w:rsidRPr="001621EE">
          <w:rPr>
            <w:rStyle w:val="Hyperlink"/>
            <w:rFonts w:asciiTheme="minorHAnsi" w:hAnsiTheme="minorHAnsi"/>
            <w:b w:val="0"/>
            <w:noProof/>
            <w:color w:val="0D0D0D" w:themeColor="text1" w:themeTint="F2"/>
          </w:rPr>
          <w:t>Scrum Overview</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_Toc340836793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7</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4" w:history="1">
        <w:r w:rsidR="001621EE" w:rsidRPr="001621EE">
          <w:rPr>
            <w:rStyle w:val="Hyperlink"/>
            <w:rFonts w:asciiTheme="minorHAnsi" w:hAnsiTheme="minorHAnsi"/>
            <w:b w:val="0"/>
            <w:noProof/>
            <w:color w:val="0D0D0D" w:themeColor="text1" w:themeTint="F2"/>
          </w:rPr>
          <w:t>Scrum Principles</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_Toc340836794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7</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5" w:history="1">
        <w:r w:rsidR="001621EE" w:rsidRPr="001621EE">
          <w:rPr>
            <w:rStyle w:val="Hyperlink"/>
            <w:rFonts w:asciiTheme="minorHAnsi" w:hAnsiTheme="minorHAnsi"/>
            <w:b w:val="0"/>
            <w:noProof/>
            <w:color w:val="0D0D0D" w:themeColor="text1" w:themeTint="F2"/>
          </w:rPr>
          <w:t>Advantages of using Scrum</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_Toc340836795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9</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6" w:history="1">
        <w:r w:rsidR="001621EE" w:rsidRPr="001621EE">
          <w:rPr>
            <w:rStyle w:val="Hyperlink"/>
            <w:rFonts w:asciiTheme="minorHAnsi" w:hAnsiTheme="minorHAnsi"/>
            <w:b w:val="0"/>
            <w:noProof/>
            <w:color w:val="0D0D0D" w:themeColor="text1" w:themeTint="F2"/>
          </w:rPr>
          <w:t>Chapter Quiz</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_Toc340836796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10</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7" w:history="1">
        <w:r w:rsidR="001621EE" w:rsidRPr="001621EE">
          <w:rPr>
            <w:rStyle w:val="Hyperlink"/>
            <w:rFonts w:asciiTheme="minorHAnsi" w:hAnsiTheme="minorHAnsi"/>
            <w:b w:val="0"/>
            <w:noProof/>
            <w:color w:val="0D0D0D" w:themeColor="text1" w:themeTint="F2"/>
          </w:rPr>
          <w:t>Overview</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_Toc340836797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14</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8" w:history="1">
        <w:r w:rsidR="001621EE" w:rsidRPr="001621EE">
          <w:rPr>
            <w:rStyle w:val="Hyperlink"/>
            <w:rFonts w:asciiTheme="minorHAnsi" w:hAnsiTheme="minorHAnsi"/>
            <w:b w:val="0"/>
            <w:noProof/>
            <w:color w:val="0D0D0D" w:themeColor="text1" w:themeTint="F2"/>
          </w:rPr>
          <w:t>Product Owner</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_Toc340836798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15</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799" w:history="1">
        <w:r w:rsidR="001621EE" w:rsidRPr="001621EE">
          <w:rPr>
            <w:rStyle w:val="Hyperlink"/>
            <w:rFonts w:asciiTheme="minorHAnsi" w:hAnsiTheme="minorHAnsi"/>
            <w:b w:val="0"/>
            <w:noProof/>
            <w:color w:val="0D0D0D" w:themeColor="text1" w:themeTint="F2"/>
          </w:rPr>
          <w:t>Scrum Master</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_Toc340836799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16</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00" w:history="1">
        <w:r w:rsidR="001621EE" w:rsidRPr="001621EE">
          <w:rPr>
            <w:rStyle w:val="Hyperlink"/>
            <w:rFonts w:asciiTheme="minorHAnsi" w:hAnsiTheme="minorHAnsi"/>
            <w:b w:val="0"/>
            <w:noProof/>
            <w:color w:val="0D0D0D" w:themeColor="text1" w:themeTint="F2"/>
          </w:rPr>
          <w:t>Scrum Team</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_Toc340836800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17</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01" w:history="1">
        <w:r w:rsidR="001621EE" w:rsidRPr="001621EE">
          <w:rPr>
            <w:rStyle w:val="Hyperlink"/>
            <w:rFonts w:asciiTheme="minorHAnsi" w:hAnsiTheme="minorHAnsi"/>
            <w:b w:val="0"/>
            <w:noProof/>
            <w:color w:val="0D0D0D" w:themeColor="text1" w:themeTint="F2"/>
          </w:rPr>
          <w:t>Scrum Team characteristics:</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_Toc340836801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17</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02" w:history="1">
        <w:r w:rsidR="001621EE" w:rsidRPr="001621EE">
          <w:rPr>
            <w:rStyle w:val="Hyperlink"/>
            <w:rFonts w:asciiTheme="minorHAnsi" w:hAnsiTheme="minorHAnsi"/>
            <w:b w:val="0"/>
            <w:noProof/>
            <w:color w:val="0D0D0D" w:themeColor="text1" w:themeTint="F2"/>
          </w:rPr>
          <w:t>Team Selection</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_Toc340836802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18</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03" w:history="1">
        <w:r w:rsidR="001621EE" w:rsidRPr="001621EE">
          <w:rPr>
            <w:rStyle w:val="Hyperlink"/>
            <w:rFonts w:asciiTheme="minorHAnsi" w:hAnsiTheme="minorHAnsi"/>
            <w:b w:val="0"/>
            <w:noProof/>
            <w:color w:val="0D0D0D" w:themeColor="text1" w:themeTint="F2"/>
          </w:rPr>
          <w:t>Chapter Quiz</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_Toc340836803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19</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1"/>
        <w:rPr>
          <w:rFonts w:eastAsiaTheme="minorEastAsia" w:cstheme="minorBidi"/>
          <w:sz w:val="22"/>
          <w:szCs w:val="22"/>
        </w:rPr>
      </w:pPr>
      <w:hyperlink w:anchor="_Toc340836804" w:history="1">
        <w:r w:rsidR="001621EE" w:rsidRPr="001621EE">
          <w:rPr>
            <w:rStyle w:val="Hyperlink"/>
            <w:color w:val="0D0D0D" w:themeColor="text1" w:themeTint="F2"/>
          </w:rPr>
          <w:t>Planning in Scrum</w:t>
        </w:r>
        <w:r w:rsidR="001621EE" w:rsidRPr="001621EE">
          <w:rPr>
            <w:webHidden/>
          </w:rPr>
          <w:tab/>
        </w:r>
        <w:r w:rsidR="001621EE" w:rsidRPr="001621EE">
          <w:rPr>
            <w:webHidden/>
          </w:rPr>
          <w:fldChar w:fldCharType="begin"/>
        </w:r>
        <w:r w:rsidR="001621EE" w:rsidRPr="001621EE">
          <w:rPr>
            <w:webHidden/>
          </w:rPr>
          <w:instrText xml:space="preserve"> PAGEREF _Toc340836804 \h </w:instrText>
        </w:r>
        <w:r w:rsidR="001621EE" w:rsidRPr="001621EE">
          <w:rPr>
            <w:webHidden/>
          </w:rPr>
        </w:r>
        <w:r w:rsidR="001621EE" w:rsidRPr="001621EE">
          <w:rPr>
            <w:webHidden/>
          </w:rPr>
          <w:fldChar w:fldCharType="separate"/>
        </w:r>
        <w:r w:rsidR="001621EE" w:rsidRPr="001621EE">
          <w:rPr>
            <w:webHidden/>
          </w:rPr>
          <w:t>22</w:t>
        </w:r>
        <w:r w:rsidR="001621EE" w:rsidRPr="001621EE">
          <w:rPr>
            <w:webHidden/>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05" w:history="1">
        <w:r w:rsidR="001621EE" w:rsidRPr="001621EE">
          <w:rPr>
            <w:rStyle w:val="Hyperlink"/>
            <w:rFonts w:asciiTheme="minorHAnsi" w:hAnsiTheme="minorHAnsi"/>
            <w:b w:val="0"/>
            <w:noProof/>
            <w:color w:val="0D0D0D" w:themeColor="text1" w:themeTint="F2"/>
          </w:rPr>
          <w:t>Scrum Flow</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_Toc340836805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22</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06" w:history="1">
        <w:r w:rsidR="001621EE" w:rsidRPr="001621EE">
          <w:rPr>
            <w:rStyle w:val="Hyperlink"/>
            <w:rFonts w:asciiTheme="minorHAnsi" w:hAnsiTheme="minorHAnsi"/>
            <w:b w:val="0"/>
            <w:noProof/>
            <w:color w:val="0D0D0D" w:themeColor="text1" w:themeTint="F2"/>
          </w:rPr>
          <w:t>Product Backlog</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_Toc340836806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24</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07" w:history="1">
        <w:r w:rsidR="001621EE" w:rsidRPr="001621EE">
          <w:rPr>
            <w:rStyle w:val="Hyperlink"/>
            <w:rFonts w:asciiTheme="minorHAnsi" w:hAnsiTheme="minorHAnsi"/>
            <w:b w:val="0"/>
            <w:noProof/>
            <w:color w:val="0D0D0D" w:themeColor="text1" w:themeTint="F2"/>
          </w:rPr>
          <w:t>Product Backlog Overview</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_Toc340836807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24</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08" w:history="1">
        <w:r w:rsidR="001621EE" w:rsidRPr="001621EE">
          <w:rPr>
            <w:rStyle w:val="Hyperlink"/>
            <w:rFonts w:asciiTheme="minorHAnsi" w:hAnsiTheme="minorHAnsi"/>
            <w:b w:val="0"/>
            <w:noProof/>
            <w:color w:val="0D0D0D" w:themeColor="text1" w:themeTint="F2"/>
          </w:rPr>
          <w:t>User Stories</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_Toc340836808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25</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09" w:history="1">
        <w:r w:rsidR="001621EE" w:rsidRPr="001621EE">
          <w:rPr>
            <w:rStyle w:val="Hyperlink"/>
            <w:rFonts w:asciiTheme="minorHAnsi" w:hAnsiTheme="minorHAnsi"/>
            <w:b w:val="0"/>
            <w:noProof/>
            <w:color w:val="0D0D0D" w:themeColor="text1" w:themeTint="F2"/>
          </w:rPr>
          <w:t>Creating User Stories</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_Toc340836809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25</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10" w:history="1">
        <w:r w:rsidR="001621EE" w:rsidRPr="001621EE">
          <w:rPr>
            <w:rStyle w:val="Hyperlink"/>
            <w:rFonts w:asciiTheme="minorHAnsi" w:hAnsiTheme="minorHAnsi"/>
            <w:b w:val="0"/>
            <w:noProof/>
            <w:color w:val="0D0D0D" w:themeColor="text1" w:themeTint="F2"/>
          </w:rPr>
          <w:t>Release Planning</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_Toc340836810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26</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11" w:history="1">
        <w:r w:rsidR="001621EE" w:rsidRPr="001621EE">
          <w:rPr>
            <w:rStyle w:val="Hyperlink"/>
            <w:rFonts w:asciiTheme="minorHAnsi" w:hAnsiTheme="minorHAnsi"/>
            <w:b w:val="0"/>
            <w:noProof/>
            <w:color w:val="0D0D0D" w:themeColor="text1" w:themeTint="F2"/>
          </w:rPr>
          <w:t>Chapter Quiz</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_Toc340836811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27</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1"/>
        <w:rPr>
          <w:rFonts w:eastAsiaTheme="minorEastAsia" w:cstheme="minorBidi"/>
          <w:sz w:val="22"/>
          <w:szCs w:val="22"/>
        </w:rPr>
      </w:pPr>
      <w:hyperlink w:anchor="_Toc340836812" w:history="1">
        <w:r w:rsidR="001621EE" w:rsidRPr="001621EE">
          <w:rPr>
            <w:rStyle w:val="Hyperlink"/>
            <w:color w:val="0D0D0D" w:themeColor="text1" w:themeTint="F2"/>
          </w:rPr>
          <w:t>Sprint Planning</w:t>
        </w:r>
        <w:r w:rsidR="001621EE" w:rsidRPr="001621EE">
          <w:rPr>
            <w:webHidden/>
          </w:rPr>
          <w:tab/>
        </w:r>
        <w:r w:rsidR="001621EE" w:rsidRPr="001621EE">
          <w:rPr>
            <w:webHidden/>
          </w:rPr>
          <w:fldChar w:fldCharType="begin"/>
        </w:r>
        <w:r w:rsidR="001621EE" w:rsidRPr="001621EE">
          <w:rPr>
            <w:webHidden/>
          </w:rPr>
          <w:instrText xml:space="preserve"> PAGEREF _Toc340836812 \h </w:instrText>
        </w:r>
        <w:r w:rsidR="001621EE" w:rsidRPr="001621EE">
          <w:rPr>
            <w:webHidden/>
          </w:rPr>
        </w:r>
        <w:r w:rsidR="001621EE" w:rsidRPr="001621EE">
          <w:rPr>
            <w:webHidden/>
          </w:rPr>
          <w:fldChar w:fldCharType="separate"/>
        </w:r>
        <w:r w:rsidR="001621EE" w:rsidRPr="001621EE">
          <w:rPr>
            <w:webHidden/>
          </w:rPr>
          <w:t>30</w:t>
        </w:r>
        <w:r w:rsidR="001621EE" w:rsidRPr="001621EE">
          <w:rPr>
            <w:webHidden/>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13" w:history="1">
        <w:r w:rsidR="001621EE" w:rsidRPr="001621EE">
          <w:rPr>
            <w:rStyle w:val="Hyperlink"/>
            <w:rFonts w:asciiTheme="minorHAnsi" w:hAnsiTheme="minorHAnsi"/>
            <w:b w:val="0"/>
            <w:noProof/>
            <w:color w:val="0D0D0D" w:themeColor="text1" w:themeTint="F2"/>
          </w:rPr>
          <w:t>Sprint Planning Meeting</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_Toc340836813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30</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14" w:history="1">
        <w:r w:rsidR="001621EE" w:rsidRPr="001621EE">
          <w:rPr>
            <w:rStyle w:val="Hyperlink"/>
            <w:rFonts w:asciiTheme="minorHAnsi" w:hAnsiTheme="minorHAnsi"/>
            <w:b w:val="0"/>
            <w:noProof/>
            <w:color w:val="0D0D0D" w:themeColor="text1" w:themeTint="F2"/>
          </w:rPr>
          <w:t>Estimation</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_Toc340836814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32</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15" w:history="1">
        <w:r w:rsidR="001621EE" w:rsidRPr="001621EE">
          <w:rPr>
            <w:rStyle w:val="Hyperlink"/>
            <w:rFonts w:asciiTheme="minorHAnsi" w:hAnsiTheme="minorHAnsi"/>
            <w:b w:val="0"/>
            <w:noProof/>
            <w:color w:val="0D0D0D" w:themeColor="text1" w:themeTint="F2"/>
          </w:rPr>
          <w:t>Product Backlog Grooming</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_Toc340836815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33</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16" w:history="1">
        <w:r w:rsidR="001621EE" w:rsidRPr="001621EE">
          <w:rPr>
            <w:rStyle w:val="Hyperlink"/>
            <w:rFonts w:asciiTheme="minorHAnsi" w:hAnsiTheme="minorHAnsi"/>
            <w:b w:val="0"/>
            <w:noProof/>
            <w:color w:val="0D0D0D" w:themeColor="text1" w:themeTint="F2"/>
          </w:rPr>
          <w:t>Done Definition</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_Toc340836816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34</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Style w:val="Hyperlink"/>
          <w:rFonts w:asciiTheme="minorHAnsi" w:hAnsiTheme="minorHAnsi"/>
          <w:b w:val="0"/>
          <w:noProof/>
          <w:color w:val="0D0D0D" w:themeColor="text1" w:themeTint="F2"/>
        </w:rPr>
      </w:pPr>
      <w:hyperlink w:anchor="_Toc340836817" w:history="1">
        <w:r w:rsidR="001621EE" w:rsidRPr="001621EE">
          <w:rPr>
            <w:rStyle w:val="Hyperlink"/>
            <w:rFonts w:asciiTheme="minorHAnsi" w:hAnsiTheme="minorHAnsi"/>
            <w:b w:val="0"/>
            <w:noProof/>
            <w:color w:val="0D0D0D" w:themeColor="text1" w:themeTint="F2"/>
          </w:rPr>
          <w:t>Chapter Quiz</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_Toc340836817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35</w:t>
        </w:r>
        <w:r w:rsidR="001621EE" w:rsidRPr="001621EE">
          <w:rPr>
            <w:rFonts w:asciiTheme="minorHAnsi" w:hAnsiTheme="minorHAnsi"/>
            <w:b w:val="0"/>
            <w:noProof/>
            <w:webHidden/>
            <w:color w:val="0D0D0D" w:themeColor="text1" w:themeTint="F2"/>
          </w:rPr>
          <w:fldChar w:fldCharType="end"/>
        </w:r>
      </w:hyperlink>
    </w:p>
    <w:p w:rsidR="001621EE" w:rsidRPr="001621EE" w:rsidRDefault="001621EE" w:rsidP="001621EE">
      <w:pPr>
        <w:rPr>
          <w:color w:val="0D0D0D" w:themeColor="text1" w:themeTint="F2"/>
          <w:lang w:eastAsia="en-IN"/>
        </w:rPr>
      </w:pPr>
    </w:p>
    <w:p w:rsidR="001621EE" w:rsidRPr="001621EE" w:rsidRDefault="001621EE" w:rsidP="001621EE">
      <w:pPr>
        <w:pStyle w:val="TOC1"/>
        <w:rPr>
          <w:rStyle w:val="Hyperlink"/>
          <w:color w:val="0D0D0D" w:themeColor="text1" w:themeTint="F2"/>
        </w:rPr>
      </w:pPr>
    </w:p>
    <w:p w:rsidR="001621EE" w:rsidRPr="001621EE" w:rsidRDefault="00BA2CD7" w:rsidP="001621EE">
      <w:pPr>
        <w:pStyle w:val="TOC1"/>
        <w:rPr>
          <w:rFonts w:eastAsiaTheme="minorEastAsia" w:cstheme="minorBidi"/>
          <w:sz w:val="22"/>
          <w:szCs w:val="22"/>
        </w:rPr>
      </w:pPr>
      <w:hyperlink w:anchor="_Toc340836818" w:history="1">
        <w:r w:rsidR="001621EE" w:rsidRPr="001621EE">
          <w:rPr>
            <w:rStyle w:val="Hyperlink"/>
            <w:color w:val="0D0D0D" w:themeColor="text1" w:themeTint="F2"/>
          </w:rPr>
          <w:t>Daily Scrum</w:t>
        </w:r>
        <w:r w:rsidR="001621EE" w:rsidRPr="001621EE">
          <w:rPr>
            <w:webHidden/>
          </w:rPr>
          <w:tab/>
        </w:r>
        <w:r w:rsidR="001621EE" w:rsidRPr="001621EE">
          <w:rPr>
            <w:webHidden/>
          </w:rPr>
          <w:fldChar w:fldCharType="begin"/>
        </w:r>
        <w:r w:rsidR="001621EE" w:rsidRPr="001621EE">
          <w:rPr>
            <w:webHidden/>
          </w:rPr>
          <w:instrText xml:space="preserve"> PAGEREF _Toc340836818 \h </w:instrText>
        </w:r>
        <w:r w:rsidR="001621EE" w:rsidRPr="001621EE">
          <w:rPr>
            <w:webHidden/>
          </w:rPr>
        </w:r>
        <w:r w:rsidR="001621EE" w:rsidRPr="001621EE">
          <w:rPr>
            <w:webHidden/>
          </w:rPr>
          <w:fldChar w:fldCharType="separate"/>
        </w:r>
        <w:r w:rsidR="001621EE" w:rsidRPr="001621EE">
          <w:rPr>
            <w:webHidden/>
          </w:rPr>
          <w:t>38</w:t>
        </w:r>
        <w:r w:rsidR="001621EE" w:rsidRPr="001621EE">
          <w:rPr>
            <w:webHidden/>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19" w:history="1">
        <w:r w:rsidR="001621EE" w:rsidRPr="001621EE">
          <w:rPr>
            <w:rStyle w:val="Hyperlink"/>
            <w:rFonts w:asciiTheme="minorHAnsi" w:hAnsiTheme="minorHAnsi"/>
            <w:b w:val="0"/>
            <w:noProof/>
            <w:color w:val="0D0D0D" w:themeColor="text1" w:themeTint="F2"/>
          </w:rPr>
          <w:t>Meeting: Daily Stand-up/Daily Scrum</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_Toc340836819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38</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0" w:history="1">
        <w:r w:rsidR="001621EE" w:rsidRPr="001621EE">
          <w:rPr>
            <w:rStyle w:val="Hyperlink"/>
            <w:rFonts w:asciiTheme="minorHAnsi" w:hAnsiTheme="minorHAnsi"/>
            <w:b w:val="0"/>
            <w:noProof/>
            <w:color w:val="0D0D0D" w:themeColor="text1" w:themeTint="F2"/>
          </w:rPr>
          <w:t>Sprint Review Meeting</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_Toc340836820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41</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1" w:history="1">
        <w:r w:rsidR="001621EE" w:rsidRPr="001621EE">
          <w:rPr>
            <w:rStyle w:val="Hyperlink"/>
            <w:rFonts w:asciiTheme="minorHAnsi" w:hAnsiTheme="minorHAnsi"/>
            <w:b w:val="0"/>
            <w:noProof/>
            <w:color w:val="0D0D0D" w:themeColor="text1" w:themeTint="F2"/>
          </w:rPr>
          <w:t>Sprint Retrospective Meeting</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_Toc340836821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43</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2" w:history="1">
        <w:r w:rsidR="001621EE" w:rsidRPr="001621EE">
          <w:rPr>
            <w:rStyle w:val="Hyperlink"/>
            <w:rFonts w:asciiTheme="minorHAnsi" w:hAnsiTheme="minorHAnsi"/>
            <w:b w:val="0"/>
            <w:noProof/>
            <w:color w:val="0D0D0D" w:themeColor="text1" w:themeTint="F2"/>
          </w:rPr>
          <w:t>Chapter Quiz</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_Toc340836822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44</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3" w:history="1">
        <w:r w:rsidR="001621EE" w:rsidRPr="001621EE">
          <w:rPr>
            <w:rStyle w:val="Hyperlink"/>
            <w:rFonts w:asciiTheme="minorHAnsi" w:hAnsiTheme="minorHAnsi"/>
            <w:b w:val="0"/>
            <w:noProof/>
            <w:color w:val="0D0D0D" w:themeColor="text1" w:themeTint="F2"/>
          </w:rPr>
          <w:t>Scrum for Large Projects</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_Toc340836823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47</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4" w:history="1">
        <w:r w:rsidR="001621EE" w:rsidRPr="001621EE">
          <w:rPr>
            <w:rStyle w:val="Hyperlink"/>
            <w:rFonts w:asciiTheme="minorHAnsi" w:hAnsiTheme="minorHAnsi"/>
            <w:b w:val="0"/>
            <w:noProof/>
            <w:color w:val="0D0D0D" w:themeColor="text1" w:themeTint="F2"/>
          </w:rPr>
          <w:t>Transition to Scrum</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_Toc340836824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48</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5" w:history="1">
        <w:r w:rsidR="001621EE" w:rsidRPr="001621EE">
          <w:rPr>
            <w:rStyle w:val="Hyperlink"/>
            <w:rFonts w:asciiTheme="minorHAnsi" w:hAnsiTheme="minorHAnsi"/>
            <w:b w:val="0"/>
            <w:noProof/>
            <w:color w:val="0D0D0D" w:themeColor="text1" w:themeTint="F2"/>
          </w:rPr>
          <w:t>Mapping Traditional Roles to Scrum</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_Toc340836825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49</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6" w:history="1">
        <w:r w:rsidR="001621EE" w:rsidRPr="001621EE">
          <w:rPr>
            <w:rStyle w:val="Hyperlink"/>
            <w:rFonts w:asciiTheme="minorHAnsi" w:hAnsiTheme="minorHAnsi"/>
            <w:b w:val="0"/>
            <w:noProof/>
            <w:color w:val="0D0D0D" w:themeColor="text1" w:themeTint="F2"/>
          </w:rPr>
          <w:t>Distributed teams in Scrum</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_Toc340836826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49</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7" w:history="1">
        <w:r w:rsidR="001621EE" w:rsidRPr="001621EE">
          <w:rPr>
            <w:rStyle w:val="Hyperlink"/>
            <w:rFonts w:asciiTheme="minorHAnsi" w:hAnsiTheme="minorHAnsi"/>
            <w:b w:val="0"/>
            <w:noProof/>
            <w:color w:val="0D0D0D" w:themeColor="text1" w:themeTint="F2"/>
          </w:rPr>
          <w:t>Maintaining Stakeholder Involvement</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_Toc340836827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50</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8" w:history="1">
        <w:r w:rsidR="001621EE" w:rsidRPr="001621EE">
          <w:rPr>
            <w:rStyle w:val="Hyperlink"/>
            <w:rFonts w:asciiTheme="minorHAnsi" w:hAnsiTheme="minorHAnsi"/>
            <w:b w:val="0"/>
            <w:noProof/>
            <w:color w:val="0D0D0D" w:themeColor="text1" w:themeTint="F2"/>
          </w:rPr>
          <w:t>Importance of Executive Support</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_Toc340836828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50</w:t>
        </w:r>
        <w:r w:rsidR="001621EE" w:rsidRPr="001621EE">
          <w:rPr>
            <w:rFonts w:asciiTheme="minorHAnsi" w:hAnsiTheme="minorHAnsi"/>
            <w:b w:val="0"/>
            <w:noProof/>
            <w:webHidden/>
            <w:color w:val="0D0D0D" w:themeColor="text1" w:themeTint="F2"/>
          </w:rPr>
          <w:fldChar w:fldCharType="end"/>
        </w:r>
      </w:hyperlink>
    </w:p>
    <w:p w:rsidR="001621EE" w:rsidRPr="001621EE" w:rsidRDefault="00BA2CD7" w:rsidP="001621EE">
      <w:pPr>
        <w:pStyle w:val="TOC3"/>
        <w:tabs>
          <w:tab w:val="right" w:leader="dot" w:pos="9016"/>
        </w:tabs>
        <w:spacing w:before="60"/>
        <w:rPr>
          <w:rFonts w:asciiTheme="minorHAnsi" w:eastAsiaTheme="minorEastAsia" w:hAnsiTheme="minorHAnsi" w:cstheme="minorBidi"/>
          <w:b w:val="0"/>
          <w:bCs w:val="0"/>
          <w:noProof/>
          <w:color w:val="0D0D0D" w:themeColor="text1" w:themeTint="F2"/>
          <w:sz w:val="22"/>
          <w:szCs w:val="22"/>
          <w:lang w:eastAsia="en-US"/>
        </w:rPr>
      </w:pPr>
      <w:hyperlink w:anchor="_Toc340836829" w:history="1">
        <w:r w:rsidR="001621EE" w:rsidRPr="001621EE">
          <w:rPr>
            <w:rStyle w:val="Hyperlink"/>
            <w:rFonts w:asciiTheme="minorHAnsi" w:hAnsiTheme="minorHAnsi"/>
            <w:b w:val="0"/>
            <w:noProof/>
            <w:color w:val="0D0D0D" w:themeColor="text1" w:themeTint="F2"/>
          </w:rPr>
          <w:t>Chapter Quiz</w:t>
        </w:r>
        <w:r w:rsidR="001621EE" w:rsidRPr="001621EE">
          <w:rPr>
            <w:rFonts w:asciiTheme="minorHAnsi" w:hAnsiTheme="minorHAnsi"/>
            <w:b w:val="0"/>
            <w:noProof/>
            <w:webHidden/>
            <w:color w:val="0D0D0D" w:themeColor="text1" w:themeTint="F2"/>
          </w:rPr>
          <w:tab/>
        </w:r>
        <w:r w:rsidR="001621EE" w:rsidRPr="001621EE">
          <w:rPr>
            <w:rFonts w:asciiTheme="minorHAnsi" w:hAnsiTheme="minorHAnsi"/>
            <w:b w:val="0"/>
            <w:noProof/>
            <w:webHidden/>
            <w:color w:val="0D0D0D" w:themeColor="text1" w:themeTint="F2"/>
          </w:rPr>
          <w:fldChar w:fldCharType="begin"/>
        </w:r>
        <w:r w:rsidR="001621EE" w:rsidRPr="001621EE">
          <w:rPr>
            <w:rFonts w:asciiTheme="minorHAnsi" w:hAnsiTheme="minorHAnsi"/>
            <w:b w:val="0"/>
            <w:noProof/>
            <w:webHidden/>
            <w:color w:val="0D0D0D" w:themeColor="text1" w:themeTint="F2"/>
          </w:rPr>
          <w:instrText xml:space="preserve"> PAGEREF _Toc340836829 \h </w:instrText>
        </w:r>
        <w:r w:rsidR="001621EE" w:rsidRPr="001621EE">
          <w:rPr>
            <w:rFonts w:asciiTheme="minorHAnsi" w:hAnsiTheme="minorHAnsi"/>
            <w:b w:val="0"/>
            <w:noProof/>
            <w:webHidden/>
            <w:color w:val="0D0D0D" w:themeColor="text1" w:themeTint="F2"/>
          </w:rPr>
        </w:r>
        <w:r w:rsidR="001621EE" w:rsidRPr="001621EE">
          <w:rPr>
            <w:rFonts w:asciiTheme="minorHAnsi" w:hAnsiTheme="minorHAnsi"/>
            <w:b w:val="0"/>
            <w:noProof/>
            <w:webHidden/>
            <w:color w:val="0D0D0D" w:themeColor="text1" w:themeTint="F2"/>
          </w:rPr>
          <w:fldChar w:fldCharType="separate"/>
        </w:r>
        <w:r w:rsidR="001621EE" w:rsidRPr="001621EE">
          <w:rPr>
            <w:rFonts w:asciiTheme="minorHAnsi" w:hAnsiTheme="minorHAnsi"/>
            <w:b w:val="0"/>
            <w:noProof/>
            <w:webHidden/>
            <w:color w:val="0D0D0D" w:themeColor="text1" w:themeTint="F2"/>
          </w:rPr>
          <w:t>51</w:t>
        </w:r>
        <w:r w:rsidR="001621EE" w:rsidRPr="001621EE">
          <w:rPr>
            <w:rFonts w:asciiTheme="minorHAnsi" w:hAnsiTheme="minorHAnsi"/>
            <w:b w:val="0"/>
            <w:noProof/>
            <w:webHidden/>
            <w:color w:val="0D0D0D" w:themeColor="text1" w:themeTint="F2"/>
          </w:rPr>
          <w:fldChar w:fldCharType="end"/>
        </w:r>
      </w:hyperlink>
    </w:p>
    <w:p w:rsidR="006B08DB" w:rsidRPr="001621EE" w:rsidRDefault="0073412E" w:rsidP="001621EE">
      <w:pPr>
        <w:spacing w:before="60" w:after="0"/>
      </w:pPr>
      <w:r w:rsidRPr="001621EE">
        <w:fldChar w:fldCharType="end"/>
      </w:r>
    </w:p>
    <w:p w:rsidR="00D92C5F" w:rsidRPr="001621EE" w:rsidRDefault="00D92C5F" w:rsidP="001621EE">
      <w:pPr>
        <w:spacing w:after="0"/>
        <w:sectPr w:rsidR="00D92C5F" w:rsidRPr="001621EE">
          <w:headerReference w:type="default" r:id="rId12"/>
          <w:pgSz w:w="11906" w:h="16838"/>
          <w:pgMar w:top="1440" w:right="1440" w:bottom="1440" w:left="1440" w:header="708" w:footer="708" w:gutter="0"/>
          <w:cols w:space="708"/>
          <w:docGrid w:linePitch="360"/>
        </w:sectPr>
      </w:pPr>
    </w:p>
    <w:p w:rsidR="00F73F47" w:rsidRPr="00EF680E" w:rsidRDefault="00F73F47" w:rsidP="0016389E">
      <w:pPr>
        <w:spacing w:after="0"/>
        <w:rPr>
          <w:rFonts w:ascii="Arial" w:hAnsi="Arial" w:cs="Arial"/>
          <w:b/>
          <w:sz w:val="16"/>
          <w:rPrChange w:id="1" w:author="RUTH" w:date="2012-11-10T05:32:00Z">
            <w:rPr>
              <w:rFonts w:ascii="Arial" w:hAnsi="Arial" w:cs="Arial"/>
              <w:b/>
            </w:rPr>
          </w:rPrChange>
        </w:rPr>
      </w:pPr>
      <w:bookmarkStart w:id="2" w:name="_Toc336865225"/>
      <w:bookmarkStart w:id="3" w:name="_Toc332646263"/>
    </w:p>
    <w:p w:rsidR="006B08DB" w:rsidRPr="0016389E" w:rsidRDefault="006B08DB" w:rsidP="0016389E">
      <w:pPr>
        <w:spacing w:after="0"/>
        <w:rPr>
          <w:rFonts w:ascii="Arial" w:hAnsi="Arial" w:cs="Arial"/>
          <w:b/>
        </w:rPr>
      </w:pPr>
      <w:r w:rsidRPr="0016389E">
        <w:rPr>
          <w:rFonts w:ascii="Arial" w:hAnsi="Arial" w:cs="Arial"/>
          <w:b/>
        </w:rPr>
        <w:t>Ground Rules/Working Agreements</w:t>
      </w:r>
      <w:bookmarkEnd w:id="2"/>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The course duration is two days. Class starts at 9:00 a.m. and will continue until 5:00 p.m. each day. There will be breaks in between sessions as instructed by faculty.</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Participants should be in the class on time and return from breaks as instructed by the faculty.</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Cell phones should be mandatorily switched off or kept in silent mode.</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Full participation is expected from all students. Please join in the activities and exercises as instructed by the faculty. Warning—you may actually have fun in this class!</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The study materials and resources that the participants will be using are copyrighted and wholly owned by SCRUMstudy. These should not be photocopied, distributed, or shared, and may only be used by students who have enrolled in the SCRUMstudy classroom training.</w:t>
      </w:r>
    </w:p>
    <w:p w:rsidR="00636F04" w:rsidRDefault="006B08DB">
      <w:pPr>
        <w:spacing w:before="240" w:after="0"/>
        <w:rPr>
          <w:rFonts w:ascii="Arial" w:hAnsi="Arial" w:cs="Arial"/>
          <w:b/>
        </w:rPr>
        <w:pPrChange w:id="4" w:author="RUTH" w:date="2012-11-10T05:32:00Z">
          <w:pPr>
            <w:spacing w:after="0"/>
          </w:pPr>
        </w:pPrChange>
      </w:pPr>
      <w:bookmarkStart w:id="5" w:name="_Toc332646264"/>
      <w:bookmarkStart w:id="6" w:name="_Toc336865226"/>
      <w:bookmarkEnd w:id="3"/>
      <w:r w:rsidRPr="00023395">
        <w:rPr>
          <w:rFonts w:ascii="Arial" w:hAnsi="Arial" w:cs="Arial"/>
          <w:b/>
        </w:rPr>
        <w:t xml:space="preserve">Course </w:t>
      </w:r>
      <w:bookmarkEnd w:id="5"/>
      <w:r w:rsidRPr="00023395">
        <w:rPr>
          <w:rFonts w:ascii="Arial" w:hAnsi="Arial" w:cs="Arial"/>
          <w:b/>
        </w:rPr>
        <w:t>Objectives</w:t>
      </w:r>
      <w:bookmarkEnd w:id="6"/>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To provide an understanding of the philosophy and principles in the Scrum framework.</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To provide a practical working knowledge of Scrum— including roles, meetings, and artifacts.</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To prepare the participants to be comfortable in implementing Scrum in their organizations as well as to manage common issues and roadblocks.</w:t>
      </w:r>
    </w:p>
    <w:p w:rsidR="00636F04" w:rsidRDefault="006B08DB">
      <w:pPr>
        <w:spacing w:before="240" w:after="0"/>
        <w:rPr>
          <w:rFonts w:ascii="Arial" w:hAnsi="Arial" w:cs="Arial"/>
          <w:b/>
        </w:rPr>
        <w:pPrChange w:id="7" w:author="RUTH" w:date="2012-11-10T05:32:00Z">
          <w:pPr>
            <w:spacing w:after="0"/>
          </w:pPr>
        </w:pPrChange>
      </w:pPr>
      <w:bookmarkStart w:id="8" w:name="_Toc332646265"/>
      <w:bookmarkStart w:id="9" w:name="_Toc336865227"/>
      <w:commentRangeStart w:id="10"/>
      <w:r w:rsidRPr="00023395">
        <w:rPr>
          <w:rFonts w:ascii="Arial" w:hAnsi="Arial" w:cs="Arial"/>
          <w:b/>
        </w:rPr>
        <w:t>Course Outcomes</w:t>
      </w:r>
      <w:bookmarkEnd w:id="8"/>
      <w:bookmarkEnd w:id="9"/>
      <w:r w:rsidRPr="00023395">
        <w:rPr>
          <w:rFonts w:ascii="Arial" w:hAnsi="Arial" w:cs="Arial"/>
          <w:b/>
        </w:rPr>
        <w:t xml:space="preserve"> </w:t>
      </w:r>
      <w:commentRangeEnd w:id="10"/>
      <w:r w:rsidR="004B529D">
        <w:rPr>
          <w:rStyle w:val="CommentReference"/>
        </w:rPr>
        <w:commentReference w:id="10"/>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 xml:space="preserve">This course aims to familiarize </w:t>
      </w:r>
      <w:del w:id="11" w:author="RUTH" w:date="2012-11-10T05:22:00Z">
        <w:r w:rsidRPr="003D4BD9" w:rsidDel="00050FA1">
          <w:rPr>
            <w:rFonts w:cs="Arial"/>
          </w:rPr>
          <w:delText>delegates</w:delText>
        </w:r>
      </w:del>
      <w:ins w:id="12" w:author="RUTH" w:date="2012-11-10T05:22:00Z">
        <w:r w:rsidR="00050FA1">
          <w:rPr>
            <w:rFonts w:cs="Arial"/>
          </w:rPr>
          <w:t>students</w:t>
        </w:r>
      </w:ins>
      <w:r w:rsidRPr="003D4BD9">
        <w:rPr>
          <w:rFonts w:cs="Arial"/>
        </w:rPr>
        <w:t xml:space="preserve"> with the concepts, advantages, and challenges of the Scrum methodology.</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 xml:space="preserve">Students will be equipped with the knowledge needed to play the role of a Scrum Master in their organizations and help their organizations adopt Scrum methodology. Furthermore, </w:t>
      </w:r>
      <w:del w:id="13" w:author="RUTH" w:date="2012-11-10T05:22:00Z">
        <w:r w:rsidRPr="003D4BD9" w:rsidDel="00050FA1">
          <w:rPr>
            <w:rFonts w:cs="Arial"/>
          </w:rPr>
          <w:delText>delegates</w:delText>
        </w:r>
      </w:del>
      <w:ins w:id="14" w:author="RUTH" w:date="2012-11-10T05:22:00Z">
        <w:r w:rsidR="00050FA1">
          <w:rPr>
            <w:rFonts w:cs="Arial"/>
          </w:rPr>
          <w:t>students</w:t>
        </w:r>
      </w:ins>
      <w:r w:rsidRPr="003D4BD9">
        <w:rPr>
          <w:rFonts w:cs="Arial"/>
        </w:rPr>
        <w:t xml:space="preserve"> will develop an understanding of the other roles in Scrum.</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Students are led through simulated case scenarios during which they carry out a Scrum project.</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Students have knowledge pertaining to and can anticipate issues related to the practical implementation of scrum.</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 xml:space="preserve">Students </w:t>
      </w:r>
      <w:ins w:id="15" w:author="RUTH" w:date="2012-11-16T13:35:00Z">
        <w:r w:rsidR="001621EE">
          <w:rPr>
            <w:rFonts w:cs="Arial"/>
          </w:rPr>
          <w:t>will achieve certification, and be</w:t>
        </w:r>
      </w:ins>
      <w:r w:rsidRPr="003D4BD9">
        <w:rPr>
          <w:rFonts w:cs="Arial"/>
        </w:rPr>
        <w:t xml:space="preserve"> armed with the proper tools to address, resolve, and take the lead on Scrum issues in their organizations.</w:t>
      </w:r>
    </w:p>
    <w:p w:rsidR="00636F04" w:rsidRDefault="006B08DB">
      <w:pPr>
        <w:spacing w:before="240" w:after="0"/>
        <w:rPr>
          <w:rFonts w:ascii="Arial" w:hAnsi="Arial" w:cs="Arial"/>
          <w:b/>
        </w:rPr>
        <w:pPrChange w:id="16" w:author="RUTH" w:date="2012-11-10T05:32:00Z">
          <w:pPr>
            <w:spacing w:after="0"/>
          </w:pPr>
        </w:pPrChange>
      </w:pPr>
      <w:bookmarkStart w:id="17" w:name="_Toc336865228"/>
      <w:r w:rsidRPr="00023395">
        <w:rPr>
          <w:rFonts w:ascii="Arial" w:hAnsi="Arial" w:cs="Arial"/>
          <w:b/>
        </w:rPr>
        <w:t>Course Methodology</w:t>
      </w:r>
      <w:bookmarkEnd w:id="17"/>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We promise a highly engaging course that ensures higher retention of concepts and theories.</w:t>
      </w:r>
    </w:p>
    <w:p w:rsidR="006B08DB" w:rsidRPr="003D4BD9" w:rsidRDefault="00050FA1" w:rsidP="006B08DB">
      <w:pPr>
        <w:pStyle w:val="ListParagraph"/>
        <w:numPr>
          <w:ilvl w:val="0"/>
          <w:numId w:val="3"/>
        </w:numPr>
        <w:autoSpaceDE w:val="0"/>
        <w:autoSpaceDN w:val="0"/>
        <w:adjustRightInd w:val="0"/>
        <w:spacing w:after="120" w:line="264" w:lineRule="auto"/>
        <w:ind w:left="357" w:hanging="357"/>
        <w:contextualSpacing w:val="0"/>
        <w:rPr>
          <w:rFonts w:cs="Arial"/>
        </w:rPr>
      </w:pPr>
      <w:r>
        <w:rPr>
          <w:rFonts w:cs="Arial"/>
        </w:rPr>
        <w:t>Students</w:t>
      </w:r>
      <w:r w:rsidR="006B08DB" w:rsidRPr="003D4BD9">
        <w:rPr>
          <w:rFonts w:cs="Arial"/>
        </w:rPr>
        <w:t xml:space="preserve"> are encouraged to work through the concepts rather than just listen to the concepts. This provides a better internalization of concepts.</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Role-plays are conducted and practical implementation issues are discussed for all parts of the Scrum flow.</w:t>
      </w:r>
    </w:p>
    <w:p w:rsidR="006B08DB"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sectPr w:rsidR="006B08DB">
          <w:headerReference w:type="default" r:id="rId14"/>
          <w:pgSz w:w="11906" w:h="16838"/>
          <w:pgMar w:top="1440" w:right="1440" w:bottom="1440" w:left="1440" w:header="708" w:footer="708" w:gutter="0"/>
          <w:cols w:space="708"/>
          <w:docGrid w:linePitch="360"/>
        </w:sectPr>
      </w:pPr>
      <w:r w:rsidRPr="006B08DB">
        <w:rPr>
          <w:rFonts w:cs="Arial"/>
        </w:rPr>
        <w:t xml:space="preserve">A central case study is integrated into the course outline to allow </w:t>
      </w:r>
      <w:del w:id="18" w:author="RUTH" w:date="2012-11-10T05:22:00Z">
        <w:r w:rsidRPr="006B08DB" w:rsidDel="00050FA1">
          <w:rPr>
            <w:rFonts w:cs="Arial"/>
          </w:rPr>
          <w:delText>delegates</w:delText>
        </w:r>
      </w:del>
      <w:ins w:id="19" w:author="RUTH" w:date="2012-11-10T05:22:00Z">
        <w:r w:rsidR="00050FA1">
          <w:rPr>
            <w:rFonts w:cs="Arial"/>
          </w:rPr>
          <w:t>students</w:t>
        </w:r>
      </w:ins>
      <w:r w:rsidRPr="006B08DB">
        <w:rPr>
          <w:rFonts w:cs="Arial"/>
        </w:rPr>
        <w:t xml:space="preserve"> to</w:t>
      </w:r>
      <w:r>
        <w:rPr>
          <w:rFonts w:cs="Arial"/>
        </w:rPr>
        <w:t xml:space="preserve"> simulate a </w:t>
      </w:r>
      <w:r w:rsidRPr="006B08DB">
        <w:rPr>
          <w:rFonts w:cs="Arial"/>
        </w:rPr>
        <w:t>product development exercise using Scrum methodology</w:t>
      </w:r>
      <w:ins w:id="20" w:author="RUTH" w:date="2012-11-10T05:32:00Z">
        <w:r w:rsidR="00EF680E">
          <w:rPr>
            <w:rFonts w:cs="Arial"/>
          </w:rPr>
          <w:t>.</w:t>
        </w:r>
      </w:ins>
    </w:p>
    <w:p w:rsidR="00F94D8F" w:rsidRPr="00F94D8F" w:rsidRDefault="00F94D8F" w:rsidP="00F94D8F">
      <w:pPr>
        <w:pStyle w:val="Heading1"/>
        <w:rPr>
          <w:color w:val="FFFFFF" w:themeColor="background1"/>
          <w:lang w:val="en-IN"/>
        </w:rPr>
      </w:pPr>
      <w:bookmarkStart w:id="21" w:name="_Toc340836787"/>
      <w:bookmarkStart w:id="22" w:name="_Toc336865230"/>
      <w:bookmarkStart w:id="23" w:name="_Toc332646267"/>
      <w:r w:rsidRPr="00F94D8F">
        <w:rPr>
          <w:color w:val="FFFFFF" w:themeColor="background1"/>
          <w:lang w:val="en-IN"/>
        </w:rPr>
        <w:lastRenderedPageBreak/>
        <w:t>Agile &amp; Scrum Overview</w:t>
      </w:r>
      <w:bookmarkEnd w:id="21"/>
    </w:p>
    <w:p w:rsidR="0016389E" w:rsidDel="00EF680E" w:rsidRDefault="0016389E" w:rsidP="00D03425">
      <w:pPr>
        <w:pStyle w:val="Heading2"/>
        <w:rPr>
          <w:del w:id="24" w:author="RUTH" w:date="2012-11-10T05:30:00Z"/>
        </w:rPr>
      </w:pPr>
    </w:p>
    <w:p w:rsidR="00D03425" w:rsidRPr="0042160D" w:rsidRDefault="00D03425" w:rsidP="00D03425">
      <w:pPr>
        <w:pStyle w:val="Heading2"/>
      </w:pPr>
      <w:bookmarkStart w:id="25" w:name="_Toc340836788"/>
      <w:r>
        <w:t>Agile</w:t>
      </w:r>
      <w:r w:rsidRPr="0042160D">
        <w:t xml:space="preserve"> Defined</w:t>
      </w:r>
      <w:bookmarkEnd w:id="22"/>
      <w:bookmarkEnd w:id="25"/>
      <w:r w:rsidRPr="0042160D">
        <w:t xml:space="preserve"> </w:t>
      </w:r>
      <w:bookmarkEnd w:id="23"/>
    </w:p>
    <w:p w:rsidR="00D03425" w:rsidRPr="003D4BD9" w:rsidRDefault="00D03425" w:rsidP="00D03425">
      <w:pPr>
        <w:rPr>
          <w:rFonts w:ascii="Arial" w:hAnsi="Arial" w:cs="Arial"/>
        </w:rPr>
      </w:pPr>
      <w:r w:rsidRPr="003D4BD9">
        <w:rPr>
          <w:rFonts w:ascii="Arial" w:hAnsi="Arial" w:cs="Arial"/>
          <w:noProof/>
        </w:rPr>
        <w:drawing>
          <wp:inline distT="0" distB="0" distL="0" distR="0">
            <wp:extent cx="5622290" cy="956310"/>
            <wp:effectExtent l="0" t="0" r="35560" b="15240"/>
            <wp:docPr id="21" name="Diagram 2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6389E" w:rsidRDefault="0016389E" w:rsidP="00847EFA">
      <w:pPr>
        <w:pStyle w:val="Heading3"/>
      </w:pPr>
      <w:bookmarkStart w:id="26" w:name="_Toc332646268"/>
    </w:p>
    <w:p w:rsidR="00D03425" w:rsidRPr="003D4BD9" w:rsidRDefault="00D03425" w:rsidP="00847EFA">
      <w:pPr>
        <w:pStyle w:val="Heading3"/>
      </w:pPr>
      <w:r w:rsidRPr="003D4BD9">
        <w:t>The Need for Agile</w:t>
      </w:r>
      <w:bookmarkEnd w:id="26"/>
    </w:p>
    <w:p w:rsidR="00D03425" w:rsidRPr="003D4BD9" w:rsidRDefault="00D03425" w:rsidP="00D03425">
      <w:pPr>
        <w:rPr>
          <w:rFonts w:ascii="Arial" w:hAnsi="Arial" w:cs="Arial"/>
        </w:rPr>
      </w:pPr>
      <w:r w:rsidRPr="003D4BD9">
        <w:rPr>
          <w:rFonts w:ascii="Arial" w:hAnsi="Arial" w:cs="Arial"/>
        </w:rPr>
        <w:t>Before we delve into what Agile is all about, let’s understand why the development of Agile methods became necessary. The smartphone market can be taken as an example in which the following factors are prominent.</w:t>
      </w:r>
    </w:p>
    <w:p w:rsidR="00D03425" w:rsidRPr="003D4BD9" w:rsidRDefault="00D03425" w:rsidP="00D03425">
      <w:pPr>
        <w:rPr>
          <w:rFonts w:ascii="Arial" w:hAnsi="Arial" w:cs="Arial"/>
        </w:rPr>
      </w:pPr>
      <w:r w:rsidRPr="003D4BD9">
        <w:rPr>
          <w:rFonts w:ascii="Arial" w:hAnsi="Arial" w:cs="Arial"/>
          <w:noProof/>
        </w:rPr>
        <w:drawing>
          <wp:inline distT="0" distB="0" distL="0" distR="0">
            <wp:extent cx="5493385" cy="3154680"/>
            <wp:effectExtent l="0" t="0" r="12065" b="26670"/>
            <wp:docPr id="19" name="Diagram 1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03425" w:rsidRDefault="00D03425" w:rsidP="00D03425">
      <w:pPr>
        <w:pStyle w:val="Heading2"/>
      </w:pPr>
      <w:bookmarkStart w:id="27" w:name="_Toc332646269"/>
      <w:bookmarkStart w:id="28" w:name="_Toc336865231"/>
    </w:p>
    <w:p w:rsidR="0016389E" w:rsidRDefault="0016389E" w:rsidP="0016389E">
      <w:pPr>
        <w:rPr>
          <w:lang w:eastAsia="en-IN"/>
        </w:rPr>
      </w:pPr>
    </w:p>
    <w:p w:rsidR="0016389E" w:rsidRDefault="0016389E" w:rsidP="0016389E">
      <w:pPr>
        <w:rPr>
          <w:lang w:eastAsia="en-IN"/>
        </w:rPr>
      </w:pPr>
    </w:p>
    <w:p w:rsidR="0016389E" w:rsidRDefault="0016389E" w:rsidP="0016389E">
      <w:pPr>
        <w:rPr>
          <w:lang w:eastAsia="en-IN"/>
        </w:rPr>
      </w:pPr>
    </w:p>
    <w:p w:rsidR="0016389E" w:rsidRDefault="0016389E" w:rsidP="0016389E">
      <w:pPr>
        <w:rPr>
          <w:lang w:eastAsia="en-IN"/>
        </w:rPr>
      </w:pPr>
    </w:p>
    <w:p w:rsidR="0016389E" w:rsidRPr="0016389E" w:rsidRDefault="0016389E" w:rsidP="0016389E">
      <w:pPr>
        <w:rPr>
          <w:lang w:eastAsia="en-IN"/>
        </w:rPr>
      </w:pPr>
    </w:p>
    <w:p w:rsidR="00AC4CAC" w:rsidRDefault="00AC4CAC" w:rsidP="00D03425">
      <w:pPr>
        <w:pStyle w:val="Heading2"/>
      </w:pPr>
    </w:p>
    <w:p w:rsidR="00D03425" w:rsidRPr="0042160D" w:rsidRDefault="00D03425" w:rsidP="00D03425">
      <w:pPr>
        <w:pStyle w:val="Heading2"/>
      </w:pPr>
      <w:bookmarkStart w:id="29" w:name="_Toc340836789"/>
      <w:r w:rsidRPr="0042160D">
        <w:t>Adaptive Project Management</w:t>
      </w:r>
      <w:bookmarkEnd w:id="27"/>
      <w:bookmarkEnd w:id="28"/>
      <w:bookmarkEnd w:id="29"/>
    </w:p>
    <w:p w:rsidR="00D03425" w:rsidRPr="003D4BD9" w:rsidRDefault="00D03425" w:rsidP="00D03425">
      <w:pPr>
        <w:rPr>
          <w:rFonts w:ascii="Arial" w:hAnsi="Arial" w:cs="Arial"/>
          <w:color w:val="FF0000"/>
        </w:rPr>
      </w:pPr>
      <w:r w:rsidRPr="003D4BD9">
        <w:rPr>
          <w:rFonts w:ascii="Arial" w:hAnsi="Arial" w:cs="Arial"/>
        </w:rPr>
        <w:t xml:space="preserve">Agile was not developed in one day. People across the globe felt the need for Adaptive Project Management as they saw that the traditional Waterfall methods were lacking </w:t>
      </w:r>
      <w:r w:rsidRPr="003D4BD9">
        <w:rPr>
          <w:rFonts w:ascii="Arial" w:hAnsi="Arial" w:cs="Arial"/>
          <w:color w:val="0070C0"/>
          <w:u w:val="single"/>
        </w:rPr>
        <w:t>flexibility</w:t>
      </w:r>
      <w:r w:rsidRPr="003D4BD9">
        <w:rPr>
          <w:rFonts w:ascii="Arial" w:hAnsi="Arial" w:cs="Arial"/>
        </w:rPr>
        <w:t>. Some of the methods are:</w:t>
      </w:r>
      <w:r w:rsidRPr="003D4BD9">
        <w:rPr>
          <w:rFonts w:ascii="Arial" w:hAnsi="Arial" w:cs="Arial"/>
          <w:noProof/>
        </w:rPr>
        <w:drawing>
          <wp:inline distT="0" distB="0" distL="0" distR="0">
            <wp:extent cx="5665304" cy="1550504"/>
            <wp:effectExtent l="76200" t="0" r="0" b="50165"/>
            <wp:docPr id="15" name="Diagram 1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03425" w:rsidDel="00050FA1" w:rsidRDefault="00D03425" w:rsidP="00D03425">
      <w:pPr>
        <w:spacing w:after="0"/>
        <w:rPr>
          <w:del w:id="30" w:author="RUTH" w:date="2012-11-10T05:22:00Z"/>
          <w:rFonts w:ascii="Arial" w:hAnsi="Arial" w:cs="Arial"/>
          <w:color w:val="FF0000"/>
        </w:rPr>
      </w:pPr>
      <w:bookmarkStart w:id="31" w:name="_Toc332646270"/>
    </w:p>
    <w:p w:rsidR="00D03425" w:rsidRPr="003D4BD9" w:rsidRDefault="00D03425" w:rsidP="00D03425">
      <w:pPr>
        <w:pStyle w:val="Heading2"/>
      </w:pPr>
      <w:bookmarkStart w:id="32" w:name="_Toc340836790"/>
      <w:commentRangeStart w:id="33"/>
      <w:r w:rsidRPr="003D4BD9">
        <w:t>Understanding the Manifesto</w:t>
      </w:r>
      <w:commentRangeEnd w:id="33"/>
      <w:r w:rsidR="00E66EEA">
        <w:rPr>
          <w:rStyle w:val="CommentReference"/>
          <w:rFonts w:asciiTheme="minorHAnsi" w:eastAsiaTheme="minorHAnsi" w:hAnsiTheme="minorHAnsi" w:cstheme="minorBidi"/>
          <w:b w:val="0"/>
          <w:bCs w:val="0"/>
          <w:color w:val="auto"/>
          <w:lang w:eastAsia="en-US"/>
        </w:rPr>
        <w:commentReference w:id="33"/>
      </w:r>
      <w:bookmarkEnd w:id="32"/>
    </w:p>
    <w:p w:rsidR="00D03425" w:rsidRPr="003D4BD9" w:rsidRDefault="00D03425" w:rsidP="00D03425">
      <w:pPr>
        <w:rPr>
          <w:rFonts w:ascii="Arial" w:hAnsi="Arial" w:cs="Arial"/>
        </w:rPr>
      </w:pPr>
      <w:r w:rsidRPr="003D4BD9">
        <w:rPr>
          <w:rFonts w:ascii="Arial" w:hAnsi="Arial" w:cs="Arial"/>
        </w:rPr>
        <w:t xml:space="preserve">Applying any Agile method needs a clear understanding of the four values given below. While every project will have both sets of items, it is important to focus on the following 4 points, for a project to be Agile. </w:t>
      </w:r>
    </w:p>
    <w:p w:rsidR="00D03425" w:rsidRPr="0016389E" w:rsidRDefault="00D03425" w:rsidP="00D03425">
      <w:pPr>
        <w:pStyle w:val="ListParagraph"/>
        <w:numPr>
          <w:ilvl w:val="0"/>
          <w:numId w:val="4"/>
        </w:numPr>
        <w:spacing w:after="0"/>
        <w:rPr>
          <w:rFonts w:cs="Arial"/>
        </w:rPr>
      </w:pPr>
      <w:r w:rsidRPr="0016389E">
        <w:rPr>
          <w:rFonts w:cs="Arial"/>
          <w:b/>
        </w:rPr>
        <w:t>Individuals and Interactions</w:t>
      </w:r>
      <w:r w:rsidRPr="0016389E">
        <w:rPr>
          <w:rFonts w:cs="Arial"/>
        </w:rPr>
        <w:t xml:space="preserve"> over Processes and Tools</w:t>
      </w:r>
    </w:p>
    <w:p w:rsidR="00D03425" w:rsidRPr="0016389E" w:rsidRDefault="00D03425" w:rsidP="00D03425">
      <w:pPr>
        <w:ind w:left="720"/>
        <w:rPr>
          <w:rFonts w:ascii="Arial" w:hAnsi="Arial" w:cs="Arial"/>
          <w:color w:val="000000" w:themeColor="text1"/>
        </w:rPr>
      </w:pPr>
      <w:r w:rsidRPr="0016389E">
        <w:rPr>
          <w:rFonts w:ascii="Arial" w:hAnsi="Arial" w:cs="Arial"/>
          <w:color w:val="000000" w:themeColor="text1"/>
        </w:rPr>
        <w:t>Although processes and tools help in successfully completing a project/product, it is people who undertake, participate in, and implement a project. The key actors in any project/product are the people, and the emphasis should be on them and their interactions.</w:t>
      </w:r>
    </w:p>
    <w:p w:rsidR="00D03425" w:rsidRPr="0016389E" w:rsidRDefault="00D03425" w:rsidP="00D03425">
      <w:pPr>
        <w:pStyle w:val="ListParagraph"/>
        <w:numPr>
          <w:ilvl w:val="0"/>
          <w:numId w:val="4"/>
        </w:numPr>
        <w:rPr>
          <w:rFonts w:cs="Arial"/>
        </w:rPr>
      </w:pPr>
      <w:r w:rsidRPr="0016389E">
        <w:rPr>
          <w:rFonts w:cs="Arial"/>
          <w:b/>
        </w:rPr>
        <w:t>Working Software</w:t>
      </w:r>
      <w:r w:rsidRPr="0016389E">
        <w:rPr>
          <w:rFonts w:cs="Arial"/>
        </w:rPr>
        <w:t xml:space="preserve"> over Comprehensive Documentation</w:t>
      </w:r>
    </w:p>
    <w:p w:rsidR="00D03425" w:rsidRPr="0016389E" w:rsidRDefault="00D03425" w:rsidP="00D03425">
      <w:pPr>
        <w:pStyle w:val="ListParagraph"/>
        <w:contextualSpacing w:val="0"/>
        <w:rPr>
          <w:rFonts w:cs="Arial"/>
          <w:color w:val="000000" w:themeColor="text1"/>
        </w:rPr>
      </w:pPr>
      <w:r w:rsidRPr="0016389E">
        <w:rPr>
          <w:rFonts w:cs="Arial"/>
          <w:color w:val="000000" w:themeColor="text1"/>
        </w:rPr>
        <w:t>While documentation is necessary and useful for any project, many teams focus on the interim deliverables although the real value is delivered to the customer primarily in the form of working software. Therefore, the focus is on delivering working software in increments throughout the lifecycle of the product.</w:t>
      </w:r>
    </w:p>
    <w:p w:rsidR="00D03425" w:rsidRPr="0016389E" w:rsidRDefault="00D03425" w:rsidP="00D03425">
      <w:pPr>
        <w:pStyle w:val="ListParagraph"/>
        <w:numPr>
          <w:ilvl w:val="0"/>
          <w:numId w:val="4"/>
        </w:numPr>
        <w:spacing w:after="0"/>
        <w:contextualSpacing w:val="0"/>
        <w:rPr>
          <w:rFonts w:cs="Arial"/>
        </w:rPr>
      </w:pPr>
      <w:r w:rsidRPr="0016389E">
        <w:rPr>
          <w:rFonts w:cs="Arial"/>
          <w:b/>
        </w:rPr>
        <w:t>Customer Collaboration</w:t>
      </w:r>
      <w:r w:rsidRPr="0016389E">
        <w:rPr>
          <w:rFonts w:cs="Arial"/>
        </w:rPr>
        <w:t xml:space="preserve"> over Contract Negotiation</w:t>
      </w:r>
    </w:p>
    <w:p w:rsidR="00D03425" w:rsidRPr="0016389E" w:rsidRDefault="00D03425" w:rsidP="00D03425">
      <w:pPr>
        <w:pStyle w:val="ListParagraph"/>
        <w:contextualSpacing w:val="0"/>
        <w:rPr>
          <w:rFonts w:cs="Arial"/>
          <w:color w:val="000000" w:themeColor="text1"/>
        </w:rPr>
      </w:pPr>
      <w:r w:rsidRPr="0016389E">
        <w:rPr>
          <w:rFonts w:cs="Arial"/>
          <w:color w:val="000000" w:themeColor="text1"/>
        </w:rPr>
        <w:t>Traditionally, customers were seen as outside players who are involved mainly at the start and end of the product lifecycle and whose relationships were based on contracts and their fulfillment. Agile believes in a shared value approach where customers are seen as collaborators. The team and customer work together to evolve and develop the product.</w:t>
      </w:r>
    </w:p>
    <w:p w:rsidR="00D03425" w:rsidRPr="0016389E" w:rsidRDefault="00D03425" w:rsidP="00D03425">
      <w:pPr>
        <w:pStyle w:val="ListParagraph"/>
        <w:numPr>
          <w:ilvl w:val="0"/>
          <w:numId w:val="4"/>
        </w:numPr>
        <w:spacing w:after="0"/>
        <w:contextualSpacing w:val="0"/>
        <w:rPr>
          <w:rFonts w:cs="Arial"/>
        </w:rPr>
      </w:pPr>
      <w:r w:rsidRPr="0016389E">
        <w:rPr>
          <w:rFonts w:cs="Arial"/>
          <w:b/>
        </w:rPr>
        <w:t>Responding to Change</w:t>
      </w:r>
      <w:r w:rsidRPr="0016389E">
        <w:rPr>
          <w:rFonts w:cs="Arial"/>
        </w:rPr>
        <w:t xml:space="preserve"> over Following a Plan</w:t>
      </w:r>
    </w:p>
    <w:p w:rsidR="00D03425" w:rsidRDefault="00D03425" w:rsidP="0016389E">
      <w:pPr>
        <w:spacing w:after="0"/>
        <w:ind w:left="709"/>
        <w:rPr>
          <w:rFonts w:ascii="Arial" w:hAnsi="Arial" w:cs="Arial"/>
          <w:color w:val="000000" w:themeColor="text1"/>
        </w:rPr>
      </w:pPr>
      <w:r w:rsidRPr="0016389E">
        <w:rPr>
          <w:rFonts w:ascii="Arial" w:hAnsi="Arial" w:cs="Arial"/>
          <w:color w:val="000000" w:themeColor="text1"/>
        </w:rPr>
        <w:t>In the current market scenario, in which the customer requirements, the technologies available, and the patterns of business keep changing, it is essential to approach product development in an adaptive manner that enables change incorporation and fast product lifecycles rather than place emphasis on following plans formed on potentially outdated data</w:t>
      </w:r>
      <w:r w:rsidRPr="003D4BD9">
        <w:rPr>
          <w:rFonts w:ascii="Arial" w:hAnsi="Arial" w:cs="Arial"/>
          <w:color w:val="000000" w:themeColor="text1"/>
        </w:rPr>
        <w:t>.</w:t>
      </w:r>
    </w:p>
    <w:p w:rsidR="00D03425" w:rsidDel="00E66EEA" w:rsidRDefault="00D03425" w:rsidP="00D03425">
      <w:pPr>
        <w:spacing w:after="0"/>
        <w:rPr>
          <w:del w:id="34" w:author="Winfried" w:date="2012-11-11T23:11:00Z"/>
          <w:rFonts w:ascii="Arial" w:hAnsi="Arial" w:cs="Arial"/>
          <w:color w:val="000000" w:themeColor="text1"/>
        </w:rPr>
      </w:pPr>
    </w:p>
    <w:p w:rsidR="00D03425" w:rsidDel="00050FA1" w:rsidRDefault="00D03425" w:rsidP="00D03425">
      <w:pPr>
        <w:spacing w:after="0"/>
        <w:rPr>
          <w:del w:id="35" w:author="RUTH" w:date="2012-11-10T05:22:00Z"/>
          <w:rFonts w:ascii="Arial" w:hAnsi="Arial" w:cs="Arial"/>
          <w:color w:val="000000" w:themeColor="text1"/>
        </w:rPr>
      </w:pPr>
    </w:p>
    <w:p w:rsidR="00D03425" w:rsidDel="00050FA1" w:rsidRDefault="00D03425" w:rsidP="00D03425">
      <w:pPr>
        <w:spacing w:after="0"/>
        <w:rPr>
          <w:del w:id="36" w:author="RUTH" w:date="2012-11-10T05:22:00Z"/>
          <w:rFonts w:ascii="Arial" w:hAnsi="Arial" w:cs="Arial"/>
          <w:color w:val="000000" w:themeColor="text1"/>
        </w:rPr>
      </w:pPr>
    </w:p>
    <w:p w:rsidR="00AC4CAC" w:rsidRDefault="00AC4CAC" w:rsidP="00C97116">
      <w:pPr>
        <w:pStyle w:val="Heading2"/>
      </w:pPr>
    </w:p>
    <w:p w:rsidR="00D03425" w:rsidRPr="003D4BD9" w:rsidRDefault="00D03425" w:rsidP="00C97116">
      <w:pPr>
        <w:pStyle w:val="Heading2"/>
      </w:pPr>
      <w:bookmarkStart w:id="37" w:name="_Toc340836791"/>
      <w:r w:rsidRPr="003D4BD9">
        <w:t>Principles behind the Agile Manifesto</w:t>
      </w:r>
      <w:bookmarkEnd w:id="37"/>
    </w:p>
    <w:p w:rsidR="00D03425" w:rsidRDefault="00D03425" w:rsidP="00D03425">
      <w:pPr>
        <w:spacing w:after="0"/>
        <w:rPr>
          <w:rFonts w:ascii="Arial" w:hAnsi="Arial" w:cs="Arial"/>
          <w:color w:val="FF0000"/>
        </w:rPr>
      </w:pPr>
      <w:r w:rsidRPr="003D4BD9">
        <w:rPr>
          <w:rFonts w:ascii="Arial" w:hAnsi="Arial" w:cs="Arial"/>
        </w:rPr>
        <w:br/>
      </w:r>
      <w:r w:rsidRPr="003D4BD9">
        <w:rPr>
          <w:rFonts w:ascii="Arial" w:hAnsi="Arial" w:cs="Arial"/>
          <w:noProof/>
        </w:rPr>
        <w:drawing>
          <wp:inline distT="0" distB="0" distL="0" distR="0">
            <wp:extent cx="5731510" cy="7583181"/>
            <wp:effectExtent l="0" t="0" r="0" b="55880"/>
            <wp:docPr id="18" name="Diagram 1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D03425" w:rsidRDefault="00D03425" w:rsidP="00D03425">
      <w:pPr>
        <w:spacing w:after="0"/>
        <w:rPr>
          <w:rFonts w:ascii="Arial" w:hAnsi="Arial" w:cs="Arial"/>
          <w:color w:val="FF0000"/>
        </w:rPr>
      </w:pPr>
    </w:p>
    <w:p w:rsidR="00D03425" w:rsidRPr="003D4BD9" w:rsidRDefault="00D03425" w:rsidP="00D03425">
      <w:pPr>
        <w:spacing w:after="0"/>
        <w:rPr>
          <w:rFonts w:ascii="Arial" w:hAnsi="Arial" w:cs="Arial"/>
          <w:color w:val="FF0000"/>
        </w:rPr>
      </w:pPr>
    </w:p>
    <w:p w:rsidR="00D03425" w:rsidRPr="003D4BD9" w:rsidRDefault="00D03425" w:rsidP="00847EFA">
      <w:pPr>
        <w:pStyle w:val="Heading3"/>
      </w:pPr>
      <w:bookmarkStart w:id="38" w:name="_Toc332646274"/>
      <w:bookmarkEnd w:id="31"/>
      <w:r w:rsidRPr="003D4BD9">
        <w:t>What has changed?</w:t>
      </w:r>
      <w:bookmarkEnd w:id="38"/>
      <w:r w:rsidRPr="003D4BD9">
        <w:t xml:space="preserve">                                                                                                                                                                                                                                                                                                                                                                                         </w:t>
      </w:r>
    </w:p>
    <w:p w:rsidR="00D03425" w:rsidRPr="003D4BD9" w:rsidRDefault="001621EE" w:rsidP="00D03425">
      <w:pPr>
        <w:keepNext/>
        <w:spacing w:after="0"/>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3015615</wp:posOffset>
                </wp:positionH>
                <wp:positionV relativeFrom="paragraph">
                  <wp:posOffset>2580005</wp:posOffset>
                </wp:positionV>
                <wp:extent cx="1932305" cy="26733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230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5AD3" w:rsidRPr="00D03425" w:rsidRDefault="003F5AD3" w:rsidP="00D03425">
                            <w:pPr>
                              <w:jc w:val="center"/>
                              <w:rPr>
                                <w:b/>
                              </w:rPr>
                            </w:pPr>
                            <w:r>
                              <w:rPr>
                                <w:rFonts w:ascii="Arial" w:hAnsi="Arial" w:cs="Arial"/>
                                <w:b/>
                              </w:rPr>
                              <w:t>Agile</w:t>
                            </w:r>
                            <w:r w:rsidRPr="00D03425">
                              <w:rPr>
                                <w:rFonts w:ascii="Arial" w:hAnsi="Arial" w:cs="Arial"/>
                                <w:b/>
                              </w:rPr>
                              <w:t xml:space="preserve"> Triangle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margin-left:237.45pt;margin-top:203.15pt;width:152.15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" fillcolor="white [3201]" stroked="f" strokeweight=".5pt">
                <v:path arrowok="t"/>
                <v:textbox>
                  <w:txbxContent>
                    <w:p w:rsidR="003F5AD3" w:rsidRPr="00D03425" w:rsidRDefault="003F5AD3" w:rsidP="00D03425">
                      <w:pPr>
                        <w:jc w:val="center"/>
                        <w:rPr>
                          <w:b/>
                        </w:rPr>
                      </w:pPr>
                      <w:r>
                        <w:rPr>
                          <w:rFonts w:ascii="Arial" w:hAnsi="Arial" w:cs="Arial"/>
                          <w:b/>
                        </w:rPr>
                        <w:t>Agile</w:t>
                      </w:r>
                      <w:r w:rsidRPr="00D03425">
                        <w:rPr>
                          <w:rFonts w:ascii="Arial" w:hAnsi="Arial" w:cs="Arial"/>
                          <w:b/>
                        </w:rPr>
                        <w:t xml:space="preserve"> Triangle</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396240</wp:posOffset>
                </wp:positionH>
                <wp:positionV relativeFrom="paragraph">
                  <wp:posOffset>2583180</wp:posOffset>
                </wp:positionV>
                <wp:extent cx="1932305" cy="26733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230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5AD3" w:rsidRPr="00D03425" w:rsidRDefault="003F5AD3">
                            <w:pPr>
                              <w:rPr>
                                <w:b/>
                              </w:rPr>
                            </w:pPr>
                            <w:r w:rsidRPr="00D03425">
                              <w:rPr>
                                <w:rFonts w:ascii="Arial" w:hAnsi="Arial" w:cs="Arial"/>
                                <w:b/>
                              </w:rPr>
                              <w:t>Traditional Iron Triangle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margin-left:31.2pt;margin-top:203.4pt;width:152.15pt;height:2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" fillcolor="white [3201]" stroked="f" strokeweight=".5pt">
                <v:path arrowok="t"/>
                <v:textbox>
                  <w:txbxContent>
                    <w:p w:rsidR="003F5AD3" w:rsidRPr="00D03425" w:rsidRDefault="003F5AD3">
                      <w:pPr>
                        <w:rPr>
                          <w:b/>
                        </w:rPr>
                      </w:pPr>
                      <w:r w:rsidRPr="00D03425">
                        <w:rPr>
                          <w:rFonts w:ascii="Arial" w:hAnsi="Arial" w:cs="Arial"/>
                          <w:b/>
                        </w:rPr>
                        <w:t>Traditional Iron Triangle</w:t>
                      </w:r>
                    </w:p>
                  </w:txbxContent>
                </v:textbox>
              </v:shape>
            </w:pict>
          </mc:Fallback>
        </mc:AlternateContent>
      </w:r>
      <w:r w:rsidR="00D03425" w:rsidRPr="003D4BD9">
        <w:rPr>
          <w:rFonts w:ascii="Arial" w:hAnsi="Arial" w:cs="Arial"/>
          <w:noProof/>
        </w:rPr>
        <w:drawing>
          <wp:inline distT="0" distB="0" distL="0" distR="0">
            <wp:extent cx="2686050" cy="2440940"/>
            <wp:effectExtent l="0" t="76200" r="38100" b="168910"/>
            <wp:docPr id="20" name="Diagram 2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r w:rsidR="00D03425" w:rsidRPr="003D4BD9">
        <w:rPr>
          <w:rFonts w:ascii="Arial" w:hAnsi="Arial" w:cs="Arial"/>
          <w:noProof/>
        </w:rPr>
        <w:drawing>
          <wp:inline distT="0" distB="0" distL="0" distR="0">
            <wp:extent cx="2686050" cy="2440940"/>
            <wp:effectExtent l="0" t="76200" r="38100" b="16891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sidR="00D03425" w:rsidRPr="003D4BD9">
        <w:rPr>
          <w:rFonts w:ascii="Arial" w:hAnsi="Arial" w:cs="Arial"/>
        </w:rPr>
        <w:tab/>
      </w:r>
      <w:r w:rsidR="00D03425" w:rsidRPr="003D4BD9">
        <w:rPr>
          <w:rFonts w:ascii="Arial" w:hAnsi="Arial" w:cs="Arial"/>
        </w:rPr>
        <w:tab/>
        <w:t xml:space="preserve">     </w:t>
      </w:r>
      <w:r w:rsidR="00D03425" w:rsidRPr="003D4BD9">
        <w:rPr>
          <w:rFonts w:ascii="Arial" w:hAnsi="Arial" w:cs="Arial"/>
        </w:rPr>
        <w:tab/>
      </w:r>
      <w:r w:rsidR="00D03425" w:rsidRPr="003D4BD9">
        <w:rPr>
          <w:rFonts w:ascii="Arial" w:hAnsi="Arial" w:cs="Arial"/>
        </w:rPr>
        <w:tab/>
      </w:r>
    </w:p>
    <w:p w:rsidR="00D03425" w:rsidRDefault="00D03425" w:rsidP="00D03425">
      <w:pPr>
        <w:rPr>
          <w:rFonts w:ascii="Arial" w:hAnsi="Arial" w:cs="Arial"/>
        </w:rPr>
      </w:pPr>
      <w:r w:rsidRPr="003D4BD9">
        <w:rPr>
          <w:rFonts w:ascii="Arial" w:hAnsi="Arial" w:cs="Arial"/>
        </w:rPr>
        <w:t xml:space="preserve">Agile methodologies require a change in mindset from the traditional methods. While Waterfall methods focused on the </w:t>
      </w:r>
      <w:r w:rsidR="00FA291B">
        <w:rPr>
          <w:rFonts w:ascii="Arial" w:hAnsi="Arial" w:cs="Arial"/>
          <w:u w:val="single"/>
        </w:rPr>
        <w:t>______________</w:t>
      </w:r>
      <w:r w:rsidRPr="003D4BD9">
        <w:rPr>
          <w:rFonts w:ascii="Arial" w:hAnsi="Arial" w:cs="Arial"/>
        </w:rPr>
        <w:t xml:space="preserve">and used it to determine the Cost and Schedule, in Agile the focus is on Business Value and it is used to determine the Quality and Constraints of Development. </w:t>
      </w:r>
    </w:p>
    <w:p w:rsidR="00D03425" w:rsidRPr="003D4BD9" w:rsidRDefault="00D03425" w:rsidP="00D03425">
      <w:pPr>
        <w:rPr>
          <w:rFonts w:ascii="Arial" w:hAnsi="Arial" w:cs="Arial"/>
        </w:rPr>
      </w:pPr>
      <w:r w:rsidRPr="003D4BD9">
        <w:rPr>
          <w:rFonts w:ascii="Arial" w:hAnsi="Arial" w:cs="Arial"/>
        </w:rPr>
        <w:t>While the Waterfall model is very suitable for ordered/predictable scenarios, Agile methods are more successful in scenarios with chaos as they are Chaordic [chaos+order] methods. While Waterfall models believe in a rational agent model, Agile methods tend to be based on shared value approaches. Agile methods are based on inspect-adapt cycles as opposed to the command and control structures of the Waterfall method.</w:t>
      </w:r>
    </w:p>
    <w:p w:rsidR="00D03425" w:rsidRPr="003D4BD9" w:rsidRDefault="00D03425" w:rsidP="00D03425">
      <w:pPr>
        <w:rPr>
          <w:rFonts w:ascii="Arial" w:hAnsi="Arial" w:cs="Arial"/>
        </w:rPr>
      </w:pPr>
      <w:bookmarkStart w:id="39" w:name="_Toc332646275"/>
      <w:r w:rsidRPr="003D4BD9">
        <w:rPr>
          <w:rFonts w:ascii="Arial" w:hAnsi="Arial" w:cs="Arial"/>
        </w:rPr>
        <w:t>A comparison of Agile and Traditional methods</w:t>
      </w:r>
      <w:bookmarkEnd w:id="39"/>
      <w:r w:rsidRPr="003D4BD9">
        <w:rPr>
          <w:rFonts w:ascii="Arial" w:hAnsi="Arial" w:cs="Arial"/>
        </w:rPr>
        <w:t xml:space="preserve">: </w:t>
      </w:r>
    </w:p>
    <w:tbl>
      <w:tblPr>
        <w:tblW w:w="0" w:type="auto"/>
        <w:tblBorders>
          <w:top w:val="single" w:sz="8" w:space="0" w:color="4F81BD"/>
          <w:bottom w:val="single" w:sz="8" w:space="0" w:color="4F81BD"/>
        </w:tblBorders>
        <w:tblLook w:val="00A0" w:firstRow="1" w:lastRow="0" w:firstColumn="1" w:lastColumn="0" w:noHBand="0" w:noVBand="0"/>
      </w:tblPr>
      <w:tblGrid>
        <w:gridCol w:w="3080"/>
        <w:gridCol w:w="3081"/>
        <w:gridCol w:w="3081"/>
      </w:tblGrid>
      <w:tr w:rsidR="00D03425" w:rsidRPr="003D4BD9" w:rsidTr="00146C7F">
        <w:tc>
          <w:tcPr>
            <w:tcW w:w="3080" w:type="dxa"/>
            <w:tcBorders>
              <w:top w:val="single" w:sz="8" w:space="0" w:color="4F81BD"/>
              <w:left w:val="nil"/>
              <w:bottom w:val="single" w:sz="8" w:space="0" w:color="4F81BD"/>
              <w:right w:val="nil"/>
            </w:tcBorders>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Approach</w:t>
            </w:r>
          </w:p>
        </w:tc>
        <w:tc>
          <w:tcPr>
            <w:tcW w:w="3081" w:type="dxa"/>
            <w:tcBorders>
              <w:top w:val="single" w:sz="8" w:space="0" w:color="4F81BD"/>
              <w:left w:val="nil"/>
              <w:bottom w:val="single" w:sz="8" w:space="0" w:color="4F81BD"/>
              <w:right w:val="nil"/>
            </w:tcBorders>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Agile</w:t>
            </w:r>
          </w:p>
        </w:tc>
        <w:tc>
          <w:tcPr>
            <w:tcW w:w="3081" w:type="dxa"/>
            <w:tcBorders>
              <w:top w:val="single" w:sz="8" w:space="0" w:color="4F81BD"/>
              <w:left w:val="nil"/>
              <w:bottom w:val="single" w:sz="8" w:space="0" w:color="4F81BD"/>
              <w:right w:val="nil"/>
            </w:tcBorders>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Waterfall</w:t>
            </w:r>
          </w:p>
        </w:tc>
      </w:tr>
      <w:tr w:rsidR="00D03425" w:rsidRPr="003D4BD9" w:rsidTr="00146C7F">
        <w:trPr>
          <w:trHeight w:val="304"/>
        </w:trPr>
        <w:tc>
          <w:tcPr>
            <w:tcW w:w="3080"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Emphasis</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People</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Process</w:t>
            </w:r>
          </w:p>
        </w:tc>
      </w:tr>
      <w:tr w:rsidR="00D03425" w:rsidRPr="003D4BD9" w:rsidTr="00146C7F">
        <w:trPr>
          <w:trHeight w:val="360"/>
        </w:trPr>
        <w:tc>
          <w:tcPr>
            <w:tcW w:w="3080" w:type="dxa"/>
            <w:tcBorders>
              <w:top w:val="nil"/>
              <w:left w:val="nil"/>
              <w:bottom w:val="nil"/>
              <w:right w:val="nil"/>
            </w:tcBorders>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Size</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Small/Creative</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Large</w:t>
            </w:r>
          </w:p>
        </w:tc>
      </w:tr>
      <w:tr w:rsidR="00D03425" w:rsidRPr="003D4BD9" w:rsidTr="00146C7F">
        <w:trPr>
          <w:trHeight w:val="306"/>
        </w:trPr>
        <w:tc>
          <w:tcPr>
            <w:tcW w:w="3080"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Domain</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Unpredictable/ Exploratory</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Predictable</w:t>
            </w:r>
          </w:p>
        </w:tc>
      </w:tr>
      <w:tr w:rsidR="00D03425" w:rsidRPr="003D4BD9" w:rsidTr="00146C7F">
        <w:trPr>
          <w:trHeight w:val="306"/>
        </w:trPr>
        <w:tc>
          <w:tcPr>
            <w:tcW w:w="3080" w:type="dxa"/>
            <w:tcBorders>
              <w:top w:val="nil"/>
              <w:left w:val="nil"/>
              <w:bottom w:val="nil"/>
              <w:right w:val="nil"/>
            </w:tcBorders>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Documentation</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Minimal</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Comprehensive</w:t>
            </w:r>
          </w:p>
        </w:tc>
      </w:tr>
      <w:tr w:rsidR="00D03425" w:rsidRPr="003D4BD9" w:rsidTr="00146C7F">
        <w:trPr>
          <w:trHeight w:val="288"/>
        </w:trPr>
        <w:tc>
          <w:tcPr>
            <w:tcW w:w="3080"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Process style</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Iterative</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Linear</w:t>
            </w:r>
          </w:p>
        </w:tc>
      </w:tr>
      <w:tr w:rsidR="00D03425" w:rsidRPr="003D4BD9" w:rsidTr="00146C7F">
        <w:trPr>
          <w:trHeight w:val="369"/>
        </w:trPr>
        <w:tc>
          <w:tcPr>
            <w:tcW w:w="3080" w:type="dxa"/>
            <w:tcBorders>
              <w:top w:val="nil"/>
              <w:left w:val="nil"/>
              <w:bottom w:val="nil"/>
              <w:right w:val="nil"/>
            </w:tcBorders>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Upfront Planning</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Low</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High</w:t>
            </w:r>
          </w:p>
        </w:tc>
      </w:tr>
      <w:tr w:rsidR="00D03425" w:rsidRPr="003D4BD9" w:rsidTr="00146C7F">
        <w:trPr>
          <w:trHeight w:val="351"/>
        </w:trPr>
        <w:tc>
          <w:tcPr>
            <w:tcW w:w="3080"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Perspective to Change</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Adaptability</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Sustainability</w:t>
            </w:r>
          </w:p>
        </w:tc>
      </w:tr>
      <w:tr w:rsidR="00D03425" w:rsidRPr="003D4BD9" w:rsidTr="00146C7F">
        <w:trPr>
          <w:trHeight w:val="369"/>
        </w:trPr>
        <w:tc>
          <w:tcPr>
            <w:tcW w:w="3080" w:type="dxa"/>
            <w:tcBorders>
              <w:top w:val="nil"/>
              <w:left w:val="nil"/>
              <w:bottom w:val="nil"/>
              <w:right w:val="nil"/>
            </w:tcBorders>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Management Style</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Decentralized</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Autocratic</w:t>
            </w:r>
          </w:p>
        </w:tc>
      </w:tr>
      <w:tr w:rsidR="00D03425" w:rsidRPr="003D4BD9" w:rsidTr="00146C7F">
        <w:trPr>
          <w:trHeight w:val="315"/>
        </w:trPr>
        <w:tc>
          <w:tcPr>
            <w:tcW w:w="3080"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Leadership</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Collaborative</w:t>
            </w:r>
          </w:p>
        </w:tc>
        <w:tc>
          <w:tcPr>
            <w:tcW w:w="3081" w:type="dxa"/>
            <w:tcBorders>
              <w:top w:val="nil"/>
              <w:left w:val="nil"/>
              <w:bottom w:val="nil"/>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Command-Control</w:t>
            </w:r>
          </w:p>
        </w:tc>
      </w:tr>
      <w:tr w:rsidR="00D03425" w:rsidRPr="003D4BD9" w:rsidTr="00146C7F">
        <w:trPr>
          <w:trHeight w:val="369"/>
        </w:trPr>
        <w:tc>
          <w:tcPr>
            <w:tcW w:w="3080" w:type="dxa"/>
            <w:tcBorders>
              <w:top w:val="nil"/>
              <w:left w:val="nil"/>
              <w:bottom w:val="nil"/>
              <w:right w:val="nil"/>
            </w:tcBorders>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Performance Measurement</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Business Value</w:t>
            </w:r>
          </w:p>
        </w:tc>
        <w:tc>
          <w:tcPr>
            <w:tcW w:w="3081" w:type="dxa"/>
            <w:tcBorders>
              <w:top w:val="nil"/>
              <w:left w:val="nil"/>
              <w:bottom w:val="nil"/>
              <w:right w:val="nil"/>
            </w:tcBorders>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Plan Conformity</w:t>
            </w:r>
          </w:p>
        </w:tc>
      </w:tr>
      <w:tr w:rsidR="00D03425" w:rsidRPr="003D4BD9" w:rsidTr="00146C7F">
        <w:trPr>
          <w:trHeight w:val="324"/>
        </w:trPr>
        <w:tc>
          <w:tcPr>
            <w:tcW w:w="3080" w:type="dxa"/>
            <w:tcBorders>
              <w:top w:val="nil"/>
              <w:left w:val="nil"/>
              <w:bottom w:val="single" w:sz="8" w:space="0" w:color="4F81BD"/>
              <w:right w:val="nil"/>
            </w:tcBorders>
            <w:shd w:val="clear" w:color="auto" w:fill="D3DFEE"/>
            <w:hideMark/>
          </w:tcPr>
          <w:p w:rsidR="00D03425" w:rsidRPr="0016389E" w:rsidRDefault="00D03425" w:rsidP="00146C7F">
            <w:pPr>
              <w:spacing w:after="0" w:line="240" w:lineRule="auto"/>
              <w:rPr>
                <w:rFonts w:ascii="Arial" w:hAnsi="Arial" w:cs="Arial"/>
                <w:b/>
                <w:bCs/>
                <w:color w:val="000000"/>
              </w:rPr>
            </w:pPr>
            <w:r w:rsidRPr="0016389E">
              <w:rPr>
                <w:rFonts w:ascii="Arial" w:hAnsi="Arial" w:cs="Arial"/>
                <w:b/>
                <w:bCs/>
                <w:color w:val="000000"/>
              </w:rPr>
              <w:t>Returns on Investment</w:t>
            </w:r>
          </w:p>
        </w:tc>
        <w:tc>
          <w:tcPr>
            <w:tcW w:w="3081" w:type="dxa"/>
            <w:tcBorders>
              <w:top w:val="nil"/>
              <w:left w:val="nil"/>
              <w:bottom w:val="single" w:sz="8" w:space="0" w:color="4F81BD"/>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Early/throughout project life</w:t>
            </w:r>
          </w:p>
        </w:tc>
        <w:tc>
          <w:tcPr>
            <w:tcW w:w="3081" w:type="dxa"/>
            <w:tcBorders>
              <w:top w:val="nil"/>
              <w:left w:val="nil"/>
              <w:bottom w:val="single" w:sz="8" w:space="0" w:color="4F81BD"/>
              <w:right w:val="nil"/>
            </w:tcBorders>
            <w:shd w:val="clear" w:color="auto" w:fill="D3DFEE"/>
            <w:hideMark/>
          </w:tcPr>
          <w:p w:rsidR="00D03425" w:rsidRPr="0016389E" w:rsidRDefault="00D03425" w:rsidP="00146C7F">
            <w:pPr>
              <w:spacing w:after="0" w:line="240" w:lineRule="auto"/>
              <w:rPr>
                <w:rFonts w:ascii="Arial" w:hAnsi="Arial" w:cs="Arial"/>
                <w:color w:val="000000"/>
              </w:rPr>
            </w:pPr>
            <w:r w:rsidRPr="0016389E">
              <w:rPr>
                <w:rFonts w:ascii="Arial" w:hAnsi="Arial" w:cs="Arial"/>
                <w:color w:val="000000"/>
              </w:rPr>
              <w:t>End of project life</w:t>
            </w:r>
          </w:p>
        </w:tc>
      </w:tr>
    </w:tbl>
    <w:p w:rsidR="00D03425" w:rsidRDefault="00D03425" w:rsidP="00D03425">
      <w:pPr>
        <w:pStyle w:val="ListParagraph"/>
        <w:autoSpaceDE w:val="0"/>
        <w:autoSpaceDN w:val="0"/>
        <w:adjustRightInd w:val="0"/>
        <w:spacing w:after="120" w:line="264" w:lineRule="auto"/>
        <w:ind w:left="0"/>
        <w:contextualSpacing w:val="0"/>
      </w:pPr>
    </w:p>
    <w:p w:rsidR="00795782" w:rsidRDefault="00795782" w:rsidP="00D03425">
      <w:pPr>
        <w:pStyle w:val="ListParagraph"/>
        <w:autoSpaceDE w:val="0"/>
        <w:autoSpaceDN w:val="0"/>
        <w:adjustRightInd w:val="0"/>
        <w:spacing w:after="120" w:line="264" w:lineRule="auto"/>
        <w:ind w:left="0"/>
        <w:contextualSpacing w:val="0"/>
      </w:pPr>
    </w:p>
    <w:p w:rsidR="00D03425" w:rsidRDefault="001621EE" w:rsidP="00D03425">
      <w:pPr>
        <w:pStyle w:val="ListParagraph"/>
        <w:autoSpaceDE w:val="0"/>
        <w:autoSpaceDN w:val="0"/>
        <w:adjustRightInd w:val="0"/>
        <w:spacing w:after="120" w:line="264" w:lineRule="auto"/>
        <w:ind w:left="0"/>
        <w:contextualSpacing w:val="0"/>
      </w:pPr>
      <w:r>
        <w:rPr>
          <w:rFonts w:cs="Arial"/>
          <w:noProof/>
          <w:lang w:eastAsia="en-US"/>
        </w:rPr>
        <w:lastRenderedPageBreak/>
        <mc:AlternateContent>
          <mc:Choice Requires="wpg">
            <w:drawing>
              <wp:inline distT="0" distB="0" distL="0" distR="0">
                <wp:extent cx="5331460" cy="3985260"/>
                <wp:effectExtent l="0" t="0" r="21590" b="15240"/>
                <wp:docPr id="27"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1460" cy="3985260"/>
                          <a:chOff x="0" y="0"/>
                          <a:chExt cx="70281" cy="50398"/>
                        </a:xfrm>
                      </wpg:grpSpPr>
                      <wpg:grpSp>
                        <wpg:cNvPr id="28" name="Group 91"/>
                        <wpg:cNvGrpSpPr>
                          <a:grpSpLocks/>
                        </wpg:cNvGrpSpPr>
                        <wpg:grpSpPr bwMode="auto">
                          <a:xfrm>
                            <a:off x="0" y="0"/>
                            <a:ext cx="70281" cy="50398"/>
                            <a:chOff x="0" y="0"/>
                            <a:chExt cx="70281" cy="50398"/>
                          </a:xfrm>
                        </wpg:grpSpPr>
                        <wpg:grpSp>
                          <wpg:cNvPr id="29" name="Group 77"/>
                          <wpg:cNvGrpSpPr>
                            <a:grpSpLocks/>
                          </wpg:cNvGrpSpPr>
                          <wpg:grpSpPr bwMode="auto">
                            <a:xfrm>
                              <a:off x="0" y="0"/>
                              <a:ext cx="70281" cy="50398"/>
                              <a:chOff x="0" y="0"/>
                              <a:chExt cx="70281" cy="50398"/>
                            </a:xfrm>
                          </wpg:grpSpPr>
                          <wpg:grpSp>
                            <wpg:cNvPr id="30" name="Group 59"/>
                            <wpg:cNvGrpSpPr>
                              <a:grpSpLocks/>
                            </wpg:cNvGrpSpPr>
                            <wpg:grpSpPr bwMode="auto">
                              <a:xfrm>
                                <a:off x="0" y="0"/>
                                <a:ext cx="70281" cy="50398"/>
                                <a:chOff x="0" y="0"/>
                                <a:chExt cx="70281" cy="50398"/>
                              </a:xfrm>
                            </wpg:grpSpPr>
                            <wpg:grpSp>
                              <wpg:cNvPr id="31" name="Group 58"/>
                              <wpg:cNvGrpSpPr>
                                <a:grpSpLocks/>
                              </wpg:cNvGrpSpPr>
                              <wpg:grpSpPr bwMode="auto">
                                <a:xfrm>
                                  <a:off x="0" y="0"/>
                                  <a:ext cx="70281" cy="50398"/>
                                  <a:chOff x="0" y="0"/>
                                  <a:chExt cx="70281" cy="50398"/>
                                </a:xfrm>
                              </wpg:grpSpPr>
                              <wpg:grpSp>
                                <wpg:cNvPr id="32" name="Group 57"/>
                                <wpg:cNvGrpSpPr>
                                  <a:grpSpLocks/>
                                </wpg:cNvGrpSpPr>
                                <wpg:grpSpPr bwMode="auto">
                                  <a:xfrm>
                                    <a:off x="0" y="0"/>
                                    <a:ext cx="70281" cy="50398"/>
                                    <a:chOff x="0" y="0"/>
                                    <a:chExt cx="70281" cy="50398"/>
                                  </a:xfrm>
                                </wpg:grpSpPr>
                                <wpg:grpSp>
                                  <wpg:cNvPr id="35" name="Group 56"/>
                                  <wpg:cNvGrpSpPr>
                                    <a:grpSpLocks/>
                                  </wpg:cNvGrpSpPr>
                                  <wpg:grpSpPr bwMode="auto">
                                    <a:xfrm>
                                      <a:off x="0" y="0"/>
                                      <a:ext cx="70281" cy="50398"/>
                                      <a:chOff x="0" y="1169"/>
                                      <a:chExt cx="70281" cy="50398"/>
                                    </a:xfrm>
                                  </wpg:grpSpPr>
                                  <wps:wsp>
                                    <wps:cNvPr id="37" name="Rectangle 55"/>
                                    <wps:cNvSpPr>
                                      <a:spLocks noChangeArrowheads="1"/>
                                    </wps:cNvSpPr>
                                    <wps:spPr bwMode="auto">
                                      <a:xfrm>
                                        <a:off x="0" y="1169"/>
                                        <a:ext cx="70281" cy="50398"/>
                                      </a:xfrm>
                                      <a:prstGeom prst="rect">
                                        <a:avLst/>
                                      </a:prstGeom>
                                      <a:solidFill>
                                        <a:srgbClr val="FFFFFF"/>
                                      </a:solidFill>
                                      <a:ln w="25400">
                                        <a:solidFill>
                                          <a:srgbClr val="4F81BD"/>
                                        </a:solidFill>
                                        <a:miter lim="800000"/>
                                        <a:headEnd/>
                                        <a:tailEnd/>
                                      </a:ln>
                                    </wps:spPr>
                                    <wps:bodyPr rot="0" vert="horz" wrap="square" lIns="91440" tIns="45720" rIns="91440" bIns="45720" anchor="ctr" anchorCtr="0" upright="1">
                                      <a:noAutofit/>
                                    </wps:bodyPr>
                                  </wps:wsp>
                                  <wps:wsp>
                                    <wps:cNvPr id="39" name="Rounded Rectangle 63"/>
                                    <wps:cNvSpPr>
                                      <a:spLocks noChangeArrowheads="1"/>
                                    </wps:cNvSpPr>
                                    <wps:spPr bwMode="auto">
                                      <a:xfrm>
                                        <a:off x="30728" y="32748"/>
                                        <a:ext cx="10204" cy="5842"/>
                                      </a:xfrm>
                                      <a:prstGeom prst="roundRect">
                                        <a:avLst>
                                          <a:gd name="adj" fmla="val 16667"/>
                                        </a:avLst>
                                      </a:prstGeom>
                                      <a:solidFill>
                                        <a:srgbClr val="FFFFFF"/>
                                      </a:solidFill>
                                      <a:ln w="25400">
                                        <a:solidFill>
                                          <a:srgbClr val="4F81BD"/>
                                        </a:solidFill>
                                        <a:round/>
                                        <a:headEnd/>
                                        <a:tailEnd/>
                                      </a:ln>
                                    </wps:spPr>
                                    <wps:txbx>
                                      <w:txbxContent>
                                        <w:p w:rsidR="003F5AD3" w:rsidRPr="00F07EDD" w:rsidRDefault="003F5AD3" w:rsidP="00795782">
                                          <w:pPr>
                                            <w:jc w:val="center"/>
                                            <w:rPr>
                                              <w:sz w:val="20"/>
                                            </w:rPr>
                                          </w:pPr>
                                          <w:r w:rsidRPr="00F07EDD">
                                            <w:rPr>
                                              <w:sz w:val="20"/>
                                            </w:rPr>
                                            <w:t>3</w:t>
                                          </w:r>
                                          <w:r w:rsidRPr="00F07EDD">
                                            <w:rPr>
                                              <w:sz w:val="20"/>
                                              <w:vertAlign w:val="superscript"/>
                                            </w:rPr>
                                            <w:t>rd</w:t>
                                          </w:r>
                                          <w:r w:rsidRPr="00F07EDD">
                                            <w:rPr>
                                              <w:sz w:val="20"/>
                                            </w:rPr>
                                            <w:t xml:space="preserve"> Sprint</w:t>
                                          </w:r>
                                        </w:p>
                                      </w:txbxContent>
                                    </wps:txbx>
                                    <wps:bodyPr rot="0" vert="horz" wrap="square" lIns="91440" tIns="45720" rIns="91440" bIns="45720" anchor="ctr" anchorCtr="0" upright="1">
                                      <a:noAutofit/>
                                    </wps:bodyPr>
                                  </wps:wsp>
                                  <wps:wsp>
                                    <wps:cNvPr id="40" name="Rounded Rectangle 44"/>
                                    <wps:cNvSpPr>
                                      <a:spLocks noChangeArrowheads="1"/>
                                    </wps:cNvSpPr>
                                    <wps:spPr bwMode="auto">
                                      <a:xfrm>
                                        <a:off x="7655" y="32748"/>
                                        <a:ext cx="10204" cy="5842"/>
                                      </a:xfrm>
                                      <a:prstGeom prst="roundRect">
                                        <a:avLst>
                                          <a:gd name="adj" fmla="val 16667"/>
                                        </a:avLst>
                                      </a:prstGeom>
                                      <a:solidFill>
                                        <a:srgbClr val="FFFFFF"/>
                                      </a:solidFill>
                                      <a:ln w="25400">
                                        <a:solidFill>
                                          <a:srgbClr val="4F81BD"/>
                                        </a:solidFill>
                                        <a:round/>
                                        <a:headEnd/>
                                        <a:tailEnd/>
                                      </a:ln>
                                    </wps:spPr>
                                    <wps:txbx>
                                      <w:txbxContent>
                                        <w:p w:rsidR="003F5AD3" w:rsidRPr="00F07EDD" w:rsidRDefault="003F5AD3" w:rsidP="00795782">
                                          <w:pPr>
                                            <w:jc w:val="center"/>
                                            <w:rPr>
                                              <w:sz w:val="20"/>
                                            </w:rPr>
                                          </w:pPr>
                                          <w:r w:rsidRPr="00F07EDD">
                                            <w:rPr>
                                              <w:sz w:val="20"/>
                                            </w:rPr>
                                            <w:t>1</w:t>
                                          </w:r>
                                          <w:r w:rsidRPr="00F07EDD">
                                            <w:rPr>
                                              <w:sz w:val="20"/>
                                              <w:vertAlign w:val="superscript"/>
                                            </w:rPr>
                                            <w:t>st</w:t>
                                          </w:r>
                                          <w:r w:rsidRPr="00F07EDD">
                                            <w:rPr>
                                              <w:sz w:val="20"/>
                                            </w:rPr>
                                            <w:t xml:space="preserve"> Sprint</w:t>
                                          </w:r>
                                        </w:p>
                                      </w:txbxContent>
                                    </wps:txbx>
                                    <wps:bodyPr rot="0" vert="horz" wrap="square" lIns="91440" tIns="45720" rIns="91440" bIns="45720" anchor="ctr" anchorCtr="0" upright="1">
                                      <a:noAutofit/>
                                    </wps:bodyPr>
                                  </wps:wsp>
                                  <wps:wsp>
                                    <wps:cNvPr id="41" name="Straight Arrow Connector 38"/>
                                    <wps:cNvCnPr>
                                      <a:cxnSpLocks noChangeShapeType="1"/>
                                    </wps:cNvCnPr>
                                    <wps:spPr bwMode="auto">
                                      <a:xfrm>
                                        <a:off x="5847" y="19989"/>
                                        <a:ext cx="6060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42" name="Straight Connector 39"/>
                                    <wps:cNvCnPr/>
                                    <wps:spPr bwMode="auto">
                                      <a:xfrm>
                                        <a:off x="5847" y="1169"/>
                                        <a:ext cx="0" cy="48697"/>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43" name="Rounded Rectangle 40"/>
                                    <wps:cNvSpPr>
                                      <a:spLocks noChangeArrowheads="1"/>
                                    </wps:cNvSpPr>
                                    <wps:spPr bwMode="auto">
                                      <a:xfrm>
                                        <a:off x="6592" y="10845"/>
                                        <a:ext cx="10218" cy="5842"/>
                                      </a:xfrm>
                                      <a:prstGeom prst="roundRect">
                                        <a:avLst>
                                          <a:gd name="adj" fmla="val 16667"/>
                                        </a:avLst>
                                      </a:prstGeom>
                                      <a:solidFill>
                                        <a:srgbClr val="FFFFFF"/>
                                      </a:solidFill>
                                      <a:ln w="25400">
                                        <a:solidFill>
                                          <a:srgbClr val="4F81BD"/>
                                        </a:solidFill>
                                        <a:round/>
                                        <a:headEnd/>
                                        <a:tailEnd/>
                                      </a:ln>
                                    </wps:spPr>
                                    <wps:txbx>
                                      <w:txbxContent>
                                        <w:p w:rsidR="003F5AD3" w:rsidRPr="00F07EDD" w:rsidRDefault="003F5AD3" w:rsidP="00795782">
                                          <w:pPr>
                                            <w:jc w:val="center"/>
                                            <w:rPr>
                                              <w:sz w:val="20"/>
                                            </w:rPr>
                                          </w:pPr>
                                          <w:r>
                                            <w:rPr>
                                              <w:sz w:val="20"/>
                                            </w:rPr>
                                            <w:t>Analyzing</w:t>
                                          </w:r>
                                        </w:p>
                                      </w:txbxContent>
                                    </wps:txbx>
                                    <wps:bodyPr rot="0" vert="horz" wrap="square" lIns="91440" tIns="45720" rIns="91440" bIns="45720" anchor="ctr" anchorCtr="0" upright="1">
                                      <a:noAutofit/>
                                    </wps:bodyPr>
                                  </wps:wsp>
                                  <wps:wsp>
                                    <wps:cNvPr id="44" name="Rounded Rectangle 41"/>
                                    <wps:cNvSpPr>
                                      <a:spLocks noChangeArrowheads="1"/>
                                    </wps:cNvSpPr>
                                    <wps:spPr bwMode="auto">
                                      <a:xfrm>
                                        <a:off x="17859" y="10845"/>
                                        <a:ext cx="10306" cy="5842"/>
                                      </a:xfrm>
                                      <a:prstGeom prst="roundRect">
                                        <a:avLst>
                                          <a:gd name="adj" fmla="val 16667"/>
                                        </a:avLst>
                                      </a:prstGeom>
                                      <a:solidFill>
                                        <a:srgbClr val="FFFFFF"/>
                                      </a:solidFill>
                                      <a:ln w="25400">
                                        <a:solidFill>
                                          <a:srgbClr val="4F81BD"/>
                                        </a:solidFill>
                                        <a:round/>
                                        <a:headEnd/>
                                        <a:tailEnd/>
                                      </a:ln>
                                    </wps:spPr>
                                    <wps:txbx>
                                      <w:txbxContent>
                                        <w:p w:rsidR="003F5AD3" w:rsidRPr="00F07EDD" w:rsidRDefault="003F5AD3" w:rsidP="00795782">
                                          <w:pPr>
                                            <w:jc w:val="center"/>
                                            <w:rPr>
                                              <w:sz w:val="20"/>
                                            </w:rPr>
                                          </w:pPr>
                                          <w:r w:rsidRPr="00F07EDD">
                                            <w:rPr>
                                              <w:sz w:val="20"/>
                                            </w:rPr>
                                            <w:t>Designing</w:t>
                                          </w:r>
                                        </w:p>
                                      </w:txbxContent>
                                    </wps:txbx>
                                    <wps:bodyPr rot="0" vert="horz" wrap="square" lIns="91440" tIns="45720" rIns="91440" bIns="45720" anchor="ctr" anchorCtr="0" upright="1">
                                      <a:noAutofit/>
                                    </wps:bodyPr>
                                  </wps:wsp>
                                  <wps:wsp>
                                    <wps:cNvPr id="46" name="Rounded Rectangle 43"/>
                                    <wps:cNvSpPr>
                                      <a:spLocks noChangeArrowheads="1"/>
                                    </wps:cNvSpPr>
                                    <wps:spPr bwMode="auto">
                                      <a:xfrm>
                                        <a:off x="43168" y="10845"/>
                                        <a:ext cx="10623" cy="5842"/>
                                      </a:xfrm>
                                      <a:prstGeom prst="roundRect">
                                        <a:avLst>
                                          <a:gd name="adj" fmla="val 16667"/>
                                        </a:avLst>
                                      </a:prstGeom>
                                      <a:solidFill>
                                        <a:srgbClr val="FFFFFF"/>
                                      </a:solidFill>
                                      <a:ln w="25400">
                                        <a:solidFill>
                                          <a:srgbClr val="4F81BD"/>
                                        </a:solidFill>
                                        <a:round/>
                                        <a:headEnd/>
                                        <a:tailEnd/>
                                      </a:ln>
                                    </wps:spPr>
                                    <wps:txbx>
                                      <w:txbxContent>
                                        <w:p w:rsidR="003F5AD3" w:rsidRPr="00F07EDD" w:rsidRDefault="003F5AD3" w:rsidP="00795782">
                                          <w:pPr>
                                            <w:jc w:val="center"/>
                                            <w:rPr>
                                              <w:sz w:val="20"/>
                                            </w:rPr>
                                          </w:pPr>
                                          <w:r w:rsidRPr="00F07EDD">
                                            <w:rPr>
                                              <w:sz w:val="20"/>
                                            </w:rPr>
                                            <w:t>Testing</w:t>
                                          </w:r>
                                        </w:p>
                                      </w:txbxContent>
                                    </wps:txbx>
                                    <wps:bodyPr rot="0" vert="horz" wrap="square" lIns="91440" tIns="45720" rIns="91440" bIns="45720" anchor="ctr" anchorCtr="0" upright="1">
                                      <a:noAutofit/>
                                    </wps:bodyPr>
                                  </wps:wsp>
                                  <wps:wsp>
                                    <wps:cNvPr id="47" name="Straight Connector 48"/>
                                    <wps:cNvCnPr/>
                                    <wps:spPr bwMode="auto">
                                      <a:xfrm>
                                        <a:off x="10313" y="32748"/>
                                        <a:ext cx="0" cy="5842"/>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48" name="Straight Connector 49"/>
                                    <wps:cNvCnPr/>
                                    <wps:spPr bwMode="auto">
                                      <a:xfrm>
                                        <a:off x="12546" y="32748"/>
                                        <a:ext cx="0" cy="5842"/>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49" name="Straight Connector 50"/>
                                    <wps:cNvCnPr/>
                                    <wps:spPr bwMode="auto">
                                      <a:xfrm>
                                        <a:off x="15310" y="32748"/>
                                        <a:ext cx="0" cy="5842"/>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50" name="Rounded Rectangle 60"/>
                                    <wps:cNvSpPr>
                                      <a:spLocks noChangeArrowheads="1"/>
                                    </wps:cNvSpPr>
                                    <wps:spPr bwMode="auto">
                                      <a:xfrm>
                                        <a:off x="18925" y="32748"/>
                                        <a:ext cx="10205" cy="5842"/>
                                      </a:xfrm>
                                      <a:prstGeom prst="roundRect">
                                        <a:avLst>
                                          <a:gd name="adj" fmla="val 16667"/>
                                        </a:avLst>
                                      </a:prstGeom>
                                      <a:solidFill>
                                        <a:srgbClr val="FFFFFF"/>
                                      </a:solidFill>
                                      <a:ln w="25400">
                                        <a:solidFill>
                                          <a:srgbClr val="4F81BD"/>
                                        </a:solidFill>
                                        <a:round/>
                                        <a:headEnd/>
                                        <a:tailEnd/>
                                      </a:ln>
                                    </wps:spPr>
                                    <wps:txbx>
                                      <w:txbxContent>
                                        <w:p w:rsidR="003F5AD3" w:rsidRPr="00F07EDD" w:rsidRDefault="003F5AD3" w:rsidP="00795782">
                                          <w:pPr>
                                            <w:jc w:val="center"/>
                                            <w:rPr>
                                              <w:sz w:val="20"/>
                                            </w:rPr>
                                          </w:pPr>
                                          <w:r w:rsidRPr="00F07EDD">
                                            <w:rPr>
                                              <w:sz w:val="20"/>
                                            </w:rPr>
                                            <w:t>2</w:t>
                                          </w:r>
                                          <w:r w:rsidRPr="00F07EDD">
                                            <w:rPr>
                                              <w:sz w:val="20"/>
                                              <w:vertAlign w:val="superscript"/>
                                            </w:rPr>
                                            <w:t>nd</w:t>
                                          </w:r>
                                          <w:r w:rsidRPr="00F07EDD">
                                            <w:rPr>
                                              <w:sz w:val="20"/>
                                            </w:rPr>
                                            <w:t xml:space="preserve"> Sprint</w:t>
                                          </w:r>
                                        </w:p>
                                      </w:txbxContent>
                                    </wps:txbx>
                                    <wps:bodyPr rot="0" vert="horz" wrap="square" lIns="91440" tIns="45720" rIns="91440" bIns="45720" anchor="ctr" anchorCtr="0" upright="1">
                                      <a:noAutofit/>
                                    </wps:bodyPr>
                                  </wps:wsp>
                                  <wps:wsp>
                                    <wps:cNvPr id="51" name="Rounded Rectangle 72"/>
                                    <wps:cNvSpPr>
                                      <a:spLocks noChangeArrowheads="1"/>
                                    </wps:cNvSpPr>
                                    <wps:spPr bwMode="auto">
                                      <a:xfrm>
                                        <a:off x="55076" y="10845"/>
                                        <a:ext cx="10624" cy="5842"/>
                                      </a:xfrm>
                                      <a:prstGeom prst="roundRect">
                                        <a:avLst>
                                          <a:gd name="adj" fmla="val 16667"/>
                                        </a:avLst>
                                      </a:prstGeom>
                                      <a:solidFill>
                                        <a:srgbClr val="FFFFFF"/>
                                      </a:solidFill>
                                      <a:ln w="25400">
                                        <a:solidFill>
                                          <a:srgbClr val="4F81BD"/>
                                        </a:solidFill>
                                        <a:round/>
                                        <a:headEnd/>
                                        <a:tailEnd/>
                                      </a:ln>
                                    </wps:spPr>
                                    <wps:txbx>
                                      <w:txbxContent>
                                        <w:p w:rsidR="003F5AD3" w:rsidRPr="00F07EDD" w:rsidRDefault="003F5AD3" w:rsidP="00795782">
                                          <w:pPr>
                                            <w:jc w:val="center"/>
                                            <w:rPr>
                                              <w:sz w:val="20"/>
                                            </w:rPr>
                                          </w:pPr>
                                          <w:r w:rsidRPr="00F07EDD">
                                            <w:rPr>
                                              <w:sz w:val="20"/>
                                            </w:rPr>
                                            <w:t>Release</w:t>
                                          </w:r>
                                        </w:p>
                                      </w:txbxContent>
                                    </wps:txbx>
                                    <wps:bodyPr rot="0" vert="horz" wrap="square" lIns="91440" tIns="45720" rIns="91440" bIns="45720" anchor="ctr" anchorCtr="0" upright="1">
                                      <a:noAutofit/>
                                    </wps:bodyPr>
                                  </wps:wsp>
                                  <wps:wsp>
                                    <wps:cNvPr id="60" name="Rounded Rectangle 73"/>
                                    <wps:cNvSpPr>
                                      <a:spLocks noChangeArrowheads="1"/>
                                    </wps:cNvSpPr>
                                    <wps:spPr bwMode="auto">
                                      <a:xfrm>
                                        <a:off x="55714" y="32641"/>
                                        <a:ext cx="10205" cy="5842"/>
                                      </a:xfrm>
                                      <a:prstGeom prst="roundRect">
                                        <a:avLst>
                                          <a:gd name="adj" fmla="val 16667"/>
                                        </a:avLst>
                                      </a:prstGeom>
                                      <a:solidFill>
                                        <a:srgbClr val="FFFFFF"/>
                                      </a:solidFill>
                                      <a:ln w="25400">
                                        <a:solidFill>
                                          <a:srgbClr val="4F81BD"/>
                                        </a:solidFill>
                                        <a:round/>
                                        <a:headEnd/>
                                        <a:tailEnd/>
                                      </a:ln>
                                    </wps:spPr>
                                    <wps:txbx>
                                      <w:txbxContent>
                                        <w:p w:rsidR="003F5AD3" w:rsidRPr="00F07EDD" w:rsidRDefault="003F5AD3" w:rsidP="00795782">
                                          <w:pPr>
                                            <w:jc w:val="center"/>
                                            <w:rPr>
                                              <w:sz w:val="20"/>
                                            </w:rPr>
                                          </w:pPr>
                                          <w:r w:rsidRPr="00F07EDD">
                                            <w:rPr>
                                              <w:sz w:val="20"/>
                                            </w:rPr>
                                            <w:t>5</w:t>
                                          </w:r>
                                          <w:r w:rsidRPr="00F07EDD">
                                            <w:rPr>
                                              <w:sz w:val="20"/>
                                              <w:vertAlign w:val="superscript"/>
                                            </w:rPr>
                                            <w:t>th</w:t>
                                          </w:r>
                                          <w:r w:rsidRPr="00F07EDD">
                                            <w:rPr>
                                              <w:sz w:val="20"/>
                                            </w:rPr>
                                            <w:t xml:space="preserve"> Sprint</w:t>
                                          </w:r>
                                        </w:p>
                                      </w:txbxContent>
                                    </wps:txbx>
                                    <wps:bodyPr rot="0" vert="horz" wrap="square" lIns="91440" tIns="45720" rIns="91440" bIns="45720" anchor="ctr" anchorCtr="0" upright="1">
                                      <a:noAutofit/>
                                    </wps:bodyPr>
                                  </wps:wsp>
                                  <wps:wsp>
                                    <wps:cNvPr id="62" name="Straight Arrow Connector 79"/>
                                    <wps:cNvCnPr>
                                      <a:cxnSpLocks noChangeShapeType="1"/>
                                    </wps:cNvCnPr>
                                    <wps:spPr bwMode="auto">
                                      <a:xfrm flipV="1">
                                        <a:off x="10313" y="30728"/>
                                        <a:ext cx="0" cy="202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63" name="Straight Arrow Connector 80"/>
                                    <wps:cNvCnPr>
                                      <a:cxnSpLocks noChangeShapeType="1"/>
                                    </wps:cNvCnPr>
                                    <wps:spPr bwMode="auto">
                                      <a:xfrm>
                                        <a:off x="15310" y="38630"/>
                                        <a:ext cx="2549" cy="2942"/>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64" name="Straight Arrow Connector 81"/>
                                    <wps:cNvCnPr>
                                      <a:cxnSpLocks noChangeShapeType="1"/>
                                    </wps:cNvCnPr>
                                    <wps:spPr bwMode="auto">
                                      <a:xfrm flipV="1">
                                        <a:off x="16810" y="31041"/>
                                        <a:ext cx="2115" cy="1707"/>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65" name="Text Box 82"/>
                                    <wps:cNvSpPr txBox="1">
                                      <a:spLocks noChangeArrowheads="1"/>
                                    </wps:cNvSpPr>
                                    <wps:spPr bwMode="auto">
                                      <a:xfrm>
                                        <a:off x="6379" y="41573"/>
                                        <a:ext cx="6911" cy="3295"/>
                                      </a:xfrm>
                                      <a:prstGeom prst="rect">
                                        <a:avLst/>
                                      </a:prstGeom>
                                      <a:solidFill>
                                        <a:srgbClr val="FFFFFF"/>
                                      </a:solidFill>
                                      <a:ln w="6350">
                                        <a:solidFill>
                                          <a:srgbClr val="000000"/>
                                        </a:solidFill>
                                        <a:miter lim="800000"/>
                                        <a:headEnd/>
                                        <a:tailEnd/>
                                      </a:ln>
                                    </wps:spPr>
                                    <wps:txbx>
                                      <w:txbxContent>
                                        <w:p w:rsidR="003F5AD3" w:rsidRPr="008E0872" w:rsidRDefault="003F5AD3" w:rsidP="00795782">
                                          <w:pPr>
                                            <w:rPr>
                                              <w:sz w:val="16"/>
                                            </w:rPr>
                                          </w:pPr>
                                          <w:r w:rsidRPr="008E0872">
                                            <w:rPr>
                                              <w:sz w:val="16"/>
                                            </w:rPr>
                                            <w:t>Analysis</w:t>
                                          </w:r>
                                        </w:p>
                                      </w:txbxContent>
                                    </wps:txbx>
                                    <wps:bodyPr rot="0" vert="horz" wrap="square" lIns="91440" tIns="45720" rIns="91440" bIns="45720" anchor="t" anchorCtr="0" upright="1">
                                      <a:noAutofit/>
                                    </wps:bodyPr>
                                  </wps:wsp>
                                  <wps:wsp>
                                    <wps:cNvPr id="66" name="Text Box 83"/>
                                    <wps:cNvSpPr txBox="1">
                                      <a:spLocks noChangeArrowheads="1"/>
                                    </wps:cNvSpPr>
                                    <wps:spPr bwMode="auto">
                                      <a:xfrm>
                                        <a:off x="6592" y="27428"/>
                                        <a:ext cx="6698" cy="3613"/>
                                      </a:xfrm>
                                      <a:prstGeom prst="rect">
                                        <a:avLst/>
                                      </a:prstGeom>
                                      <a:solidFill>
                                        <a:srgbClr val="FFFFFF"/>
                                      </a:solidFill>
                                      <a:ln w="6350">
                                        <a:solidFill>
                                          <a:srgbClr val="000000"/>
                                        </a:solidFill>
                                        <a:miter lim="800000"/>
                                        <a:headEnd/>
                                        <a:tailEnd/>
                                      </a:ln>
                                    </wps:spPr>
                                    <wps:txbx>
                                      <w:txbxContent>
                                        <w:p w:rsidR="003F5AD3" w:rsidRPr="008E0872" w:rsidRDefault="003F5AD3" w:rsidP="00795782">
                                          <w:pPr>
                                            <w:rPr>
                                              <w:sz w:val="16"/>
                                            </w:rPr>
                                          </w:pPr>
                                          <w:r w:rsidRPr="008E0872">
                                            <w:rPr>
                                              <w:sz w:val="16"/>
                                            </w:rPr>
                                            <w:t>Design</w:t>
                                          </w:r>
                                        </w:p>
                                      </w:txbxContent>
                                    </wps:txbx>
                                    <wps:bodyPr rot="0" vert="horz" wrap="square" lIns="91440" tIns="45720" rIns="91440" bIns="45720" anchor="t" anchorCtr="0" upright="1">
                                      <a:noAutofit/>
                                    </wps:bodyPr>
                                  </wps:wsp>
                                  <wps:wsp>
                                    <wps:cNvPr id="67" name="Text Box 84"/>
                                    <wps:cNvSpPr txBox="1">
                                      <a:spLocks noChangeArrowheads="1"/>
                                    </wps:cNvSpPr>
                                    <wps:spPr bwMode="auto">
                                      <a:xfrm>
                                        <a:off x="15275" y="26223"/>
                                        <a:ext cx="8205" cy="4818"/>
                                      </a:xfrm>
                                      <a:prstGeom prst="rect">
                                        <a:avLst/>
                                      </a:prstGeom>
                                      <a:solidFill>
                                        <a:srgbClr val="FFFFFF"/>
                                      </a:solidFill>
                                      <a:ln w="6350">
                                        <a:solidFill>
                                          <a:srgbClr val="000000"/>
                                        </a:solidFill>
                                        <a:miter lim="800000"/>
                                        <a:headEnd/>
                                        <a:tailEnd/>
                                      </a:ln>
                                    </wps:spPr>
                                    <wps:txbx>
                                      <w:txbxContent>
                                        <w:p w:rsidR="003F5AD3" w:rsidRPr="008E0872" w:rsidRDefault="003F5AD3" w:rsidP="00795782">
                                          <w:pPr>
                                            <w:rPr>
                                              <w:sz w:val="16"/>
                                            </w:rPr>
                                          </w:pPr>
                                          <w:r w:rsidRPr="008E0872">
                                            <w:rPr>
                                              <w:sz w:val="16"/>
                                            </w:rPr>
                                            <w:t>Test and Release</w:t>
                                          </w:r>
                                        </w:p>
                                      </w:txbxContent>
                                    </wps:txbx>
                                    <wps:bodyPr rot="0" vert="horz" wrap="square" lIns="91440" tIns="45720" rIns="91440" bIns="45720" anchor="t" anchorCtr="0" upright="1">
                                      <a:noAutofit/>
                                    </wps:bodyPr>
                                  </wps:wsp>
                                  <wps:wsp>
                                    <wps:cNvPr id="68" name="Text Box 85"/>
                                    <wps:cNvSpPr txBox="1">
                                      <a:spLocks noChangeArrowheads="1"/>
                                    </wps:cNvSpPr>
                                    <wps:spPr bwMode="auto">
                                      <a:xfrm>
                                        <a:off x="16253" y="41573"/>
                                        <a:ext cx="8734" cy="3295"/>
                                      </a:xfrm>
                                      <a:prstGeom prst="rect">
                                        <a:avLst/>
                                      </a:prstGeom>
                                      <a:solidFill>
                                        <a:srgbClr val="FFFFFF"/>
                                      </a:solidFill>
                                      <a:ln w="6350">
                                        <a:solidFill>
                                          <a:srgbClr val="000000"/>
                                        </a:solidFill>
                                        <a:miter lim="800000"/>
                                        <a:headEnd/>
                                        <a:tailEnd/>
                                      </a:ln>
                                    </wps:spPr>
                                    <wps:txbx>
                                      <w:txbxContent>
                                        <w:p w:rsidR="003F5AD3" w:rsidRPr="008E0872" w:rsidRDefault="003F5AD3" w:rsidP="00795782">
                                          <w:pPr>
                                            <w:rPr>
                                              <w:sz w:val="16"/>
                                            </w:rPr>
                                          </w:pPr>
                                          <w:r w:rsidRPr="008E0872">
                                            <w:rPr>
                                              <w:sz w:val="16"/>
                                            </w:rPr>
                                            <w:t>Implement</w:t>
                                          </w:r>
                                        </w:p>
                                      </w:txbxContent>
                                    </wps:txbx>
                                    <wps:bodyPr rot="0" vert="horz" wrap="square" lIns="91440" tIns="45720" rIns="91440" bIns="45720" anchor="t" anchorCtr="0" upright="1">
                                      <a:noAutofit/>
                                    </wps:bodyPr>
                                  </wps:wsp>
                                  <wps:wsp>
                                    <wps:cNvPr id="69" name="Straight Connector 45"/>
                                    <wps:cNvCnPr/>
                                    <wps:spPr bwMode="auto">
                                      <a:xfrm rot="5400000" flipV="1">
                                        <a:off x="34779" y="-23510"/>
                                        <a:ext cx="0" cy="56588"/>
                                      </a:xfrm>
                                      <a:prstGeom prst="line">
                                        <a:avLst/>
                                      </a:prstGeom>
                                      <a:noFill/>
                                      <a:ln w="38100">
                                        <a:solidFill>
                                          <a:srgbClr val="9BBB59"/>
                                        </a:solidFill>
                                        <a:round/>
                                        <a:headEnd/>
                                        <a:tailEnd/>
                                      </a:ln>
                                      <a:effectLst>
                                        <a:outerShdw dist="23000" dir="5400000" rotWithShape="0">
                                          <a:srgbClr val="000000">
                                            <a:alpha val="34998"/>
                                          </a:srgbClr>
                                        </a:outerShdw>
                                      </a:effectLst>
                                      <a:extLst>
                                        <a:ext uri="{909E8E84-426E-40DD-AFC4-6F175D3DCCD1}">
                                          <a14:hiddenFill xmlns:a14="http://schemas.microsoft.com/office/drawing/2010/main">
                                            <a:noFill/>
                                          </a14:hiddenFill>
                                        </a:ext>
                                      </a:extLst>
                                    </wps:spPr>
                                    <wps:bodyPr/>
                                  </wps:wsp>
                                  <wps:wsp>
                                    <wps:cNvPr id="71" name="Straight Arrow Connector 51"/>
                                    <wps:cNvCnPr>
                                      <a:cxnSpLocks noChangeShapeType="1"/>
                                    </wps:cNvCnPr>
                                    <wps:spPr bwMode="auto">
                                      <a:xfrm>
                                        <a:off x="5847" y="40510"/>
                                        <a:ext cx="6060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38" name="Rounded Rectangle 66"/>
                                    <wps:cNvSpPr>
                                      <a:spLocks noChangeArrowheads="1"/>
                                    </wps:cNvSpPr>
                                    <wps:spPr bwMode="auto">
                                      <a:xfrm>
                                        <a:off x="43593" y="32748"/>
                                        <a:ext cx="10204" cy="5842"/>
                                      </a:xfrm>
                                      <a:prstGeom prst="roundRect">
                                        <a:avLst>
                                          <a:gd name="adj" fmla="val 16667"/>
                                        </a:avLst>
                                      </a:prstGeom>
                                      <a:solidFill>
                                        <a:srgbClr val="FFFFFF"/>
                                      </a:solidFill>
                                      <a:ln w="25400">
                                        <a:solidFill>
                                          <a:srgbClr val="4F81BD"/>
                                        </a:solidFill>
                                        <a:round/>
                                        <a:headEnd/>
                                        <a:tailEnd/>
                                      </a:ln>
                                    </wps:spPr>
                                    <wps:txbx>
                                      <w:txbxContent>
                                        <w:p w:rsidR="003F5AD3" w:rsidRPr="00F07EDD" w:rsidRDefault="003F5AD3" w:rsidP="00795782">
                                          <w:pPr>
                                            <w:jc w:val="center"/>
                                            <w:rPr>
                                              <w:sz w:val="20"/>
                                            </w:rPr>
                                          </w:pPr>
                                          <w:r w:rsidRPr="00F07EDD">
                                            <w:rPr>
                                              <w:sz w:val="20"/>
                                            </w:rPr>
                                            <w:t>4</w:t>
                                          </w:r>
                                          <w:r w:rsidRPr="00F07EDD">
                                            <w:rPr>
                                              <w:sz w:val="20"/>
                                              <w:vertAlign w:val="superscript"/>
                                            </w:rPr>
                                            <w:t>th</w:t>
                                          </w:r>
                                          <w:r w:rsidRPr="00F07EDD">
                                            <w:rPr>
                                              <w:sz w:val="20"/>
                                            </w:rPr>
                                            <w:t xml:space="preserve"> Sprint</w:t>
                                          </w:r>
                                        </w:p>
                                      </w:txbxContent>
                                    </wps:txbx>
                                    <wps:bodyPr rot="0" vert="horz" wrap="square" lIns="91440" tIns="45720" rIns="91440" bIns="45720" anchor="ctr" anchorCtr="0" upright="1">
                                      <a:noAutofit/>
                                    </wps:bodyPr>
                                  </wps:wsp>
                                  <wps:wsp>
                                    <wps:cNvPr id="70" name="Straight Connector 47"/>
                                    <wps:cNvCnPr/>
                                    <wps:spPr bwMode="auto">
                                      <a:xfrm>
                                        <a:off x="5847" y="22009"/>
                                        <a:ext cx="59762" cy="16581"/>
                                      </a:xfrm>
                                      <a:prstGeom prst="line">
                                        <a:avLst/>
                                      </a:prstGeom>
                                      <a:noFill/>
                                      <a:ln w="38100">
                                        <a:solidFill>
                                          <a:srgbClr val="9BBB59"/>
                                        </a:solidFill>
                                        <a:round/>
                                        <a:headEnd/>
                                        <a:tailEnd/>
                                      </a:ln>
                                      <a:effectLst>
                                        <a:outerShdw dist="23000" dir="5400000" rotWithShape="0">
                                          <a:srgbClr val="000000">
                                            <a:alpha val="34998"/>
                                          </a:srgbClr>
                                        </a:outerShdw>
                                      </a:effectLst>
                                      <a:extLst>
                                        <a:ext uri="{909E8E84-426E-40DD-AFC4-6F175D3DCCD1}">
                                          <a14:hiddenFill xmlns:a14="http://schemas.microsoft.com/office/drawing/2010/main">
                                            <a:noFill/>
                                          </a14:hiddenFill>
                                        </a:ext>
                                      </a:extLst>
                                    </wps:spPr>
                                    <wps:bodyPr/>
                                  </wps:wsp>
                                </wpg:grpSp>
                                <wps:wsp>
                                  <wps:cNvPr id="72" name="Text Box 52"/>
                                  <wps:cNvSpPr txBox="1">
                                    <a:spLocks noChangeArrowheads="1"/>
                                  </wps:cNvSpPr>
                                  <wps:spPr bwMode="auto">
                                    <a:xfrm>
                                      <a:off x="58372" y="40403"/>
                                      <a:ext cx="8395" cy="3074"/>
                                    </a:xfrm>
                                    <a:prstGeom prst="rect">
                                      <a:avLst/>
                                    </a:prstGeom>
                                    <a:solidFill>
                                      <a:srgbClr val="FFFFFF"/>
                                    </a:solidFill>
                                    <a:ln w="6350">
                                      <a:solidFill>
                                        <a:srgbClr val="FFFFFF"/>
                                      </a:solidFill>
                                      <a:miter lim="800000"/>
                                      <a:headEnd/>
                                      <a:tailEnd/>
                                    </a:ln>
                                  </wps:spPr>
                                  <wps:txbx>
                                    <w:txbxContent>
                                      <w:p w:rsidR="003F5AD3" w:rsidRPr="00F07EDD" w:rsidRDefault="003F5AD3" w:rsidP="00795782">
                                        <w:pPr>
                                          <w:jc w:val="center"/>
                                          <w:rPr>
                                            <w:b/>
                                            <w:sz w:val="24"/>
                                          </w:rPr>
                                        </w:pPr>
                                        <w:r w:rsidRPr="00F07EDD">
                                          <w:rPr>
                                            <w:b/>
                                            <w:sz w:val="24"/>
                                          </w:rPr>
                                          <w:t>Time</w:t>
                                        </w:r>
                                      </w:p>
                                    </w:txbxContent>
                                  </wps:txbx>
                                  <wps:bodyPr rot="0" vert="horz" wrap="square" lIns="91440" tIns="45720" rIns="91440" bIns="45720" anchor="t" anchorCtr="0" upright="1">
                                    <a:noAutofit/>
                                  </wps:bodyPr>
                                </wps:wsp>
                              </wpg:grpSp>
                              <wps:wsp>
                                <wps:cNvPr id="73" name="Text Box 54"/>
                                <wps:cNvSpPr txBox="1">
                                  <a:spLocks noChangeArrowheads="1"/>
                                </wps:cNvSpPr>
                                <wps:spPr bwMode="auto">
                                  <a:xfrm>
                                    <a:off x="21235" y="45616"/>
                                    <a:ext cx="26262" cy="3074"/>
                                  </a:xfrm>
                                  <a:prstGeom prst="rect">
                                    <a:avLst/>
                                  </a:prstGeom>
                                  <a:solidFill>
                                    <a:srgbClr val="FFFFFF"/>
                                  </a:solidFill>
                                  <a:ln w="6350">
                                    <a:solidFill>
                                      <a:srgbClr val="FFFFFF"/>
                                    </a:solidFill>
                                    <a:miter lim="800000"/>
                                    <a:headEnd/>
                                    <a:tailEnd/>
                                  </a:ln>
                                </wps:spPr>
                                <wps:txbx>
                                  <w:txbxContent>
                                    <w:p w:rsidR="003F5AD3" w:rsidRPr="00F07EDD" w:rsidRDefault="003F5AD3" w:rsidP="00795782">
                                      <w:pPr>
                                        <w:jc w:val="center"/>
                                        <w:rPr>
                                          <w:b/>
                                          <w:sz w:val="24"/>
                                        </w:rPr>
                                      </w:pPr>
                                      <w:r w:rsidRPr="00F07EDD">
                                        <w:rPr>
                                          <w:b/>
                                          <w:sz w:val="24"/>
                                        </w:rPr>
                                        <w:t>Scrum Project Management</w:t>
                                      </w:r>
                                    </w:p>
                                  </w:txbxContent>
                                </wps:txbx>
                                <wps:bodyPr rot="0" vert="horz" wrap="square" lIns="91440" tIns="45720" rIns="91440" bIns="45720" anchor="t" anchorCtr="0" upright="1">
                                  <a:noAutofit/>
                                </wps:bodyPr>
                              </wps:wsp>
                            </wpg:grpSp>
                            <wps:wsp>
                              <wps:cNvPr id="74" name="Text Box 53"/>
                              <wps:cNvSpPr txBox="1">
                                <a:spLocks noChangeArrowheads="1"/>
                              </wps:cNvSpPr>
                              <wps:spPr bwMode="auto">
                                <a:xfrm>
                                  <a:off x="20733" y="19032"/>
                                  <a:ext cx="26262" cy="3073"/>
                                </a:xfrm>
                                <a:prstGeom prst="rect">
                                  <a:avLst/>
                                </a:prstGeom>
                                <a:solidFill>
                                  <a:srgbClr val="FFFFFF"/>
                                </a:solidFill>
                                <a:ln w="6350">
                                  <a:solidFill>
                                    <a:srgbClr val="FFFFFF"/>
                                  </a:solidFill>
                                  <a:miter lim="800000"/>
                                  <a:headEnd/>
                                  <a:tailEnd/>
                                </a:ln>
                              </wps:spPr>
                              <wps:txbx>
                                <w:txbxContent>
                                  <w:p w:rsidR="003F5AD3" w:rsidRPr="00F07EDD" w:rsidRDefault="003F5AD3" w:rsidP="00795782">
                                    <w:pPr>
                                      <w:jc w:val="center"/>
                                      <w:rPr>
                                        <w:b/>
                                        <w:sz w:val="24"/>
                                      </w:rPr>
                                    </w:pPr>
                                    <w:r w:rsidRPr="00F07EDD">
                                      <w:rPr>
                                        <w:b/>
                                        <w:sz w:val="24"/>
                                      </w:rPr>
                                      <w:t xml:space="preserve">Traditional </w:t>
                                    </w:r>
                                    <w:r>
                                      <w:rPr>
                                        <w:b/>
                                        <w:sz w:val="24"/>
                                      </w:rPr>
                                      <w:t>W</w:t>
                                    </w:r>
                                    <w:r w:rsidRPr="00F07EDD">
                                      <w:rPr>
                                        <w:b/>
                                        <w:sz w:val="24"/>
                                      </w:rPr>
                                      <w:t>aterfall method</w:t>
                                    </w:r>
                                  </w:p>
                                </w:txbxContent>
                              </wps:txbx>
                              <wps:bodyPr rot="0" vert="horz" wrap="square" lIns="91440" tIns="45720" rIns="91440" bIns="45720" anchor="t" anchorCtr="0" upright="1">
                                <a:noAutofit/>
                              </wps:bodyPr>
                            </wps:wsp>
                          </wpg:grpSp>
                          <wps:wsp>
                            <wps:cNvPr id="75" name="Straight Connector 46"/>
                            <wps:cNvCnPr/>
                            <wps:spPr bwMode="auto">
                              <a:xfrm>
                                <a:off x="63073" y="3615"/>
                                <a:ext cx="3510" cy="14141"/>
                              </a:xfrm>
                              <a:prstGeom prst="line">
                                <a:avLst/>
                              </a:prstGeom>
                              <a:noFill/>
                              <a:ln w="38100">
                                <a:solidFill>
                                  <a:srgbClr val="9BBB59"/>
                                </a:solidFill>
                                <a:round/>
                                <a:headEnd/>
                                <a:tailEnd/>
                              </a:ln>
                              <a:effectLst>
                                <a:outerShdw dist="23000" dir="5400000" rotWithShape="0">
                                  <a:srgbClr val="000000">
                                    <a:alpha val="34998"/>
                                  </a:srgbClr>
                                </a:outerShdw>
                              </a:effectLst>
                              <a:extLst>
                                <a:ext uri="{909E8E84-426E-40DD-AFC4-6F175D3DCCD1}">
                                  <a14:hiddenFill xmlns:a14="http://schemas.microsoft.com/office/drawing/2010/main">
                                    <a:noFill/>
                                  </a14:hiddenFill>
                                </a:ext>
                              </a:extLst>
                            </wps:spPr>
                            <wps:bodyPr/>
                          </wps:wsp>
                        </wpg:grpSp>
                        <wps:wsp>
                          <wps:cNvPr id="76" name="Text Box 35"/>
                          <wps:cNvSpPr txBox="1">
                            <a:spLocks noChangeArrowheads="1"/>
                          </wps:cNvSpPr>
                          <wps:spPr bwMode="auto">
                            <a:xfrm>
                              <a:off x="58372" y="19670"/>
                              <a:ext cx="8396" cy="3073"/>
                            </a:xfrm>
                            <a:prstGeom prst="rect">
                              <a:avLst/>
                            </a:prstGeom>
                            <a:solidFill>
                              <a:srgbClr val="FFFFFF"/>
                            </a:solidFill>
                            <a:ln w="6350">
                              <a:solidFill>
                                <a:srgbClr val="FFFFFF"/>
                              </a:solidFill>
                              <a:miter lim="800000"/>
                              <a:headEnd/>
                              <a:tailEnd/>
                            </a:ln>
                          </wps:spPr>
                          <wps:txbx>
                            <w:txbxContent>
                              <w:p w:rsidR="003F5AD3" w:rsidRPr="00F07EDD" w:rsidRDefault="003F5AD3" w:rsidP="00795782">
                                <w:pPr>
                                  <w:jc w:val="center"/>
                                  <w:rPr>
                                    <w:b/>
                                    <w:sz w:val="24"/>
                                  </w:rPr>
                                </w:pPr>
                                <w:r w:rsidRPr="00F07EDD">
                                  <w:rPr>
                                    <w:b/>
                                    <w:sz w:val="24"/>
                                  </w:rPr>
                                  <w:t>Time</w:t>
                                </w:r>
                              </w:p>
                            </w:txbxContent>
                          </wps:txbx>
                          <wps:bodyPr rot="0" vert="horz" wrap="square" lIns="91440" tIns="45720" rIns="91440" bIns="45720" anchor="t" anchorCtr="0" upright="1">
                            <a:noAutofit/>
                          </wps:bodyPr>
                        </wps:wsp>
                      </wpg:grpSp>
                      <wps:wsp>
                        <wps:cNvPr id="77" name="Text Box 37"/>
                        <wps:cNvSpPr txBox="1">
                          <a:spLocks noChangeArrowheads="1"/>
                        </wps:cNvSpPr>
                        <wps:spPr bwMode="auto">
                          <a:xfrm rot="16200000">
                            <a:off x="-10573" y="23770"/>
                            <a:ext cx="27210" cy="3804"/>
                          </a:xfrm>
                          <a:prstGeom prst="rect">
                            <a:avLst/>
                          </a:prstGeom>
                          <a:solidFill>
                            <a:srgbClr val="FFFFFF"/>
                          </a:solidFill>
                          <a:ln w="6350">
                            <a:solidFill>
                              <a:srgbClr val="FFFFFF"/>
                            </a:solidFill>
                            <a:miter lim="800000"/>
                            <a:headEnd/>
                            <a:tailEnd/>
                          </a:ln>
                        </wps:spPr>
                        <wps:txbx>
                          <w:txbxContent>
                            <w:p w:rsidR="003F5AD3" w:rsidRPr="00F07EDD" w:rsidRDefault="003F5AD3" w:rsidP="00795782">
                              <w:pPr>
                                <w:jc w:val="center"/>
                                <w:rPr>
                                  <w:b/>
                                  <w:sz w:val="24"/>
                                </w:rPr>
                              </w:pPr>
                              <w:r w:rsidRPr="00F07EDD">
                                <w:rPr>
                                  <w:b/>
                                  <w:sz w:val="24"/>
                                </w:rPr>
                                <w:t>Functionality not Done</w:t>
                              </w:r>
                            </w:p>
                          </w:txbxContent>
                        </wps:txbx>
                        <wps:bodyPr rot="0" vert="vert" wrap="square" lIns="91440" tIns="45720" rIns="91440" bIns="45720" anchor="t" anchorCtr="0" upright="1">
                          <a:noAutofit/>
                        </wps:bodyPr>
                      </wps:wsp>
                    </wpg:wgp>
                  </a:graphicData>
                </a:graphic>
              </wp:inline>
            </w:drawing>
          </mc:Choice>
          <mc:Fallback>
            <w:pict>
              <v:group id="Group 93" o:spid="_x0000_s1029" style="width:419.8pt;height:313.8pt;mso-position-horizontal-relative:char;mso-position-vertical-relative:line" coordsize="70281,50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">
                <v:group id="Group 91" o:spid="_x0000_s1030"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77" o:spid="_x0000_s1031"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59" o:spid="_x0000_s1032"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58" o:spid="_x0000_s1033"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57" o:spid="_x0000_s1034"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56" o:spid="_x0000_s1035" style="position:absolute;width:70281;height:50398" coordorigin=",1169"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55" o:spid="_x0000_s1036" style="position:absolute;top:1169;width:70281;height:50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7zsMA&#10;AADbAAAADwAAAGRycy9kb3ducmV2LnhtbESPQWvCQBSE7wX/w/KEXopuaqmR6CoSKegxqYcen9ln&#10;Nph9G7Jbjf/eLQg9DjPzDbPaDLYVV+p941jB+zQBQVw53XCt4Pj9NVmA8AFZY+uYFNzJw2Y9ellh&#10;pt2NC7qWoRYRwj5DBSaELpPSV4Ys+qnriKN3dr3FEGVfS93jLcJtK2dJMpcWG44LBjvKDVWX8tcq&#10;eCvc4TMvftJyfkqP91ya884apV7Hw3YJItAQ/sPP9l4r+Ej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v7zsMAAADbAAAADwAAAAAAAAAAAAAAAACYAgAAZHJzL2Rv&#10;d25yZXYueG1sUEsFBgAAAAAEAAQA9QAAAIgDAAAAAA==&#10;" strokecolor="#4f81bd" strokeweight="2pt"/>
                            <v:roundrect id="Rounded Rectangle 63" o:spid="_x0000_s1037" style="position:absolute;left:30728;top:32748;width:10204;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usQA&#10;AADbAAAADwAAAGRycy9kb3ducmV2LnhtbESPQYvCMBSE78L+h/AWvIimqyBajbIIi1K92F3E46N5&#10;tmWbl9JEW/+9EQSPw8x8wyzXnanEjRpXWlbwNYpAEGdWl5wr+Pv9Gc5AOI+ssbJMCu7kYL366C0x&#10;1rblI91Sn4sAYRejgsL7OpbSZQUZdCNbEwfvYhuDPsgml7rBNsBNJcdRNJUGSw4LBda0KSj7T69G&#10;QX7Oksk4OXSDYzvbn7Y63STRXan+Z/e9AOGp8+/wq73TCiZzeH4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y0rrEAAAA2wAAAA8AAAAAAAAAAAAAAAAAmAIAAGRycy9k&#10;b3ducmV2LnhtbFBLBQYAAAAABAAEAPUAAACJAwAAAAA=&#10;" strokecolor="#4f81bd" strokeweight="2pt">
                              <v:textbox>
                                <w:txbxContent>
                                  <w:p w:rsidR="003F5AD3" w:rsidRPr="00F07EDD" w:rsidRDefault="003F5AD3" w:rsidP="00795782">
                                    <w:pPr>
                                      <w:jc w:val="center"/>
                                      <w:rPr>
                                        <w:sz w:val="20"/>
                                      </w:rPr>
                                    </w:pPr>
                                    <w:r w:rsidRPr="00F07EDD">
                                      <w:rPr>
                                        <w:sz w:val="20"/>
                                      </w:rPr>
                                      <w:t>3</w:t>
                                    </w:r>
                                    <w:r w:rsidRPr="00F07EDD">
                                      <w:rPr>
                                        <w:sz w:val="20"/>
                                        <w:vertAlign w:val="superscript"/>
                                      </w:rPr>
                                      <w:t>rd</w:t>
                                    </w:r>
                                    <w:r w:rsidRPr="00F07EDD">
                                      <w:rPr>
                                        <w:sz w:val="20"/>
                                      </w:rPr>
                                      <w:t xml:space="preserve"> Sprint</w:t>
                                    </w:r>
                                  </w:p>
                                </w:txbxContent>
                              </v:textbox>
                            </v:roundrect>
                            <v:roundrect id="Rounded Rectangle 44" o:spid="_x0000_s1038" style="position:absolute;left:7655;top:32748;width:10204;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4IWsEA&#10;AADbAAAADwAAAGRycy9kb3ducmV2LnhtbERPTYvCMBC9C/6HMIIXWVN1EekaRQRR6l5aZdnj0Ixt&#10;sZmUJtr6781hYY+P973e9qYWT2pdZVnBbBqBIM6trrhQcL0cPlYgnEfWWFsmBS9ysN0MB2uMte04&#10;pWfmCxFC2MWooPS+iaV0eUkG3dQ2xIG72dagD7AtpG6xC+GmlvMoWkqDFYeGEhval5Tfs4dRUPzm&#10;yWKefPeTtFudf4462yfRS6nxqN99gfDU+3/xn/ukFXyG9eFL+A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OCFrBAAAA2wAAAA8AAAAAAAAAAAAAAAAAmAIAAGRycy9kb3du&#10;cmV2LnhtbFBLBQYAAAAABAAEAPUAAACGAwAAAAA=&#10;" strokecolor="#4f81bd" strokeweight="2pt">
                              <v:textbox>
                                <w:txbxContent>
                                  <w:p w:rsidR="003F5AD3" w:rsidRPr="00F07EDD" w:rsidRDefault="003F5AD3" w:rsidP="00795782">
                                    <w:pPr>
                                      <w:jc w:val="center"/>
                                      <w:rPr>
                                        <w:sz w:val="20"/>
                                      </w:rPr>
                                    </w:pPr>
                                    <w:r w:rsidRPr="00F07EDD">
                                      <w:rPr>
                                        <w:sz w:val="20"/>
                                      </w:rPr>
                                      <w:t>1</w:t>
                                    </w:r>
                                    <w:r w:rsidRPr="00F07EDD">
                                      <w:rPr>
                                        <w:sz w:val="20"/>
                                        <w:vertAlign w:val="superscript"/>
                                      </w:rPr>
                                      <w:t>st</w:t>
                                    </w:r>
                                    <w:r w:rsidRPr="00F07EDD">
                                      <w:rPr>
                                        <w:sz w:val="20"/>
                                      </w:rPr>
                                      <w:t xml:space="preserve"> Sprint</w:t>
                                    </w:r>
                                  </w:p>
                                </w:txbxContent>
                              </v:textbox>
                            </v:roundrect>
                            <v:shapetype id="_x0000_t32" coordsize="21600,21600" o:spt="32" o:oned="t" path="m,l21600,21600e" filled="f">
                              <v:path arrowok="t" fillok="f" o:connecttype="none"/>
                              <o:lock v:ext="edit" shapetype="t"/>
                            </v:shapetype>
                            <v:shape id="Straight Arrow Connector 38" o:spid="_x0000_s1039" type="#_x0000_t32" style="position:absolute;left:5847;top:19989;width:60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83Y8MAAADbAAAADwAAAGRycy9kb3ducmV2LnhtbESPQWsCMRSE74L/ITyhN00sUu3WKG0X&#10;QfDkKp4fm+dmdfOybFJd/30jFHocZuYbZrnuXSNu1IXas4bpRIEgLr2pudJwPGzGCxAhIhtsPJOG&#10;BwVYr4aDJWbG33lPtyJWIkE4ZKjBxthmUobSksMw8S1x8s6+cxiT7CppOrwnuGvkq1Jv0mHNacFi&#10;S9+Wymvx4zRsezU7XTalau1j/i6vxzz/2uVav4z6zw8Qkfr4H/5rb42G2R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PN2PDAAAA2wAAAA8AAAAAAAAAAAAA&#10;AAAAoQIAAGRycy9kb3ducmV2LnhtbFBLBQYAAAAABAAEAPkAAACRAwAAAAA=&#10;" strokecolor="#4579b8">
                              <v:stroke endarrow="open"/>
                            </v:shape>
                            <v:line id="Straight Connector 39" o:spid="_x0000_s1040" style="position:absolute;visibility:visible;mso-wrap-style:square" from="5847,1169" to="5847,49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VFMEAAADbAAAADwAAAGRycy9kb3ducmV2LnhtbESP0YrCMBRE3wX/IVxh3zRVFpFqKiIu&#10;CC6i1Q+4NNemtLkpTbZ2/36zIPg4zMwZZrMdbCN66nzlWMF8loAgLpyuuFRwv31NVyB8QNbYOCYF&#10;v+Rhm41HG0y1e/KV+jyUIkLYp6jAhNCmUvrCkEU/cy1x9B6usxii7EqpO3xGuG3kIkmW0mLFccFg&#10;S3tDRZ3/WAXlt6Nrq+Wpt/2lueXmfvaHWqmPybBbgwg0hHf41T5qBZ8L+P8Sf4D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s9UUwQAAANsAAAAPAAAAAAAAAAAAAAAA&#10;AKECAABkcnMvZG93bnJldi54bWxQSwUGAAAAAAQABAD5AAAAjwMAAAAA&#10;" strokecolor="#4579b8"/>
                            <v:roundrect id="Rounded Rectangle 40" o:spid="_x0000_s1041" style="position:absolute;left:6592;top:10845;width:10218;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WLcUA&#10;AADbAAAADwAAAGRycy9kb3ducmV2LnhtbESPQWvCQBSE70L/w/IKXqTZVKWE1DWUQKmkXkyLeHxk&#10;X5PQ7NuQ3Zr477uC4HGYmW+YTTaZTpxpcK1lBc9RDIK4srrlWsH31/tTAsJ5ZI2dZVJwIQfZ9mG2&#10;wVTbkQ90Ln0tAoRdigoa7/tUSlc1ZNBFticO3o8dDPogh1rqAccAN51cxvGLNNhyWGiwp7yh6rf8&#10;MwrqU1WslsV+WhzG5PP4ocu8iC9KzR+nt1cQniZ/D9/aO61gvYLrl/AD5P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JYtxQAAANsAAAAPAAAAAAAAAAAAAAAAAJgCAABkcnMv&#10;ZG93bnJldi54bWxQSwUGAAAAAAQABAD1AAAAigMAAAAA&#10;" strokecolor="#4f81bd" strokeweight="2pt">
                              <v:textbox>
                                <w:txbxContent>
                                  <w:p w:rsidR="003F5AD3" w:rsidRPr="00F07EDD" w:rsidRDefault="003F5AD3" w:rsidP="00795782">
                                    <w:pPr>
                                      <w:jc w:val="center"/>
                                      <w:rPr>
                                        <w:sz w:val="20"/>
                                      </w:rPr>
                                    </w:pPr>
                                    <w:r>
                                      <w:rPr>
                                        <w:sz w:val="20"/>
                                      </w:rPr>
                                      <w:t>Analyzing</w:t>
                                    </w:r>
                                  </w:p>
                                </w:txbxContent>
                              </v:textbox>
                            </v:roundrect>
                            <v:roundrect id="Rounded Rectangle 41" o:spid="_x0000_s1042" style="position:absolute;left:17859;top:10845;width:10306;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UOWcQA&#10;AADbAAAADwAAAGRycy9kb3ducmV2LnhtbESPQYvCMBSE74L/ITxhL6LpuiJSjSLC4lL3YhXx+Gie&#10;bbF5KU209d9vhAWPw8x8wyzXnanEgxpXWlbwOY5AEGdWl5wrOB2/R3MQziNrrCyTgic5WK/6vSXG&#10;2rZ8oEfqcxEg7GJUUHhfx1K6rCCDbmxr4uBdbWPQB9nkUjfYBrip5CSKZtJgyWGhwJq2BWW39G4U&#10;5Jcs+Zokv93w0M73551Ot0n0VOpj0G0WIDx1/h3+b/9oBdMpvL6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1DlnEAAAA2wAAAA8AAAAAAAAAAAAAAAAAmAIAAGRycy9k&#10;b3ducmV2LnhtbFBLBQYAAAAABAAEAPUAAACJAwAAAAA=&#10;" strokecolor="#4f81bd" strokeweight="2pt">
                              <v:textbox>
                                <w:txbxContent>
                                  <w:p w:rsidR="003F5AD3" w:rsidRPr="00F07EDD" w:rsidRDefault="003F5AD3" w:rsidP="00795782">
                                    <w:pPr>
                                      <w:jc w:val="center"/>
                                      <w:rPr>
                                        <w:sz w:val="20"/>
                                      </w:rPr>
                                    </w:pPr>
                                    <w:r w:rsidRPr="00F07EDD">
                                      <w:rPr>
                                        <w:sz w:val="20"/>
                                      </w:rPr>
                                      <w:t>Designing</w:t>
                                    </w:r>
                                  </w:p>
                                </w:txbxContent>
                              </v:textbox>
                            </v:roundrect>
                            <v:roundrect id="Rounded Rectangle 43" o:spid="_x0000_s1043" style="position:absolute;left:43168;top:10845;width:10623;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1tcYA&#10;AADbAAAADwAAAGRycy9kb3ducmV2LnhtbESPT2vCQBTE7wW/w/IEL6VuTItIdBUJFEvai1GKx0f2&#10;NQnNvg3Zbf58+26h4HGYmd8wu8NoGtFT52rLClbLCARxYXXNpYLr5fVpA8J5ZI2NZVIwkYPDfvaw&#10;w0Tbgc/U574UAcIuQQWV920ipSsqMuiWtiUO3pftDPogu1LqDocAN42Mo2gtDdYcFipsKa2o+M5/&#10;jILyVmTPcfYxPp6HzfvnSedpFk1KLebjcQvC0+jv4f/2m1bwsoa/L+EHy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s1tcYAAADbAAAADwAAAAAAAAAAAAAAAACYAgAAZHJz&#10;L2Rvd25yZXYueG1sUEsFBgAAAAAEAAQA9QAAAIsDAAAAAA==&#10;" strokecolor="#4f81bd" strokeweight="2pt">
                              <v:textbox>
                                <w:txbxContent>
                                  <w:p w:rsidR="003F5AD3" w:rsidRPr="00F07EDD" w:rsidRDefault="003F5AD3" w:rsidP="00795782">
                                    <w:pPr>
                                      <w:jc w:val="center"/>
                                      <w:rPr>
                                        <w:sz w:val="20"/>
                                      </w:rPr>
                                    </w:pPr>
                                    <w:r w:rsidRPr="00F07EDD">
                                      <w:rPr>
                                        <w:sz w:val="20"/>
                                      </w:rPr>
                                      <w:t>Testing</w:t>
                                    </w:r>
                                  </w:p>
                                </w:txbxContent>
                              </v:textbox>
                            </v:roundrect>
                            <v:line id="Straight Connector 48" o:spid="_x0000_s1044" style="position:absolute;visibility:visible;mso-wrap-style:square" from="10313,32748" to="10313,3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2jMIAAADbAAAADwAAAGRycy9kb3ducmV2LnhtbESP0WrCQBRE3wv9h+UWfGs2LWJL6hqk&#10;VBAUqYkfcMles8Hs3ZBdk/j3bqHg4zAzZ5hlPtlWDNT7xrGCtyQFQVw53XCt4FRuXj9B+ICssXVM&#10;Cm7kIV89Py0x027kIw1FqEWEsM9QgQmhy6T0lSGLPnEdcfTOrrcYouxrqXscI9y28j1NF9Jiw3HB&#10;YEffhqpLcbUK6r2jY6flbrDDb1sW5nTwPxelZi/T+gtEoCk8wv/trVYw/4C/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R2jMIAAADbAAAADwAAAAAAAAAAAAAA&#10;AAChAgAAZHJzL2Rvd25yZXYueG1sUEsFBgAAAAAEAAQA+QAAAJADAAAAAA==&#10;" strokecolor="#4579b8"/>
                            <v:line id="Straight Connector 49" o:spid="_x0000_s1045" style="position:absolute;visibility:visible;mso-wrap-style:square" from="12546,32748" to="12546,3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vi/r4AAADbAAAADwAAAGRycy9kb3ducmV2LnhtbERPzYrCMBC+C75DGMGbpi4iS20qIi4I&#10;iqzVBxiasSk2k9LEWt/eHBb2+PH9Z5vBNqKnzteOFSzmCQji0umaKwW368/sG4QPyBobx6TgTR42&#10;+XiUYardiy/UF6ESMYR9igpMCG0qpS8NWfRz1xJH7u46iyHCrpK6w1cMt438SpKVtFhzbDDY0s5Q&#10;+SieVkF1cnRptTz2tv9troW5nf3+odR0MmzXIAIN4V/85z5oBcs4Nn6JP0Dm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W+L+vgAAANsAAAAPAAAAAAAAAAAAAAAAAKEC&#10;AABkcnMvZG93bnJldi54bWxQSwUGAAAAAAQABAD5AAAAjAMAAAAA&#10;" strokecolor="#4579b8"/>
                            <v:line id="Straight Connector 50" o:spid="_x0000_s1046" style="position:absolute;visibility:visible;mso-wrap-style:square" from="15310,32748" to="15310,3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dHZcIAAADbAAAADwAAAGRycy9kb3ducmV2LnhtbESP0WrCQBRE3wv9h+UWfGs2LSJt6hqk&#10;VBAUqYkfcMles8Hs3ZBdk/j3bqHg4zAzZ5hlPtlWDNT7xrGCtyQFQVw53XCt4FRuXj9A+ICssXVM&#10;Cm7kIV89Py0x027kIw1FqEWEsM9QgQmhy6T0lSGLPnEdcfTOrrcYouxrqXscI9y28j1NF9Jiw3HB&#10;YEffhqpLcbUK6r2jY6flbrDDb1sW5nTwPxelZi/T+gtEoCk8wv/trVYw/4S/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dHZcIAAADbAAAADwAAAAAAAAAAAAAA&#10;AAChAgAAZHJzL2Rvd25yZXYueG1sUEsFBgAAAAAEAAQA+QAAAJADAAAAAA==&#10;" strokecolor="#4579b8"/>
                            <v:roundrect id="Rounded Rectangle 60" o:spid="_x0000_s1047" style="position:absolute;left:18925;top:32748;width:10205;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eh8EA&#10;AADbAAAADwAAAGRycy9kb3ducmV2LnhtbERPTYvCMBC9C/6HMIIXWVOVFekaRQRR6l5aZdnj0Ixt&#10;sZmUJtr6781hYY+P973e9qYWT2pdZVnBbBqBIM6trrhQcL0cPlYgnEfWWFsmBS9ysN0MB2uMte04&#10;pWfmCxFC2MWooPS+iaV0eUkG3dQ2xIG72dagD7AtpG6xC+GmlvMoWkqDFYeGEhval5Tfs4dRUPzm&#10;yWKefPeTtFudf4462yfRS6nxqN99gfDU+3/xn/ukFXyG9eFL+A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XnofBAAAA2wAAAA8AAAAAAAAAAAAAAAAAmAIAAGRycy9kb3du&#10;cmV2LnhtbFBLBQYAAAAABAAEAPUAAACGAwAAAAA=&#10;" strokecolor="#4f81bd" strokeweight="2pt">
                              <v:textbox>
                                <w:txbxContent>
                                  <w:p w:rsidR="003F5AD3" w:rsidRPr="00F07EDD" w:rsidRDefault="003F5AD3" w:rsidP="00795782">
                                    <w:pPr>
                                      <w:jc w:val="center"/>
                                      <w:rPr>
                                        <w:sz w:val="20"/>
                                      </w:rPr>
                                    </w:pPr>
                                    <w:r w:rsidRPr="00F07EDD">
                                      <w:rPr>
                                        <w:sz w:val="20"/>
                                      </w:rPr>
                                      <w:t>2</w:t>
                                    </w:r>
                                    <w:r w:rsidRPr="00F07EDD">
                                      <w:rPr>
                                        <w:sz w:val="20"/>
                                        <w:vertAlign w:val="superscript"/>
                                      </w:rPr>
                                      <w:t>nd</w:t>
                                    </w:r>
                                    <w:r w:rsidRPr="00F07EDD">
                                      <w:rPr>
                                        <w:sz w:val="20"/>
                                      </w:rPr>
                                      <w:t xml:space="preserve"> Sprint</w:t>
                                    </w:r>
                                  </w:p>
                                </w:txbxContent>
                              </v:textbox>
                            </v:roundrect>
                            <v:roundrect id="Rounded Rectangle 72" o:spid="_x0000_s1048" style="position:absolute;left:55076;top:10845;width:10624;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7HMUA&#10;AADbAAAADwAAAGRycy9kb3ducmV2LnhtbESPQWvCQBSE7wX/w/IEL6VuEmmR1DVIoChpL6ZFPD6y&#10;r0kw+zZktyb++26h4HGYmW+YTTaZTlxpcK1lBfEyAkFcWd1yreDr8+1pDcJ5ZI2dZVJwIwfZdvaw&#10;wVTbkY90LX0tAoRdigoa7/tUSlc1ZNAtbU8cvG87GPRBDrXUA44BbjqZRNGLNNhyWGiwp7yh6lL+&#10;GAX1uSpWSfExPR7H9ftpr8u8iG5KLebT7hWEp8nfw//tg1bwHMPfl/A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WzscxQAAANsAAAAPAAAAAAAAAAAAAAAAAJgCAABkcnMv&#10;ZG93bnJldi54bWxQSwUGAAAAAAQABAD1AAAAigMAAAAA&#10;" strokecolor="#4f81bd" strokeweight="2pt">
                              <v:textbox>
                                <w:txbxContent>
                                  <w:p w:rsidR="003F5AD3" w:rsidRPr="00F07EDD" w:rsidRDefault="003F5AD3" w:rsidP="00795782">
                                    <w:pPr>
                                      <w:jc w:val="center"/>
                                      <w:rPr>
                                        <w:sz w:val="20"/>
                                      </w:rPr>
                                    </w:pPr>
                                    <w:r w:rsidRPr="00F07EDD">
                                      <w:rPr>
                                        <w:sz w:val="20"/>
                                      </w:rPr>
                                      <w:t>Release</w:t>
                                    </w:r>
                                  </w:p>
                                </w:txbxContent>
                              </v:textbox>
                            </v:roundrect>
                            <v:roundrect id="Rounded Rectangle 73" o:spid="_x0000_s1049" style="position:absolute;left:55714;top:32641;width:10205;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tUOsAA&#10;AADbAAAADwAAAGRycy9kb3ducmV2LnhtbERPTYvCMBC9C/6HMIIXWVMVRLpGEUGU6sUqssehmW2L&#10;zaQ00dZ/bw6Cx8f7Xq47U4knNa60rGAyjkAQZ1aXnCu4XnY/CxDOI2usLJOCFzlYr/q9Jcbatnym&#10;Z+pzEULYxaig8L6OpXRZQQbd2NbEgfu3jUEfYJNL3WAbwk0lp1E0lwZLDg0F1rQtKLunD6Mg/8uS&#10;2TQ5daNzuzje9jrdJtFLqeGg2/yC8NT5r/jjPmgF87A+fAk/QK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tUOsAAAADbAAAADwAAAAAAAAAAAAAAAACYAgAAZHJzL2Rvd25y&#10;ZXYueG1sUEsFBgAAAAAEAAQA9QAAAIUDAAAAAA==&#10;" strokecolor="#4f81bd" strokeweight="2pt">
                              <v:textbox>
                                <w:txbxContent>
                                  <w:p w:rsidR="003F5AD3" w:rsidRPr="00F07EDD" w:rsidRDefault="003F5AD3" w:rsidP="00795782">
                                    <w:pPr>
                                      <w:jc w:val="center"/>
                                      <w:rPr>
                                        <w:sz w:val="20"/>
                                      </w:rPr>
                                    </w:pPr>
                                    <w:r w:rsidRPr="00F07EDD">
                                      <w:rPr>
                                        <w:sz w:val="20"/>
                                      </w:rPr>
                                      <w:t>5</w:t>
                                    </w:r>
                                    <w:r w:rsidRPr="00F07EDD">
                                      <w:rPr>
                                        <w:sz w:val="20"/>
                                        <w:vertAlign w:val="superscript"/>
                                      </w:rPr>
                                      <w:t>th</w:t>
                                    </w:r>
                                    <w:r w:rsidRPr="00F07EDD">
                                      <w:rPr>
                                        <w:sz w:val="20"/>
                                      </w:rPr>
                                      <w:t xml:space="preserve"> Sprint</w:t>
                                    </w:r>
                                  </w:p>
                                </w:txbxContent>
                              </v:textbox>
                            </v:roundrect>
                            <v:shape id="Straight Arrow Connector 79" o:spid="_x0000_s1050" type="#_x0000_t32" style="position:absolute;left:10313;top:30728;width:0;height:2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zeqMEAAADbAAAADwAAAGRycy9kb3ducmV2LnhtbESPQWvCQBSE7wX/w/IEb3VjDrGkrlIE&#10;wZskpvfH7jMJyb6N2dWk/74rFHocZuYbZneYbS+eNPrWsYLNOgFBrJ1puVZQXU/vHyB8QDbYOyYF&#10;P+ThsF+87TA3buKCnmWoRYSwz1FBE8KQS+l1Qxb92g3E0bu50WKIcqylGXGKcNvLNEkyabHluNDg&#10;QMeGdFc+rIJye750eNMPU32fusIUnuq7Vmq1nL8+QQSaw3/4r302CrIUXl/iD5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HN6owQAAANsAAAAPAAAAAAAAAAAAAAAA&#10;AKECAABkcnMvZG93bnJldi54bWxQSwUGAAAAAAQABAD5AAAAjwMAAAAA&#10;" strokecolor="#4579b8">
                              <v:stroke endarrow="open"/>
                            </v:shape>
                            <v:shape id="Straight Arrow Connector 80" o:spid="_x0000_s1051" type="#_x0000_t32" style="position:absolute;left:15310;top:38630;width:2549;height:29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RQ78MAAADbAAAADwAAAGRycy9kb3ducmV2LnhtbESPQWsCMRSE7wX/Q3iCN03UYuvWKNpF&#10;EDxppefH5rnZunlZNqmu/74RhB6HmfmGWaw6V4srtaHyrGE8UiCIC28qLjWcvrbDdxAhIhusPZOG&#10;OwVYLXsvC8yMv/GBrsdYigThkKEGG2OTSRkKSw7DyDfEyTv71mFMsi2lafGW4K6WE6Vm0mHFacFi&#10;Q5+Wisvx12nYder1+2dbqMbe3+bycsrzzT7XetDv1h8gInXxP/xs74yG2RQeX9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kUO/DAAAA2wAAAA8AAAAAAAAAAAAA&#10;AAAAoQIAAGRycy9kb3ducmV2LnhtbFBLBQYAAAAABAAEAPkAAACRAwAAAAA=&#10;" strokecolor="#4579b8">
                              <v:stroke endarrow="open"/>
                            </v:shape>
                            <v:shape id="Straight Arrow Connector 81" o:spid="_x0000_s1052" type="#_x0000_t32" style="position:absolute;left:16810;top:31041;width:2115;height:17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njR78AAADbAAAADwAAAGRycy9kb3ducmV2LnhtbESPQYvCMBSE74L/ITzBm6aK6FKNIoLg&#10;TVrd+yN5tqXNS22i1n9vhIU9DjPzDbPZ9bYRT+p85VjBbJqAINbOVFwouF6Okx8QPiAbbByTgjd5&#10;2G2Hgw2mxr04o2ceChEh7FNUUIbQplJ6XZJFP3UtcfRurrMYouwKaTp8Rbht5DxJltJixXGhxJYO&#10;Jek6f1gF+ep0rvGmH+b6e6wzk3kq7lqp8ajfr0EE6sN/+K99MgqWC/h+iT9Ab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LnjR78AAADbAAAADwAAAAAAAAAAAAAAAACh&#10;AgAAZHJzL2Rvd25yZXYueG1sUEsFBgAAAAAEAAQA+QAAAI0DAAAAAA==&#10;" strokecolor="#4579b8">
                              <v:stroke endarrow="open"/>
                            </v:shape>
                            <v:shape id="Text Box 82" o:spid="_x0000_s1053" type="#_x0000_t202" style="position:absolute;left:6379;top:41573;width:6911;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YBzMIA&#10;AADbAAAADwAAAGRycy9kb3ducmV2LnhtbESPzWrDMBCE74G8g9hAb7HchJrgRgltoWBya+JLbou1&#10;/qHWykiq7b59FAjkOMzMN8z+OJtejOR8Z1nBa5KCIK6s7rhRUF6+1zsQPiBr7C2Tgn/ycDwsF3vM&#10;tZ34h8ZzaESEsM9RQRvCkEvpq5YM+sQOxNGrrTMYonSN1A6nCDe93KRpJg12HBdaHOirper3/GcU&#10;FNlnuFKpT3q72dqplJWre6/Uy2r+eAcRaA7P8KNdaAXZG9y/xB8gD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gHMwgAAANsAAAAPAAAAAAAAAAAAAAAAAJgCAABkcnMvZG93&#10;bnJldi54bWxQSwUGAAAAAAQABAD1AAAAhwMAAAAA&#10;" strokeweight=".5pt">
                              <v:textbox>
                                <w:txbxContent>
                                  <w:p w:rsidR="003F5AD3" w:rsidRPr="008E0872" w:rsidRDefault="003F5AD3" w:rsidP="00795782">
                                    <w:pPr>
                                      <w:rPr>
                                        <w:sz w:val="16"/>
                                      </w:rPr>
                                    </w:pPr>
                                    <w:r w:rsidRPr="008E0872">
                                      <w:rPr>
                                        <w:sz w:val="16"/>
                                      </w:rPr>
                                      <w:t>Analysis</w:t>
                                    </w:r>
                                  </w:p>
                                </w:txbxContent>
                              </v:textbox>
                            </v:shape>
                            <v:shape id="Text Box 83" o:spid="_x0000_s1054" type="#_x0000_t202" style="position:absolute;left:6592;top:27428;width:6698;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fu8AA&#10;AADbAAAADwAAAGRycy9kb3ducmV2LnhtbESPQYvCMBSE78L+h/CEvdlUhbJU06ILguxt3V68PZpn&#10;W2xeShJt/fdmQfA4zMw3zLacTC/u5HxnWcEySUEQ11Z33Cio/g6LLxA+IGvsLZOCB3koi4/ZFnNt&#10;R/6l+yk0IkLY56igDWHIpfR1SwZ9Ygfi6F2sMxiidI3UDscIN71cpWkmDXYcF1oc6Lul+nq6GQXH&#10;bB/OVOkfvV6t7VjJ2l16r9TnfNptQASawjv8ah+1giyD/y/xB8j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fu8AAAADbAAAADwAAAAAAAAAAAAAAAACYAgAAZHJzL2Rvd25y&#10;ZXYueG1sUEsFBgAAAAAEAAQA9QAAAIUDAAAAAA==&#10;" strokeweight=".5pt">
                              <v:textbox>
                                <w:txbxContent>
                                  <w:p w:rsidR="003F5AD3" w:rsidRPr="008E0872" w:rsidRDefault="003F5AD3" w:rsidP="00795782">
                                    <w:pPr>
                                      <w:rPr>
                                        <w:sz w:val="16"/>
                                      </w:rPr>
                                    </w:pPr>
                                    <w:r w:rsidRPr="008E0872">
                                      <w:rPr>
                                        <w:sz w:val="16"/>
                                      </w:rPr>
                                      <w:t>Design</w:t>
                                    </w:r>
                                  </w:p>
                                </w:txbxContent>
                              </v:textbox>
                            </v:shape>
                            <v:shape id="Text Box 84" o:spid="_x0000_s1055" type="#_x0000_t202" style="position:absolute;left:15275;top:26223;width:8205;height:4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6IMEA&#10;AADbAAAADwAAAGRycy9kb3ducmV2LnhtbESPQYvCMBSE74L/ITzBm6ZboS5dY1kXFsSb2sveHs2z&#10;Ldu8lCTa+u+NIHgcZuYbZlOMphM3cr61rOBjmYAgrqxuuVZQnn8XnyB8QNbYWSYFd/JQbKeTDeba&#10;Dnyk2ynUIkLY56igCaHPpfRVQwb90vbE0btYZzBE6WqpHQ4RbjqZJkkmDbYcFxrs6aeh6v90NQr2&#10;2S78UakPepWu7FDKyl06r9R8Nn5/gQg0hnf41d5rBdka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oOiDBAAAA2wAAAA8AAAAAAAAAAAAAAAAAmAIAAGRycy9kb3du&#10;cmV2LnhtbFBLBQYAAAAABAAEAPUAAACGAwAAAAA=&#10;" strokeweight=".5pt">
                              <v:textbox>
                                <w:txbxContent>
                                  <w:p w:rsidR="003F5AD3" w:rsidRPr="008E0872" w:rsidRDefault="003F5AD3" w:rsidP="00795782">
                                    <w:pPr>
                                      <w:rPr>
                                        <w:sz w:val="16"/>
                                      </w:rPr>
                                    </w:pPr>
                                    <w:r w:rsidRPr="008E0872">
                                      <w:rPr>
                                        <w:sz w:val="16"/>
                                      </w:rPr>
                                      <w:t>Test and Release</w:t>
                                    </w:r>
                                  </w:p>
                                </w:txbxContent>
                              </v:textbox>
                            </v:shape>
                            <v:shape id="Text Box 85" o:spid="_x0000_s1056" type="#_x0000_t202" style="position:absolute;left:16253;top:41573;width:873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uUroA&#10;AADbAAAADwAAAGRycy9kb3ducmV2LnhtbERPvQrCMBDeBd8hnOCmqQpFqlFUEMRN7eJ2NGdbbC4l&#10;iba+vRkEx4/vf73tTSPe5HxtWcFsmoAgLqyuuVSQ346TJQgfkDU2lknBhzxsN8PBGjNtO77Q+xpK&#10;EUPYZ6igCqHNpPRFRQb91LbEkXtYZzBE6EqpHXYx3DRyniSpNFhzbKiwpUNFxfP6MgpO6T7cKddn&#10;vZgvbJfLwj0ar9R41O9WIAL14S/+uU9aQRrHxi/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beuUroAAADbAAAADwAAAAAAAAAAAAAAAACYAgAAZHJzL2Rvd25yZXYueG1s&#10;UEsFBgAAAAAEAAQA9QAAAH8DAAAAAA==&#10;" strokeweight=".5pt">
                              <v:textbox>
                                <w:txbxContent>
                                  <w:p w:rsidR="003F5AD3" w:rsidRPr="008E0872" w:rsidRDefault="003F5AD3" w:rsidP="00795782">
                                    <w:pPr>
                                      <w:rPr>
                                        <w:sz w:val="16"/>
                                      </w:rPr>
                                    </w:pPr>
                                    <w:r w:rsidRPr="008E0872">
                                      <w:rPr>
                                        <w:sz w:val="16"/>
                                      </w:rPr>
                                      <w:t>Implement</w:t>
                                    </w:r>
                                  </w:p>
                                </w:txbxContent>
                              </v:textbox>
                            </v:shape>
                            <v:line id="Straight Connector 45" o:spid="_x0000_s1057" style="position:absolute;rotation:-90;flip:y;visibility:visible;mso-wrap-style:square" from="34779,-23510" to="34779,33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mezMMAAADbAAAADwAAAGRycy9kb3ducmV2LnhtbESPQWsCMRSE7wX/Q3iCt5pV6bKuRlFR&#10;6KWHWqHXR/LcXdy8LJuo0V/fFAo9DjPzDbNcR9uKG/W+caxgMs5AEGtnGq4UnL4OrwUIH5ANto5J&#10;wYM8rFeDlyWWxt35k27HUIkEYV+igjqErpTS65os+rHriJN3dr3FkGRfSdPjPcFtK6dZlkuLDaeF&#10;Gjva1aQvx6tVsJGzbfEs9Fv+/RG3J3vZ63jIlBoN42YBIlAM/+G/9rtRkM/h90v6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JnszDAAAA2wAAAA8AAAAAAAAAAAAA&#10;AAAAoQIAAGRycy9kb3ducmV2LnhtbFBLBQYAAAAABAAEAPkAAACRAwAAAAA=&#10;" strokecolor="#9bbb59" strokeweight="3pt">
                              <v:shadow on="t" color="black" opacity="22936f" origin=",.5" offset="0,.63889mm"/>
                            </v:line>
                            <v:shape id="Straight Arrow Connector 51" o:spid="_x0000_s1058" type="#_x0000_t32" style="position:absolute;left:5847;top:40510;width:60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P93sMAAADbAAAADwAAAGRycy9kb3ducmV2LnhtbESPQWsCMRSE7wX/Q3iCt5pYSrVb49J2&#10;EQRPVfH82Dw3q5uXZZOu6783BaHHYWa+YZb54BrRUxdqzxpmUwWCuPSm5krDYb9+XoAIEdlg45k0&#10;3ChAvho9LTEz/so/1O9iJRKEQ4YabIxtJmUoLTkMU98SJ+/kO4cxya6SpsNrgrtGvij1Jh3WnBYs&#10;tvRtqbzsfp2GzaBej+d1qVp7m7/Ly6EovraF1pPx8PkBItIQ/8OP9sZomM/g70v6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j/d7DAAAA2wAAAA8AAAAAAAAAAAAA&#10;AAAAoQIAAGRycy9kb3ducmV2LnhtbFBLBQYAAAAABAAEAPkAAACRAwAAAAA=&#10;" strokecolor="#4579b8">
                              <v:stroke endarrow="open"/>
                            </v:shape>
                            <v:roundrect id="Rounded Rectangle 66" o:spid="_x0000_s1059" style="position:absolute;left:43593;top:32748;width:10204;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53IcIA&#10;AADbAAAADwAAAGRycy9kb3ducmV2LnhtbERPTWvCQBC9F/wPywheSt0YQSR1DRKQStqLUaTHITtN&#10;gtnZkN0m8d93DwWPj/e9SyfTioF611hWsFpGIIhLqxuuFFwvx7ctCOeRNbaWScGDHKT72csOE21H&#10;PtNQ+EqEEHYJKqi97xIpXVmTQbe0HXHgfmxv0AfYV1L3OIZw08o4ijbSYMOhocaOsprKe/FrFFTf&#10;Zb6O86/p9TxuP28fusjy6KHUYj4d3kF4mvxT/O8+aQXrMDZ8C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nchwgAAANsAAAAPAAAAAAAAAAAAAAAAAJgCAABkcnMvZG93&#10;bnJldi54bWxQSwUGAAAAAAQABAD1AAAAhwMAAAAA&#10;" strokecolor="#4f81bd" strokeweight="2pt">
                              <v:textbox>
                                <w:txbxContent>
                                  <w:p w:rsidR="003F5AD3" w:rsidRPr="00F07EDD" w:rsidRDefault="003F5AD3" w:rsidP="00795782">
                                    <w:pPr>
                                      <w:jc w:val="center"/>
                                      <w:rPr>
                                        <w:sz w:val="20"/>
                                      </w:rPr>
                                    </w:pPr>
                                    <w:r w:rsidRPr="00F07EDD">
                                      <w:rPr>
                                        <w:sz w:val="20"/>
                                      </w:rPr>
                                      <w:t>4</w:t>
                                    </w:r>
                                    <w:r w:rsidRPr="00F07EDD">
                                      <w:rPr>
                                        <w:sz w:val="20"/>
                                        <w:vertAlign w:val="superscript"/>
                                      </w:rPr>
                                      <w:t>th</w:t>
                                    </w:r>
                                    <w:r w:rsidRPr="00F07EDD">
                                      <w:rPr>
                                        <w:sz w:val="20"/>
                                      </w:rPr>
                                      <w:t xml:space="preserve"> Sprint</w:t>
                                    </w:r>
                                  </w:p>
                                </w:txbxContent>
                              </v:textbox>
                            </v:roundrect>
                            <v:line id="Straight Connector 47" o:spid="_x0000_s1060" style="position:absolute;visibility:visible;mso-wrap-style:square" from="5847,22009" to="65609,3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t1ycAAAADbAAAADwAAAGRycy9kb3ducmV2LnhtbERPy4rCMBTdD/gP4QqzG1NFRqmmRQRB&#10;XczgY+Hy0tw+sLkJTdSOX28WAy4P573Me9OKO3W+saxgPEpAEBdWN1wpOJ82X3MQPiBrbC2Tgj/y&#10;kGeDjyWm2j74QPdjqEQMYZ+igjoEl0rpi5oM+pF1xJErbWcwRNhVUnf4iOGmlZMk+ZYGG44NNTpa&#10;11RcjzejgF05/b2cfvY3t3NPsody7/tSqc9hv1qACNSHt/jfvdUKZnF9/BJ/gM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7dcnAAAAA2wAAAA8AAAAAAAAAAAAAAAAA&#10;oQIAAGRycy9kb3ducmV2LnhtbFBLBQYAAAAABAAEAPkAAACOAwAAAAA=&#10;" strokecolor="#9bbb59" strokeweight="3pt">
                              <v:shadow on="t" color="black" opacity="22936f" origin=",.5" offset="0,.63889mm"/>
                            </v:line>
                          </v:group>
                          <v:shape id="Text Box 52" o:spid="_x0000_s1061" type="#_x0000_t202" style="position:absolute;left:58372;top:40403;width:8395;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I0osQA&#10;AADbAAAADwAAAGRycy9kb3ducmV2LnhtbESPT4vCMBTE78J+h/AWvNl0hdVSjbIsCB4Wobp/PD6a&#10;Z1u2ealNbOu3N4LgcZiZ3zDL9WBq0VHrKssK3qIYBHFudcWFgu/DZpKAcB5ZY22ZFFzJwXr1Mlpi&#10;qm3PGXV7X4gAYZeigtL7JpXS5SUZdJFtiIN3sq1BH2RbSN1iH+CmltM4nkmDFYeFEhv6LCn/31+M&#10;gl13sT/F73v+x8c+c8npnH0lZ6XGr8PHAoSnwT/Dj/ZWK5hP4f4l/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NKLEAAAA2wAAAA8AAAAAAAAAAAAAAAAAmAIAAGRycy9k&#10;b3ducmV2LnhtbFBLBQYAAAAABAAEAPUAAACJAwAAAAA=&#10;" strokecolor="white" strokeweight=".5pt">
                            <v:textbox>
                              <w:txbxContent>
                                <w:p w:rsidR="003F5AD3" w:rsidRPr="00F07EDD" w:rsidRDefault="003F5AD3" w:rsidP="00795782">
                                  <w:pPr>
                                    <w:jc w:val="center"/>
                                    <w:rPr>
                                      <w:b/>
                                      <w:sz w:val="24"/>
                                    </w:rPr>
                                  </w:pPr>
                                  <w:r w:rsidRPr="00F07EDD">
                                    <w:rPr>
                                      <w:b/>
                                      <w:sz w:val="24"/>
                                    </w:rPr>
                                    <w:t>Time</w:t>
                                  </w:r>
                                </w:p>
                              </w:txbxContent>
                            </v:textbox>
                          </v:shape>
                        </v:group>
                        <v:shape id="Text Box 54" o:spid="_x0000_s1062" type="#_x0000_t202" style="position:absolute;left:21235;top:45616;width:26262;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6ROcUA&#10;AADbAAAADwAAAGRycy9kb3ducmV2LnhtbESPW2vCQBSE3wv+h+UIvtWNFdsQ3YgIBR9EiL35eMie&#10;XDB7NmbXJP333UKhj8PMfMNstqNpRE+dqy0rWMwjEMS51TWXCt7fXh9jEM4ja2wsk4JvcrBNJw8b&#10;TLQdOKP+7EsRIOwSVFB53yZSurwig25uW+LgFbYz6IPsSqk7HALcNPIpip6lwZrDQoUt7SvKr+e7&#10;UXDq7/aj/FzlX3wZMhcXt+wY35SaTcfdGoSn0f+H/9oHreBlCb9fw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pE5xQAAANsAAAAPAAAAAAAAAAAAAAAAAJgCAABkcnMv&#10;ZG93bnJldi54bWxQSwUGAAAAAAQABAD1AAAAigMAAAAA&#10;" strokecolor="white" strokeweight=".5pt">
                          <v:textbox>
                            <w:txbxContent>
                              <w:p w:rsidR="003F5AD3" w:rsidRPr="00F07EDD" w:rsidRDefault="003F5AD3" w:rsidP="00795782">
                                <w:pPr>
                                  <w:jc w:val="center"/>
                                  <w:rPr>
                                    <w:b/>
                                    <w:sz w:val="24"/>
                                  </w:rPr>
                                </w:pPr>
                                <w:r w:rsidRPr="00F07EDD">
                                  <w:rPr>
                                    <w:b/>
                                    <w:sz w:val="24"/>
                                  </w:rPr>
                                  <w:t>Scrum Project Management</w:t>
                                </w:r>
                              </w:p>
                            </w:txbxContent>
                          </v:textbox>
                        </v:shape>
                      </v:group>
                      <v:shape id="Text Box 53" o:spid="_x0000_s1063" type="#_x0000_t202" style="position:absolute;left:20733;top:19032;width:26262;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JTcUA&#10;AADbAAAADwAAAGRycy9kb3ducmV2LnhtbESPW2vCQBSE3wv+h+UIvtWNRdsQ3YgIBR9EiL35eMie&#10;XDB7NmbXJP333UKhj8PMfMNstqNpRE+dqy0rWMwjEMS51TWXCt7fXh9jEM4ja2wsk4JvcrBNJw8b&#10;TLQdOKP+7EsRIOwSVFB53yZSurwig25uW+LgFbYz6IPsSqk7HALcNPIpip6lwZrDQoUt7SvKr+e7&#10;UXDq7/aj/FzlX3wZMhcXt+wY35SaTcfdGoSn0f+H/9oHreBlCb9fw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wlNxQAAANsAAAAPAAAAAAAAAAAAAAAAAJgCAABkcnMv&#10;ZG93bnJldi54bWxQSwUGAAAAAAQABAD1AAAAigMAAAAA&#10;" strokecolor="white" strokeweight=".5pt">
                        <v:textbox>
                          <w:txbxContent>
                            <w:p w:rsidR="003F5AD3" w:rsidRPr="00F07EDD" w:rsidRDefault="003F5AD3" w:rsidP="00795782">
                              <w:pPr>
                                <w:jc w:val="center"/>
                                <w:rPr>
                                  <w:b/>
                                  <w:sz w:val="24"/>
                                </w:rPr>
                              </w:pPr>
                              <w:r w:rsidRPr="00F07EDD">
                                <w:rPr>
                                  <w:b/>
                                  <w:sz w:val="24"/>
                                </w:rPr>
                                <w:t xml:space="preserve">Traditional </w:t>
                              </w:r>
                              <w:r>
                                <w:rPr>
                                  <w:b/>
                                  <w:sz w:val="24"/>
                                </w:rPr>
                                <w:t>W</w:t>
                              </w:r>
                              <w:r w:rsidRPr="00F07EDD">
                                <w:rPr>
                                  <w:b/>
                                  <w:sz w:val="24"/>
                                </w:rPr>
                                <w:t>aterfall method</w:t>
                              </w:r>
                            </w:p>
                          </w:txbxContent>
                        </v:textbox>
                      </v:shape>
                    </v:group>
                    <v:line id="Straight Connector 46" o:spid="_x0000_s1064" style="position:absolute;visibility:visible;mso-wrap-style:square" from="63073,3615" to="66583,1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zWUcQAAADbAAAADwAAAGRycy9kb3ducmV2LnhtbESPT2vCQBTE7wW/w/IEb3VjsVWiq0ih&#10;0ObQYuLB4yP78gezb5fsatJ++m6h4HGYmd8w2/1oOnGj3reWFSzmCQji0uqWawWn4u1xDcIHZI2d&#10;ZVLwTR72u8nDFlNtBz7SLQ+1iBD2KSpoQnCplL5syKCfW0ccvcr2BkOUfS11j0OEm04+JcmLNNhy&#10;XGjQ0WtD5SW/GgXsquXXufjMru7D/ZA9VpkfK6Vm0/GwARFoDPfwf/tdK1g9w9+X+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TNZRxAAAANsAAAAPAAAAAAAAAAAA&#10;AAAAAKECAABkcnMvZG93bnJldi54bWxQSwUGAAAAAAQABAD5AAAAkgMAAAAA&#10;" strokecolor="#9bbb59" strokeweight="3pt">
                      <v:shadow on="t" color="black" opacity="22936f" origin=",.5" offset="0,.63889mm"/>
                    </v:line>
                  </v:group>
                  <v:shape id="Text Box 35" o:spid="_x0000_s1065" type="#_x0000_t202" style="position:absolute;left:58372;top:19670;width:8396;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yocQA&#10;AADbAAAADwAAAGRycy9kb3ducmV2LnhtbESPT2vCQBTE70K/w/IKvZlNhWqIrlIKQg9FiH9aj4/s&#10;MwnNvo3ZNYnf3hUEj8PM/IZZrAZTi45aV1lW8B7FIIhzqysuFOx363ECwnlkjbVlUnAlB6vly2iB&#10;qbY9Z9RtfSEChF2KCkrvm1RKl5dk0EW2IQ7eybYGfZBtIXWLfYCbWk7ieCoNVhwWSmzoq6T8f3sx&#10;CjbdxR6K34/8j4995pLTOftJzkq9vQ6fcxCeBv8MP9rfWsFsCvcv4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JMqHEAAAA2wAAAA8AAAAAAAAAAAAAAAAAmAIAAGRycy9k&#10;b3ducmV2LnhtbFBLBQYAAAAABAAEAPUAAACJAwAAAAA=&#10;" strokecolor="white" strokeweight=".5pt">
                    <v:textbox>
                      <w:txbxContent>
                        <w:p w:rsidR="003F5AD3" w:rsidRPr="00F07EDD" w:rsidRDefault="003F5AD3" w:rsidP="00795782">
                          <w:pPr>
                            <w:jc w:val="center"/>
                            <w:rPr>
                              <w:b/>
                              <w:sz w:val="24"/>
                            </w:rPr>
                          </w:pPr>
                          <w:r w:rsidRPr="00F07EDD">
                            <w:rPr>
                              <w:b/>
                              <w:sz w:val="24"/>
                            </w:rPr>
                            <w:t>Time</w:t>
                          </w:r>
                        </w:p>
                      </w:txbxContent>
                    </v:textbox>
                  </v:shape>
                </v:group>
                <v:shape id="Text Box 37" o:spid="_x0000_s1066" type="#_x0000_t202" style="position:absolute;left:-10573;top:23770;width:27210;height:380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2OLMUA&#10;AADbAAAADwAAAGRycy9kb3ducmV2LnhtbESPT2vCQBTE74LfYXlCb7rRQ6Kpq0hBkNI/GFust0f2&#10;mYRm34bsNkm/fbcgeBxm5jfMejuYWnTUusqygvksAkGcW11xoeDjtJ8uQTiPrLG2TAp+ycF2Mx6t&#10;MdW25yN1mS9EgLBLUUHpfZNK6fKSDLqZbYiDd7WtQR9kW0jdYh/gppaLKIqlwYrDQokNPZWUf2c/&#10;RsHr6vxGl0Vzfq6lqT6lj9+/XmKlHibD7hGEp8Hfw7f2QStIEvj/En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Y4sxQAAANsAAAAPAAAAAAAAAAAAAAAAAJgCAABkcnMv&#10;ZG93bnJldi54bWxQSwUGAAAAAAQABAD1AAAAigMAAAAA&#10;" strokecolor="white" strokeweight=".5pt">
                  <v:textbox style="layout-flow:vertical">
                    <w:txbxContent>
                      <w:p w:rsidR="003F5AD3" w:rsidRPr="00F07EDD" w:rsidRDefault="003F5AD3" w:rsidP="00795782">
                        <w:pPr>
                          <w:jc w:val="center"/>
                          <w:rPr>
                            <w:b/>
                            <w:sz w:val="24"/>
                          </w:rPr>
                        </w:pPr>
                        <w:r w:rsidRPr="00F07EDD">
                          <w:rPr>
                            <w:b/>
                            <w:sz w:val="24"/>
                          </w:rPr>
                          <w:t xml:space="preserve">Functionality not </w:t>
                        </w:r>
                        <w:proofErr w:type="gramStart"/>
                        <w:r w:rsidRPr="00F07EDD">
                          <w:rPr>
                            <w:b/>
                            <w:sz w:val="24"/>
                          </w:rPr>
                          <w:t>Done</w:t>
                        </w:r>
                        <w:proofErr w:type="gramEnd"/>
                      </w:p>
                    </w:txbxContent>
                  </v:textbox>
                </v:shape>
                <w10:anchorlock/>
              </v:group>
            </w:pict>
          </mc:Fallback>
        </mc:AlternateContent>
      </w:r>
    </w:p>
    <w:p w:rsidR="00795782" w:rsidRDefault="00795782" w:rsidP="00D03425">
      <w:pPr>
        <w:pStyle w:val="ListParagraph"/>
        <w:autoSpaceDE w:val="0"/>
        <w:autoSpaceDN w:val="0"/>
        <w:adjustRightInd w:val="0"/>
        <w:spacing w:after="120" w:line="264" w:lineRule="auto"/>
        <w:ind w:left="0"/>
        <w:contextualSpacing w:val="0"/>
      </w:pPr>
    </w:p>
    <w:p w:rsidR="00795782" w:rsidRPr="003D4BD9" w:rsidRDefault="00795782" w:rsidP="00795782">
      <w:pPr>
        <w:rPr>
          <w:rFonts w:ascii="Arial" w:hAnsi="Arial" w:cs="Arial"/>
        </w:rPr>
      </w:pPr>
      <w:r w:rsidRPr="003D4BD9">
        <w:rPr>
          <w:rFonts w:ascii="Arial" w:hAnsi="Arial" w:cs="Arial"/>
        </w:rPr>
        <w:t xml:space="preserve">As explained in the above diagram, Scrum projects are completed in an iterative manner wherein the functionalities with the highest business value are completed with top priority. Various cross-functional teams work in parallel across Sprints to deliver potentially shippable solutions at the end of every Sprint. </w:t>
      </w:r>
    </w:p>
    <w:p w:rsidR="00795782" w:rsidRPr="003D4BD9" w:rsidRDefault="00795782" w:rsidP="00795782">
      <w:pPr>
        <w:rPr>
          <w:rFonts w:ascii="Arial" w:hAnsi="Arial" w:cs="Arial"/>
        </w:rPr>
      </w:pPr>
      <w:r w:rsidRPr="003D4BD9">
        <w:rPr>
          <w:rFonts w:ascii="Arial" w:hAnsi="Arial" w:cs="Arial"/>
        </w:rPr>
        <w:t>Because every Sprint results in an end-solution (which is a part of the overall product), there is a measurable objective that the team has to accomplish and this ensures that the team is progressing accordingly, and the project will be completed on time. Traditional methods do not present such timely checks and, therefore, result in situations in which the team might get off schedule and end up with a lot of work towards the end.</w:t>
      </w:r>
    </w:p>
    <w:p w:rsidR="00795782" w:rsidRPr="003D4BD9" w:rsidRDefault="00795782" w:rsidP="00795782">
      <w:pPr>
        <w:rPr>
          <w:rFonts w:ascii="Arial" w:hAnsi="Arial" w:cs="Arial"/>
        </w:rPr>
      </w:pPr>
      <w:r w:rsidRPr="003D4BD9">
        <w:rPr>
          <w:rFonts w:ascii="Arial" w:hAnsi="Arial" w:cs="Arial"/>
        </w:rPr>
        <w:t>As the customer regularly interacts with the team, the work completed is regularly reviewed; thus, there is an assurance that the progress is as per customer specifications. However, in Waterfall, there is no such interaction as the work is carried out in silos and until the end of the project, there is no presentable functionality.</w:t>
      </w:r>
    </w:p>
    <w:p w:rsidR="00795782" w:rsidRDefault="00795782" w:rsidP="00795782">
      <w:pPr>
        <w:rPr>
          <w:rFonts w:ascii="Arial" w:hAnsi="Arial" w:cs="Arial"/>
        </w:rPr>
      </w:pPr>
      <w:r w:rsidRPr="003D4BD9">
        <w:rPr>
          <w:rFonts w:ascii="Arial" w:hAnsi="Arial" w:cs="Arial"/>
        </w:rPr>
        <w:t xml:space="preserve">In complex projects, in which the customer is not clear of what the end product will be like and, therefore, the end product functionality keeps changing, the iterative model is more flexible in ensuring that these changes can be included and taken into consideration while working. The Waterfall method struggles to accommodate such changing functionalities. </w:t>
      </w:r>
    </w:p>
    <w:p w:rsidR="00795782" w:rsidRDefault="00795782" w:rsidP="00795782">
      <w:pPr>
        <w:rPr>
          <w:rFonts w:ascii="Arial" w:hAnsi="Arial" w:cs="Arial"/>
        </w:rPr>
      </w:pPr>
    </w:p>
    <w:p w:rsidR="00795782" w:rsidRDefault="00795782" w:rsidP="00795782">
      <w:pPr>
        <w:rPr>
          <w:rFonts w:ascii="Arial" w:hAnsi="Arial" w:cs="Arial"/>
        </w:rPr>
      </w:pPr>
    </w:p>
    <w:p w:rsidR="00795782" w:rsidRDefault="00795782" w:rsidP="00795782">
      <w:pPr>
        <w:rPr>
          <w:rFonts w:ascii="Arial" w:hAnsi="Arial" w:cs="Arial"/>
        </w:rPr>
      </w:pPr>
      <w:r w:rsidRPr="003D4BD9">
        <w:rPr>
          <w:rFonts w:ascii="Arial" w:hAnsi="Arial" w:cs="Arial"/>
        </w:rPr>
        <w:lastRenderedPageBreak/>
        <w:t xml:space="preserve">However, in the case of simple projects with well-defined functionalities, and if the team has experience with previously completing such projects (and, therefore, estimation would be accurate), then the Waterfall method is successful. </w:t>
      </w:r>
    </w:p>
    <w:p w:rsidR="00795782" w:rsidRDefault="00795782" w:rsidP="00795782">
      <w:pPr>
        <w:pStyle w:val="Heading2"/>
      </w:pPr>
      <w:bookmarkStart w:id="40" w:name="_Toc336865233"/>
      <w:bookmarkStart w:id="41" w:name="_Toc340836792"/>
      <w:r w:rsidRPr="0042160D">
        <w:t>Agile Methods</w:t>
      </w:r>
      <w:bookmarkEnd w:id="40"/>
      <w:bookmarkEnd w:id="41"/>
    </w:p>
    <w:tbl>
      <w:tblPr>
        <w:tblW w:w="4808" w:type="pct"/>
        <w:tblBorders>
          <w:top w:val="single" w:sz="8" w:space="0" w:color="4F81BD"/>
          <w:bottom w:val="single" w:sz="8" w:space="0" w:color="4F81BD"/>
        </w:tblBorders>
        <w:tblLook w:val="00A0" w:firstRow="1" w:lastRow="0" w:firstColumn="1" w:lastColumn="0" w:noHBand="0" w:noVBand="0"/>
      </w:tblPr>
      <w:tblGrid>
        <w:gridCol w:w="1648"/>
        <w:gridCol w:w="2177"/>
        <w:gridCol w:w="3082"/>
        <w:gridCol w:w="1980"/>
      </w:tblGrid>
      <w:tr w:rsidR="00795782" w:rsidRPr="003D4BD9" w:rsidTr="00146C7F">
        <w:trPr>
          <w:trHeight w:val="267"/>
        </w:trPr>
        <w:tc>
          <w:tcPr>
            <w:tcW w:w="927" w:type="pct"/>
            <w:tcBorders>
              <w:top w:val="single" w:sz="8" w:space="0" w:color="4F81BD"/>
              <w:left w:val="nil"/>
              <w:bottom w:val="single" w:sz="8" w:space="0" w:color="4F81BD"/>
              <w:right w:val="nil"/>
            </w:tcBorders>
          </w:tcPr>
          <w:p w:rsidR="00795782" w:rsidRPr="003D4BD9" w:rsidRDefault="00795782" w:rsidP="00146C7F">
            <w:pPr>
              <w:spacing w:after="0" w:line="240" w:lineRule="auto"/>
              <w:rPr>
                <w:rFonts w:ascii="Arial" w:hAnsi="Arial" w:cs="Arial"/>
                <w:b/>
                <w:bCs/>
                <w:color w:val="000000"/>
              </w:rPr>
            </w:pPr>
          </w:p>
        </w:tc>
        <w:tc>
          <w:tcPr>
            <w:tcW w:w="1225" w:type="pct"/>
            <w:tcBorders>
              <w:top w:val="single" w:sz="8" w:space="0" w:color="4F81BD"/>
              <w:left w:val="nil"/>
              <w:bottom w:val="single" w:sz="8" w:space="0" w:color="4F81BD"/>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Core Values</w:t>
            </w:r>
          </w:p>
        </w:tc>
        <w:tc>
          <w:tcPr>
            <w:tcW w:w="1734" w:type="pct"/>
            <w:tcBorders>
              <w:top w:val="single" w:sz="8" w:space="0" w:color="4F81BD"/>
              <w:left w:val="nil"/>
              <w:bottom w:val="single" w:sz="8" w:space="0" w:color="4F81BD"/>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Features</w:t>
            </w:r>
          </w:p>
        </w:tc>
        <w:tc>
          <w:tcPr>
            <w:tcW w:w="1114" w:type="pct"/>
            <w:tcBorders>
              <w:top w:val="single" w:sz="8" w:space="0" w:color="4F81BD"/>
              <w:left w:val="nil"/>
              <w:bottom w:val="single" w:sz="8" w:space="0" w:color="4F81BD"/>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Roles</w:t>
            </w:r>
          </w:p>
        </w:tc>
      </w:tr>
      <w:tr w:rsidR="00795782" w:rsidRPr="003D4BD9" w:rsidTr="00146C7F">
        <w:trPr>
          <w:trHeight w:val="1871"/>
        </w:trPr>
        <w:tc>
          <w:tcPr>
            <w:tcW w:w="927"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SCRUM</w:t>
            </w:r>
          </w:p>
        </w:tc>
        <w:tc>
          <w:tcPr>
            <w:tcW w:w="1225"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Commitment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Focus</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Openness</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Respect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Courage</w:t>
            </w:r>
          </w:p>
        </w:tc>
        <w:tc>
          <w:tcPr>
            <w:tcW w:w="1734"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Iterative time-boxed model with self-organizing teams.</w:t>
            </w:r>
            <w:r w:rsidRPr="003D4BD9">
              <w:rPr>
                <w:rFonts w:ascii="Arial" w:hAnsi="Arial" w:cs="Arial"/>
                <w:color w:val="000000"/>
              </w:rPr>
              <w:br/>
              <w:t>Sprint Planning, Review, and Retrospective are part of the iteration. Daily Scrums for open communication.</w:t>
            </w:r>
          </w:p>
          <w:p w:rsidR="00795782" w:rsidRPr="003D4BD9" w:rsidRDefault="00795782" w:rsidP="00146C7F">
            <w:pPr>
              <w:spacing w:after="0" w:line="240" w:lineRule="auto"/>
              <w:rPr>
                <w:rFonts w:ascii="Arial" w:hAnsi="Arial" w:cs="Arial"/>
                <w:color w:val="000000"/>
              </w:rPr>
            </w:pPr>
          </w:p>
        </w:tc>
        <w:tc>
          <w:tcPr>
            <w:tcW w:w="1114"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Product Owner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Scrum Master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Scrum Team</w:t>
            </w:r>
          </w:p>
        </w:tc>
      </w:tr>
      <w:tr w:rsidR="00795782" w:rsidRPr="003D4BD9" w:rsidTr="00146C7F">
        <w:trPr>
          <w:trHeight w:val="1857"/>
        </w:trPr>
        <w:tc>
          <w:tcPr>
            <w:tcW w:w="927" w:type="pct"/>
            <w:tcBorders>
              <w:top w:val="nil"/>
              <w:left w:val="nil"/>
              <w:bottom w:val="nil"/>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Feature Driven Development</w:t>
            </w:r>
          </w:p>
        </w:tc>
        <w:tc>
          <w:tcPr>
            <w:tcW w:w="1225" w:type="pct"/>
            <w:tcBorders>
              <w:top w:val="nil"/>
              <w:left w:val="nil"/>
              <w:bottom w:val="nil"/>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Plan, Design, and Build by feature</w:t>
            </w:r>
          </w:p>
        </w:tc>
        <w:tc>
          <w:tcPr>
            <w:tcW w:w="1734" w:type="pct"/>
            <w:tcBorders>
              <w:top w:val="nil"/>
              <w:left w:val="nil"/>
              <w:bottom w:val="nil"/>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Individual class ownership, domain object modeling, feature teams, initial modeling, model storming configuration management, and regular builds.</w:t>
            </w:r>
          </w:p>
        </w:tc>
        <w:tc>
          <w:tcPr>
            <w:tcW w:w="1114" w:type="pct"/>
            <w:tcBorders>
              <w:top w:val="nil"/>
              <w:left w:val="nil"/>
              <w:bottom w:val="nil"/>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Project Manager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Chief Architect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Development Manager Chief Programmer Class Owner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Domain Expert</w:t>
            </w:r>
          </w:p>
        </w:tc>
      </w:tr>
      <w:tr w:rsidR="00795782" w:rsidRPr="003D4BD9" w:rsidTr="00146C7F">
        <w:trPr>
          <w:trHeight w:val="1589"/>
        </w:trPr>
        <w:tc>
          <w:tcPr>
            <w:tcW w:w="927"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Extreme Programming</w:t>
            </w:r>
          </w:p>
        </w:tc>
        <w:tc>
          <w:tcPr>
            <w:tcW w:w="1225"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Simplicity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Communication</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Feedback</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Courage</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Respect</w:t>
            </w:r>
          </w:p>
        </w:tc>
        <w:tc>
          <w:tcPr>
            <w:tcW w:w="1734"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Focus on good practices in software development. Pair programming, test-driven development, collective code ownership, and refactoring.</w:t>
            </w:r>
          </w:p>
        </w:tc>
        <w:tc>
          <w:tcPr>
            <w:tcW w:w="1114"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Coach</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Customer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Programmer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Administrator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Tracker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Tester</w:t>
            </w:r>
          </w:p>
        </w:tc>
      </w:tr>
      <w:tr w:rsidR="00795782" w:rsidRPr="003D4BD9" w:rsidTr="00146C7F">
        <w:trPr>
          <w:trHeight w:val="3461"/>
        </w:trPr>
        <w:tc>
          <w:tcPr>
            <w:tcW w:w="927" w:type="pct"/>
            <w:tcBorders>
              <w:top w:val="nil"/>
              <w:left w:val="nil"/>
              <w:bottom w:val="single" w:sz="8" w:space="0" w:color="4F81BD"/>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Dynamic Systems Development Method</w:t>
            </w:r>
          </w:p>
        </w:tc>
        <w:tc>
          <w:tcPr>
            <w:tcW w:w="1225" w:type="pct"/>
            <w:tcBorders>
              <w:top w:val="nil"/>
              <w:left w:val="nil"/>
              <w:bottom w:val="single" w:sz="8" w:space="0" w:color="4F81BD"/>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Focus on the business need</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Deliver on time</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Collaborate</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Never compromise quality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Develop iteratively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Build incrementally from firm foundations</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Communicate continuously and clearly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Demonstrate control</w:t>
            </w:r>
          </w:p>
        </w:tc>
        <w:tc>
          <w:tcPr>
            <w:tcW w:w="1734" w:type="pct"/>
            <w:tcBorders>
              <w:top w:val="nil"/>
              <w:left w:val="nil"/>
              <w:bottom w:val="single" w:sz="8" w:space="0" w:color="4F81BD"/>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Pre-project phase, Project life-cycle phase, and Post-project phase. Feasibility study, Business study,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Functional model iteration, Design and Build iteration, and Implementation.</w:t>
            </w:r>
          </w:p>
        </w:tc>
        <w:tc>
          <w:tcPr>
            <w:tcW w:w="1114" w:type="pct"/>
            <w:tcBorders>
              <w:top w:val="nil"/>
              <w:left w:val="nil"/>
              <w:bottom w:val="single" w:sz="8" w:space="0" w:color="4F81BD"/>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Advisor User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Ambassador User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Analyst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Any Role</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Architect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Developer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Executive Sponsor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Project Manager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Stakeholder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Tester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Visionary</w:t>
            </w:r>
          </w:p>
        </w:tc>
      </w:tr>
    </w:tbl>
    <w:p w:rsidR="00795782" w:rsidRDefault="00795782" w:rsidP="00795782">
      <w:pPr>
        <w:rPr>
          <w:rFonts w:ascii="Arial" w:eastAsiaTheme="majorEastAsia" w:hAnsi="Arial" w:cs="Arial"/>
          <w:b/>
          <w:bCs/>
          <w:color w:val="365F91" w:themeColor="accent1" w:themeShade="BF"/>
        </w:rPr>
      </w:pPr>
    </w:p>
    <w:p w:rsidR="00795782" w:rsidRDefault="00795782" w:rsidP="00795782">
      <w:pPr>
        <w:rPr>
          <w:rFonts w:ascii="Arial" w:eastAsiaTheme="majorEastAsia" w:hAnsi="Arial" w:cs="Arial"/>
          <w:b/>
          <w:bCs/>
          <w:color w:val="365F91" w:themeColor="accent1" w:themeShade="BF"/>
        </w:rPr>
      </w:pPr>
    </w:p>
    <w:p w:rsidR="00795782" w:rsidRDefault="00795782" w:rsidP="00795782">
      <w:pPr>
        <w:rPr>
          <w:rFonts w:ascii="Arial" w:eastAsiaTheme="majorEastAsia" w:hAnsi="Arial" w:cs="Arial"/>
          <w:b/>
          <w:bCs/>
          <w:color w:val="365F91" w:themeColor="accent1" w:themeShade="BF"/>
        </w:rPr>
      </w:pPr>
    </w:p>
    <w:p w:rsidR="00795782" w:rsidRDefault="00795782" w:rsidP="00795782">
      <w:pPr>
        <w:rPr>
          <w:rFonts w:ascii="Arial" w:eastAsiaTheme="majorEastAsia" w:hAnsi="Arial" w:cs="Arial"/>
          <w:b/>
          <w:bCs/>
          <w:color w:val="365F91" w:themeColor="accent1" w:themeShade="BF"/>
        </w:rPr>
      </w:pPr>
    </w:p>
    <w:p w:rsidR="00795782" w:rsidRPr="003D4BD9" w:rsidRDefault="00795782" w:rsidP="00795782">
      <w:pPr>
        <w:rPr>
          <w:rFonts w:ascii="Arial" w:eastAsiaTheme="majorEastAsia" w:hAnsi="Arial" w:cs="Arial"/>
          <w:b/>
          <w:bCs/>
          <w:color w:val="365F91" w:themeColor="accent1" w:themeShade="BF"/>
        </w:rPr>
      </w:pPr>
    </w:p>
    <w:p w:rsidR="00795782" w:rsidRPr="003D4BD9" w:rsidRDefault="00795782" w:rsidP="00795782">
      <w:pPr>
        <w:rPr>
          <w:rFonts w:ascii="Arial" w:hAnsi="Arial" w:cs="Arial"/>
        </w:rPr>
      </w:pPr>
    </w:p>
    <w:p w:rsidR="000455A8" w:rsidRDefault="000455A8" w:rsidP="00847EFA">
      <w:pPr>
        <w:pStyle w:val="Heading3"/>
        <w:rPr>
          <w:rFonts w:cs="Arial"/>
          <w:noProof/>
          <w:lang w:eastAsia="en-US"/>
        </w:rPr>
      </w:pPr>
      <w:r w:rsidRPr="003D4BD9">
        <w:lastRenderedPageBreak/>
        <w:t>Other Agile Methods</w:t>
      </w:r>
    </w:p>
    <w:p w:rsidR="00795782" w:rsidRPr="003D4BD9" w:rsidRDefault="00795782" w:rsidP="000455A8">
      <w:r w:rsidRPr="003D4BD9">
        <w:rPr>
          <w:noProof/>
        </w:rPr>
        <w:drawing>
          <wp:inline distT="0" distB="0" distL="0" distR="0">
            <wp:extent cx="5495026" cy="983412"/>
            <wp:effectExtent l="0" t="0" r="48895" b="0"/>
            <wp:docPr id="7" name="Diagram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795782" w:rsidRPr="0042160D" w:rsidRDefault="00795782" w:rsidP="00795782">
      <w:pPr>
        <w:pStyle w:val="Heading2"/>
      </w:pPr>
      <w:bookmarkStart w:id="42" w:name="_Toc332646278"/>
      <w:bookmarkStart w:id="43" w:name="_Toc336865234"/>
      <w:bookmarkStart w:id="44" w:name="_Toc340836793"/>
      <w:r w:rsidRPr="0042160D">
        <w:t>Scrum</w:t>
      </w:r>
      <w:bookmarkEnd w:id="42"/>
      <w:r w:rsidRPr="0042160D">
        <w:t xml:space="preserve"> Overview</w:t>
      </w:r>
      <w:bookmarkEnd w:id="43"/>
      <w:bookmarkEnd w:id="44"/>
    </w:p>
    <w:p w:rsidR="00795782" w:rsidRPr="003D4BD9" w:rsidRDefault="00795782" w:rsidP="00795782">
      <w:pPr>
        <w:rPr>
          <w:rFonts w:ascii="Arial" w:hAnsi="Arial" w:cs="Arial"/>
        </w:rPr>
      </w:pPr>
      <w:r w:rsidRPr="003D4BD9">
        <w:rPr>
          <w:rFonts w:ascii="Arial" w:hAnsi="Arial" w:cs="Arial"/>
        </w:rPr>
        <w:t xml:space="preserve">Scrum is an adaptive and iterative framework for managing software projects and application development. It was formulated as a faster and a more flexible approach to product development designed to deliver the greatest </w:t>
      </w:r>
      <w:r w:rsidR="00FA291B">
        <w:rPr>
          <w:rFonts w:ascii="Arial" w:hAnsi="Arial" w:cs="Arial"/>
          <w:u w:val="single"/>
        </w:rPr>
        <w:t>____________</w:t>
      </w:r>
      <w:r w:rsidRPr="003D4BD9">
        <w:rPr>
          <w:rFonts w:ascii="Arial" w:hAnsi="Arial" w:cs="Arial"/>
        </w:rPr>
        <w:t xml:space="preserve"> in the least amount of </w:t>
      </w:r>
      <w:r w:rsidR="00FA291B">
        <w:rPr>
          <w:rFonts w:ascii="Arial" w:hAnsi="Arial" w:cs="Arial"/>
          <w:u w:val="single"/>
        </w:rPr>
        <w:t>____________</w:t>
      </w:r>
      <w:r w:rsidRPr="00FA291B">
        <w:rPr>
          <w:rFonts w:ascii="Arial" w:hAnsi="Arial" w:cs="Arial"/>
        </w:rPr>
        <w:t xml:space="preserve">. </w:t>
      </w:r>
    </w:p>
    <w:p w:rsidR="00795782" w:rsidRPr="003D4BD9" w:rsidRDefault="00795782" w:rsidP="00795782">
      <w:pPr>
        <w:pStyle w:val="Heading2"/>
      </w:pPr>
      <w:bookmarkStart w:id="45" w:name="_Toc340836794"/>
      <w:r w:rsidRPr="003D4BD9">
        <w:t>Scrum Principles</w:t>
      </w:r>
      <w:bookmarkEnd w:id="45"/>
    </w:p>
    <w:p w:rsidR="00795782" w:rsidRPr="0016389E" w:rsidRDefault="00795782" w:rsidP="00795782">
      <w:pPr>
        <w:pStyle w:val="ListParagraph"/>
        <w:numPr>
          <w:ilvl w:val="0"/>
          <w:numId w:val="6"/>
        </w:numPr>
        <w:rPr>
          <w:rFonts w:cs="Arial"/>
          <w:b/>
        </w:rPr>
      </w:pPr>
      <w:r w:rsidRPr="0016389E">
        <w:rPr>
          <w:rFonts w:cs="Arial"/>
          <w:b/>
        </w:rPr>
        <w:t>Empirical Process Control</w:t>
      </w:r>
    </w:p>
    <w:p w:rsidR="00795782" w:rsidRPr="0016389E" w:rsidRDefault="00795782" w:rsidP="00795782">
      <w:pPr>
        <w:pStyle w:val="ListParagraph"/>
        <w:rPr>
          <w:rFonts w:cs="Arial"/>
        </w:rPr>
      </w:pPr>
      <w:r w:rsidRPr="0016389E">
        <w:rPr>
          <w:rFonts w:cs="Arial"/>
        </w:rPr>
        <w:t xml:space="preserve">Scrum believes in making decisions based on observation and experimentation rather than detailed upfront planning. </w:t>
      </w:r>
    </w:p>
    <w:p w:rsidR="00795782" w:rsidRPr="0016389E" w:rsidRDefault="00795782" w:rsidP="00795782">
      <w:pPr>
        <w:pStyle w:val="ListParagraph"/>
        <w:rPr>
          <w:rFonts w:cs="Arial"/>
        </w:rPr>
      </w:pPr>
    </w:p>
    <w:p w:rsidR="00795782" w:rsidRPr="0016389E" w:rsidRDefault="00795782" w:rsidP="00795782">
      <w:pPr>
        <w:pStyle w:val="ListParagraph"/>
        <w:numPr>
          <w:ilvl w:val="0"/>
          <w:numId w:val="6"/>
        </w:numPr>
        <w:rPr>
          <w:rFonts w:cs="Arial"/>
          <w:b/>
        </w:rPr>
      </w:pPr>
      <w:r w:rsidRPr="0016389E">
        <w:rPr>
          <w:rFonts w:cs="Arial"/>
          <w:b/>
        </w:rPr>
        <w:t>Self-Organization</w:t>
      </w:r>
    </w:p>
    <w:p w:rsidR="00795782" w:rsidRPr="0016389E" w:rsidRDefault="00795782" w:rsidP="00795782">
      <w:pPr>
        <w:pStyle w:val="ListParagraph"/>
        <w:rPr>
          <w:rFonts w:cs="Arial"/>
          <w:color w:val="FF0000"/>
        </w:rPr>
      </w:pPr>
      <w:r w:rsidRPr="0016389E">
        <w:rPr>
          <w:rFonts w:cs="Arial"/>
        </w:rPr>
        <w:t xml:space="preserve">As opposed to the traditional command and control style of management, Scrum believes that today’s workers have much more knowledge to offer than just their technical expertise and deliver greater value when self-organized. </w:t>
      </w:r>
    </w:p>
    <w:p w:rsidR="00795782" w:rsidRPr="0016389E" w:rsidRDefault="00795782" w:rsidP="00795782">
      <w:pPr>
        <w:pStyle w:val="ListParagraph"/>
        <w:rPr>
          <w:rFonts w:cs="Arial"/>
        </w:rPr>
      </w:pPr>
    </w:p>
    <w:p w:rsidR="00795782" w:rsidRPr="0016389E" w:rsidRDefault="00795782" w:rsidP="00795782">
      <w:pPr>
        <w:pStyle w:val="ListParagraph"/>
        <w:numPr>
          <w:ilvl w:val="0"/>
          <w:numId w:val="6"/>
        </w:numPr>
        <w:rPr>
          <w:rFonts w:cs="Arial"/>
          <w:b/>
        </w:rPr>
      </w:pPr>
      <w:r w:rsidRPr="0016389E">
        <w:rPr>
          <w:rFonts w:cs="Arial"/>
          <w:b/>
        </w:rPr>
        <w:t>Collaboration</w:t>
      </w:r>
    </w:p>
    <w:p w:rsidR="00795782" w:rsidRPr="0016389E" w:rsidRDefault="00795782" w:rsidP="00795782">
      <w:pPr>
        <w:pStyle w:val="ListParagraph"/>
        <w:rPr>
          <w:rFonts w:cs="Arial"/>
        </w:rPr>
      </w:pPr>
      <w:r w:rsidRPr="0016389E">
        <w:rPr>
          <w:rFonts w:cs="Arial"/>
        </w:rPr>
        <w:t>Scrum believes that product development is a shared value creation process that needs all the stakeholders working and interacting together to deliver the greatest value.</w:t>
      </w:r>
    </w:p>
    <w:p w:rsidR="00795782" w:rsidRPr="0016389E" w:rsidRDefault="00795782" w:rsidP="00795782">
      <w:pPr>
        <w:pStyle w:val="ListParagraph"/>
        <w:rPr>
          <w:rFonts w:cs="Arial"/>
          <w:color w:val="FF0000"/>
        </w:rPr>
      </w:pPr>
    </w:p>
    <w:p w:rsidR="00795782" w:rsidRPr="0016389E" w:rsidRDefault="00795782" w:rsidP="00795782">
      <w:pPr>
        <w:pStyle w:val="ListParagraph"/>
        <w:numPr>
          <w:ilvl w:val="0"/>
          <w:numId w:val="6"/>
        </w:numPr>
        <w:rPr>
          <w:rFonts w:cs="Arial"/>
          <w:b/>
        </w:rPr>
      </w:pPr>
      <w:r w:rsidRPr="0016389E">
        <w:rPr>
          <w:rFonts w:cs="Arial"/>
          <w:b/>
        </w:rPr>
        <w:t>Prioritization</w:t>
      </w:r>
    </w:p>
    <w:p w:rsidR="00795782" w:rsidRPr="0016389E" w:rsidRDefault="00795782" w:rsidP="00795782">
      <w:pPr>
        <w:pStyle w:val="ListParagraph"/>
        <w:rPr>
          <w:rFonts w:cs="Arial"/>
        </w:rPr>
      </w:pPr>
      <w:r w:rsidRPr="0016389E">
        <w:rPr>
          <w:rFonts w:cs="Arial"/>
        </w:rPr>
        <w:t>Delivering the greatest value in the shortest amount of time requires prioritization and dividing what will be done from what needs to be done.</w:t>
      </w:r>
    </w:p>
    <w:p w:rsidR="00795782" w:rsidRPr="0016389E" w:rsidRDefault="00795782" w:rsidP="00D03425">
      <w:pPr>
        <w:pStyle w:val="ListParagraph"/>
        <w:autoSpaceDE w:val="0"/>
        <w:autoSpaceDN w:val="0"/>
        <w:adjustRightInd w:val="0"/>
        <w:spacing w:after="120" w:line="264" w:lineRule="auto"/>
        <w:ind w:left="0"/>
        <w:contextualSpacing w:val="0"/>
      </w:pPr>
    </w:p>
    <w:p w:rsidR="00795782" w:rsidRPr="0016389E" w:rsidRDefault="00795782" w:rsidP="00795782">
      <w:pPr>
        <w:pStyle w:val="ListParagraph"/>
        <w:numPr>
          <w:ilvl w:val="0"/>
          <w:numId w:val="6"/>
        </w:numPr>
        <w:rPr>
          <w:rFonts w:cs="Arial"/>
          <w:b/>
        </w:rPr>
      </w:pPr>
      <w:r w:rsidRPr="0016389E">
        <w:rPr>
          <w:rFonts w:cs="Arial"/>
          <w:b/>
        </w:rPr>
        <w:t>Time-boxing</w:t>
      </w:r>
    </w:p>
    <w:p w:rsidR="00795782" w:rsidRPr="003D4BD9" w:rsidRDefault="00795782" w:rsidP="00795782">
      <w:pPr>
        <w:pStyle w:val="ListParagraph"/>
        <w:rPr>
          <w:rFonts w:cs="Arial"/>
        </w:rPr>
      </w:pPr>
      <w:r w:rsidRPr="003D4BD9">
        <w:rPr>
          <w:rFonts w:cs="Arial"/>
        </w:rPr>
        <w:t>Time is treated as a limiting constraint and time-boxing is used as the rhythm to which all work and contribute.</w:t>
      </w:r>
    </w:p>
    <w:p w:rsidR="00795782" w:rsidRPr="003D4BD9" w:rsidRDefault="00795782" w:rsidP="00795782">
      <w:pPr>
        <w:rPr>
          <w:rFonts w:ascii="Arial" w:hAnsi="Arial" w:cs="Arial"/>
          <w:color w:val="FF0000"/>
        </w:rPr>
      </w:pPr>
      <w:r w:rsidRPr="003D4BD9">
        <w:rPr>
          <w:rFonts w:ascii="Arial" w:hAnsi="Arial" w:cs="Arial"/>
        </w:rPr>
        <w:t xml:space="preserve">A key principle behind Scrum is that the exact long term requirements regarding any project cannot be fully understood or defined especially in fast-changing volatile markets, and the focus is on making the team flexible enough to incorporate changing requirements. The traditional predictive methods of development (like Waterfall) cannot deal with such scenarios. Thus, Scrum is especially helpful for complex projects with </w:t>
      </w:r>
      <w:r w:rsidR="00FA291B">
        <w:rPr>
          <w:rFonts w:ascii="Arial" w:hAnsi="Arial" w:cs="Arial"/>
          <w:u w:val="single"/>
        </w:rPr>
        <w:t xml:space="preserve">__________________ </w:t>
      </w:r>
      <w:r w:rsidRPr="003D4BD9">
        <w:rPr>
          <w:rFonts w:ascii="Arial" w:hAnsi="Arial" w:cs="Arial"/>
        </w:rPr>
        <w:t xml:space="preserve">uncertainty in which using long-term forecasting would be high risk. </w:t>
      </w:r>
    </w:p>
    <w:p w:rsidR="00FA291B" w:rsidRDefault="00FA291B" w:rsidP="00795782">
      <w:pPr>
        <w:rPr>
          <w:rFonts w:ascii="Arial" w:hAnsi="Arial" w:cs="Arial"/>
          <w:b/>
        </w:rPr>
      </w:pPr>
    </w:p>
    <w:p w:rsidR="00FA291B" w:rsidRDefault="00FA291B" w:rsidP="00795782">
      <w:pPr>
        <w:rPr>
          <w:rFonts w:ascii="Arial" w:hAnsi="Arial" w:cs="Arial"/>
          <w:b/>
        </w:rPr>
      </w:pPr>
    </w:p>
    <w:p w:rsidR="00795782" w:rsidRPr="0042160D" w:rsidRDefault="00795782" w:rsidP="00795782">
      <w:pPr>
        <w:rPr>
          <w:rFonts w:ascii="Arial" w:hAnsi="Arial" w:cs="Arial"/>
          <w:b/>
        </w:rPr>
      </w:pPr>
      <w:r w:rsidRPr="0042160D">
        <w:rPr>
          <w:rFonts w:ascii="Arial" w:hAnsi="Arial" w:cs="Arial"/>
          <w:b/>
        </w:rPr>
        <w:lastRenderedPageBreak/>
        <w:t>Kano Model</w:t>
      </w:r>
    </w:p>
    <w:p w:rsidR="00795782" w:rsidRPr="003D4BD9" w:rsidRDefault="00795782" w:rsidP="00795782">
      <w:pPr>
        <w:rPr>
          <w:rFonts w:ascii="Arial" w:hAnsi="Arial" w:cs="Arial"/>
          <w:color w:val="FF0000"/>
        </w:rPr>
      </w:pPr>
      <w:r w:rsidRPr="003D4BD9">
        <w:rPr>
          <w:rFonts w:ascii="Arial" w:hAnsi="Arial" w:cs="Arial"/>
        </w:rPr>
        <w:t>Scrum derives its value perception based on the Kano model, which was developed in 1980s by Noriaki Kano, a Japanese professor of quality management at the Tokyo University of Science. It is used to map what is valued by the customer and tries to classify product attributes into Basic, Performance, and Excitement categories. It can be used to determine the minimally viable product that a customer will feel satisfies his basic requirements.</w:t>
      </w:r>
      <w:r w:rsidRPr="003D4BD9">
        <w:rPr>
          <w:rFonts w:ascii="Arial" w:hAnsi="Arial" w:cs="Arial"/>
          <w:color w:val="FF0000"/>
        </w:rPr>
        <w:t xml:space="preserve"> </w:t>
      </w:r>
    </w:p>
    <w:p w:rsidR="00795782" w:rsidRPr="003D4BD9" w:rsidRDefault="00795782" w:rsidP="00847EFA">
      <w:pPr>
        <w:pStyle w:val="Heading3"/>
        <w:rPr>
          <w:rFonts w:cs="Arial"/>
        </w:rPr>
      </w:pPr>
      <w:bookmarkStart w:id="46" w:name="_Toc332646279"/>
      <w:bookmarkStart w:id="47" w:name="_Toc336865235"/>
      <w:r w:rsidRPr="0042160D">
        <w:t>Scrum Characteristics</w:t>
      </w:r>
      <w:bookmarkEnd w:id="46"/>
      <w:bookmarkEnd w:id="47"/>
    </w:p>
    <w:p w:rsidR="00795782" w:rsidRPr="003D4BD9" w:rsidRDefault="00795782" w:rsidP="00795782">
      <w:pPr>
        <w:pStyle w:val="ListParagraph"/>
        <w:numPr>
          <w:ilvl w:val="0"/>
          <w:numId w:val="7"/>
        </w:numPr>
        <w:rPr>
          <w:rFonts w:cs="Arial"/>
        </w:rPr>
      </w:pPr>
      <w:r w:rsidRPr="003D4BD9">
        <w:rPr>
          <w:rFonts w:cs="Arial"/>
        </w:rPr>
        <w:t>Scrum is one of the Agile processes of product development</w:t>
      </w:r>
    </w:p>
    <w:p w:rsidR="00795782" w:rsidRPr="003D4BD9" w:rsidRDefault="00795782" w:rsidP="00795782">
      <w:pPr>
        <w:pStyle w:val="ListParagraph"/>
        <w:numPr>
          <w:ilvl w:val="0"/>
          <w:numId w:val="7"/>
        </w:numPr>
        <w:rPr>
          <w:rFonts w:cs="Arial"/>
        </w:rPr>
      </w:pPr>
      <w:r w:rsidRPr="003D4BD9">
        <w:rPr>
          <w:rFonts w:cs="Arial"/>
        </w:rPr>
        <w:t>It is a framework structured to support complex product development</w:t>
      </w:r>
    </w:p>
    <w:p w:rsidR="00795782" w:rsidRPr="003D4BD9" w:rsidRDefault="00795782" w:rsidP="00795782">
      <w:pPr>
        <w:pStyle w:val="ListParagraph"/>
        <w:numPr>
          <w:ilvl w:val="0"/>
          <w:numId w:val="7"/>
        </w:numPr>
        <w:rPr>
          <w:rFonts w:cs="Arial"/>
        </w:rPr>
      </w:pPr>
      <w:r w:rsidRPr="003D4BD9">
        <w:rPr>
          <w:rFonts w:cs="Arial"/>
        </w:rPr>
        <w:t xml:space="preserve">Scrum consists of cross-functional, self-organized, and empowered teams </w:t>
      </w:r>
    </w:p>
    <w:p w:rsidR="00795782" w:rsidRPr="003D4BD9" w:rsidRDefault="00795782" w:rsidP="00795782">
      <w:pPr>
        <w:pStyle w:val="ListParagraph"/>
        <w:numPr>
          <w:ilvl w:val="0"/>
          <w:numId w:val="7"/>
        </w:numPr>
        <w:rPr>
          <w:rFonts w:cs="Arial"/>
        </w:rPr>
      </w:pPr>
      <w:r w:rsidRPr="003D4BD9">
        <w:rPr>
          <w:rFonts w:cs="Arial"/>
        </w:rPr>
        <w:t>Ensures transparency in communication across the organization</w:t>
      </w:r>
    </w:p>
    <w:p w:rsidR="00795782" w:rsidRPr="003D4BD9" w:rsidRDefault="00795782" w:rsidP="00795782">
      <w:pPr>
        <w:pStyle w:val="ListParagraph"/>
        <w:numPr>
          <w:ilvl w:val="0"/>
          <w:numId w:val="7"/>
        </w:numPr>
        <w:rPr>
          <w:rFonts w:cs="Arial"/>
        </w:rPr>
      </w:pPr>
      <w:r w:rsidRPr="003D4BD9">
        <w:rPr>
          <w:rFonts w:cs="Arial"/>
        </w:rPr>
        <w:t xml:space="preserve">Work is divided into a set of </w:t>
      </w:r>
      <w:r w:rsidR="00FA291B">
        <w:rPr>
          <w:rFonts w:cs="Arial"/>
          <w:u w:val="single"/>
        </w:rPr>
        <w:t>___________________</w:t>
      </w:r>
    </w:p>
    <w:p w:rsidR="00795782" w:rsidRPr="003D4BD9" w:rsidRDefault="00795782" w:rsidP="00795782">
      <w:pPr>
        <w:pStyle w:val="ListParagraph"/>
        <w:numPr>
          <w:ilvl w:val="0"/>
          <w:numId w:val="7"/>
        </w:numPr>
        <w:rPr>
          <w:rFonts w:cs="Arial"/>
        </w:rPr>
      </w:pPr>
      <w:r w:rsidRPr="003D4BD9">
        <w:rPr>
          <w:rFonts w:cs="Arial"/>
        </w:rPr>
        <w:t xml:space="preserve">Emphasizes a </w:t>
      </w:r>
      <w:r w:rsidR="00FA291B">
        <w:rPr>
          <w:rFonts w:cs="Arial"/>
          <w:u w:val="single"/>
        </w:rPr>
        <w:t>___________________________________</w:t>
      </w:r>
      <w:r w:rsidRPr="003D4BD9">
        <w:rPr>
          <w:rFonts w:cs="Arial"/>
        </w:rPr>
        <w:t>at the end of every Sprint</w:t>
      </w:r>
    </w:p>
    <w:p w:rsidR="00795782" w:rsidRPr="003D4BD9" w:rsidRDefault="00795782" w:rsidP="00795782">
      <w:pPr>
        <w:pStyle w:val="ListParagraph"/>
        <w:numPr>
          <w:ilvl w:val="0"/>
          <w:numId w:val="7"/>
        </w:numPr>
        <w:rPr>
          <w:rFonts w:cs="Arial"/>
        </w:rPr>
      </w:pPr>
      <w:r w:rsidRPr="003D4BD9">
        <w:rPr>
          <w:rFonts w:cs="Arial"/>
        </w:rPr>
        <w:t>Is only a framework and not the end solution</w:t>
      </w:r>
    </w:p>
    <w:p w:rsidR="00795782" w:rsidRPr="003D4BD9" w:rsidRDefault="00795782" w:rsidP="00795782">
      <w:pPr>
        <w:pStyle w:val="ListParagraph"/>
        <w:rPr>
          <w:rFonts w:cs="Arial"/>
        </w:rPr>
      </w:pPr>
    </w:p>
    <w:p w:rsidR="00795782" w:rsidRPr="003D4BD9" w:rsidRDefault="00795782" w:rsidP="00847EFA">
      <w:pPr>
        <w:pStyle w:val="Heading3"/>
      </w:pPr>
      <w:bookmarkStart w:id="48" w:name="_Toc332646280"/>
      <w:r w:rsidRPr="003D4BD9">
        <w:t xml:space="preserve">Scrum </w:t>
      </w:r>
      <w:bookmarkEnd w:id="48"/>
      <w:r w:rsidRPr="003D4BD9">
        <w:t>Summary</w:t>
      </w:r>
    </w:p>
    <w:p w:rsidR="00795782" w:rsidRPr="003D4BD9" w:rsidRDefault="00795782" w:rsidP="00795782">
      <w:pPr>
        <w:rPr>
          <w:rFonts w:ascii="Arial" w:hAnsi="Arial" w:cs="Arial"/>
        </w:rPr>
      </w:pPr>
      <w:r w:rsidRPr="003D4BD9">
        <w:rPr>
          <w:rFonts w:ascii="Arial" w:hAnsi="Arial" w:cs="Arial"/>
          <w:noProof/>
        </w:rPr>
        <w:drawing>
          <wp:inline distT="0" distB="0" distL="0" distR="0">
            <wp:extent cx="6162675" cy="3857625"/>
            <wp:effectExtent l="57150" t="0" r="85725" b="0"/>
            <wp:docPr id="5"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795782" w:rsidRDefault="00795782" w:rsidP="00795782">
      <w:pPr>
        <w:rPr>
          <w:rFonts w:ascii="Arial" w:hAnsi="Arial" w:cs="Arial"/>
        </w:rPr>
      </w:pPr>
      <w:r w:rsidRPr="003D4BD9">
        <w:rPr>
          <w:rFonts w:ascii="Arial" w:hAnsi="Arial" w:cs="Arial"/>
        </w:rPr>
        <w:br w:type="page"/>
      </w:r>
    </w:p>
    <w:p w:rsidR="00795782" w:rsidRDefault="00795782" w:rsidP="00795782">
      <w:pPr>
        <w:rPr>
          <w:rFonts w:ascii="Arial" w:hAnsi="Arial" w:cs="Arial"/>
        </w:rPr>
      </w:pPr>
    </w:p>
    <w:p w:rsidR="00795782" w:rsidRPr="003D4BD9" w:rsidRDefault="00795782" w:rsidP="00795782">
      <w:pPr>
        <w:rPr>
          <w:rFonts w:ascii="Arial" w:hAnsi="Arial" w:cs="Arial"/>
        </w:rPr>
      </w:pPr>
      <w:r w:rsidRPr="003D4BD9">
        <w:rPr>
          <w:rFonts w:ascii="Arial" w:hAnsi="Arial" w:cs="Arial"/>
          <w:b/>
        </w:rPr>
        <w:t>Scrum is most useful in projects involving…</w:t>
      </w:r>
    </w:p>
    <w:p w:rsidR="00795782" w:rsidRPr="003D4BD9" w:rsidRDefault="00795782" w:rsidP="00795782">
      <w:pPr>
        <w:pStyle w:val="ListParagraph"/>
        <w:numPr>
          <w:ilvl w:val="0"/>
          <w:numId w:val="9"/>
        </w:numPr>
        <w:rPr>
          <w:rFonts w:cs="Arial"/>
        </w:rPr>
      </w:pPr>
      <w:r w:rsidRPr="003D4BD9">
        <w:rPr>
          <w:rFonts w:cs="Arial"/>
        </w:rPr>
        <w:t>Development of cutting-edge technology products</w:t>
      </w:r>
    </w:p>
    <w:p w:rsidR="00795782" w:rsidRPr="003D4BD9" w:rsidRDefault="00795782" w:rsidP="00795782">
      <w:pPr>
        <w:pStyle w:val="ListParagraph"/>
        <w:numPr>
          <w:ilvl w:val="0"/>
          <w:numId w:val="9"/>
        </w:numPr>
        <w:rPr>
          <w:rFonts w:cs="Arial"/>
        </w:rPr>
      </w:pPr>
      <w:r w:rsidRPr="003D4BD9">
        <w:rPr>
          <w:rFonts w:cs="Arial"/>
        </w:rPr>
        <w:t>Highly qualified and dedicated cross-functional teams</w:t>
      </w:r>
    </w:p>
    <w:p w:rsidR="00795782" w:rsidRPr="003D4BD9" w:rsidRDefault="00795782" w:rsidP="00795782">
      <w:pPr>
        <w:pStyle w:val="ListParagraph"/>
        <w:numPr>
          <w:ilvl w:val="0"/>
          <w:numId w:val="9"/>
        </w:numPr>
        <w:rPr>
          <w:rFonts w:cs="Arial"/>
        </w:rPr>
      </w:pPr>
      <w:r w:rsidRPr="003D4BD9">
        <w:rPr>
          <w:rFonts w:cs="Arial"/>
        </w:rPr>
        <w:t>Development of products in hyper-competitive environments</w:t>
      </w:r>
    </w:p>
    <w:p w:rsidR="00795782" w:rsidRPr="003D4BD9" w:rsidRDefault="00795782" w:rsidP="00795782">
      <w:pPr>
        <w:pStyle w:val="ListParagraph"/>
        <w:numPr>
          <w:ilvl w:val="0"/>
          <w:numId w:val="9"/>
        </w:numPr>
        <w:rPr>
          <w:rFonts w:cs="Arial"/>
        </w:rPr>
      </w:pPr>
      <w:r w:rsidRPr="003D4BD9">
        <w:rPr>
          <w:rFonts w:cs="Arial"/>
        </w:rPr>
        <w:t>Frequent and untimely change requirements</w:t>
      </w:r>
    </w:p>
    <w:p w:rsidR="00795782" w:rsidRPr="003D4BD9" w:rsidRDefault="00795782" w:rsidP="00795782">
      <w:pPr>
        <w:pStyle w:val="ListParagraph"/>
        <w:numPr>
          <w:ilvl w:val="0"/>
          <w:numId w:val="9"/>
        </w:numPr>
        <w:rPr>
          <w:rFonts w:cs="Arial"/>
        </w:rPr>
      </w:pPr>
      <w:r w:rsidRPr="003D4BD9">
        <w:rPr>
          <w:rFonts w:cs="Arial"/>
        </w:rPr>
        <w:t>A regular need for feedback</w:t>
      </w:r>
    </w:p>
    <w:p w:rsidR="00795782" w:rsidRPr="003D4BD9" w:rsidRDefault="00795782" w:rsidP="00795782">
      <w:pPr>
        <w:rPr>
          <w:rFonts w:ascii="Arial" w:hAnsi="Arial" w:cs="Arial"/>
        </w:rPr>
      </w:pPr>
      <w:r w:rsidRPr="003D4BD9">
        <w:rPr>
          <w:rFonts w:ascii="Arial" w:hAnsi="Arial" w:cs="Arial"/>
        </w:rPr>
        <w:t>It must be understood that Scrum is not the best alternative in all scenarios.</w:t>
      </w:r>
      <w:r w:rsidRPr="003D4BD9">
        <w:rPr>
          <w:rFonts w:ascii="Arial" w:hAnsi="Arial" w:cs="Arial"/>
          <w:color w:val="FF0000"/>
        </w:rPr>
        <w:t xml:space="preserve"> </w:t>
      </w:r>
      <w:r w:rsidRPr="003D4BD9">
        <w:rPr>
          <w:rFonts w:ascii="Arial" w:hAnsi="Arial" w:cs="Arial"/>
        </w:rPr>
        <w:t>For example, in high safety and critical systems in which all the variables are mapped out and such projects have been implemented before, the Waterfall method would be more appropriate.</w:t>
      </w:r>
    </w:p>
    <w:p w:rsidR="00795782" w:rsidRPr="0042160D" w:rsidRDefault="00795782" w:rsidP="00795782">
      <w:pPr>
        <w:pStyle w:val="Heading2"/>
      </w:pPr>
      <w:bookmarkStart w:id="49" w:name="_Toc336865236"/>
      <w:bookmarkStart w:id="50" w:name="_Toc340836795"/>
      <w:r w:rsidRPr="0042160D">
        <w:t>Advantages of using Scrum</w:t>
      </w:r>
      <w:bookmarkEnd w:id="49"/>
      <w:bookmarkEnd w:id="50"/>
    </w:p>
    <w:p w:rsidR="00795782" w:rsidRPr="0016389E" w:rsidRDefault="00795782" w:rsidP="00795782">
      <w:pPr>
        <w:pStyle w:val="ListParagraph"/>
        <w:numPr>
          <w:ilvl w:val="0"/>
          <w:numId w:val="8"/>
        </w:numPr>
        <w:rPr>
          <w:rFonts w:cs="Arial"/>
        </w:rPr>
      </w:pPr>
      <w:r w:rsidRPr="0016389E">
        <w:rPr>
          <w:rFonts w:cs="Arial"/>
          <w:b/>
        </w:rPr>
        <w:t>Transparency:</w:t>
      </w:r>
      <w:r w:rsidRPr="0016389E">
        <w:rPr>
          <w:rFonts w:cs="Arial"/>
        </w:rPr>
        <w:t xml:space="preserve"> Scrum ensures complete transparency across all its stakeholders. The customer is constantly aware of the product progress and the team members are also aware of their roles and expectations.</w:t>
      </w:r>
    </w:p>
    <w:p w:rsidR="00795782" w:rsidRPr="0016389E" w:rsidRDefault="00795782" w:rsidP="00795782">
      <w:pPr>
        <w:pStyle w:val="ListParagraph"/>
        <w:rPr>
          <w:rFonts w:cs="Arial"/>
        </w:rPr>
      </w:pPr>
    </w:p>
    <w:p w:rsidR="00795782" w:rsidRPr="0016389E" w:rsidRDefault="00795782" w:rsidP="00795782">
      <w:pPr>
        <w:pStyle w:val="ListParagraph"/>
        <w:numPr>
          <w:ilvl w:val="0"/>
          <w:numId w:val="8"/>
        </w:numPr>
        <w:rPr>
          <w:rFonts w:cs="Arial"/>
        </w:rPr>
      </w:pPr>
      <w:r w:rsidRPr="0016389E">
        <w:rPr>
          <w:rFonts w:cs="Arial"/>
          <w:b/>
        </w:rPr>
        <w:t>Collective accountability:</w:t>
      </w:r>
      <w:r w:rsidRPr="0016389E">
        <w:rPr>
          <w:rFonts w:cs="Arial"/>
        </w:rPr>
        <w:t xml:space="preserve"> The Development Team is collectively responsible for ensuring that the work agreed upon for a Sprint is completed in a timely manner.</w:t>
      </w:r>
    </w:p>
    <w:p w:rsidR="00795782" w:rsidRPr="0016389E" w:rsidRDefault="00795782" w:rsidP="00795782">
      <w:pPr>
        <w:pStyle w:val="ListParagraph"/>
        <w:rPr>
          <w:rFonts w:cs="Arial"/>
        </w:rPr>
      </w:pPr>
    </w:p>
    <w:p w:rsidR="00795782" w:rsidRPr="0016389E" w:rsidRDefault="00795782" w:rsidP="00795782">
      <w:pPr>
        <w:pStyle w:val="ListParagraph"/>
        <w:numPr>
          <w:ilvl w:val="0"/>
          <w:numId w:val="8"/>
        </w:numPr>
        <w:rPr>
          <w:rFonts w:cs="Arial"/>
        </w:rPr>
      </w:pPr>
      <w:r w:rsidRPr="0016389E">
        <w:rPr>
          <w:rFonts w:cs="Arial"/>
          <w:b/>
        </w:rPr>
        <w:t>Adaptable:</w:t>
      </w:r>
      <w:r w:rsidRPr="0016389E">
        <w:rPr>
          <w:rFonts w:cs="Arial"/>
        </w:rPr>
        <w:t xml:space="preserve"> Scrum provides an adaptive mechanism for product development wherein any change in requirements can be accommodated without impacting the overall project progress significantly.</w:t>
      </w:r>
    </w:p>
    <w:p w:rsidR="00795782" w:rsidRPr="0016389E" w:rsidRDefault="00795782" w:rsidP="00795782">
      <w:pPr>
        <w:pStyle w:val="ListParagraph"/>
        <w:rPr>
          <w:rFonts w:cs="Arial"/>
        </w:rPr>
      </w:pPr>
    </w:p>
    <w:p w:rsidR="00795782" w:rsidRPr="0016389E" w:rsidRDefault="00795782" w:rsidP="00795782">
      <w:pPr>
        <w:pStyle w:val="ListParagraph"/>
        <w:numPr>
          <w:ilvl w:val="0"/>
          <w:numId w:val="8"/>
        </w:numPr>
        <w:rPr>
          <w:rFonts w:cs="Arial"/>
        </w:rPr>
      </w:pPr>
      <w:r w:rsidRPr="0016389E">
        <w:rPr>
          <w:rFonts w:cs="Arial"/>
          <w:b/>
        </w:rPr>
        <w:t>Prioritized delivery:</w:t>
      </w:r>
      <w:r w:rsidRPr="0016389E">
        <w:rPr>
          <w:rFonts w:cs="Arial"/>
        </w:rPr>
        <w:t xml:space="preserve"> Features delivering maximum business value can be prioritized on the Product Backlog.</w:t>
      </w:r>
    </w:p>
    <w:p w:rsidR="00795782" w:rsidRPr="0016389E" w:rsidRDefault="00795782" w:rsidP="00795782">
      <w:pPr>
        <w:pStyle w:val="ListParagraph"/>
        <w:rPr>
          <w:rFonts w:cs="Arial"/>
        </w:rPr>
      </w:pPr>
    </w:p>
    <w:p w:rsidR="00795782" w:rsidRPr="00795782" w:rsidRDefault="00795782" w:rsidP="00795782">
      <w:pPr>
        <w:pStyle w:val="ListParagraph"/>
        <w:numPr>
          <w:ilvl w:val="0"/>
          <w:numId w:val="8"/>
        </w:numPr>
        <w:rPr>
          <w:rFonts w:cs="Arial"/>
          <w:b/>
          <w:bCs/>
          <w:color w:val="365F91"/>
        </w:rPr>
      </w:pPr>
      <w:r w:rsidRPr="0016389E">
        <w:rPr>
          <w:rFonts w:cs="Arial"/>
          <w:b/>
        </w:rPr>
        <w:t>Continuous progress:</w:t>
      </w:r>
      <w:r w:rsidRPr="003D4BD9">
        <w:rPr>
          <w:rFonts w:cs="Arial"/>
        </w:rPr>
        <w:t xml:space="preserve"> Scrum ensures that the product functionalities are delivered on a continual basis, thereby ensuring steady progress.</w:t>
      </w:r>
    </w:p>
    <w:p w:rsidR="00795782" w:rsidRPr="00795782" w:rsidRDefault="00795782" w:rsidP="00795782">
      <w:pPr>
        <w:pStyle w:val="ListParagraph"/>
        <w:rPr>
          <w:rFonts w:cs="Arial"/>
          <w:b/>
          <w:bCs/>
          <w:color w:val="365F91"/>
        </w:rPr>
      </w:pPr>
    </w:p>
    <w:p w:rsidR="00795782" w:rsidRDefault="00795782" w:rsidP="00795782">
      <w:pPr>
        <w:rPr>
          <w:rFonts w:cs="Arial"/>
          <w:b/>
          <w:bCs/>
          <w:color w:val="365F91"/>
        </w:rPr>
      </w:pPr>
    </w:p>
    <w:p w:rsidR="00795782" w:rsidRDefault="00795782" w:rsidP="00795782">
      <w:pPr>
        <w:rPr>
          <w:rFonts w:cs="Arial"/>
          <w:b/>
          <w:bCs/>
          <w:color w:val="365F91"/>
        </w:rPr>
      </w:pPr>
    </w:p>
    <w:p w:rsidR="00795782" w:rsidRDefault="00795782" w:rsidP="00795782">
      <w:pPr>
        <w:rPr>
          <w:rFonts w:cs="Arial"/>
          <w:b/>
          <w:bCs/>
          <w:color w:val="365F91"/>
        </w:rPr>
      </w:pPr>
    </w:p>
    <w:p w:rsidR="0016389E" w:rsidRDefault="0016389E" w:rsidP="00795782">
      <w:pPr>
        <w:rPr>
          <w:rFonts w:cs="Arial"/>
          <w:b/>
          <w:bCs/>
          <w:color w:val="365F91"/>
        </w:rPr>
      </w:pPr>
    </w:p>
    <w:p w:rsidR="0016389E" w:rsidRDefault="0016389E" w:rsidP="00795782">
      <w:pPr>
        <w:rPr>
          <w:rFonts w:cs="Arial"/>
          <w:b/>
          <w:bCs/>
          <w:color w:val="365F91"/>
        </w:rPr>
      </w:pPr>
    </w:p>
    <w:p w:rsidR="0016389E" w:rsidRDefault="0016389E" w:rsidP="00795782">
      <w:pPr>
        <w:rPr>
          <w:rFonts w:cs="Arial"/>
          <w:b/>
          <w:bCs/>
          <w:color w:val="365F91"/>
        </w:rPr>
      </w:pPr>
    </w:p>
    <w:p w:rsidR="0016389E" w:rsidRDefault="0016389E" w:rsidP="00795782">
      <w:pPr>
        <w:rPr>
          <w:rFonts w:cs="Arial"/>
          <w:b/>
          <w:bCs/>
          <w:color w:val="365F91"/>
        </w:rPr>
      </w:pPr>
    </w:p>
    <w:p w:rsidR="00795782" w:rsidRDefault="00795782" w:rsidP="00795782">
      <w:pPr>
        <w:pStyle w:val="Heading2"/>
      </w:pPr>
    </w:p>
    <w:p w:rsidR="00795782" w:rsidRDefault="00795782" w:rsidP="00795782">
      <w:pPr>
        <w:pStyle w:val="Heading2"/>
      </w:pPr>
      <w:bookmarkStart w:id="51" w:name="_Toc340836796"/>
      <w:r w:rsidRPr="003D4BD9">
        <w:t>C</w:t>
      </w:r>
      <w:r w:rsidR="000455A8">
        <w:t>hapter Quiz</w:t>
      </w:r>
      <w:bookmarkEnd w:id="51"/>
    </w:p>
    <w:p w:rsidR="00795782" w:rsidRPr="003D4BD9" w:rsidRDefault="00795782" w:rsidP="00795782">
      <w:pPr>
        <w:pStyle w:val="ListParagraph"/>
        <w:numPr>
          <w:ilvl w:val="0"/>
          <w:numId w:val="10"/>
        </w:numPr>
        <w:tabs>
          <w:tab w:val="left" w:pos="426"/>
        </w:tabs>
        <w:rPr>
          <w:rFonts w:cs="Arial"/>
        </w:rPr>
      </w:pPr>
      <w:r w:rsidRPr="003D4BD9">
        <w:rPr>
          <w:rFonts w:cs="Arial"/>
        </w:rPr>
        <w:t>Which of the following is not a</w:t>
      </w:r>
      <w:r>
        <w:rPr>
          <w:rFonts w:cs="Arial"/>
        </w:rPr>
        <w:t xml:space="preserve"> common</w:t>
      </w:r>
      <w:r w:rsidRPr="003D4BD9">
        <w:rPr>
          <w:rFonts w:cs="Arial"/>
        </w:rPr>
        <w:t xml:space="preserve"> feature of adaptive project management</w:t>
      </w:r>
    </w:p>
    <w:p w:rsidR="00795782" w:rsidRPr="003D4BD9" w:rsidRDefault="00795782" w:rsidP="00795782">
      <w:pPr>
        <w:pStyle w:val="ListParagraph"/>
        <w:numPr>
          <w:ilvl w:val="1"/>
          <w:numId w:val="10"/>
        </w:numPr>
        <w:tabs>
          <w:tab w:val="left" w:pos="426"/>
        </w:tabs>
        <w:rPr>
          <w:rFonts w:cs="Arial"/>
        </w:rPr>
      </w:pPr>
      <w:r w:rsidRPr="003D4BD9">
        <w:rPr>
          <w:rFonts w:cs="Arial"/>
        </w:rPr>
        <w:t>Iterative product development</w:t>
      </w:r>
    </w:p>
    <w:p w:rsidR="00795782" w:rsidRPr="003D4BD9" w:rsidRDefault="00795782" w:rsidP="00795782">
      <w:pPr>
        <w:pStyle w:val="ListParagraph"/>
        <w:numPr>
          <w:ilvl w:val="1"/>
          <w:numId w:val="10"/>
        </w:numPr>
        <w:tabs>
          <w:tab w:val="left" w:pos="426"/>
        </w:tabs>
        <w:rPr>
          <w:rFonts w:cs="Arial"/>
        </w:rPr>
      </w:pPr>
      <w:r w:rsidRPr="003D4BD9">
        <w:rPr>
          <w:rFonts w:cs="Arial"/>
        </w:rPr>
        <w:t>High amounts of up-front planning</w:t>
      </w:r>
    </w:p>
    <w:p w:rsidR="00795782" w:rsidRPr="003D4BD9" w:rsidRDefault="00795782" w:rsidP="00795782">
      <w:pPr>
        <w:pStyle w:val="ListParagraph"/>
        <w:numPr>
          <w:ilvl w:val="1"/>
          <w:numId w:val="10"/>
        </w:numPr>
        <w:tabs>
          <w:tab w:val="left" w:pos="426"/>
        </w:tabs>
        <w:rPr>
          <w:rFonts w:cs="Arial"/>
        </w:rPr>
      </w:pPr>
      <w:r w:rsidRPr="003D4BD9">
        <w:rPr>
          <w:rFonts w:cs="Arial"/>
        </w:rPr>
        <w:t>Reduced time-to-market</w:t>
      </w:r>
    </w:p>
    <w:p w:rsidR="00795782" w:rsidRPr="003D4BD9" w:rsidRDefault="00795782" w:rsidP="00795782">
      <w:pPr>
        <w:pStyle w:val="ListParagraph"/>
        <w:numPr>
          <w:ilvl w:val="1"/>
          <w:numId w:val="10"/>
        </w:numPr>
        <w:tabs>
          <w:tab w:val="left" w:pos="426"/>
        </w:tabs>
        <w:rPr>
          <w:rFonts w:cs="Arial"/>
        </w:rPr>
      </w:pPr>
      <w:r w:rsidRPr="003D4BD9">
        <w:rPr>
          <w:rFonts w:cs="Arial"/>
        </w:rPr>
        <w:t>Flexible product delivery</w:t>
      </w:r>
    </w:p>
    <w:p w:rsidR="00FA291B" w:rsidRPr="003D4BD9" w:rsidRDefault="00795782" w:rsidP="00795782">
      <w:pPr>
        <w:ind w:firstLine="426"/>
        <w:rPr>
          <w:rFonts w:ascii="Arial" w:hAnsi="Arial" w:cs="Arial"/>
          <w:color w:val="FF0000"/>
        </w:rPr>
      </w:pPr>
      <w:r w:rsidRPr="00FA291B">
        <w:rPr>
          <w:rFonts w:ascii="Arial" w:hAnsi="Arial" w:cs="Arial"/>
        </w:rPr>
        <w:t xml:space="preserve">Ans. </w:t>
      </w:r>
    </w:p>
    <w:p w:rsidR="00795782" w:rsidRPr="003D4BD9" w:rsidRDefault="00795782" w:rsidP="00795782">
      <w:pPr>
        <w:ind w:left="426"/>
        <w:rPr>
          <w:rFonts w:ascii="Arial" w:hAnsi="Arial" w:cs="Arial"/>
          <w:color w:val="FF0000"/>
        </w:rPr>
      </w:pPr>
    </w:p>
    <w:p w:rsidR="00795782" w:rsidRPr="003D4BD9" w:rsidRDefault="00795782" w:rsidP="00795782">
      <w:pPr>
        <w:pStyle w:val="ListParagraph"/>
        <w:numPr>
          <w:ilvl w:val="0"/>
          <w:numId w:val="10"/>
        </w:numPr>
        <w:rPr>
          <w:rFonts w:cs="Arial"/>
        </w:rPr>
      </w:pPr>
      <w:r w:rsidRPr="003D4BD9">
        <w:rPr>
          <w:rFonts w:cs="Arial"/>
        </w:rPr>
        <w:t>You are the CEO of a company undergoing four different projects. Select the projects which you would implement the Agile philosophy</w:t>
      </w:r>
    </w:p>
    <w:p w:rsidR="00795782" w:rsidRPr="003D4BD9" w:rsidRDefault="00795782" w:rsidP="00795782">
      <w:pPr>
        <w:pStyle w:val="ListParagraph"/>
        <w:numPr>
          <w:ilvl w:val="1"/>
          <w:numId w:val="10"/>
        </w:numPr>
        <w:tabs>
          <w:tab w:val="left" w:pos="426"/>
        </w:tabs>
        <w:rPr>
          <w:rFonts w:cs="Arial"/>
        </w:rPr>
      </w:pPr>
      <w:r w:rsidRPr="003D4BD9">
        <w:rPr>
          <w:rFonts w:cs="Arial"/>
        </w:rPr>
        <w:t>Construction of a 5 floor residential block with  6 flats per floor</w:t>
      </w:r>
    </w:p>
    <w:p w:rsidR="00795782" w:rsidRPr="003D4BD9" w:rsidRDefault="00795782" w:rsidP="00795782">
      <w:pPr>
        <w:pStyle w:val="ListParagraph"/>
        <w:numPr>
          <w:ilvl w:val="1"/>
          <w:numId w:val="10"/>
        </w:numPr>
        <w:tabs>
          <w:tab w:val="left" w:pos="426"/>
        </w:tabs>
        <w:rPr>
          <w:rFonts w:cs="Arial"/>
        </w:rPr>
      </w:pPr>
      <w:r w:rsidRPr="003D4BD9">
        <w:rPr>
          <w:rFonts w:cs="Arial"/>
        </w:rPr>
        <w:t>Developing a new smartphone technology for a pre-defined market segment</w:t>
      </w:r>
    </w:p>
    <w:p w:rsidR="00795782" w:rsidRPr="003D4BD9" w:rsidRDefault="00795782" w:rsidP="00795782">
      <w:pPr>
        <w:pStyle w:val="ListParagraph"/>
        <w:numPr>
          <w:ilvl w:val="1"/>
          <w:numId w:val="10"/>
        </w:numPr>
        <w:tabs>
          <w:tab w:val="left" w:pos="426"/>
        </w:tabs>
        <w:rPr>
          <w:rFonts w:cs="Arial"/>
        </w:rPr>
      </w:pPr>
      <w:r w:rsidRPr="003D4BD9">
        <w:rPr>
          <w:rFonts w:cs="Arial"/>
        </w:rPr>
        <w:t>Developing a software technology for a customer for a change management exercise involving identifying the current as-is practices and developing a road-map for the to-be process depending on the vision of the management</w:t>
      </w:r>
    </w:p>
    <w:p w:rsidR="00795782" w:rsidRPr="003D4BD9" w:rsidRDefault="00795782" w:rsidP="00795782">
      <w:pPr>
        <w:pStyle w:val="ListParagraph"/>
        <w:numPr>
          <w:ilvl w:val="1"/>
          <w:numId w:val="10"/>
        </w:numPr>
        <w:tabs>
          <w:tab w:val="left" w:pos="426"/>
        </w:tabs>
        <w:rPr>
          <w:rFonts w:cs="Arial"/>
        </w:rPr>
      </w:pPr>
      <w:r w:rsidRPr="003D4BD9">
        <w:rPr>
          <w:rFonts w:cs="Arial"/>
        </w:rPr>
        <w:t>Constructing an automobile in a factory based on the developed prototype</w:t>
      </w:r>
    </w:p>
    <w:p w:rsidR="00FA291B" w:rsidRDefault="00795782" w:rsidP="00FA291B">
      <w:pPr>
        <w:tabs>
          <w:tab w:val="left" w:pos="426"/>
        </w:tabs>
        <w:rPr>
          <w:rFonts w:ascii="Arial" w:hAnsi="Arial" w:cs="Arial"/>
          <w:color w:val="FF0000"/>
        </w:rPr>
      </w:pPr>
      <w:r w:rsidRPr="003D4BD9">
        <w:rPr>
          <w:rFonts w:ascii="Arial" w:hAnsi="Arial" w:cs="Arial"/>
        </w:rPr>
        <w:tab/>
      </w:r>
      <w:r w:rsidRPr="00FA291B">
        <w:rPr>
          <w:rFonts w:ascii="Arial" w:hAnsi="Arial" w:cs="Arial"/>
        </w:rPr>
        <w:t xml:space="preserve">Ans. </w:t>
      </w:r>
    </w:p>
    <w:p w:rsidR="00FA291B" w:rsidRPr="003D4BD9" w:rsidRDefault="00FA291B" w:rsidP="00FA291B">
      <w:pPr>
        <w:tabs>
          <w:tab w:val="left" w:pos="426"/>
        </w:tabs>
        <w:rPr>
          <w:rFonts w:ascii="Arial" w:hAnsi="Arial" w:cs="Arial"/>
          <w:color w:val="FF0000"/>
        </w:rPr>
      </w:pPr>
    </w:p>
    <w:p w:rsidR="00795782" w:rsidRPr="003D4BD9" w:rsidRDefault="00795782" w:rsidP="00795782">
      <w:pPr>
        <w:pStyle w:val="ListParagraph"/>
        <w:numPr>
          <w:ilvl w:val="0"/>
          <w:numId w:val="10"/>
        </w:numPr>
        <w:tabs>
          <w:tab w:val="left" w:pos="426"/>
        </w:tabs>
        <w:rPr>
          <w:rFonts w:cs="Arial"/>
        </w:rPr>
      </w:pPr>
      <w:r w:rsidRPr="003D4BD9">
        <w:rPr>
          <w:rFonts w:cs="Arial"/>
        </w:rPr>
        <w:t>Which of the following are part of the values of the Agile manifesto</w:t>
      </w:r>
    </w:p>
    <w:p w:rsidR="00795782" w:rsidRPr="003D4BD9" w:rsidRDefault="00795782" w:rsidP="00795782">
      <w:pPr>
        <w:pStyle w:val="ListParagraph"/>
        <w:numPr>
          <w:ilvl w:val="1"/>
          <w:numId w:val="10"/>
        </w:numPr>
        <w:tabs>
          <w:tab w:val="left" w:pos="426"/>
        </w:tabs>
        <w:rPr>
          <w:rFonts w:cs="Arial"/>
        </w:rPr>
      </w:pPr>
      <w:r w:rsidRPr="003D4BD9">
        <w:rPr>
          <w:rFonts w:cs="Arial"/>
        </w:rPr>
        <w:t>Promoting Individuals over Processes</w:t>
      </w:r>
    </w:p>
    <w:p w:rsidR="00795782" w:rsidRPr="003D4BD9" w:rsidRDefault="00795782" w:rsidP="00795782">
      <w:pPr>
        <w:pStyle w:val="ListParagraph"/>
        <w:numPr>
          <w:ilvl w:val="1"/>
          <w:numId w:val="10"/>
        </w:numPr>
        <w:tabs>
          <w:tab w:val="left" w:pos="426"/>
        </w:tabs>
        <w:rPr>
          <w:rFonts w:cs="Arial"/>
        </w:rPr>
      </w:pPr>
      <w:r w:rsidRPr="003D4BD9">
        <w:rPr>
          <w:rFonts w:cs="Arial"/>
        </w:rPr>
        <w:t>Responding to change rather than long term planning</w:t>
      </w:r>
    </w:p>
    <w:p w:rsidR="00795782" w:rsidRPr="003D4BD9" w:rsidRDefault="00795782" w:rsidP="00795782">
      <w:pPr>
        <w:pStyle w:val="ListParagraph"/>
        <w:numPr>
          <w:ilvl w:val="1"/>
          <w:numId w:val="10"/>
        </w:numPr>
        <w:tabs>
          <w:tab w:val="left" w:pos="426"/>
        </w:tabs>
        <w:rPr>
          <w:rFonts w:cs="Arial"/>
        </w:rPr>
      </w:pPr>
      <w:r w:rsidRPr="003D4BD9">
        <w:rPr>
          <w:rFonts w:cs="Arial"/>
        </w:rPr>
        <w:t>Specialized teams rather than cross-functional teams</w:t>
      </w:r>
    </w:p>
    <w:p w:rsidR="00795782" w:rsidRPr="003D4BD9" w:rsidRDefault="00795782" w:rsidP="00795782">
      <w:pPr>
        <w:pStyle w:val="ListParagraph"/>
        <w:numPr>
          <w:ilvl w:val="1"/>
          <w:numId w:val="10"/>
        </w:numPr>
        <w:tabs>
          <w:tab w:val="left" w:pos="426"/>
        </w:tabs>
        <w:rPr>
          <w:rFonts w:cs="Arial"/>
        </w:rPr>
      </w:pPr>
      <w:r w:rsidRPr="003D4BD9">
        <w:rPr>
          <w:rFonts w:cs="Arial"/>
        </w:rPr>
        <w:t>Working software over comprehensive documentation</w:t>
      </w:r>
    </w:p>
    <w:p w:rsidR="00FA291B" w:rsidRDefault="00795782" w:rsidP="00FA291B">
      <w:pPr>
        <w:tabs>
          <w:tab w:val="left" w:pos="426"/>
        </w:tabs>
        <w:rPr>
          <w:rFonts w:ascii="Arial" w:hAnsi="Arial" w:cs="Arial"/>
          <w:color w:val="FF0000"/>
        </w:rPr>
      </w:pPr>
      <w:r w:rsidRPr="003D4BD9">
        <w:rPr>
          <w:rFonts w:ascii="Arial" w:hAnsi="Arial" w:cs="Arial"/>
        </w:rPr>
        <w:tab/>
      </w:r>
      <w:r w:rsidRPr="00FA291B">
        <w:rPr>
          <w:rFonts w:ascii="Arial" w:hAnsi="Arial" w:cs="Arial"/>
        </w:rPr>
        <w:t xml:space="preserve">Ans. </w:t>
      </w:r>
    </w:p>
    <w:p w:rsidR="00FA291B" w:rsidRDefault="00FA291B" w:rsidP="00FA291B">
      <w:pPr>
        <w:tabs>
          <w:tab w:val="left" w:pos="426"/>
        </w:tabs>
        <w:rPr>
          <w:rFonts w:ascii="Arial" w:hAnsi="Arial" w:cs="Arial"/>
          <w:color w:val="FF0000"/>
        </w:rPr>
      </w:pPr>
    </w:p>
    <w:p w:rsidR="00795782" w:rsidRPr="003D4BD9" w:rsidRDefault="00795782" w:rsidP="00795782">
      <w:pPr>
        <w:pStyle w:val="ListParagraph"/>
        <w:numPr>
          <w:ilvl w:val="0"/>
          <w:numId w:val="10"/>
        </w:numPr>
        <w:tabs>
          <w:tab w:val="left" w:pos="426"/>
        </w:tabs>
        <w:rPr>
          <w:rFonts w:cs="Arial"/>
        </w:rPr>
      </w:pPr>
      <w:r w:rsidRPr="003D4BD9">
        <w:rPr>
          <w:rFonts w:cs="Arial"/>
        </w:rPr>
        <w:t>As a Project Manager employing Agile practices in your organization, which of the following principles would employ.</w:t>
      </w:r>
    </w:p>
    <w:p w:rsidR="00795782" w:rsidRPr="003D4BD9" w:rsidRDefault="00795782" w:rsidP="00795782">
      <w:pPr>
        <w:pStyle w:val="ListParagraph"/>
        <w:numPr>
          <w:ilvl w:val="1"/>
          <w:numId w:val="10"/>
        </w:numPr>
        <w:tabs>
          <w:tab w:val="left" w:pos="426"/>
        </w:tabs>
        <w:rPr>
          <w:rFonts w:cs="Arial"/>
        </w:rPr>
      </w:pPr>
      <w:r w:rsidRPr="003D4BD9">
        <w:rPr>
          <w:rFonts w:cs="Arial"/>
        </w:rPr>
        <w:t>Business and technical employees working together</w:t>
      </w:r>
    </w:p>
    <w:p w:rsidR="00795782" w:rsidRPr="003D4BD9" w:rsidRDefault="00795782" w:rsidP="00795782">
      <w:pPr>
        <w:pStyle w:val="ListParagraph"/>
        <w:numPr>
          <w:ilvl w:val="1"/>
          <w:numId w:val="10"/>
        </w:numPr>
        <w:tabs>
          <w:tab w:val="left" w:pos="426"/>
        </w:tabs>
        <w:rPr>
          <w:rFonts w:cs="Arial"/>
        </w:rPr>
      </w:pPr>
      <w:r w:rsidRPr="003D4BD9">
        <w:rPr>
          <w:rFonts w:cs="Arial"/>
        </w:rPr>
        <w:t xml:space="preserve">It is </w:t>
      </w:r>
      <w:r>
        <w:rPr>
          <w:rFonts w:cs="Arial"/>
        </w:rPr>
        <w:t xml:space="preserve">always </w:t>
      </w:r>
      <w:r w:rsidRPr="003D4BD9">
        <w:rPr>
          <w:rFonts w:cs="Arial"/>
        </w:rPr>
        <w:t xml:space="preserve">essential to provide attention to every minute detail of a software before sanctioning its release </w:t>
      </w:r>
    </w:p>
    <w:p w:rsidR="00795782" w:rsidRPr="003D4BD9" w:rsidRDefault="00795782" w:rsidP="00795782">
      <w:pPr>
        <w:pStyle w:val="ListParagraph"/>
        <w:numPr>
          <w:ilvl w:val="1"/>
          <w:numId w:val="10"/>
        </w:numPr>
        <w:tabs>
          <w:tab w:val="left" w:pos="426"/>
        </w:tabs>
        <w:rPr>
          <w:rFonts w:cs="Arial"/>
        </w:rPr>
      </w:pPr>
      <w:r w:rsidRPr="003D4BD9">
        <w:rPr>
          <w:rFonts w:cs="Arial"/>
        </w:rPr>
        <w:t>Maintain co-located teams thereby promoting face-to-face communication</w:t>
      </w:r>
    </w:p>
    <w:p w:rsidR="00795782" w:rsidRPr="003D4BD9" w:rsidRDefault="00795782" w:rsidP="00795782">
      <w:pPr>
        <w:pStyle w:val="ListParagraph"/>
        <w:numPr>
          <w:ilvl w:val="1"/>
          <w:numId w:val="10"/>
        </w:numPr>
        <w:tabs>
          <w:tab w:val="left" w:pos="426"/>
        </w:tabs>
        <w:rPr>
          <w:rFonts w:cs="Arial"/>
        </w:rPr>
      </w:pPr>
      <w:r w:rsidRPr="003D4BD9">
        <w:rPr>
          <w:rFonts w:cs="Arial"/>
        </w:rPr>
        <w:t>Welcome changing requirements, even late in development</w:t>
      </w:r>
    </w:p>
    <w:p w:rsidR="00795782" w:rsidRDefault="00795782" w:rsidP="00795782">
      <w:pPr>
        <w:tabs>
          <w:tab w:val="left" w:pos="426"/>
        </w:tabs>
        <w:rPr>
          <w:rFonts w:ascii="Arial" w:hAnsi="Arial" w:cs="Arial"/>
        </w:rPr>
      </w:pPr>
      <w:r w:rsidRPr="003D4BD9">
        <w:rPr>
          <w:rFonts w:ascii="Arial" w:hAnsi="Arial" w:cs="Arial"/>
        </w:rPr>
        <w:tab/>
      </w:r>
      <w:r w:rsidRPr="00FA291B">
        <w:rPr>
          <w:rFonts w:ascii="Arial" w:hAnsi="Arial" w:cs="Arial"/>
        </w:rPr>
        <w:t xml:space="preserve">Ans. </w:t>
      </w:r>
    </w:p>
    <w:p w:rsidR="00FA291B" w:rsidRDefault="00FA291B" w:rsidP="00795782">
      <w:pPr>
        <w:tabs>
          <w:tab w:val="left" w:pos="426"/>
        </w:tabs>
        <w:rPr>
          <w:rFonts w:ascii="Arial" w:hAnsi="Arial" w:cs="Arial"/>
          <w:color w:val="FF0000"/>
        </w:rPr>
      </w:pPr>
    </w:p>
    <w:p w:rsidR="00FA291B" w:rsidRDefault="00FA291B" w:rsidP="00795782">
      <w:pPr>
        <w:tabs>
          <w:tab w:val="left" w:pos="426"/>
        </w:tabs>
        <w:rPr>
          <w:rFonts w:ascii="Arial" w:hAnsi="Arial" w:cs="Arial"/>
          <w:color w:val="FF0000"/>
        </w:rPr>
      </w:pPr>
    </w:p>
    <w:p w:rsidR="00FA291B" w:rsidRPr="003D4BD9" w:rsidRDefault="00FA291B" w:rsidP="00795782">
      <w:pPr>
        <w:tabs>
          <w:tab w:val="left" w:pos="426"/>
        </w:tabs>
        <w:rPr>
          <w:rFonts w:ascii="Arial" w:hAnsi="Arial" w:cs="Arial"/>
          <w:color w:val="FF0000"/>
        </w:rPr>
      </w:pPr>
    </w:p>
    <w:p w:rsidR="00795782" w:rsidRPr="003D4BD9" w:rsidRDefault="00795782" w:rsidP="00795782">
      <w:pPr>
        <w:pStyle w:val="ListParagraph"/>
        <w:numPr>
          <w:ilvl w:val="0"/>
          <w:numId w:val="10"/>
        </w:numPr>
        <w:tabs>
          <w:tab w:val="left" w:pos="426"/>
        </w:tabs>
        <w:rPr>
          <w:rFonts w:cs="Arial"/>
        </w:rPr>
      </w:pPr>
      <w:r w:rsidRPr="003D4BD9">
        <w:rPr>
          <w:rFonts w:cs="Arial"/>
        </w:rPr>
        <w:lastRenderedPageBreak/>
        <w:t>Identify the incorrect statement regarding Agile methodology</w:t>
      </w:r>
    </w:p>
    <w:p w:rsidR="00795782" w:rsidRPr="003D4BD9" w:rsidRDefault="00795782" w:rsidP="00795782">
      <w:pPr>
        <w:pStyle w:val="ListParagraph"/>
        <w:numPr>
          <w:ilvl w:val="1"/>
          <w:numId w:val="10"/>
        </w:numPr>
        <w:tabs>
          <w:tab w:val="left" w:pos="426"/>
        </w:tabs>
        <w:rPr>
          <w:rFonts w:cs="Arial"/>
        </w:rPr>
      </w:pPr>
      <w:r w:rsidRPr="003D4BD9">
        <w:rPr>
          <w:rFonts w:cs="Arial"/>
        </w:rPr>
        <w:t>Emphasis is on people rather than process</w:t>
      </w:r>
    </w:p>
    <w:p w:rsidR="00795782" w:rsidRPr="003D4BD9" w:rsidRDefault="00795782" w:rsidP="00795782">
      <w:pPr>
        <w:pStyle w:val="ListParagraph"/>
        <w:numPr>
          <w:ilvl w:val="1"/>
          <w:numId w:val="10"/>
        </w:numPr>
        <w:tabs>
          <w:tab w:val="left" w:pos="426"/>
        </w:tabs>
        <w:rPr>
          <w:rFonts w:cs="Arial"/>
        </w:rPr>
      </w:pPr>
      <w:r w:rsidRPr="003D4BD9">
        <w:rPr>
          <w:rFonts w:cs="Arial"/>
        </w:rPr>
        <w:t>Agile promotes minimal documentation contrary to the waterfall technique</w:t>
      </w:r>
    </w:p>
    <w:p w:rsidR="00795782" w:rsidRPr="003D4BD9" w:rsidRDefault="00795782" w:rsidP="00795782">
      <w:pPr>
        <w:pStyle w:val="ListParagraph"/>
        <w:numPr>
          <w:ilvl w:val="1"/>
          <w:numId w:val="10"/>
        </w:numPr>
        <w:tabs>
          <w:tab w:val="left" w:pos="426"/>
        </w:tabs>
        <w:rPr>
          <w:rFonts w:cs="Arial"/>
        </w:rPr>
      </w:pPr>
      <w:r w:rsidRPr="003D4BD9">
        <w:rPr>
          <w:rFonts w:cs="Arial"/>
        </w:rPr>
        <w:t>Agile recommends a Command based Leadership style</w:t>
      </w:r>
    </w:p>
    <w:p w:rsidR="00795782" w:rsidRPr="003D4BD9" w:rsidRDefault="00795782" w:rsidP="00795782">
      <w:pPr>
        <w:pStyle w:val="ListParagraph"/>
        <w:numPr>
          <w:ilvl w:val="1"/>
          <w:numId w:val="10"/>
        </w:numPr>
        <w:tabs>
          <w:tab w:val="left" w:pos="426"/>
        </w:tabs>
        <w:rPr>
          <w:rFonts w:cs="Arial"/>
        </w:rPr>
      </w:pPr>
      <w:r w:rsidRPr="003D4BD9">
        <w:rPr>
          <w:rFonts w:cs="Arial"/>
        </w:rPr>
        <w:t>Agile technique focuses on adaptability of the Project</w:t>
      </w:r>
    </w:p>
    <w:p w:rsidR="00795782" w:rsidRPr="003D4BD9" w:rsidRDefault="00795782" w:rsidP="00795782">
      <w:pPr>
        <w:tabs>
          <w:tab w:val="left" w:pos="426"/>
        </w:tabs>
        <w:rPr>
          <w:rFonts w:ascii="Arial" w:hAnsi="Arial" w:cs="Arial"/>
          <w:color w:val="FF0000"/>
        </w:rPr>
      </w:pPr>
      <w:r w:rsidRPr="003D4BD9">
        <w:rPr>
          <w:rFonts w:ascii="Arial" w:hAnsi="Arial" w:cs="Arial"/>
        </w:rPr>
        <w:tab/>
      </w:r>
      <w:r w:rsidRPr="00FA291B">
        <w:rPr>
          <w:rFonts w:ascii="Arial" w:hAnsi="Arial" w:cs="Arial"/>
        </w:rPr>
        <w:t>Ans</w:t>
      </w:r>
      <w:r w:rsidR="00FA291B">
        <w:rPr>
          <w:rFonts w:ascii="Arial" w:hAnsi="Arial" w:cs="Arial"/>
        </w:rPr>
        <w:t>.</w:t>
      </w:r>
    </w:p>
    <w:p w:rsidR="00795782" w:rsidRPr="003D4BD9" w:rsidRDefault="00795782" w:rsidP="00795782">
      <w:pPr>
        <w:tabs>
          <w:tab w:val="left" w:pos="426"/>
        </w:tabs>
        <w:rPr>
          <w:rFonts w:ascii="Arial" w:hAnsi="Arial" w:cs="Arial"/>
          <w:color w:val="FF0000"/>
        </w:rPr>
      </w:pPr>
      <w:r w:rsidRPr="003D4BD9">
        <w:rPr>
          <w:rFonts w:ascii="Arial" w:hAnsi="Arial" w:cs="Arial"/>
          <w:color w:val="FF0000"/>
        </w:rPr>
        <w:tab/>
      </w:r>
    </w:p>
    <w:p w:rsidR="00795782" w:rsidRPr="003D4BD9" w:rsidRDefault="00795782" w:rsidP="00795782">
      <w:pPr>
        <w:pStyle w:val="ListParagraph"/>
        <w:numPr>
          <w:ilvl w:val="0"/>
          <w:numId w:val="10"/>
        </w:numPr>
        <w:tabs>
          <w:tab w:val="left" w:pos="426"/>
        </w:tabs>
        <w:rPr>
          <w:rFonts w:cs="Arial"/>
        </w:rPr>
      </w:pPr>
      <w:r w:rsidRPr="003D4BD9">
        <w:rPr>
          <w:rFonts w:cs="Arial"/>
        </w:rPr>
        <w:t xml:space="preserve">Empirical Process Control is a Scrum Principle which </w:t>
      </w:r>
    </w:p>
    <w:p w:rsidR="00795782" w:rsidRPr="003D4BD9" w:rsidRDefault="00795782" w:rsidP="00795782">
      <w:pPr>
        <w:pStyle w:val="ListParagraph"/>
        <w:numPr>
          <w:ilvl w:val="1"/>
          <w:numId w:val="10"/>
        </w:numPr>
        <w:tabs>
          <w:tab w:val="left" w:pos="426"/>
        </w:tabs>
        <w:rPr>
          <w:rFonts w:cs="Arial"/>
        </w:rPr>
      </w:pPr>
      <w:r w:rsidRPr="003D4BD9">
        <w:rPr>
          <w:rFonts w:cs="Arial"/>
        </w:rPr>
        <w:t>Is used in cases where the inputs are clearly defined</w:t>
      </w:r>
    </w:p>
    <w:p w:rsidR="00795782" w:rsidRPr="003D4BD9" w:rsidRDefault="00795782" w:rsidP="00795782">
      <w:pPr>
        <w:pStyle w:val="ListParagraph"/>
        <w:numPr>
          <w:ilvl w:val="1"/>
          <w:numId w:val="10"/>
        </w:numPr>
        <w:tabs>
          <w:tab w:val="left" w:pos="426"/>
        </w:tabs>
        <w:rPr>
          <w:rFonts w:cs="Arial"/>
        </w:rPr>
      </w:pPr>
      <w:r w:rsidRPr="003D4BD9">
        <w:rPr>
          <w:rFonts w:cs="Arial"/>
        </w:rPr>
        <w:t>Focuses on providing control through frequent inspections and adaptations of processes that are imperfectly defined</w:t>
      </w:r>
    </w:p>
    <w:p w:rsidR="00795782" w:rsidRPr="003D4BD9" w:rsidRDefault="00795782" w:rsidP="00795782">
      <w:pPr>
        <w:pStyle w:val="ListParagraph"/>
        <w:numPr>
          <w:ilvl w:val="1"/>
          <w:numId w:val="10"/>
        </w:numPr>
        <w:tabs>
          <w:tab w:val="left" w:pos="426"/>
        </w:tabs>
        <w:rPr>
          <w:rFonts w:cs="Arial"/>
        </w:rPr>
      </w:pPr>
      <w:r w:rsidRPr="003D4BD9">
        <w:rPr>
          <w:rFonts w:cs="Arial"/>
        </w:rPr>
        <w:t>Is employed in situations where the processes generate unpredictable and unrepeatable outputs</w:t>
      </w:r>
    </w:p>
    <w:p w:rsidR="00795782" w:rsidRPr="003D4BD9" w:rsidRDefault="00795782" w:rsidP="00795782">
      <w:pPr>
        <w:pStyle w:val="ListParagraph"/>
        <w:numPr>
          <w:ilvl w:val="1"/>
          <w:numId w:val="10"/>
        </w:numPr>
        <w:tabs>
          <w:tab w:val="left" w:pos="426"/>
        </w:tabs>
        <w:rPr>
          <w:rFonts w:cs="Arial"/>
        </w:rPr>
      </w:pPr>
      <w:r w:rsidRPr="003D4BD9">
        <w:rPr>
          <w:rFonts w:cs="Arial"/>
        </w:rPr>
        <w:t>Is useful when a particular input always provides a specific output</w:t>
      </w:r>
    </w:p>
    <w:p w:rsidR="00795782" w:rsidRDefault="00795782" w:rsidP="00795782">
      <w:pPr>
        <w:tabs>
          <w:tab w:val="left" w:pos="426"/>
        </w:tabs>
        <w:rPr>
          <w:rFonts w:ascii="Arial" w:hAnsi="Arial" w:cs="Arial"/>
        </w:rPr>
      </w:pPr>
      <w:r w:rsidRPr="003D4BD9">
        <w:rPr>
          <w:rFonts w:ascii="Arial" w:hAnsi="Arial" w:cs="Arial"/>
        </w:rPr>
        <w:tab/>
      </w:r>
      <w:r w:rsidRPr="00FA291B">
        <w:rPr>
          <w:rFonts w:ascii="Arial" w:hAnsi="Arial" w:cs="Arial"/>
        </w:rPr>
        <w:t xml:space="preserve">Ans. </w:t>
      </w:r>
    </w:p>
    <w:p w:rsidR="00FA291B" w:rsidRPr="003D4BD9" w:rsidRDefault="00FA291B" w:rsidP="00795782">
      <w:pPr>
        <w:tabs>
          <w:tab w:val="left" w:pos="426"/>
        </w:tabs>
        <w:rPr>
          <w:rFonts w:ascii="Arial" w:hAnsi="Arial" w:cs="Arial"/>
        </w:rPr>
      </w:pPr>
    </w:p>
    <w:p w:rsidR="00795782" w:rsidRPr="003D4BD9" w:rsidRDefault="00795782" w:rsidP="00795782">
      <w:pPr>
        <w:pStyle w:val="ListParagraph"/>
        <w:numPr>
          <w:ilvl w:val="0"/>
          <w:numId w:val="10"/>
        </w:numPr>
        <w:tabs>
          <w:tab w:val="left" w:pos="426"/>
        </w:tabs>
        <w:rPr>
          <w:rFonts w:cs="Arial"/>
        </w:rPr>
      </w:pPr>
      <w:r w:rsidRPr="003D4BD9">
        <w:rPr>
          <w:rFonts w:cs="Arial"/>
        </w:rPr>
        <w:t>All the following are part of the Scrum principles except</w:t>
      </w:r>
    </w:p>
    <w:p w:rsidR="00795782" w:rsidRPr="003D4BD9" w:rsidRDefault="00795782" w:rsidP="00795782">
      <w:pPr>
        <w:pStyle w:val="ListParagraph"/>
        <w:numPr>
          <w:ilvl w:val="1"/>
          <w:numId w:val="10"/>
        </w:numPr>
        <w:tabs>
          <w:tab w:val="left" w:pos="426"/>
        </w:tabs>
        <w:rPr>
          <w:rFonts w:cs="Arial"/>
        </w:rPr>
      </w:pPr>
      <w:r w:rsidRPr="003D4BD9">
        <w:rPr>
          <w:rFonts w:cs="Arial"/>
        </w:rPr>
        <w:t>Self-organization</w:t>
      </w:r>
    </w:p>
    <w:p w:rsidR="00795782" w:rsidRPr="003D4BD9" w:rsidRDefault="00795782" w:rsidP="00795782">
      <w:pPr>
        <w:pStyle w:val="ListParagraph"/>
        <w:numPr>
          <w:ilvl w:val="1"/>
          <w:numId w:val="10"/>
        </w:numPr>
        <w:tabs>
          <w:tab w:val="left" w:pos="426"/>
        </w:tabs>
        <w:rPr>
          <w:rFonts w:cs="Arial"/>
        </w:rPr>
      </w:pPr>
      <w:r w:rsidRPr="003D4BD9">
        <w:rPr>
          <w:rFonts w:cs="Arial"/>
        </w:rPr>
        <w:t>Time-boxing</w:t>
      </w:r>
    </w:p>
    <w:p w:rsidR="00795782" w:rsidRPr="003D4BD9" w:rsidRDefault="00795782" w:rsidP="00795782">
      <w:pPr>
        <w:pStyle w:val="ListParagraph"/>
        <w:numPr>
          <w:ilvl w:val="1"/>
          <w:numId w:val="10"/>
        </w:numPr>
        <w:tabs>
          <w:tab w:val="left" w:pos="426"/>
        </w:tabs>
        <w:rPr>
          <w:rFonts w:cs="Arial"/>
        </w:rPr>
      </w:pPr>
      <w:r w:rsidRPr="003D4BD9">
        <w:rPr>
          <w:rFonts w:cs="Arial"/>
        </w:rPr>
        <w:t>Task-prioritization</w:t>
      </w:r>
    </w:p>
    <w:p w:rsidR="00795782" w:rsidRPr="003D4BD9" w:rsidRDefault="00795782" w:rsidP="00795782">
      <w:pPr>
        <w:pStyle w:val="ListParagraph"/>
        <w:numPr>
          <w:ilvl w:val="1"/>
          <w:numId w:val="10"/>
        </w:numPr>
        <w:tabs>
          <w:tab w:val="left" w:pos="426"/>
        </w:tabs>
        <w:rPr>
          <w:rFonts w:cs="Arial"/>
        </w:rPr>
      </w:pPr>
      <w:r w:rsidRPr="003D4BD9">
        <w:rPr>
          <w:rFonts w:cs="Arial"/>
        </w:rPr>
        <w:t>Defined Process Control</w:t>
      </w:r>
    </w:p>
    <w:p w:rsidR="00795782" w:rsidRDefault="00795782" w:rsidP="00795782">
      <w:pPr>
        <w:tabs>
          <w:tab w:val="left" w:pos="426"/>
        </w:tabs>
        <w:rPr>
          <w:rFonts w:ascii="Arial" w:hAnsi="Arial" w:cs="Arial"/>
        </w:rPr>
      </w:pPr>
      <w:r w:rsidRPr="003D4BD9">
        <w:rPr>
          <w:rFonts w:ascii="Arial" w:hAnsi="Arial" w:cs="Arial"/>
        </w:rPr>
        <w:tab/>
      </w:r>
      <w:r w:rsidRPr="00FA291B">
        <w:rPr>
          <w:rFonts w:ascii="Arial" w:hAnsi="Arial" w:cs="Arial"/>
        </w:rPr>
        <w:t xml:space="preserve">Ans. </w:t>
      </w:r>
    </w:p>
    <w:p w:rsidR="00FA291B" w:rsidRPr="003D4BD9" w:rsidRDefault="00FA291B" w:rsidP="00795782">
      <w:pPr>
        <w:tabs>
          <w:tab w:val="left" w:pos="426"/>
        </w:tabs>
        <w:rPr>
          <w:rFonts w:ascii="Arial" w:hAnsi="Arial" w:cs="Arial"/>
        </w:rPr>
      </w:pPr>
    </w:p>
    <w:p w:rsidR="00795782" w:rsidRPr="003D4BD9" w:rsidRDefault="00795782" w:rsidP="00795782">
      <w:pPr>
        <w:pStyle w:val="ListParagraph"/>
        <w:numPr>
          <w:ilvl w:val="0"/>
          <w:numId w:val="10"/>
        </w:numPr>
        <w:tabs>
          <w:tab w:val="left" w:pos="426"/>
        </w:tabs>
        <w:rPr>
          <w:rFonts w:cs="Arial"/>
        </w:rPr>
      </w:pPr>
      <w:r w:rsidRPr="003D4BD9">
        <w:rPr>
          <w:rFonts w:cs="Arial"/>
        </w:rPr>
        <w:t>Scrum projects are applicable in which of the following environments</w:t>
      </w:r>
    </w:p>
    <w:p w:rsidR="00795782" w:rsidRPr="003D4BD9" w:rsidRDefault="00795782" w:rsidP="00795782">
      <w:pPr>
        <w:pStyle w:val="ListParagraph"/>
        <w:numPr>
          <w:ilvl w:val="1"/>
          <w:numId w:val="10"/>
        </w:numPr>
        <w:tabs>
          <w:tab w:val="left" w:pos="426"/>
        </w:tabs>
        <w:rPr>
          <w:rFonts w:cs="Arial"/>
        </w:rPr>
      </w:pPr>
      <w:r w:rsidRPr="003D4BD9">
        <w:rPr>
          <w:rFonts w:cs="Arial"/>
        </w:rPr>
        <w:t>Developing cutting-edge products</w:t>
      </w:r>
    </w:p>
    <w:p w:rsidR="00795782" w:rsidRPr="003D4BD9" w:rsidRDefault="00795782" w:rsidP="00795782">
      <w:pPr>
        <w:pStyle w:val="ListParagraph"/>
        <w:numPr>
          <w:ilvl w:val="1"/>
          <w:numId w:val="10"/>
        </w:numPr>
        <w:tabs>
          <w:tab w:val="left" w:pos="426"/>
        </w:tabs>
        <w:rPr>
          <w:rFonts w:cs="Arial"/>
        </w:rPr>
      </w:pPr>
      <w:r w:rsidRPr="003D4BD9">
        <w:rPr>
          <w:rFonts w:cs="Arial"/>
        </w:rPr>
        <w:t>Frequently changing requirement</w:t>
      </w:r>
    </w:p>
    <w:p w:rsidR="00795782" w:rsidRPr="003D4BD9" w:rsidRDefault="00795782" w:rsidP="00795782">
      <w:pPr>
        <w:pStyle w:val="ListParagraph"/>
        <w:numPr>
          <w:ilvl w:val="1"/>
          <w:numId w:val="10"/>
        </w:numPr>
        <w:tabs>
          <w:tab w:val="left" w:pos="426"/>
        </w:tabs>
        <w:rPr>
          <w:rFonts w:cs="Arial"/>
        </w:rPr>
      </w:pPr>
      <w:r w:rsidRPr="003D4BD9">
        <w:rPr>
          <w:rFonts w:cs="Arial"/>
        </w:rPr>
        <w:t>Volatile and hyper-competitive markets</w:t>
      </w:r>
    </w:p>
    <w:p w:rsidR="00795782" w:rsidRPr="003D4BD9" w:rsidRDefault="00795782" w:rsidP="00795782">
      <w:pPr>
        <w:pStyle w:val="ListParagraph"/>
        <w:numPr>
          <w:ilvl w:val="1"/>
          <w:numId w:val="10"/>
        </w:numPr>
        <w:tabs>
          <w:tab w:val="left" w:pos="426"/>
        </w:tabs>
        <w:rPr>
          <w:rFonts w:cs="Arial"/>
        </w:rPr>
      </w:pPr>
      <w:r w:rsidRPr="003D4BD9">
        <w:rPr>
          <w:rFonts w:cs="Arial"/>
        </w:rPr>
        <w:t>Projects involving frequent need for feedback</w:t>
      </w:r>
    </w:p>
    <w:p w:rsidR="00795782" w:rsidRDefault="00795782" w:rsidP="00FA291B">
      <w:pPr>
        <w:tabs>
          <w:tab w:val="left" w:pos="426"/>
        </w:tabs>
        <w:rPr>
          <w:rFonts w:cs="Arial"/>
          <w:color w:val="FF0000"/>
        </w:rPr>
      </w:pPr>
      <w:r w:rsidRPr="003D4BD9">
        <w:rPr>
          <w:rFonts w:cs="Arial"/>
          <w:color w:val="FF0000"/>
        </w:rPr>
        <w:tab/>
      </w:r>
      <w:r w:rsidRPr="00FA291B">
        <w:rPr>
          <w:rFonts w:cs="Arial"/>
        </w:rPr>
        <w:t xml:space="preserve">Ans. </w:t>
      </w:r>
    </w:p>
    <w:p w:rsidR="00795782" w:rsidRDefault="00795782" w:rsidP="00795782">
      <w:pPr>
        <w:pStyle w:val="ListParagraph"/>
        <w:autoSpaceDE w:val="0"/>
        <w:autoSpaceDN w:val="0"/>
        <w:adjustRightInd w:val="0"/>
        <w:spacing w:after="120" w:line="264" w:lineRule="auto"/>
        <w:ind w:left="0"/>
        <w:contextualSpacing w:val="0"/>
      </w:pPr>
    </w:p>
    <w:p w:rsidR="00795782" w:rsidRPr="003D4BD9" w:rsidRDefault="00795782" w:rsidP="00795782">
      <w:pPr>
        <w:pStyle w:val="ListParagraph"/>
        <w:numPr>
          <w:ilvl w:val="0"/>
          <w:numId w:val="10"/>
        </w:numPr>
        <w:tabs>
          <w:tab w:val="left" w:pos="426"/>
        </w:tabs>
        <w:rPr>
          <w:rFonts w:cs="Arial"/>
        </w:rPr>
      </w:pPr>
      <w:r w:rsidRPr="003D4BD9">
        <w:rPr>
          <w:rFonts w:cs="Arial"/>
        </w:rPr>
        <w:t>Product development using SCRUM results in which of the following</w:t>
      </w:r>
    </w:p>
    <w:p w:rsidR="00795782" w:rsidRPr="003D4BD9" w:rsidRDefault="00795782" w:rsidP="00795782">
      <w:pPr>
        <w:pStyle w:val="ListParagraph"/>
        <w:numPr>
          <w:ilvl w:val="1"/>
          <w:numId w:val="10"/>
        </w:numPr>
        <w:tabs>
          <w:tab w:val="left" w:pos="426"/>
        </w:tabs>
        <w:rPr>
          <w:rFonts w:cs="Arial"/>
        </w:rPr>
      </w:pPr>
      <w:r w:rsidRPr="003D4BD9">
        <w:rPr>
          <w:rFonts w:cs="Arial"/>
        </w:rPr>
        <w:t>Transparency across the team and shareholders</w:t>
      </w:r>
    </w:p>
    <w:p w:rsidR="00795782" w:rsidRPr="003D4BD9" w:rsidRDefault="00795782" w:rsidP="00795782">
      <w:pPr>
        <w:pStyle w:val="ListParagraph"/>
        <w:numPr>
          <w:ilvl w:val="1"/>
          <w:numId w:val="10"/>
        </w:numPr>
        <w:tabs>
          <w:tab w:val="left" w:pos="426"/>
        </w:tabs>
        <w:rPr>
          <w:rFonts w:cs="Arial"/>
        </w:rPr>
      </w:pPr>
      <w:r w:rsidRPr="003D4BD9">
        <w:rPr>
          <w:rFonts w:cs="Arial"/>
        </w:rPr>
        <w:t>Adaptive product development environment</w:t>
      </w:r>
    </w:p>
    <w:p w:rsidR="00795782" w:rsidRPr="003D4BD9" w:rsidRDefault="00795782" w:rsidP="00795782">
      <w:pPr>
        <w:pStyle w:val="ListParagraph"/>
        <w:numPr>
          <w:ilvl w:val="1"/>
          <w:numId w:val="10"/>
        </w:numPr>
        <w:tabs>
          <w:tab w:val="left" w:pos="426"/>
        </w:tabs>
        <w:rPr>
          <w:rFonts w:cs="Arial"/>
        </w:rPr>
      </w:pPr>
      <w:r w:rsidRPr="003D4BD9">
        <w:rPr>
          <w:rFonts w:cs="Arial"/>
        </w:rPr>
        <w:t>Features offering the maximum business value are prioritized</w:t>
      </w:r>
    </w:p>
    <w:p w:rsidR="00795782" w:rsidRPr="003D4BD9" w:rsidRDefault="00795782" w:rsidP="00795782">
      <w:pPr>
        <w:pStyle w:val="ListParagraph"/>
        <w:numPr>
          <w:ilvl w:val="1"/>
          <w:numId w:val="10"/>
        </w:numPr>
        <w:tabs>
          <w:tab w:val="left" w:pos="426"/>
        </w:tabs>
        <w:rPr>
          <w:rFonts w:cs="Arial"/>
        </w:rPr>
      </w:pPr>
      <w:r w:rsidRPr="003D4BD9">
        <w:rPr>
          <w:rFonts w:cs="Arial"/>
        </w:rPr>
        <w:t>Cross—functional teams are used so that the work done during Sprints would not require client feedback</w:t>
      </w:r>
    </w:p>
    <w:p w:rsidR="00FA291B" w:rsidRDefault="00795782" w:rsidP="00FA291B">
      <w:pPr>
        <w:tabs>
          <w:tab w:val="left" w:pos="426"/>
        </w:tabs>
        <w:rPr>
          <w:rFonts w:ascii="Arial" w:hAnsi="Arial" w:cs="Arial"/>
        </w:rPr>
      </w:pPr>
      <w:r w:rsidRPr="003D4BD9">
        <w:rPr>
          <w:rFonts w:ascii="Arial" w:hAnsi="Arial" w:cs="Arial"/>
        </w:rPr>
        <w:tab/>
      </w:r>
      <w:r w:rsidRPr="00FA291B">
        <w:rPr>
          <w:rFonts w:ascii="Arial" w:hAnsi="Arial" w:cs="Arial"/>
        </w:rPr>
        <w:t xml:space="preserve">Ans. </w:t>
      </w:r>
    </w:p>
    <w:p w:rsidR="00FA291B" w:rsidRDefault="00FA291B" w:rsidP="00FA291B">
      <w:pPr>
        <w:tabs>
          <w:tab w:val="left" w:pos="426"/>
        </w:tabs>
        <w:rPr>
          <w:rFonts w:ascii="Arial" w:hAnsi="Arial" w:cs="Arial"/>
          <w:color w:val="FF0000"/>
        </w:rPr>
      </w:pPr>
    </w:p>
    <w:p w:rsidR="00795782" w:rsidRPr="003D4BD9" w:rsidRDefault="00795782" w:rsidP="00FA291B">
      <w:pPr>
        <w:pStyle w:val="ListParagraph"/>
        <w:numPr>
          <w:ilvl w:val="0"/>
          <w:numId w:val="10"/>
        </w:numPr>
        <w:tabs>
          <w:tab w:val="left" w:pos="426"/>
        </w:tabs>
        <w:rPr>
          <w:rFonts w:cs="Arial"/>
        </w:rPr>
      </w:pPr>
      <w:r w:rsidRPr="003D4BD9">
        <w:rPr>
          <w:rFonts w:cs="Arial"/>
        </w:rPr>
        <w:lastRenderedPageBreak/>
        <w:t>Prioritized delivery in SCRUM is</w:t>
      </w:r>
    </w:p>
    <w:p w:rsidR="00795782" w:rsidRPr="003D4BD9" w:rsidRDefault="00795782" w:rsidP="00795782">
      <w:pPr>
        <w:pStyle w:val="ListParagraph"/>
        <w:numPr>
          <w:ilvl w:val="1"/>
          <w:numId w:val="10"/>
        </w:numPr>
        <w:tabs>
          <w:tab w:val="left" w:pos="426"/>
        </w:tabs>
        <w:rPr>
          <w:rFonts w:cs="Arial"/>
        </w:rPr>
      </w:pPr>
      <w:r w:rsidRPr="003D4BD9">
        <w:rPr>
          <w:rFonts w:cs="Arial"/>
        </w:rPr>
        <w:t>A feature which is the simplest and would not require much involvement from the team will be completed first</w:t>
      </w:r>
    </w:p>
    <w:p w:rsidR="00795782" w:rsidRPr="003D4BD9" w:rsidRDefault="00795782" w:rsidP="00795782">
      <w:pPr>
        <w:pStyle w:val="ListParagraph"/>
        <w:numPr>
          <w:ilvl w:val="1"/>
          <w:numId w:val="10"/>
        </w:numPr>
        <w:tabs>
          <w:tab w:val="left" w:pos="426"/>
        </w:tabs>
        <w:rPr>
          <w:rFonts w:cs="Arial"/>
        </w:rPr>
      </w:pPr>
      <w:r w:rsidRPr="003D4BD9">
        <w:rPr>
          <w:rFonts w:cs="Arial"/>
        </w:rPr>
        <w:t>A feature with the least/no interdependencies will get completed first to ensure smooth and un-interrupted delivery</w:t>
      </w:r>
    </w:p>
    <w:p w:rsidR="00795782" w:rsidRPr="003D4BD9" w:rsidRDefault="00795782" w:rsidP="00795782">
      <w:pPr>
        <w:pStyle w:val="ListParagraph"/>
        <w:numPr>
          <w:ilvl w:val="1"/>
          <w:numId w:val="10"/>
        </w:numPr>
        <w:tabs>
          <w:tab w:val="left" w:pos="426"/>
        </w:tabs>
        <w:rPr>
          <w:rFonts w:cs="Arial"/>
        </w:rPr>
      </w:pPr>
      <w:r w:rsidRPr="003D4BD9">
        <w:rPr>
          <w:rFonts w:cs="Arial"/>
        </w:rPr>
        <w:t>A feature where tasks that provide maximum business value will be completed the earliest</w:t>
      </w:r>
    </w:p>
    <w:p w:rsidR="00795782" w:rsidRPr="003D4BD9" w:rsidRDefault="00795782" w:rsidP="00795782">
      <w:pPr>
        <w:pStyle w:val="ListParagraph"/>
        <w:numPr>
          <w:ilvl w:val="1"/>
          <w:numId w:val="10"/>
        </w:numPr>
        <w:tabs>
          <w:tab w:val="left" w:pos="426"/>
        </w:tabs>
        <w:rPr>
          <w:rFonts w:cs="Arial"/>
        </w:rPr>
      </w:pPr>
      <w:r w:rsidRPr="003D4BD9">
        <w:rPr>
          <w:rFonts w:cs="Arial"/>
        </w:rPr>
        <w:t>A feature where the tasks are completed on a first in first out basis</w:t>
      </w:r>
    </w:p>
    <w:p w:rsidR="00795782" w:rsidRDefault="00FA291B" w:rsidP="00795782">
      <w:pPr>
        <w:pStyle w:val="ListParagraph"/>
        <w:tabs>
          <w:tab w:val="left" w:pos="426"/>
        </w:tabs>
        <w:ind w:left="360"/>
        <w:rPr>
          <w:rFonts w:cs="Arial"/>
          <w:color w:val="FF0000"/>
        </w:rPr>
      </w:pPr>
      <w:r>
        <w:rPr>
          <w:rFonts w:cs="Arial"/>
          <w:color w:val="FF0000"/>
        </w:rPr>
        <w:t xml:space="preserve"> </w:t>
      </w:r>
      <w:r w:rsidRPr="00FA291B">
        <w:rPr>
          <w:rFonts w:cs="Arial"/>
        </w:rPr>
        <w:t xml:space="preserve">Ans. </w:t>
      </w:r>
    </w:p>
    <w:p w:rsidR="00EF680E" w:rsidRDefault="00EF680E">
      <w:pPr>
        <w:rPr>
          <w:ins w:id="52" w:author="RUTH" w:date="2012-11-10T05:31:00Z"/>
          <w:rFonts w:ascii="Arial" w:eastAsiaTheme="minorEastAsia" w:hAnsi="Arial"/>
          <w:lang w:eastAsia="en-IN"/>
        </w:rPr>
      </w:pPr>
      <w:ins w:id="53" w:author="RUTH" w:date="2012-11-10T05:31:00Z">
        <w:r>
          <w:br w:type="page"/>
        </w:r>
      </w:ins>
    </w:p>
    <w:p w:rsidR="00EF680E" w:rsidRDefault="00EF680E">
      <w:pPr>
        <w:rPr>
          <w:ins w:id="54" w:author="RUTH" w:date="2012-11-10T05:31:00Z"/>
          <w:rFonts w:ascii="Arial" w:eastAsiaTheme="minorEastAsia" w:hAnsi="Arial"/>
          <w:lang w:eastAsia="en-IN"/>
        </w:rPr>
      </w:pPr>
      <w:ins w:id="55" w:author="RUTH" w:date="2012-11-10T05:31:00Z">
        <w:r>
          <w:lastRenderedPageBreak/>
          <w:br w:type="page"/>
        </w:r>
      </w:ins>
    </w:p>
    <w:p w:rsidR="00795782" w:rsidRDefault="00795782" w:rsidP="00795782">
      <w:pPr>
        <w:pStyle w:val="ListParagraph"/>
        <w:autoSpaceDE w:val="0"/>
        <w:autoSpaceDN w:val="0"/>
        <w:adjustRightInd w:val="0"/>
        <w:spacing w:after="120" w:line="264" w:lineRule="auto"/>
        <w:ind w:left="0"/>
        <w:contextualSpacing w:val="0"/>
        <w:sectPr w:rsidR="00795782" w:rsidSect="00DB493C">
          <w:headerReference w:type="default" r:id="rId55"/>
          <w:footerReference w:type="default" r:id="rId56"/>
          <w:pgSz w:w="11906" w:h="16838"/>
          <w:pgMar w:top="1440" w:right="1440" w:bottom="1440" w:left="1440" w:header="708" w:footer="708" w:gutter="0"/>
          <w:pgNumType w:start="1"/>
          <w:cols w:space="708"/>
          <w:docGrid w:linePitch="360"/>
        </w:sectPr>
      </w:pPr>
    </w:p>
    <w:p w:rsidR="00F94D8F" w:rsidRPr="00F94D8F" w:rsidRDefault="00F94D8F" w:rsidP="00F94D8F">
      <w:pPr>
        <w:pStyle w:val="Heading1"/>
        <w:rPr>
          <w:color w:val="FFFFFF" w:themeColor="background1"/>
          <w:lang w:val="en-IN"/>
        </w:rPr>
      </w:pPr>
      <w:del w:id="56" w:author="RUTH" w:date="2012-11-10T05:24:00Z">
        <w:r w:rsidRPr="00F94D8F" w:rsidDel="00050FA1">
          <w:rPr>
            <w:color w:val="FFFFFF" w:themeColor="background1"/>
            <w:lang w:val="en-IN"/>
          </w:rPr>
          <w:lastRenderedPageBreak/>
          <w:delText>Scrum Roles</w:delText>
        </w:r>
      </w:del>
    </w:p>
    <w:p w:rsidR="00795782" w:rsidRPr="00795782" w:rsidRDefault="00795782" w:rsidP="00795782">
      <w:pPr>
        <w:pStyle w:val="Heading2"/>
      </w:pPr>
      <w:bookmarkStart w:id="57" w:name="_Toc336865238"/>
      <w:bookmarkStart w:id="58" w:name="_Toc340836797"/>
      <w:r w:rsidRPr="00795782">
        <w:t>Overview</w:t>
      </w:r>
      <w:bookmarkEnd w:id="57"/>
      <w:bookmarkEnd w:id="58"/>
    </w:p>
    <w:p w:rsidR="00795782" w:rsidRPr="00055431" w:rsidRDefault="00795782" w:rsidP="00795782">
      <w:pPr>
        <w:rPr>
          <w:rFonts w:ascii="Arial" w:hAnsi="Arial" w:cs="Arial"/>
        </w:rPr>
      </w:pPr>
      <w:r w:rsidRPr="003D4BD9">
        <w:rPr>
          <w:rFonts w:ascii="Arial" w:hAnsi="Arial" w:cs="Arial"/>
        </w:rPr>
        <w:t>There are three core roles in Scrum</w:t>
      </w:r>
      <w:r w:rsidRPr="00055431">
        <w:rPr>
          <w:rFonts w:ascii="Arial" w:hAnsi="Arial" w:cs="Arial"/>
        </w:rPr>
        <w:t>: The Product Owner, The Scrum Master, and the Development Team (also called the Scrum Team). These are the people responsible for completing the project objectives. The roles and responsibilities of the traditional project manager are divided among all the core roles.</w:t>
      </w:r>
    </w:p>
    <w:p w:rsidR="00795782" w:rsidRPr="00055431" w:rsidRDefault="00795782" w:rsidP="00795782">
      <w:pPr>
        <w:pStyle w:val="ListParagraph"/>
        <w:numPr>
          <w:ilvl w:val="0"/>
          <w:numId w:val="11"/>
        </w:numPr>
        <w:rPr>
          <w:rFonts w:cs="Arial"/>
        </w:rPr>
      </w:pPr>
      <w:r w:rsidRPr="00055431">
        <w:rPr>
          <w:rFonts w:cs="Arial"/>
          <w:b/>
        </w:rPr>
        <w:t>The Product Owner</w:t>
      </w:r>
      <w:r w:rsidRPr="00055431">
        <w:rPr>
          <w:rFonts w:cs="Arial"/>
        </w:rPr>
        <w:t xml:space="preserve"> is responsible for achieving maximum business value. The Product Owner is the voice of the customer and is generally from the </w:t>
      </w:r>
      <w:commentRangeStart w:id="59"/>
      <w:r w:rsidR="00055431">
        <w:rPr>
          <w:rFonts w:cs="Arial"/>
          <w:u w:val="single"/>
        </w:rPr>
        <w:t>_______________</w:t>
      </w:r>
      <w:commentRangeEnd w:id="59"/>
      <w:r w:rsidR="00E66EEA">
        <w:rPr>
          <w:rStyle w:val="CommentReference"/>
          <w:rFonts w:asciiTheme="minorHAnsi" w:eastAsiaTheme="minorHAnsi" w:hAnsiTheme="minorHAnsi"/>
          <w:lang w:eastAsia="en-US"/>
        </w:rPr>
        <w:commentReference w:id="59"/>
      </w:r>
      <w:r w:rsidRPr="00055431">
        <w:rPr>
          <w:rFonts w:cs="Arial"/>
        </w:rPr>
        <w:t xml:space="preserve">side. The Product Owner is responsible for the delivery of the product and drives design, priorities, and reprioritization of the Product Backlog. </w:t>
      </w:r>
    </w:p>
    <w:p w:rsidR="00795782" w:rsidRPr="00055431" w:rsidRDefault="00795782" w:rsidP="00795782">
      <w:pPr>
        <w:pStyle w:val="ListParagraph"/>
        <w:rPr>
          <w:rFonts w:cs="Arial"/>
        </w:rPr>
      </w:pPr>
    </w:p>
    <w:p w:rsidR="00795782" w:rsidRPr="00055431" w:rsidRDefault="00795782" w:rsidP="00795782">
      <w:pPr>
        <w:pStyle w:val="ListParagraph"/>
        <w:numPr>
          <w:ilvl w:val="0"/>
          <w:numId w:val="11"/>
        </w:numPr>
        <w:rPr>
          <w:rFonts w:cs="Arial"/>
        </w:rPr>
      </w:pPr>
      <w:r w:rsidRPr="00055431">
        <w:rPr>
          <w:rFonts w:cs="Arial"/>
          <w:b/>
        </w:rPr>
        <w:t>The Development Team</w:t>
      </w:r>
      <w:r w:rsidRPr="00055431">
        <w:rPr>
          <w:rFonts w:cs="Arial"/>
        </w:rPr>
        <w:t xml:space="preserve"> is responsible for completing the product deliverable for the Product Owner. Scrum teams are cross-functional and self-organizing. The team decides the amount of work they will commit to in a Sprint. The Scrum team can consist of team members from different stages: development, quality assurance, business analysts, and so on.</w:t>
      </w:r>
    </w:p>
    <w:p w:rsidR="00795782" w:rsidRPr="00055431" w:rsidRDefault="00795782" w:rsidP="00795782">
      <w:pPr>
        <w:pStyle w:val="ListParagraph"/>
        <w:rPr>
          <w:rFonts w:cs="Arial"/>
        </w:rPr>
      </w:pPr>
    </w:p>
    <w:p w:rsidR="00795782" w:rsidRPr="00055431" w:rsidRDefault="00795782" w:rsidP="00795782">
      <w:pPr>
        <w:pStyle w:val="ListParagraph"/>
        <w:numPr>
          <w:ilvl w:val="0"/>
          <w:numId w:val="11"/>
        </w:numPr>
        <w:rPr>
          <w:rFonts w:cs="Arial"/>
        </w:rPr>
      </w:pPr>
      <w:r w:rsidRPr="00055431">
        <w:rPr>
          <w:rFonts w:cs="Arial"/>
          <w:b/>
        </w:rPr>
        <w:t>The Scrum Master</w:t>
      </w:r>
      <w:r w:rsidRPr="00055431">
        <w:rPr>
          <w:rFonts w:cs="Arial"/>
        </w:rPr>
        <w:t xml:space="preserve"> is a guardian and a facilitator who ensures that the team members are provided with the best environment to successfully complete the product development. The Scrum Master helps the team apply Scrum practices and protects the team from external impediments and helps maintain team effectiveness.</w:t>
      </w:r>
    </w:p>
    <w:p w:rsidR="00795782" w:rsidRDefault="00795782"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55431" w:rsidRDefault="00055431" w:rsidP="00795782">
      <w:pPr>
        <w:pStyle w:val="ListParagraph"/>
        <w:autoSpaceDE w:val="0"/>
        <w:autoSpaceDN w:val="0"/>
        <w:adjustRightInd w:val="0"/>
        <w:spacing w:after="120" w:line="264" w:lineRule="auto"/>
        <w:ind w:left="0"/>
        <w:contextualSpacing w:val="0"/>
      </w:pPr>
    </w:p>
    <w:p w:rsidR="000135C7" w:rsidRPr="003D4BD9" w:rsidRDefault="000135C7" w:rsidP="000135C7">
      <w:pPr>
        <w:pStyle w:val="Heading2"/>
      </w:pPr>
      <w:bookmarkStart w:id="60" w:name="_Toc332646285"/>
      <w:bookmarkStart w:id="61" w:name="_Toc336865239"/>
      <w:bookmarkStart w:id="62" w:name="_Toc340836798"/>
      <w:r w:rsidRPr="003D4BD9">
        <w:lastRenderedPageBreak/>
        <w:t xml:space="preserve">Product </w:t>
      </w:r>
      <w:r w:rsidRPr="000135C7">
        <w:t>Owner</w:t>
      </w:r>
      <w:bookmarkEnd w:id="60"/>
      <w:bookmarkEnd w:id="61"/>
      <w:bookmarkEnd w:id="62"/>
    </w:p>
    <w:p w:rsidR="000135C7" w:rsidRPr="003D4BD9" w:rsidRDefault="000135C7" w:rsidP="000135C7">
      <w:pPr>
        <w:rPr>
          <w:rFonts w:ascii="Arial" w:hAnsi="Arial" w:cs="Arial"/>
        </w:rPr>
      </w:pPr>
      <w:r w:rsidRPr="003D4BD9">
        <w:rPr>
          <w:rFonts w:ascii="Arial" w:hAnsi="Arial" w:cs="Arial"/>
        </w:rPr>
        <w:t xml:space="preserve">The Product Owner (PO) represents the stakeholders and is responsible for ensuring that the team delivers value. The Product Owner drives the writing of </w:t>
      </w:r>
      <w:r w:rsidR="00055431">
        <w:rPr>
          <w:rFonts w:ascii="Arial" w:hAnsi="Arial" w:cs="Arial"/>
          <w:u w:val="single"/>
        </w:rPr>
        <w:t xml:space="preserve">____________________ </w:t>
      </w:r>
      <w:r w:rsidRPr="003D4BD9">
        <w:rPr>
          <w:rFonts w:ascii="Arial" w:hAnsi="Arial" w:cs="Arial"/>
        </w:rPr>
        <w:t>with input from the team members and manages the</w:t>
      </w:r>
      <w:r w:rsidR="00055431">
        <w:rPr>
          <w:rFonts w:ascii="Arial" w:hAnsi="Arial" w:cs="Arial"/>
          <w:u w:val="single"/>
        </w:rPr>
        <w:t>___________________________</w:t>
      </w:r>
      <w:r w:rsidRPr="003D4BD9">
        <w:rPr>
          <w:rFonts w:ascii="Arial" w:hAnsi="Arial" w:cs="Arial"/>
        </w:rPr>
        <w:t>. (In some cases, the team members write the User Stories under the supervision of the Product Owner.) The Product Owner is also responsible for ensuring clear communication of product functionalities to the Development Team and, therefore, is commonly called “</w:t>
      </w:r>
      <w:r w:rsidR="00055431">
        <w:rPr>
          <w:rFonts w:ascii="Arial" w:hAnsi="Arial" w:cs="Arial"/>
          <w:u w:val="single"/>
        </w:rPr>
        <w:t>____________________________________________</w:t>
      </w:r>
      <w:r w:rsidRPr="003D4BD9">
        <w:rPr>
          <w:rFonts w:ascii="Arial" w:hAnsi="Arial" w:cs="Arial"/>
        </w:rPr>
        <w:t>.”</w:t>
      </w:r>
    </w:p>
    <w:p w:rsidR="000135C7" w:rsidRPr="003D4BD9" w:rsidRDefault="000135C7" w:rsidP="000135C7">
      <w:pPr>
        <w:rPr>
          <w:rFonts w:ascii="Arial" w:hAnsi="Arial" w:cs="Arial"/>
        </w:rPr>
      </w:pPr>
      <w:r w:rsidRPr="003D4BD9">
        <w:rPr>
          <w:rFonts w:ascii="Arial" w:hAnsi="Arial" w:cs="Arial"/>
          <w:noProof/>
        </w:rPr>
        <w:drawing>
          <wp:inline distT="0" distB="0" distL="0" distR="0">
            <wp:extent cx="5759450" cy="4578350"/>
            <wp:effectExtent l="38100" t="38100" r="12700" b="0"/>
            <wp:docPr id="33" name="Diagram 3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0135C7" w:rsidRPr="003D4BD9" w:rsidRDefault="000135C7" w:rsidP="00055431">
      <w:pPr>
        <w:pStyle w:val="Heading3"/>
      </w:pPr>
      <w:r w:rsidRPr="001F558C">
        <w:t xml:space="preserve"> </w:t>
      </w:r>
      <w:r w:rsidR="00055431">
        <w:t>V</w:t>
      </w:r>
      <w:r w:rsidRPr="003D4BD9">
        <w:t>oice of Customer (VOC)</w:t>
      </w:r>
    </w:p>
    <w:p w:rsidR="000135C7" w:rsidRPr="003D4BD9" w:rsidRDefault="000135C7" w:rsidP="000135C7">
      <w:pPr>
        <w:pStyle w:val="ListParagraph"/>
        <w:numPr>
          <w:ilvl w:val="0"/>
          <w:numId w:val="12"/>
        </w:numPr>
        <w:spacing w:after="0"/>
        <w:rPr>
          <w:rFonts w:cs="Arial"/>
        </w:rPr>
      </w:pPr>
      <w:r w:rsidRPr="003D4BD9">
        <w:rPr>
          <w:rFonts w:cs="Arial"/>
        </w:rPr>
        <w:t xml:space="preserve">The customer is the most important stakeholder for any company, therefore it is extremely important to understand the customer’s needs and aspirations. Voice of the Customer refers to the stated or unstated needs of the customer, which should be understood very well before designing any product or service. Generally, in a Scrum environment, the Product Owner represents the Voice of Customer. </w:t>
      </w:r>
    </w:p>
    <w:p w:rsidR="000135C7" w:rsidRPr="003D4BD9" w:rsidRDefault="000135C7" w:rsidP="000135C7">
      <w:pPr>
        <w:pStyle w:val="ListParagraph"/>
        <w:numPr>
          <w:ilvl w:val="0"/>
          <w:numId w:val="12"/>
        </w:numPr>
        <w:spacing w:after="0"/>
        <w:rPr>
          <w:rFonts w:cs="Arial"/>
        </w:rPr>
      </w:pPr>
      <w:r w:rsidRPr="003D4BD9">
        <w:rPr>
          <w:rFonts w:cs="Arial"/>
        </w:rPr>
        <w:t>For any Scrum project, the customers may be:</w:t>
      </w:r>
    </w:p>
    <w:p w:rsidR="000135C7" w:rsidRPr="00055431" w:rsidRDefault="000135C7" w:rsidP="000135C7">
      <w:pPr>
        <w:pStyle w:val="ListParagraph"/>
        <w:numPr>
          <w:ilvl w:val="1"/>
          <w:numId w:val="12"/>
        </w:numPr>
        <w:spacing w:after="0"/>
        <w:rPr>
          <w:rFonts w:cs="Arial"/>
        </w:rPr>
      </w:pPr>
      <w:r w:rsidRPr="00055431">
        <w:rPr>
          <w:rFonts w:cs="Arial"/>
        </w:rPr>
        <w:t>Internal (i.e. within the same organization)</w:t>
      </w:r>
    </w:p>
    <w:p w:rsidR="000135C7" w:rsidRPr="00055431" w:rsidRDefault="000135C7" w:rsidP="000135C7">
      <w:pPr>
        <w:pStyle w:val="ListParagraph"/>
        <w:numPr>
          <w:ilvl w:val="1"/>
          <w:numId w:val="12"/>
        </w:numPr>
        <w:spacing w:after="0"/>
        <w:rPr>
          <w:rFonts w:cs="Arial"/>
        </w:rPr>
      </w:pPr>
      <w:r w:rsidRPr="00055431">
        <w:rPr>
          <w:rFonts w:cs="Arial"/>
        </w:rPr>
        <w:t>External (i.e. outside the organization)</w:t>
      </w:r>
    </w:p>
    <w:p w:rsidR="00DB493C" w:rsidRDefault="00DB493C" w:rsidP="00DB493C">
      <w:bookmarkStart w:id="63" w:name="_Toc336865240"/>
    </w:p>
    <w:p w:rsidR="000135C7" w:rsidRPr="00DB493C" w:rsidRDefault="000135C7" w:rsidP="00DB493C">
      <w:pPr>
        <w:pStyle w:val="Heading2"/>
        <w:rPr>
          <w:rFonts w:ascii="Arial" w:eastAsiaTheme="minorEastAsia" w:hAnsi="Arial"/>
        </w:rPr>
      </w:pPr>
      <w:bookmarkStart w:id="64" w:name="_Toc340836799"/>
      <w:r w:rsidRPr="003D4BD9">
        <w:lastRenderedPageBreak/>
        <w:t>Scrum Master</w:t>
      </w:r>
      <w:bookmarkEnd w:id="63"/>
      <w:bookmarkEnd w:id="64"/>
    </w:p>
    <w:p w:rsidR="000135C7" w:rsidRPr="003D4BD9" w:rsidRDefault="000135C7" w:rsidP="000135C7">
      <w:pPr>
        <w:rPr>
          <w:rFonts w:ascii="Arial" w:hAnsi="Arial" w:cs="Arial"/>
        </w:rPr>
      </w:pPr>
      <w:r w:rsidRPr="003D4BD9">
        <w:rPr>
          <w:rFonts w:ascii="Arial" w:hAnsi="Arial" w:cs="Arial"/>
        </w:rPr>
        <w:t xml:space="preserve">The Scrum Master is the person responsible for ensuring that the product development is progressing smoothly and the Development </w:t>
      </w:r>
      <w:r w:rsidRPr="00055431">
        <w:rPr>
          <w:rFonts w:ascii="Arial" w:hAnsi="Arial" w:cs="Arial"/>
        </w:rPr>
        <w:t>Team members have all the tools necessary to get the work done. The Scrum Master monitors the Release Planning and sets up and oversees meetings. The role of the Scrum Master is based on the concept</w:t>
      </w:r>
      <w:r w:rsidRPr="003D4BD9">
        <w:rPr>
          <w:rFonts w:ascii="Arial" w:hAnsi="Arial" w:cs="Arial"/>
        </w:rPr>
        <w:t xml:space="preserve"> of servant leadership in which leaders achieve results by giving attention to the needs of those they serve. </w:t>
      </w:r>
    </w:p>
    <w:p w:rsidR="000135C7" w:rsidRPr="003D4BD9" w:rsidRDefault="000135C7" w:rsidP="000135C7">
      <w:pPr>
        <w:rPr>
          <w:rFonts w:ascii="Arial" w:hAnsi="Arial" w:cs="Arial"/>
        </w:rPr>
      </w:pPr>
      <w:r w:rsidRPr="003D4BD9">
        <w:rPr>
          <w:rFonts w:ascii="Arial" w:hAnsi="Arial" w:cs="Arial"/>
        </w:rPr>
        <w:tab/>
      </w:r>
    </w:p>
    <w:p w:rsidR="000135C7" w:rsidRPr="003D4BD9" w:rsidRDefault="000135C7" w:rsidP="000135C7">
      <w:pPr>
        <w:rPr>
          <w:rFonts w:ascii="Arial" w:hAnsi="Arial" w:cs="Arial"/>
        </w:rPr>
      </w:pPr>
      <w:r w:rsidRPr="003D4BD9">
        <w:rPr>
          <w:rFonts w:ascii="Arial" w:hAnsi="Arial" w:cs="Arial"/>
          <w:noProof/>
        </w:rPr>
        <w:drawing>
          <wp:inline distT="0" distB="0" distL="0" distR="0">
            <wp:extent cx="5758815" cy="3178810"/>
            <wp:effectExtent l="38100" t="38100" r="13335" b="21590"/>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0135C7" w:rsidRPr="003D4BD9" w:rsidRDefault="000135C7" w:rsidP="000135C7">
      <w:pPr>
        <w:rPr>
          <w:rFonts w:ascii="Arial" w:hAnsi="Arial" w:cs="Arial"/>
          <w:b/>
          <w:bCs/>
          <w:color w:val="365F91"/>
        </w:rPr>
      </w:pPr>
      <w:r w:rsidRPr="003D4BD9">
        <w:rPr>
          <w:rFonts w:ascii="Arial" w:hAnsi="Arial" w:cs="Arial"/>
        </w:rPr>
        <w:br w:type="page"/>
      </w:r>
    </w:p>
    <w:p w:rsidR="000135C7" w:rsidRDefault="000135C7" w:rsidP="000135C7">
      <w:pPr>
        <w:pStyle w:val="Heading2"/>
      </w:pPr>
      <w:bookmarkStart w:id="65" w:name="_Toc332646287"/>
      <w:bookmarkStart w:id="66" w:name="_Toc336865241"/>
    </w:p>
    <w:p w:rsidR="000135C7" w:rsidRPr="003D4BD9" w:rsidRDefault="000135C7" w:rsidP="000135C7">
      <w:pPr>
        <w:pStyle w:val="Heading2"/>
      </w:pPr>
      <w:bookmarkStart w:id="67" w:name="_Toc340836800"/>
      <w:r w:rsidRPr="003D4BD9">
        <w:t xml:space="preserve">Scrum </w:t>
      </w:r>
      <w:r w:rsidRPr="000135C7">
        <w:t>Team</w:t>
      </w:r>
      <w:bookmarkEnd w:id="65"/>
      <w:bookmarkEnd w:id="66"/>
      <w:bookmarkEnd w:id="67"/>
    </w:p>
    <w:p w:rsidR="000135C7" w:rsidRPr="003D4BD9" w:rsidRDefault="000135C7" w:rsidP="000135C7">
      <w:pPr>
        <w:rPr>
          <w:rFonts w:ascii="Arial" w:eastAsiaTheme="majorEastAsia" w:hAnsi="Arial" w:cs="Arial"/>
          <w:b/>
          <w:bCs/>
          <w:color w:val="365F91" w:themeColor="accent1" w:themeShade="BF"/>
        </w:rPr>
      </w:pPr>
      <w:r w:rsidRPr="003D4BD9">
        <w:rPr>
          <w:rFonts w:ascii="Arial" w:hAnsi="Arial" w:cs="Arial"/>
          <w:noProof/>
        </w:rPr>
        <w:drawing>
          <wp:inline distT="0" distB="0" distL="0" distR="0">
            <wp:extent cx="5530850" cy="3664585"/>
            <wp:effectExtent l="38100" t="38100" r="12700"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bookmarkStart w:id="68" w:name="_Toc332646288"/>
    </w:p>
    <w:p w:rsidR="000135C7" w:rsidRPr="00055431" w:rsidRDefault="000135C7" w:rsidP="00847EFA">
      <w:pPr>
        <w:pStyle w:val="Heading2"/>
      </w:pPr>
      <w:bookmarkStart w:id="69" w:name="_Toc336865242"/>
      <w:bookmarkStart w:id="70" w:name="_Toc340836801"/>
      <w:r w:rsidRPr="00055431">
        <w:t>Scrum Team characteristics:</w:t>
      </w:r>
      <w:bookmarkEnd w:id="68"/>
      <w:bookmarkEnd w:id="69"/>
      <w:bookmarkEnd w:id="70"/>
    </w:p>
    <w:p w:rsidR="000135C7" w:rsidRPr="00055431" w:rsidRDefault="000135C7" w:rsidP="000135C7">
      <w:pPr>
        <w:pStyle w:val="Heading3"/>
        <w:rPr>
          <w:rFonts w:cs="Arial"/>
        </w:rPr>
      </w:pPr>
      <w:bookmarkStart w:id="71" w:name="_Toc332646289"/>
      <w:r w:rsidRPr="00055431">
        <w:rPr>
          <w:rFonts w:cs="Arial"/>
        </w:rPr>
        <w:t>Self-organized:</w:t>
      </w:r>
      <w:bookmarkEnd w:id="71"/>
      <w:r w:rsidRPr="00055431">
        <w:rPr>
          <w:rFonts w:cs="Arial"/>
        </w:rPr>
        <w:t xml:space="preserve"> </w:t>
      </w:r>
    </w:p>
    <w:p w:rsidR="000135C7" w:rsidRPr="00055431" w:rsidRDefault="000135C7" w:rsidP="000135C7">
      <w:pPr>
        <w:pStyle w:val="ListParagraph"/>
        <w:numPr>
          <w:ilvl w:val="0"/>
          <w:numId w:val="13"/>
        </w:numPr>
        <w:rPr>
          <w:rFonts w:cs="Arial"/>
        </w:rPr>
      </w:pPr>
      <w:r w:rsidRPr="00055431">
        <w:rPr>
          <w:rFonts w:cs="Arial"/>
        </w:rPr>
        <w:t xml:space="preserve">Scrum promotes the concept of a self-organizing team, wherein the team has the collective </w:t>
      </w:r>
      <w:r w:rsidR="00055431">
        <w:rPr>
          <w:rFonts w:cs="Arial"/>
          <w:u w:val="single"/>
        </w:rPr>
        <w:t>____________________</w:t>
      </w:r>
      <w:r w:rsidRPr="00055431">
        <w:rPr>
          <w:rFonts w:cs="Arial"/>
        </w:rPr>
        <w:t xml:space="preserve">of a project. </w:t>
      </w:r>
    </w:p>
    <w:p w:rsidR="000135C7" w:rsidRPr="00055431" w:rsidRDefault="000135C7" w:rsidP="000135C7">
      <w:pPr>
        <w:pStyle w:val="ListParagraph"/>
        <w:numPr>
          <w:ilvl w:val="0"/>
          <w:numId w:val="13"/>
        </w:numPr>
        <w:rPr>
          <w:rFonts w:cs="Arial"/>
        </w:rPr>
      </w:pPr>
      <w:r w:rsidRPr="00055431">
        <w:rPr>
          <w:rFonts w:cs="Arial"/>
        </w:rPr>
        <w:t xml:space="preserve">Team members are involved in all decisions related to the delivery of the project and choose how best to accomplish work with no interference from the outside world. </w:t>
      </w:r>
    </w:p>
    <w:p w:rsidR="000135C7" w:rsidRPr="00055431" w:rsidRDefault="000135C7" w:rsidP="000135C7">
      <w:pPr>
        <w:pStyle w:val="Heading3"/>
        <w:rPr>
          <w:rFonts w:cs="Arial"/>
        </w:rPr>
      </w:pPr>
      <w:bookmarkStart w:id="72" w:name="_Toc332646290"/>
      <w:r w:rsidRPr="00055431">
        <w:rPr>
          <w:rFonts w:cs="Arial"/>
        </w:rPr>
        <w:t>Cross-functional:</w:t>
      </w:r>
      <w:bookmarkEnd w:id="72"/>
      <w:r w:rsidRPr="00055431">
        <w:rPr>
          <w:rFonts w:cs="Arial"/>
        </w:rPr>
        <w:t xml:space="preserve"> </w:t>
      </w:r>
    </w:p>
    <w:p w:rsidR="000135C7" w:rsidRPr="00055431" w:rsidRDefault="000135C7" w:rsidP="000135C7">
      <w:pPr>
        <w:pStyle w:val="ListParagraph"/>
        <w:numPr>
          <w:ilvl w:val="0"/>
          <w:numId w:val="14"/>
        </w:numPr>
        <w:rPr>
          <w:rFonts w:cs="Arial"/>
        </w:rPr>
      </w:pPr>
      <w:r w:rsidRPr="00055431">
        <w:rPr>
          <w:rFonts w:cs="Arial"/>
        </w:rPr>
        <w:t xml:space="preserve">The Scrum team is cross-functional so that all skill sets and other requirements needed to accomplish the work are internally available without depending on any one who is not part of the team. </w:t>
      </w:r>
    </w:p>
    <w:p w:rsidR="000135C7" w:rsidRPr="00055431" w:rsidRDefault="000135C7" w:rsidP="000135C7">
      <w:pPr>
        <w:pStyle w:val="ListParagraph"/>
        <w:numPr>
          <w:ilvl w:val="0"/>
          <w:numId w:val="14"/>
        </w:numPr>
        <w:rPr>
          <w:rFonts w:cs="Arial"/>
        </w:rPr>
      </w:pPr>
      <w:r w:rsidRPr="00055431">
        <w:rPr>
          <w:rFonts w:cs="Arial"/>
        </w:rPr>
        <w:t xml:space="preserve">The team model in Scrum is designed to optimize flexibility and productivity. </w:t>
      </w:r>
    </w:p>
    <w:p w:rsidR="000135C7" w:rsidRPr="00055431" w:rsidRDefault="000135C7" w:rsidP="000135C7">
      <w:pPr>
        <w:pStyle w:val="ListParagraph"/>
        <w:numPr>
          <w:ilvl w:val="0"/>
          <w:numId w:val="14"/>
        </w:numPr>
        <w:rPr>
          <w:rFonts w:cs="Arial"/>
        </w:rPr>
      </w:pPr>
      <w:r w:rsidRPr="00055431">
        <w:rPr>
          <w:rFonts w:cs="Arial"/>
        </w:rPr>
        <w:t>A cross-functional team is more focused on a common goal.</w:t>
      </w:r>
    </w:p>
    <w:p w:rsidR="000135C7" w:rsidRPr="003D4BD9" w:rsidRDefault="000135C7" w:rsidP="000135C7">
      <w:pPr>
        <w:pStyle w:val="Heading3"/>
        <w:rPr>
          <w:rFonts w:cs="Arial"/>
        </w:rPr>
      </w:pPr>
      <w:bookmarkStart w:id="73" w:name="_Toc332646291"/>
      <w:r w:rsidRPr="00055431">
        <w:rPr>
          <w:rFonts w:cs="Arial"/>
        </w:rPr>
        <w:t>Colocation and Face-to-Face Communication:</w:t>
      </w:r>
      <w:bookmarkEnd w:id="73"/>
      <w:r w:rsidRPr="003D4BD9">
        <w:rPr>
          <w:rFonts w:cs="Arial"/>
        </w:rPr>
        <w:t xml:space="preserve"> </w:t>
      </w:r>
    </w:p>
    <w:p w:rsidR="000135C7" w:rsidRPr="003D4BD9" w:rsidRDefault="000135C7" w:rsidP="000135C7">
      <w:pPr>
        <w:pStyle w:val="ListParagraph"/>
        <w:numPr>
          <w:ilvl w:val="0"/>
          <w:numId w:val="15"/>
        </w:numPr>
        <w:rPr>
          <w:rFonts w:cs="Arial"/>
        </w:rPr>
      </w:pPr>
      <w:r w:rsidRPr="003D4BD9">
        <w:rPr>
          <w:rFonts w:cs="Arial"/>
        </w:rPr>
        <w:t>Scrum enables the creation of self-organizing teams by encouraging colocation of all team members and recommends face-to-face communication between all team members.</w:t>
      </w:r>
    </w:p>
    <w:p w:rsidR="000135C7" w:rsidRPr="003D4BD9" w:rsidRDefault="000135C7" w:rsidP="000135C7">
      <w:pPr>
        <w:pStyle w:val="ListParagraph"/>
        <w:numPr>
          <w:ilvl w:val="0"/>
          <w:numId w:val="15"/>
        </w:numPr>
        <w:rPr>
          <w:rFonts w:cs="Arial"/>
        </w:rPr>
      </w:pPr>
      <w:r w:rsidRPr="003D4BD9">
        <w:rPr>
          <w:rFonts w:cs="Arial"/>
        </w:rPr>
        <w:t>A co-located team comprised of functional experts who collaborate to reach a common goal will succeed far more quickly than a team separated by function.</w:t>
      </w:r>
    </w:p>
    <w:p w:rsidR="000135C7" w:rsidRPr="003D4BD9" w:rsidRDefault="000135C7" w:rsidP="000135C7">
      <w:pPr>
        <w:pStyle w:val="Heading3"/>
        <w:rPr>
          <w:rFonts w:cs="Arial"/>
        </w:rPr>
      </w:pPr>
      <w:r w:rsidRPr="00D92C5F">
        <w:rPr>
          <w:rFonts w:cs="Arial"/>
        </w:rPr>
        <w:lastRenderedPageBreak/>
        <w:t>Iterative Product Delivery:</w:t>
      </w:r>
    </w:p>
    <w:p w:rsidR="000135C7" w:rsidRPr="003D4BD9" w:rsidRDefault="000135C7" w:rsidP="000135C7">
      <w:pPr>
        <w:pStyle w:val="ListParagraph"/>
        <w:numPr>
          <w:ilvl w:val="0"/>
          <w:numId w:val="16"/>
        </w:numPr>
        <w:rPr>
          <w:rFonts w:cs="Arial"/>
        </w:rPr>
      </w:pPr>
      <w:r w:rsidRPr="003D4BD9">
        <w:rPr>
          <w:rFonts w:cs="Arial"/>
        </w:rPr>
        <w:t>Scrum Teams deliver products iteratively and incrementally, maximizing opportunities for feedback.</w:t>
      </w:r>
    </w:p>
    <w:p w:rsidR="000135C7" w:rsidRPr="003D4BD9" w:rsidRDefault="000135C7" w:rsidP="000135C7">
      <w:pPr>
        <w:pStyle w:val="ListParagraph"/>
        <w:numPr>
          <w:ilvl w:val="0"/>
          <w:numId w:val="16"/>
        </w:numPr>
        <w:rPr>
          <w:rFonts w:cs="Arial"/>
        </w:rPr>
      </w:pPr>
      <w:r w:rsidRPr="003D4BD9">
        <w:rPr>
          <w:rFonts w:cs="Arial"/>
        </w:rPr>
        <w:t xml:space="preserve">Incremental deliveries of “Done” product ensure that a potentially </w:t>
      </w:r>
      <w:r w:rsidR="00E66EEA">
        <w:rPr>
          <w:rFonts w:cs="Arial"/>
        </w:rPr>
        <w:t>shippable</w:t>
      </w:r>
      <w:r w:rsidR="00E66EEA" w:rsidRPr="003D4BD9">
        <w:rPr>
          <w:rFonts w:cs="Arial"/>
        </w:rPr>
        <w:t xml:space="preserve"> </w:t>
      </w:r>
      <w:r w:rsidRPr="003D4BD9">
        <w:rPr>
          <w:rFonts w:cs="Arial"/>
        </w:rPr>
        <w:t>version of a working product is always available.</w:t>
      </w:r>
      <w:bookmarkStart w:id="74" w:name="_Toc332646293"/>
    </w:p>
    <w:p w:rsidR="000135C7" w:rsidRPr="003D4BD9" w:rsidRDefault="000135C7" w:rsidP="00847EFA">
      <w:pPr>
        <w:pStyle w:val="Heading2"/>
      </w:pPr>
      <w:bookmarkStart w:id="75" w:name="_Toc336865243"/>
      <w:bookmarkStart w:id="76" w:name="_Toc340836802"/>
      <w:r w:rsidRPr="000135C7">
        <w:t>Team</w:t>
      </w:r>
      <w:r w:rsidRPr="003D4BD9">
        <w:t xml:space="preserve"> Selection</w:t>
      </w:r>
      <w:bookmarkEnd w:id="74"/>
      <w:bookmarkEnd w:id="75"/>
      <w:bookmarkEnd w:id="76"/>
    </w:p>
    <w:p w:rsidR="000135C7" w:rsidRPr="003D4BD9" w:rsidRDefault="000135C7" w:rsidP="000135C7">
      <w:pPr>
        <w:rPr>
          <w:rFonts w:ascii="Arial" w:hAnsi="Arial" w:cs="Arial"/>
          <w:color w:val="FF0000"/>
        </w:rPr>
      </w:pPr>
      <w:r w:rsidRPr="003D4BD9">
        <w:rPr>
          <w:rFonts w:ascii="Arial" w:hAnsi="Arial" w:cs="Arial"/>
        </w:rPr>
        <w:t>The Scrum Team (Development Team) is the core for any Scrum project implementation and getting the team selection right is important for maintaining the performance of the whole team. Scrum team memb</w:t>
      </w:r>
      <w:r w:rsidR="00055431">
        <w:rPr>
          <w:rFonts w:ascii="Arial" w:hAnsi="Arial" w:cs="Arial"/>
        </w:rPr>
        <w:t>ers are generalist-specialists.</w:t>
      </w:r>
    </w:p>
    <w:p w:rsidR="000135C7" w:rsidRPr="003D4BD9" w:rsidRDefault="000135C7" w:rsidP="000135C7">
      <w:pPr>
        <w:rPr>
          <w:rFonts w:ascii="Arial" w:hAnsi="Arial" w:cs="Arial"/>
        </w:rPr>
      </w:pPr>
      <w:r w:rsidRPr="003D4BD9">
        <w:rPr>
          <w:rFonts w:ascii="Arial" w:hAnsi="Arial" w:cs="Arial"/>
        </w:rPr>
        <w:t>Ideal members of the Development Team should be independent, self-motivated, customer-focused, responsible, and collaborative. The team should be able to foster an environment of independent thinking and group decision-making in order to extract the best benefits of the structure.</w:t>
      </w:r>
    </w:p>
    <w:p w:rsidR="000135C7" w:rsidRPr="003D4BD9" w:rsidRDefault="000135C7" w:rsidP="000135C7">
      <w:pPr>
        <w:rPr>
          <w:rFonts w:ascii="Arial" w:hAnsi="Arial" w:cs="Arial"/>
        </w:rPr>
      </w:pPr>
      <w:r w:rsidRPr="003D4BD9">
        <w:rPr>
          <w:rFonts w:ascii="Arial" w:hAnsi="Arial" w:cs="Arial"/>
        </w:rPr>
        <w:t xml:space="preserve">When selecting teams, another important aspect is to create </w:t>
      </w:r>
      <w:r w:rsidR="00055431">
        <w:rPr>
          <w:rFonts w:ascii="Arial" w:hAnsi="Arial" w:cs="Arial"/>
          <w:u w:val="single"/>
        </w:rPr>
        <w:t>________________</w:t>
      </w:r>
      <w:r w:rsidRPr="003D4BD9">
        <w:rPr>
          <w:rFonts w:ascii="Arial" w:hAnsi="Arial" w:cs="Arial"/>
        </w:rPr>
        <w:t>for every person. This ensures that there is no major loss of productivity due to losses of critical members. Every member of the team will back up a “specialist” member from one field, therefore enhancing the skill sets of team members.</w:t>
      </w:r>
    </w:p>
    <w:p w:rsidR="000135C7" w:rsidRPr="003D4BD9" w:rsidRDefault="000135C7" w:rsidP="000135C7">
      <w:pPr>
        <w:pStyle w:val="Heading3"/>
        <w:rPr>
          <w:rFonts w:cs="Arial"/>
        </w:rPr>
      </w:pPr>
      <w:bookmarkStart w:id="77" w:name="_Toc332646294"/>
      <w:r w:rsidRPr="003D4BD9">
        <w:rPr>
          <w:rFonts w:cs="Arial"/>
        </w:rPr>
        <w:t>Advantages of Cross-functional Teams</w:t>
      </w:r>
      <w:bookmarkEnd w:id="77"/>
    </w:p>
    <w:p w:rsidR="000135C7" w:rsidRPr="003D4BD9" w:rsidRDefault="000135C7" w:rsidP="000135C7">
      <w:pPr>
        <w:rPr>
          <w:rFonts w:ascii="Arial" w:hAnsi="Arial" w:cs="Arial"/>
        </w:rPr>
      </w:pPr>
      <w:r w:rsidRPr="003D4BD9">
        <w:rPr>
          <w:rFonts w:ascii="Arial" w:hAnsi="Arial" w:cs="Arial"/>
        </w:rPr>
        <w:t>Scrum uses a cross-functional team approach as it provides the following advantages:</w:t>
      </w:r>
    </w:p>
    <w:p w:rsidR="000135C7" w:rsidRPr="00055431" w:rsidRDefault="000135C7" w:rsidP="000135C7">
      <w:pPr>
        <w:pStyle w:val="ListParagraph"/>
        <w:numPr>
          <w:ilvl w:val="0"/>
          <w:numId w:val="17"/>
        </w:numPr>
        <w:rPr>
          <w:rFonts w:cs="Arial"/>
        </w:rPr>
      </w:pPr>
      <w:r w:rsidRPr="00055431">
        <w:rPr>
          <w:rFonts w:cs="Arial"/>
          <w:b/>
        </w:rPr>
        <w:t xml:space="preserve">Faster Decision Making: </w:t>
      </w:r>
      <w:r w:rsidRPr="00055431">
        <w:rPr>
          <w:rFonts w:cs="Arial"/>
        </w:rPr>
        <w:t>A cross-functional team is small in size and consists of functional experts who can reach a common goal faster than the traditional function-oriented teams.</w:t>
      </w:r>
    </w:p>
    <w:p w:rsidR="000135C7" w:rsidRPr="00055431" w:rsidRDefault="000135C7" w:rsidP="000135C7">
      <w:pPr>
        <w:pStyle w:val="ListParagraph"/>
        <w:ind w:left="1080"/>
        <w:rPr>
          <w:rFonts w:cs="Arial"/>
        </w:rPr>
      </w:pPr>
    </w:p>
    <w:p w:rsidR="000135C7" w:rsidRPr="00055431" w:rsidRDefault="000135C7" w:rsidP="000135C7">
      <w:pPr>
        <w:pStyle w:val="ListParagraph"/>
        <w:numPr>
          <w:ilvl w:val="0"/>
          <w:numId w:val="17"/>
        </w:numPr>
        <w:rPr>
          <w:rFonts w:cs="Arial"/>
        </w:rPr>
      </w:pPr>
      <w:r w:rsidRPr="00055431">
        <w:rPr>
          <w:rFonts w:cs="Arial"/>
          <w:b/>
        </w:rPr>
        <w:t xml:space="preserve">Improved Communication: </w:t>
      </w:r>
      <w:r w:rsidRPr="00055431">
        <w:rPr>
          <w:rFonts w:cs="Arial"/>
        </w:rPr>
        <w:t xml:space="preserve">Cross-functional teams are generally </w:t>
      </w:r>
      <w:r w:rsidR="00055431">
        <w:rPr>
          <w:rFonts w:cs="Arial"/>
          <w:u w:val="single"/>
        </w:rPr>
        <w:t>________________</w:t>
      </w:r>
      <w:r w:rsidRPr="00055431">
        <w:rPr>
          <w:rFonts w:cs="Arial"/>
        </w:rPr>
        <w:t xml:space="preserve">, which enables a smooth line of face-to-face communication among members of the team. Thus, the team interacts regularly leading to a smoother knowledge-sharing process. </w:t>
      </w:r>
    </w:p>
    <w:p w:rsidR="000135C7" w:rsidRPr="00055431" w:rsidRDefault="000135C7" w:rsidP="000135C7">
      <w:pPr>
        <w:pStyle w:val="ListParagraph"/>
        <w:ind w:left="1080"/>
        <w:rPr>
          <w:rFonts w:cs="Arial"/>
        </w:rPr>
      </w:pPr>
    </w:p>
    <w:p w:rsidR="000135C7" w:rsidRPr="00055431" w:rsidRDefault="000135C7" w:rsidP="000135C7">
      <w:pPr>
        <w:pStyle w:val="ListParagraph"/>
        <w:numPr>
          <w:ilvl w:val="0"/>
          <w:numId w:val="17"/>
        </w:numPr>
        <w:rPr>
          <w:rFonts w:cs="Arial"/>
          <w:b/>
        </w:rPr>
      </w:pPr>
      <w:commentRangeStart w:id="78"/>
      <w:r w:rsidRPr="00055431">
        <w:rPr>
          <w:rFonts w:cs="Arial"/>
          <w:b/>
        </w:rPr>
        <w:t xml:space="preserve">Objective Orientation: </w:t>
      </w:r>
      <w:r w:rsidRPr="00055431">
        <w:rPr>
          <w:rFonts w:cs="Arial"/>
        </w:rPr>
        <w:t xml:space="preserve">Cross-functional teams in Scrum are extremely focused on the desired result. The Scrum Team has a defined set of objectives </w:t>
      </w:r>
      <w:r w:rsidR="004B529D">
        <w:rPr>
          <w:rFonts w:cs="Arial"/>
        </w:rPr>
        <w:t>for</w:t>
      </w:r>
      <w:r w:rsidR="004B529D" w:rsidRPr="00055431">
        <w:rPr>
          <w:rFonts w:cs="Arial"/>
        </w:rPr>
        <w:t xml:space="preserve"> </w:t>
      </w:r>
      <w:r w:rsidRPr="00055431">
        <w:rPr>
          <w:rFonts w:cs="Arial"/>
        </w:rPr>
        <w:t xml:space="preserve">a </w:t>
      </w:r>
      <w:r w:rsidR="00055431">
        <w:rPr>
          <w:rFonts w:cs="Arial"/>
          <w:u w:val="single"/>
        </w:rPr>
        <w:t>_______________</w:t>
      </w:r>
      <w:r w:rsidRPr="00055431">
        <w:rPr>
          <w:rFonts w:cs="Arial"/>
        </w:rPr>
        <w:t>and</w:t>
      </w:r>
      <w:r w:rsidR="001621EE">
        <w:rPr>
          <w:rFonts w:cs="Arial"/>
        </w:rPr>
        <w:t xml:space="preserve"> </w:t>
      </w:r>
      <w:r w:rsidRPr="00055431">
        <w:rPr>
          <w:rFonts w:cs="Arial"/>
        </w:rPr>
        <w:t xml:space="preserve">is flexible </w:t>
      </w:r>
      <w:r w:rsidR="001621EE">
        <w:rPr>
          <w:rFonts w:cs="Arial"/>
        </w:rPr>
        <w:t xml:space="preserve">to </w:t>
      </w:r>
      <w:r w:rsidR="004B529D">
        <w:rPr>
          <w:rFonts w:cs="Arial"/>
        </w:rPr>
        <w:t xml:space="preserve">focus on a different set of </w:t>
      </w:r>
      <w:r w:rsidRPr="00055431">
        <w:rPr>
          <w:rFonts w:cs="Arial"/>
        </w:rPr>
        <w:t xml:space="preserve">objectives </w:t>
      </w:r>
      <w:r w:rsidR="004B529D">
        <w:rPr>
          <w:rFonts w:cs="Arial"/>
        </w:rPr>
        <w:t xml:space="preserve">in </w:t>
      </w:r>
      <w:r w:rsidRPr="00055431">
        <w:rPr>
          <w:rFonts w:cs="Arial"/>
        </w:rPr>
        <w:t xml:space="preserve">the next </w:t>
      </w:r>
      <w:r w:rsidR="00055431">
        <w:rPr>
          <w:rFonts w:cs="Arial"/>
          <w:u w:val="single"/>
        </w:rPr>
        <w:t>_____________.</w:t>
      </w:r>
      <w:commentRangeEnd w:id="78"/>
      <w:r w:rsidR="004B529D">
        <w:rPr>
          <w:rStyle w:val="CommentReference"/>
          <w:rFonts w:asciiTheme="minorHAnsi" w:eastAsiaTheme="minorHAnsi" w:hAnsiTheme="minorHAnsi"/>
          <w:lang w:eastAsia="en-US"/>
        </w:rPr>
        <w:commentReference w:id="78"/>
      </w:r>
    </w:p>
    <w:p w:rsidR="000135C7" w:rsidRPr="00055431" w:rsidRDefault="000135C7" w:rsidP="000135C7">
      <w:pPr>
        <w:pStyle w:val="ListParagraph"/>
        <w:ind w:left="1080"/>
        <w:rPr>
          <w:rFonts w:cs="Arial"/>
          <w:b/>
        </w:rPr>
      </w:pPr>
    </w:p>
    <w:p w:rsidR="000135C7" w:rsidRPr="00055431" w:rsidRDefault="000135C7" w:rsidP="000135C7">
      <w:pPr>
        <w:pStyle w:val="ListParagraph"/>
        <w:numPr>
          <w:ilvl w:val="0"/>
          <w:numId w:val="17"/>
        </w:numPr>
        <w:rPr>
          <w:rFonts w:cs="Arial"/>
          <w:b/>
        </w:rPr>
      </w:pPr>
      <w:r w:rsidRPr="00055431">
        <w:rPr>
          <w:rFonts w:cs="Arial"/>
          <w:b/>
        </w:rPr>
        <w:t xml:space="preserve">Collective Ownership: </w:t>
      </w:r>
      <w:r w:rsidRPr="00055431">
        <w:rPr>
          <w:rFonts w:cs="Arial"/>
        </w:rPr>
        <w:t xml:space="preserve">The team as a whole is responsible for the delivery of results and any success or failure is at the team level. </w:t>
      </w:r>
    </w:p>
    <w:p w:rsidR="000135C7" w:rsidRPr="00055431" w:rsidRDefault="000135C7" w:rsidP="000135C7">
      <w:pPr>
        <w:pStyle w:val="ListParagraph"/>
        <w:ind w:left="1080"/>
        <w:rPr>
          <w:rFonts w:cs="Arial"/>
        </w:rPr>
      </w:pPr>
    </w:p>
    <w:p w:rsidR="000135C7" w:rsidRPr="00055431" w:rsidRDefault="000135C7" w:rsidP="000135C7">
      <w:pPr>
        <w:pStyle w:val="ListParagraph"/>
        <w:numPr>
          <w:ilvl w:val="0"/>
          <w:numId w:val="17"/>
        </w:numPr>
        <w:rPr>
          <w:rFonts w:cs="Arial"/>
        </w:rPr>
      </w:pPr>
      <w:r w:rsidRPr="00055431">
        <w:rPr>
          <w:rFonts w:cs="Arial"/>
          <w:b/>
        </w:rPr>
        <w:t>Continuous Innovation</w:t>
      </w:r>
      <w:r w:rsidRPr="00055431">
        <w:rPr>
          <w:rFonts w:cs="Arial"/>
        </w:rPr>
        <w:t xml:space="preserve">: The use of experts from various fields as part of a cross-functional team enables exchange of ideas, thereby fostering creative thinking. </w:t>
      </w:r>
    </w:p>
    <w:p w:rsidR="00DB493C" w:rsidRDefault="00DB493C" w:rsidP="000135C7">
      <w:pPr>
        <w:pStyle w:val="Heading2"/>
      </w:pPr>
    </w:p>
    <w:p w:rsidR="000135C7" w:rsidRPr="003D4BD9" w:rsidRDefault="000135C7" w:rsidP="000135C7">
      <w:pPr>
        <w:pStyle w:val="Heading2"/>
      </w:pPr>
      <w:bookmarkStart w:id="79" w:name="_Toc340836803"/>
      <w:r w:rsidRPr="003D4BD9">
        <w:t>Chapter Quiz</w:t>
      </w:r>
      <w:bookmarkEnd w:id="79"/>
    </w:p>
    <w:p w:rsidR="000135C7" w:rsidRPr="00055431" w:rsidRDefault="000135C7" w:rsidP="000135C7">
      <w:pPr>
        <w:pStyle w:val="ListParagraph"/>
        <w:numPr>
          <w:ilvl w:val="0"/>
          <w:numId w:val="18"/>
        </w:numPr>
        <w:tabs>
          <w:tab w:val="left" w:pos="426"/>
        </w:tabs>
        <w:rPr>
          <w:rFonts w:cs="Arial"/>
        </w:rPr>
      </w:pPr>
      <w:r w:rsidRPr="00055431">
        <w:rPr>
          <w:rFonts w:cs="Arial"/>
        </w:rPr>
        <w:t>Which of the following are core Scrum roles?</w:t>
      </w:r>
    </w:p>
    <w:p w:rsidR="000135C7" w:rsidRPr="00055431" w:rsidRDefault="000135C7" w:rsidP="000135C7">
      <w:pPr>
        <w:pStyle w:val="ListParagraph"/>
        <w:numPr>
          <w:ilvl w:val="1"/>
          <w:numId w:val="18"/>
        </w:numPr>
        <w:tabs>
          <w:tab w:val="left" w:pos="426"/>
        </w:tabs>
        <w:rPr>
          <w:rFonts w:cs="Arial"/>
        </w:rPr>
      </w:pPr>
      <w:r w:rsidRPr="00055431">
        <w:rPr>
          <w:rFonts w:cs="Arial"/>
        </w:rPr>
        <w:t>Product Owner</w:t>
      </w:r>
    </w:p>
    <w:p w:rsidR="000135C7" w:rsidRPr="00055431" w:rsidRDefault="000135C7" w:rsidP="000135C7">
      <w:pPr>
        <w:pStyle w:val="ListParagraph"/>
        <w:numPr>
          <w:ilvl w:val="1"/>
          <w:numId w:val="18"/>
        </w:numPr>
        <w:tabs>
          <w:tab w:val="left" w:pos="426"/>
        </w:tabs>
        <w:rPr>
          <w:rFonts w:cs="Arial"/>
        </w:rPr>
      </w:pPr>
      <w:r w:rsidRPr="00055431">
        <w:rPr>
          <w:rFonts w:cs="Arial"/>
        </w:rPr>
        <w:t>Stake holder</w:t>
      </w:r>
    </w:p>
    <w:p w:rsidR="000135C7" w:rsidRPr="00055431" w:rsidRDefault="000135C7" w:rsidP="000135C7">
      <w:pPr>
        <w:pStyle w:val="ListParagraph"/>
        <w:numPr>
          <w:ilvl w:val="1"/>
          <w:numId w:val="18"/>
        </w:numPr>
        <w:tabs>
          <w:tab w:val="left" w:pos="426"/>
        </w:tabs>
        <w:rPr>
          <w:rFonts w:cs="Arial"/>
        </w:rPr>
      </w:pPr>
      <w:r w:rsidRPr="00055431">
        <w:rPr>
          <w:rFonts w:cs="Arial"/>
        </w:rPr>
        <w:t>Scrum Master</w:t>
      </w:r>
    </w:p>
    <w:p w:rsidR="000135C7" w:rsidRPr="00055431" w:rsidRDefault="000135C7" w:rsidP="000135C7">
      <w:pPr>
        <w:pStyle w:val="ListParagraph"/>
        <w:numPr>
          <w:ilvl w:val="1"/>
          <w:numId w:val="18"/>
        </w:numPr>
        <w:tabs>
          <w:tab w:val="left" w:pos="426"/>
        </w:tabs>
        <w:rPr>
          <w:rFonts w:cs="Arial"/>
        </w:rPr>
      </w:pPr>
      <w:r w:rsidRPr="00055431">
        <w:rPr>
          <w:rFonts w:cs="Arial"/>
        </w:rPr>
        <w:t>Project Manager</w:t>
      </w:r>
    </w:p>
    <w:p w:rsidR="000135C7" w:rsidRPr="00055431" w:rsidRDefault="000135C7" w:rsidP="000135C7">
      <w:pPr>
        <w:tabs>
          <w:tab w:val="left" w:pos="426"/>
        </w:tabs>
        <w:rPr>
          <w:rFonts w:ascii="Arial" w:hAnsi="Arial" w:cs="Arial"/>
        </w:rPr>
      </w:pPr>
      <w:r w:rsidRPr="00055431">
        <w:rPr>
          <w:rFonts w:ascii="Arial" w:hAnsi="Arial" w:cs="Arial"/>
        </w:rPr>
        <w:tab/>
      </w:r>
      <w:r w:rsidRPr="00055431">
        <w:rPr>
          <w:rFonts w:ascii="Arial" w:hAnsi="Arial" w:cs="Arial"/>
        </w:rPr>
        <w:tab/>
        <w:t xml:space="preserve">Ans. </w:t>
      </w:r>
    </w:p>
    <w:p w:rsidR="000135C7" w:rsidRPr="00055431" w:rsidRDefault="000135C7" w:rsidP="000135C7">
      <w:pPr>
        <w:pStyle w:val="ListParagraph"/>
        <w:numPr>
          <w:ilvl w:val="0"/>
          <w:numId w:val="18"/>
        </w:numPr>
        <w:tabs>
          <w:tab w:val="left" w:pos="426"/>
        </w:tabs>
        <w:rPr>
          <w:rFonts w:cs="Arial"/>
        </w:rPr>
      </w:pPr>
      <w:r w:rsidRPr="00055431">
        <w:rPr>
          <w:rFonts w:cs="Arial"/>
        </w:rPr>
        <w:t xml:space="preserve">Who amongst the following is responsible for providing the Scrum team with a favorable environment for the product development </w:t>
      </w:r>
    </w:p>
    <w:p w:rsidR="000135C7" w:rsidRPr="00055431" w:rsidRDefault="000135C7" w:rsidP="000135C7">
      <w:pPr>
        <w:pStyle w:val="ListParagraph"/>
        <w:numPr>
          <w:ilvl w:val="1"/>
          <w:numId w:val="18"/>
        </w:numPr>
        <w:tabs>
          <w:tab w:val="left" w:pos="426"/>
        </w:tabs>
        <w:rPr>
          <w:rFonts w:cs="Arial"/>
        </w:rPr>
      </w:pPr>
      <w:r w:rsidRPr="00055431">
        <w:rPr>
          <w:rFonts w:cs="Arial"/>
        </w:rPr>
        <w:t>Scrum Master</w:t>
      </w:r>
    </w:p>
    <w:p w:rsidR="000135C7" w:rsidRPr="00055431" w:rsidRDefault="000135C7" w:rsidP="000135C7">
      <w:pPr>
        <w:pStyle w:val="ListParagraph"/>
        <w:numPr>
          <w:ilvl w:val="1"/>
          <w:numId w:val="18"/>
        </w:numPr>
        <w:tabs>
          <w:tab w:val="left" w:pos="426"/>
        </w:tabs>
        <w:rPr>
          <w:rFonts w:cs="Arial"/>
        </w:rPr>
      </w:pPr>
      <w:r w:rsidRPr="00055431">
        <w:rPr>
          <w:rFonts w:cs="Arial"/>
        </w:rPr>
        <w:t>Product Owner</w:t>
      </w:r>
    </w:p>
    <w:p w:rsidR="000135C7" w:rsidRPr="00055431" w:rsidRDefault="000135C7" w:rsidP="000135C7">
      <w:pPr>
        <w:pStyle w:val="ListParagraph"/>
        <w:numPr>
          <w:ilvl w:val="1"/>
          <w:numId w:val="18"/>
        </w:numPr>
        <w:tabs>
          <w:tab w:val="left" w:pos="426"/>
        </w:tabs>
        <w:rPr>
          <w:rFonts w:cs="Arial"/>
        </w:rPr>
      </w:pPr>
      <w:r w:rsidRPr="00055431">
        <w:rPr>
          <w:rFonts w:cs="Arial"/>
        </w:rPr>
        <w:t>Development Team</w:t>
      </w:r>
    </w:p>
    <w:p w:rsidR="000135C7" w:rsidRPr="00055431" w:rsidRDefault="000135C7" w:rsidP="000135C7">
      <w:pPr>
        <w:pStyle w:val="ListParagraph"/>
        <w:numPr>
          <w:ilvl w:val="1"/>
          <w:numId w:val="18"/>
        </w:numPr>
        <w:tabs>
          <w:tab w:val="left" w:pos="426"/>
        </w:tabs>
        <w:rPr>
          <w:rFonts w:cs="Arial"/>
        </w:rPr>
      </w:pPr>
      <w:r w:rsidRPr="00055431">
        <w:rPr>
          <w:rFonts w:cs="Arial"/>
        </w:rPr>
        <w:t>External Stakeholders</w:t>
      </w:r>
    </w:p>
    <w:p w:rsidR="000135C7" w:rsidRPr="00055431" w:rsidRDefault="000135C7" w:rsidP="000135C7">
      <w:pPr>
        <w:tabs>
          <w:tab w:val="left" w:pos="426"/>
        </w:tabs>
        <w:rPr>
          <w:rFonts w:ascii="Arial" w:hAnsi="Arial" w:cs="Arial"/>
        </w:rPr>
      </w:pPr>
      <w:r w:rsidRPr="00055431">
        <w:rPr>
          <w:rFonts w:ascii="Arial" w:hAnsi="Arial" w:cs="Arial"/>
        </w:rPr>
        <w:tab/>
      </w:r>
      <w:r w:rsidRPr="00055431">
        <w:rPr>
          <w:rFonts w:ascii="Arial" w:hAnsi="Arial" w:cs="Arial"/>
        </w:rPr>
        <w:tab/>
      </w:r>
      <w:r w:rsidR="00055431">
        <w:rPr>
          <w:rFonts w:ascii="Arial" w:hAnsi="Arial" w:cs="Arial"/>
        </w:rPr>
        <w:t xml:space="preserve">Ans. </w:t>
      </w:r>
    </w:p>
    <w:p w:rsidR="000135C7" w:rsidRPr="00055431" w:rsidRDefault="000135C7" w:rsidP="000135C7">
      <w:pPr>
        <w:pStyle w:val="ListParagraph"/>
        <w:numPr>
          <w:ilvl w:val="0"/>
          <w:numId w:val="18"/>
        </w:numPr>
        <w:tabs>
          <w:tab w:val="left" w:pos="426"/>
        </w:tabs>
        <w:rPr>
          <w:rFonts w:cs="Arial"/>
        </w:rPr>
      </w:pPr>
      <w:r w:rsidRPr="00055431">
        <w:rPr>
          <w:rFonts w:cs="Arial"/>
        </w:rPr>
        <w:t>Who amongst the following is responsible for creating an awareness regarding implementation of Scrum practices amongst the team members</w:t>
      </w:r>
    </w:p>
    <w:p w:rsidR="000135C7" w:rsidRPr="00055431" w:rsidRDefault="000135C7" w:rsidP="000135C7">
      <w:pPr>
        <w:pStyle w:val="ListParagraph"/>
        <w:numPr>
          <w:ilvl w:val="1"/>
          <w:numId w:val="18"/>
        </w:numPr>
        <w:tabs>
          <w:tab w:val="left" w:pos="426"/>
        </w:tabs>
        <w:rPr>
          <w:rFonts w:cs="Arial"/>
        </w:rPr>
      </w:pPr>
      <w:r w:rsidRPr="00055431">
        <w:rPr>
          <w:rFonts w:cs="Arial"/>
        </w:rPr>
        <w:t>Scrum Master</w:t>
      </w:r>
    </w:p>
    <w:p w:rsidR="000135C7" w:rsidRPr="00055431" w:rsidRDefault="000135C7" w:rsidP="000135C7">
      <w:pPr>
        <w:pStyle w:val="ListParagraph"/>
        <w:numPr>
          <w:ilvl w:val="1"/>
          <w:numId w:val="18"/>
        </w:numPr>
        <w:tabs>
          <w:tab w:val="left" w:pos="426"/>
        </w:tabs>
        <w:rPr>
          <w:rFonts w:cs="Arial"/>
        </w:rPr>
      </w:pPr>
      <w:r w:rsidRPr="00055431">
        <w:rPr>
          <w:rFonts w:cs="Arial"/>
        </w:rPr>
        <w:t>Product Owner</w:t>
      </w:r>
    </w:p>
    <w:p w:rsidR="000135C7" w:rsidRPr="00055431" w:rsidRDefault="000135C7" w:rsidP="000135C7">
      <w:pPr>
        <w:pStyle w:val="ListParagraph"/>
        <w:numPr>
          <w:ilvl w:val="1"/>
          <w:numId w:val="18"/>
        </w:numPr>
        <w:tabs>
          <w:tab w:val="left" w:pos="426"/>
        </w:tabs>
        <w:rPr>
          <w:rFonts w:cs="Arial"/>
        </w:rPr>
      </w:pPr>
      <w:r w:rsidRPr="00055431">
        <w:rPr>
          <w:rFonts w:cs="Arial"/>
        </w:rPr>
        <w:t>Development Team</w:t>
      </w:r>
    </w:p>
    <w:p w:rsidR="000135C7" w:rsidRPr="00055431" w:rsidRDefault="000135C7" w:rsidP="000135C7">
      <w:pPr>
        <w:pStyle w:val="ListParagraph"/>
        <w:numPr>
          <w:ilvl w:val="1"/>
          <w:numId w:val="18"/>
        </w:numPr>
        <w:tabs>
          <w:tab w:val="left" w:pos="426"/>
        </w:tabs>
        <w:rPr>
          <w:rFonts w:cs="Arial"/>
        </w:rPr>
      </w:pPr>
      <w:r w:rsidRPr="00055431">
        <w:rPr>
          <w:rFonts w:cs="Arial"/>
        </w:rPr>
        <w:t>Training department</w:t>
      </w:r>
    </w:p>
    <w:p w:rsidR="000135C7" w:rsidRPr="00055431" w:rsidRDefault="000135C7" w:rsidP="000135C7">
      <w:pPr>
        <w:tabs>
          <w:tab w:val="left" w:pos="426"/>
        </w:tabs>
        <w:rPr>
          <w:rFonts w:ascii="Arial" w:hAnsi="Arial" w:cs="Arial"/>
        </w:rPr>
      </w:pPr>
      <w:r w:rsidRPr="00055431">
        <w:rPr>
          <w:rFonts w:ascii="Arial" w:hAnsi="Arial" w:cs="Arial"/>
        </w:rPr>
        <w:tab/>
      </w:r>
      <w:r w:rsidRPr="00055431">
        <w:rPr>
          <w:rFonts w:ascii="Arial" w:hAnsi="Arial" w:cs="Arial"/>
        </w:rPr>
        <w:tab/>
      </w:r>
      <w:r w:rsidR="00055431">
        <w:rPr>
          <w:rFonts w:ascii="Arial" w:hAnsi="Arial" w:cs="Arial"/>
        </w:rPr>
        <w:t xml:space="preserve">Ans. </w:t>
      </w:r>
    </w:p>
    <w:p w:rsidR="000135C7" w:rsidRPr="00055431" w:rsidRDefault="000135C7" w:rsidP="000135C7">
      <w:pPr>
        <w:pStyle w:val="ListParagraph"/>
        <w:numPr>
          <w:ilvl w:val="0"/>
          <w:numId w:val="18"/>
        </w:numPr>
        <w:tabs>
          <w:tab w:val="left" w:pos="426"/>
        </w:tabs>
        <w:rPr>
          <w:rFonts w:cs="Arial"/>
        </w:rPr>
      </w:pPr>
      <w:r w:rsidRPr="00055431">
        <w:rPr>
          <w:rFonts w:cs="Arial"/>
        </w:rPr>
        <w:t>Who amongst the following is responsible for achieving the maximum business value of the project</w:t>
      </w:r>
    </w:p>
    <w:p w:rsidR="000135C7" w:rsidRPr="00055431" w:rsidRDefault="000135C7" w:rsidP="000135C7">
      <w:pPr>
        <w:pStyle w:val="ListParagraph"/>
        <w:numPr>
          <w:ilvl w:val="1"/>
          <w:numId w:val="18"/>
        </w:numPr>
        <w:tabs>
          <w:tab w:val="left" w:pos="426"/>
        </w:tabs>
        <w:rPr>
          <w:rFonts w:cs="Arial"/>
        </w:rPr>
      </w:pPr>
      <w:r w:rsidRPr="00055431">
        <w:rPr>
          <w:rFonts w:cs="Arial"/>
        </w:rPr>
        <w:t>Scrum Master</w:t>
      </w:r>
    </w:p>
    <w:p w:rsidR="000135C7" w:rsidRPr="00055431" w:rsidRDefault="000135C7" w:rsidP="000135C7">
      <w:pPr>
        <w:pStyle w:val="ListParagraph"/>
        <w:numPr>
          <w:ilvl w:val="1"/>
          <w:numId w:val="18"/>
        </w:numPr>
        <w:tabs>
          <w:tab w:val="left" w:pos="426"/>
        </w:tabs>
        <w:rPr>
          <w:rFonts w:cs="Arial"/>
        </w:rPr>
      </w:pPr>
      <w:r w:rsidRPr="00055431">
        <w:rPr>
          <w:rFonts w:cs="Arial"/>
        </w:rPr>
        <w:t>Product Owner</w:t>
      </w:r>
    </w:p>
    <w:p w:rsidR="000135C7" w:rsidRPr="00055431" w:rsidRDefault="000135C7" w:rsidP="000135C7">
      <w:pPr>
        <w:pStyle w:val="ListParagraph"/>
        <w:numPr>
          <w:ilvl w:val="1"/>
          <w:numId w:val="18"/>
        </w:numPr>
        <w:tabs>
          <w:tab w:val="left" w:pos="426"/>
        </w:tabs>
        <w:rPr>
          <w:rFonts w:cs="Arial"/>
        </w:rPr>
      </w:pPr>
      <w:r w:rsidRPr="00055431">
        <w:rPr>
          <w:rFonts w:cs="Arial"/>
        </w:rPr>
        <w:t>Development Team</w:t>
      </w:r>
    </w:p>
    <w:p w:rsidR="000135C7" w:rsidRPr="00055431" w:rsidRDefault="000135C7" w:rsidP="000135C7">
      <w:pPr>
        <w:pStyle w:val="ListParagraph"/>
        <w:numPr>
          <w:ilvl w:val="1"/>
          <w:numId w:val="18"/>
        </w:numPr>
        <w:tabs>
          <w:tab w:val="left" w:pos="426"/>
        </w:tabs>
        <w:rPr>
          <w:rFonts w:cs="Arial"/>
        </w:rPr>
      </w:pPr>
      <w:r w:rsidRPr="00055431">
        <w:rPr>
          <w:rFonts w:cs="Arial"/>
        </w:rPr>
        <w:t>External Stakeholders</w:t>
      </w:r>
    </w:p>
    <w:p w:rsidR="000135C7" w:rsidRPr="00055431" w:rsidRDefault="000135C7" w:rsidP="000135C7">
      <w:pPr>
        <w:tabs>
          <w:tab w:val="left" w:pos="426"/>
        </w:tabs>
        <w:rPr>
          <w:rFonts w:ascii="Arial" w:hAnsi="Arial" w:cs="Arial"/>
        </w:rPr>
      </w:pPr>
      <w:r w:rsidRPr="00055431">
        <w:rPr>
          <w:rFonts w:ascii="Arial" w:hAnsi="Arial" w:cs="Arial"/>
        </w:rPr>
        <w:tab/>
      </w:r>
      <w:r w:rsidRPr="00055431">
        <w:rPr>
          <w:rFonts w:ascii="Arial" w:hAnsi="Arial" w:cs="Arial"/>
        </w:rPr>
        <w:tab/>
      </w:r>
      <w:r w:rsidR="00055431">
        <w:rPr>
          <w:rFonts w:ascii="Arial" w:hAnsi="Arial" w:cs="Arial"/>
        </w:rPr>
        <w:t xml:space="preserve">Ans. </w:t>
      </w:r>
    </w:p>
    <w:p w:rsidR="000135C7" w:rsidRPr="00055431" w:rsidRDefault="000135C7" w:rsidP="000135C7">
      <w:pPr>
        <w:pStyle w:val="ListParagraph"/>
        <w:numPr>
          <w:ilvl w:val="0"/>
          <w:numId w:val="18"/>
        </w:numPr>
        <w:tabs>
          <w:tab w:val="left" w:pos="426"/>
        </w:tabs>
        <w:rPr>
          <w:rFonts w:cs="Arial"/>
        </w:rPr>
      </w:pPr>
      <w:r w:rsidRPr="00055431">
        <w:rPr>
          <w:rFonts w:cs="Arial"/>
        </w:rPr>
        <w:t>Who amongst the following is responsible for completion of work in a Sprint</w:t>
      </w:r>
    </w:p>
    <w:p w:rsidR="000135C7" w:rsidRPr="00055431" w:rsidRDefault="000135C7" w:rsidP="000135C7">
      <w:pPr>
        <w:pStyle w:val="ListParagraph"/>
        <w:numPr>
          <w:ilvl w:val="1"/>
          <w:numId w:val="18"/>
        </w:numPr>
        <w:tabs>
          <w:tab w:val="left" w:pos="426"/>
        </w:tabs>
        <w:rPr>
          <w:rFonts w:cs="Arial"/>
        </w:rPr>
      </w:pPr>
      <w:r w:rsidRPr="00055431">
        <w:rPr>
          <w:rFonts w:cs="Arial"/>
        </w:rPr>
        <w:t>Scrum Master</w:t>
      </w:r>
    </w:p>
    <w:p w:rsidR="000135C7" w:rsidRPr="00055431" w:rsidRDefault="000135C7" w:rsidP="000135C7">
      <w:pPr>
        <w:pStyle w:val="ListParagraph"/>
        <w:numPr>
          <w:ilvl w:val="1"/>
          <w:numId w:val="18"/>
        </w:numPr>
        <w:tabs>
          <w:tab w:val="left" w:pos="426"/>
        </w:tabs>
        <w:rPr>
          <w:rFonts w:cs="Arial"/>
        </w:rPr>
      </w:pPr>
      <w:r w:rsidRPr="00055431">
        <w:rPr>
          <w:rFonts w:cs="Arial"/>
        </w:rPr>
        <w:t>Product Owner</w:t>
      </w:r>
    </w:p>
    <w:p w:rsidR="000135C7" w:rsidRPr="00055431" w:rsidRDefault="000135C7" w:rsidP="000135C7">
      <w:pPr>
        <w:pStyle w:val="ListParagraph"/>
        <w:numPr>
          <w:ilvl w:val="1"/>
          <w:numId w:val="18"/>
        </w:numPr>
        <w:tabs>
          <w:tab w:val="left" w:pos="426"/>
        </w:tabs>
        <w:rPr>
          <w:rFonts w:cs="Arial"/>
        </w:rPr>
      </w:pPr>
      <w:r w:rsidRPr="00055431">
        <w:rPr>
          <w:rFonts w:cs="Arial"/>
        </w:rPr>
        <w:t>Development Team leader</w:t>
      </w:r>
    </w:p>
    <w:p w:rsidR="000135C7" w:rsidRPr="00055431" w:rsidRDefault="000135C7" w:rsidP="000135C7">
      <w:pPr>
        <w:pStyle w:val="ListParagraph"/>
        <w:numPr>
          <w:ilvl w:val="1"/>
          <w:numId w:val="18"/>
        </w:numPr>
        <w:tabs>
          <w:tab w:val="left" w:pos="426"/>
        </w:tabs>
        <w:rPr>
          <w:rFonts w:cs="Arial"/>
        </w:rPr>
      </w:pPr>
      <w:r w:rsidRPr="00055431">
        <w:rPr>
          <w:rFonts w:cs="Arial"/>
        </w:rPr>
        <w:t>None of the above</w:t>
      </w:r>
    </w:p>
    <w:p w:rsidR="000135C7" w:rsidRDefault="000135C7" w:rsidP="000135C7">
      <w:pPr>
        <w:tabs>
          <w:tab w:val="left" w:pos="426"/>
        </w:tabs>
        <w:ind w:left="709"/>
        <w:rPr>
          <w:rFonts w:ascii="Arial" w:hAnsi="Arial" w:cs="Arial"/>
        </w:rPr>
      </w:pPr>
      <w:r w:rsidRPr="00055431">
        <w:rPr>
          <w:rFonts w:ascii="Arial" w:hAnsi="Arial" w:cs="Arial"/>
        </w:rPr>
        <w:tab/>
      </w:r>
      <w:r w:rsidR="00055431">
        <w:rPr>
          <w:rFonts w:ascii="Arial" w:hAnsi="Arial" w:cs="Arial"/>
        </w:rPr>
        <w:t xml:space="preserve">Ans. </w:t>
      </w:r>
    </w:p>
    <w:p w:rsidR="00055431" w:rsidRDefault="00055431" w:rsidP="000135C7">
      <w:pPr>
        <w:tabs>
          <w:tab w:val="left" w:pos="426"/>
        </w:tabs>
        <w:ind w:left="709"/>
        <w:rPr>
          <w:rFonts w:ascii="Arial" w:hAnsi="Arial" w:cs="Arial"/>
        </w:rPr>
      </w:pPr>
    </w:p>
    <w:p w:rsidR="00055431" w:rsidRDefault="00055431" w:rsidP="000135C7">
      <w:pPr>
        <w:tabs>
          <w:tab w:val="left" w:pos="426"/>
        </w:tabs>
        <w:ind w:left="709"/>
        <w:rPr>
          <w:rFonts w:ascii="Arial" w:hAnsi="Arial" w:cs="Arial"/>
        </w:rPr>
      </w:pPr>
    </w:p>
    <w:p w:rsidR="000135C7" w:rsidRPr="00055431" w:rsidRDefault="000135C7" w:rsidP="000135C7">
      <w:pPr>
        <w:pStyle w:val="ListParagraph"/>
        <w:numPr>
          <w:ilvl w:val="0"/>
          <w:numId w:val="18"/>
        </w:numPr>
        <w:tabs>
          <w:tab w:val="left" w:pos="426"/>
        </w:tabs>
        <w:rPr>
          <w:rFonts w:cs="Arial"/>
        </w:rPr>
      </w:pPr>
      <w:r w:rsidRPr="00055431">
        <w:rPr>
          <w:rFonts w:cs="Arial"/>
        </w:rPr>
        <w:lastRenderedPageBreak/>
        <w:t>The advantages of using a cross-functional team are</w:t>
      </w:r>
    </w:p>
    <w:p w:rsidR="000135C7" w:rsidRPr="00055431" w:rsidRDefault="000135C7" w:rsidP="000135C7">
      <w:pPr>
        <w:pStyle w:val="ListParagraph"/>
        <w:numPr>
          <w:ilvl w:val="1"/>
          <w:numId w:val="18"/>
        </w:numPr>
        <w:tabs>
          <w:tab w:val="left" w:pos="426"/>
        </w:tabs>
        <w:rPr>
          <w:rFonts w:cs="Arial"/>
        </w:rPr>
      </w:pPr>
      <w:r w:rsidRPr="00055431">
        <w:rPr>
          <w:rFonts w:cs="Arial"/>
        </w:rPr>
        <w:t>Improved communication between members of the team</w:t>
      </w:r>
    </w:p>
    <w:p w:rsidR="000135C7" w:rsidRPr="00055431" w:rsidRDefault="000135C7" w:rsidP="000135C7">
      <w:pPr>
        <w:pStyle w:val="ListParagraph"/>
        <w:numPr>
          <w:ilvl w:val="1"/>
          <w:numId w:val="18"/>
        </w:numPr>
        <w:tabs>
          <w:tab w:val="left" w:pos="426"/>
        </w:tabs>
        <w:rPr>
          <w:rFonts w:cs="Arial"/>
        </w:rPr>
      </w:pPr>
      <w:r w:rsidRPr="00055431">
        <w:rPr>
          <w:rFonts w:cs="Arial"/>
        </w:rPr>
        <w:t>Faster decision making takes place due to the presence of members from different aspects of the Product Development in the same team</w:t>
      </w:r>
    </w:p>
    <w:p w:rsidR="000135C7" w:rsidRPr="00055431" w:rsidRDefault="000135C7" w:rsidP="000135C7">
      <w:pPr>
        <w:pStyle w:val="ListParagraph"/>
        <w:numPr>
          <w:ilvl w:val="1"/>
          <w:numId w:val="18"/>
        </w:numPr>
        <w:tabs>
          <w:tab w:val="left" w:pos="426"/>
        </w:tabs>
        <w:rPr>
          <w:rFonts w:cs="Arial"/>
        </w:rPr>
      </w:pPr>
      <w:r w:rsidRPr="00055431">
        <w:rPr>
          <w:rFonts w:cs="Arial"/>
        </w:rPr>
        <w:t>Individual responsibility can be assigned to every member depending on their expertise</w:t>
      </w:r>
    </w:p>
    <w:p w:rsidR="000135C7" w:rsidRPr="00055431" w:rsidRDefault="000135C7" w:rsidP="000135C7">
      <w:pPr>
        <w:pStyle w:val="ListParagraph"/>
        <w:numPr>
          <w:ilvl w:val="1"/>
          <w:numId w:val="18"/>
        </w:numPr>
        <w:tabs>
          <w:tab w:val="left" w:pos="426"/>
        </w:tabs>
        <w:rPr>
          <w:rFonts w:cs="Arial"/>
        </w:rPr>
      </w:pPr>
      <w:r w:rsidRPr="00055431">
        <w:rPr>
          <w:rFonts w:cs="Arial"/>
        </w:rPr>
        <w:t>Cross functional teams reduce dependency on an individual member of the team to complete the task from a specific function</w:t>
      </w:r>
    </w:p>
    <w:p w:rsidR="000135C7" w:rsidRPr="00055431" w:rsidRDefault="000135C7" w:rsidP="000135C7">
      <w:pPr>
        <w:tabs>
          <w:tab w:val="left" w:pos="426"/>
        </w:tabs>
        <w:rPr>
          <w:rFonts w:ascii="Arial" w:hAnsi="Arial" w:cs="Arial"/>
        </w:rPr>
      </w:pPr>
      <w:r w:rsidRPr="00055431">
        <w:rPr>
          <w:rFonts w:ascii="Arial" w:hAnsi="Arial" w:cs="Arial"/>
        </w:rPr>
        <w:tab/>
      </w:r>
      <w:r w:rsidRPr="00055431">
        <w:rPr>
          <w:rFonts w:ascii="Arial" w:hAnsi="Arial" w:cs="Arial"/>
        </w:rPr>
        <w:tab/>
      </w:r>
      <w:r w:rsidR="00055431">
        <w:rPr>
          <w:rFonts w:ascii="Arial" w:hAnsi="Arial" w:cs="Arial"/>
        </w:rPr>
        <w:t xml:space="preserve">Ans. </w:t>
      </w:r>
    </w:p>
    <w:p w:rsidR="000135C7" w:rsidRPr="00055431" w:rsidRDefault="000135C7" w:rsidP="000135C7">
      <w:pPr>
        <w:tabs>
          <w:tab w:val="left" w:pos="426"/>
        </w:tabs>
        <w:ind w:left="709"/>
        <w:rPr>
          <w:rFonts w:ascii="Arial" w:hAnsi="Arial" w:cs="Arial"/>
        </w:rPr>
      </w:pPr>
      <w:r w:rsidRPr="00055431">
        <w:rPr>
          <w:rFonts w:ascii="Arial" w:hAnsi="Arial" w:cs="Arial"/>
        </w:rPr>
        <w:tab/>
      </w:r>
    </w:p>
    <w:p w:rsidR="000135C7" w:rsidRPr="00055431" w:rsidRDefault="000135C7" w:rsidP="000135C7">
      <w:pPr>
        <w:pStyle w:val="ListParagraph"/>
        <w:numPr>
          <w:ilvl w:val="0"/>
          <w:numId w:val="18"/>
        </w:numPr>
        <w:tabs>
          <w:tab w:val="left" w:pos="426"/>
        </w:tabs>
        <w:rPr>
          <w:rFonts w:cs="Arial"/>
        </w:rPr>
      </w:pPr>
      <w:r w:rsidRPr="00055431">
        <w:rPr>
          <w:rFonts w:cs="Arial"/>
        </w:rPr>
        <w:t>Who amongst the following is responsible for deciding on the acceptance criteria for various tasks</w:t>
      </w:r>
    </w:p>
    <w:p w:rsidR="000135C7" w:rsidRPr="00055431" w:rsidRDefault="000135C7" w:rsidP="000135C7">
      <w:pPr>
        <w:pStyle w:val="ListParagraph"/>
        <w:numPr>
          <w:ilvl w:val="1"/>
          <w:numId w:val="18"/>
        </w:numPr>
        <w:tabs>
          <w:tab w:val="left" w:pos="426"/>
        </w:tabs>
        <w:rPr>
          <w:rFonts w:cs="Arial"/>
        </w:rPr>
      </w:pPr>
      <w:r w:rsidRPr="00055431">
        <w:rPr>
          <w:rFonts w:cs="Arial"/>
        </w:rPr>
        <w:t>Scrum Master</w:t>
      </w:r>
    </w:p>
    <w:p w:rsidR="000135C7" w:rsidRPr="00055431" w:rsidRDefault="000135C7" w:rsidP="000135C7">
      <w:pPr>
        <w:pStyle w:val="ListParagraph"/>
        <w:numPr>
          <w:ilvl w:val="1"/>
          <w:numId w:val="18"/>
        </w:numPr>
        <w:tabs>
          <w:tab w:val="left" w:pos="426"/>
        </w:tabs>
        <w:rPr>
          <w:rFonts w:cs="Arial"/>
        </w:rPr>
      </w:pPr>
      <w:r w:rsidRPr="00055431">
        <w:rPr>
          <w:rFonts w:cs="Arial"/>
        </w:rPr>
        <w:t>Product Owner</w:t>
      </w:r>
    </w:p>
    <w:p w:rsidR="000135C7" w:rsidRPr="00055431" w:rsidRDefault="000135C7" w:rsidP="000135C7">
      <w:pPr>
        <w:pStyle w:val="ListParagraph"/>
        <w:numPr>
          <w:ilvl w:val="1"/>
          <w:numId w:val="18"/>
        </w:numPr>
        <w:tabs>
          <w:tab w:val="left" w:pos="426"/>
        </w:tabs>
        <w:rPr>
          <w:rFonts w:cs="Arial"/>
        </w:rPr>
      </w:pPr>
      <w:r w:rsidRPr="00055431">
        <w:rPr>
          <w:rFonts w:cs="Arial"/>
        </w:rPr>
        <w:t>Development Team leader</w:t>
      </w:r>
    </w:p>
    <w:p w:rsidR="000135C7" w:rsidRPr="00055431" w:rsidRDefault="000135C7" w:rsidP="000135C7">
      <w:pPr>
        <w:pStyle w:val="ListParagraph"/>
        <w:numPr>
          <w:ilvl w:val="1"/>
          <w:numId w:val="18"/>
        </w:numPr>
        <w:tabs>
          <w:tab w:val="left" w:pos="426"/>
        </w:tabs>
        <w:rPr>
          <w:rFonts w:cs="Arial"/>
        </w:rPr>
      </w:pPr>
      <w:r w:rsidRPr="00055431">
        <w:rPr>
          <w:rFonts w:cs="Arial"/>
        </w:rPr>
        <w:t>Development Team</w:t>
      </w:r>
    </w:p>
    <w:p w:rsidR="000135C7" w:rsidRPr="00055431" w:rsidRDefault="000135C7" w:rsidP="000135C7">
      <w:pPr>
        <w:tabs>
          <w:tab w:val="left" w:pos="426"/>
        </w:tabs>
        <w:rPr>
          <w:rFonts w:ascii="Arial" w:hAnsi="Arial" w:cs="Arial"/>
        </w:rPr>
      </w:pPr>
      <w:r w:rsidRPr="00055431">
        <w:rPr>
          <w:rFonts w:ascii="Arial" w:hAnsi="Arial" w:cs="Arial"/>
        </w:rPr>
        <w:tab/>
      </w:r>
      <w:r w:rsidRPr="00055431">
        <w:rPr>
          <w:rFonts w:ascii="Arial" w:hAnsi="Arial" w:cs="Arial"/>
        </w:rPr>
        <w:tab/>
      </w:r>
      <w:r w:rsidR="00055431">
        <w:rPr>
          <w:rFonts w:ascii="Arial" w:hAnsi="Arial" w:cs="Arial"/>
        </w:rPr>
        <w:t xml:space="preserve">Ans. </w:t>
      </w:r>
    </w:p>
    <w:p w:rsidR="000135C7" w:rsidRPr="00055431" w:rsidRDefault="000135C7" w:rsidP="000135C7">
      <w:pPr>
        <w:pStyle w:val="ListParagraph"/>
        <w:numPr>
          <w:ilvl w:val="0"/>
          <w:numId w:val="18"/>
        </w:numPr>
        <w:tabs>
          <w:tab w:val="left" w:pos="426"/>
        </w:tabs>
        <w:rPr>
          <w:rFonts w:cs="Arial"/>
        </w:rPr>
      </w:pPr>
      <w:r w:rsidRPr="00055431">
        <w:rPr>
          <w:rFonts w:cs="Arial"/>
        </w:rPr>
        <w:t>Who amongst the following represents the voice of the customer</w:t>
      </w:r>
    </w:p>
    <w:p w:rsidR="000135C7" w:rsidRPr="00055431" w:rsidRDefault="000135C7" w:rsidP="000135C7">
      <w:pPr>
        <w:pStyle w:val="ListParagraph"/>
        <w:numPr>
          <w:ilvl w:val="1"/>
          <w:numId w:val="19"/>
        </w:numPr>
        <w:tabs>
          <w:tab w:val="left" w:pos="426"/>
        </w:tabs>
        <w:rPr>
          <w:rFonts w:cs="Arial"/>
        </w:rPr>
      </w:pPr>
      <w:r w:rsidRPr="00055431">
        <w:rPr>
          <w:rFonts w:cs="Arial"/>
        </w:rPr>
        <w:t>Scrum Master</w:t>
      </w:r>
    </w:p>
    <w:p w:rsidR="000135C7" w:rsidRPr="00055431" w:rsidRDefault="000135C7" w:rsidP="000135C7">
      <w:pPr>
        <w:pStyle w:val="ListParagraph"/>
        <w:numPr>
          <w:ilvl w:val="1"/>
          <w:numId w:val="19"/>
        </w:numPr>
        <w:tabs>
          <w:tab w:val="left" w:pos="426"/>
        </w:tabs>
        <w:rPr>
          <w:rFonts w:cs="Arial"/>
        </w:rPr>
      </w:pPr>
      <w:r w:rsidRPr="00055431">
        <w:rPr>
          <w:rFonts w:cs="Arial"/>
        </w:rPr>
        <w:t>Product Owner</w:t>
      </w:r>
    </w:p>
    <w:p w:rsidR="000135C7" w:rsidRPr="00055431" w:rsidRDefault="000135C7" w:rsidP="000135C7">
      <w:pPr>
        <w:pStyle w:val="ListParagraph"/>
        <w:numPr>
          <w:ilvl w:val="1"/>
          <w:numId w:val="19"/>
        </w:numPr>
        <w:tabs>
          <w:tab w:val="left" w:pos="426"/>
        </w:tabs>
        <w:rPr>
          <w:rFonts w:cs="Arial"/>
        </w:rPr>
      </w:pPr>
      <w:r w:rsidRPr="00055431">
        <w:rPr>
          <w:rFonts w:cs="Arial"/>
        </w:rPr>
        <w:t>Development Team leader</w:t>
      </w:r>
    </w:p>
    <w:p w:rsidR="000135C7" w:rsidRPr="00055431" w:rsidRDefault="000135C7" w:rsidP="000135C7">
      <w:pPr>
        <w:pStyle w:val="ListParagraph"/>
        <w:numPr>
          <w:ilvl w:val="1"/>
          <w:numId w:val="19"/>
        </w:numPr>
        <w:tabs>
          <w:tab w:val="left" w:pos="426"/>
        </w:tabs>
        <w:rPr>
          <w:rFonts w:cs="Arial"/>
        </w:rPr>
      </w:pPr>
      <w:r w:rsidRPr="00055431">
        <w:rPr>
          <w:rFonts w:cs="Arial"/>
        </w:rPr>
        <w:t>None of the above</w:t>
      </w:r>
    </w:p>
    <w:p w:rsidR="000135C7" w:rsidRPr="00055431" w:rsidRDefault="000135C7" w:rsidP="000135C7">
      <w:pPr>
        <w:tabs>
          <w:tab w:val="left" w:pos="426"/>
        </w:tabs>
        <w:rPr>
          <w:rFonts w:ascii="Arial" w:hAnsi="Arial" w:cs="Arial"/>
        </w:rPr>
      </w:pPr>
      <w:r w:rsidRPr="00055431">
        <w:rPr>
          <w:rFonts w:ascii="Arial" w:hAnsi="Arial" w:cs="Arial"/>
        </w:rPr>
        <w:tab/>
      </w:r>
      <w:r w:rsidRPr="00055431">
        <w:rPr>
          <w:rFonts w:ascii="Arial" w:hAnsi="Arial" w:cs="Arial"/>
        </w:rPr>
        <w:tab/>
      </w:r>
      <w:r w:rsidR="00055431">
        <w:rPr>
          <w:rFonts w:ascii="Arial" w:hAnsi="Arial" w:cs="Arial"/>
        </w:rPr>
        <w:t xml:space="preserve">Ans. </w:t>
      </w:r>
    </w:p>
    <w:p w:rsidR="000135C7" w:rsidRPr="00055431" w:rsidRDefault="000135C7" w:rsidP="000135C7">
      <w:pPr>
        <w:pStyle w:val="ListParagraph"/>
        <w:numPr>
          <w:ilvl w:val="0"/>
          <w:numId w:val="18"/>
        </w:numPr>
        <w:tabs>
          <w:tab w:val="left" w:pos="426"/>
        </w:tabs>
        <w:rPr>
          <w:rFonts w:cs="Arial"/>
        </w:rPr>
      </w:pPr>
      <w:r w:rsidRPr="00055431">
        <w:rPr>
          <w:rFonts w:cs="Arial"/>
        </w:rPr>
        <w:t>Who amongst the following is responsible for resolving conflicts among  the development team members</w:t>
      </w:r>
    </w:p>
    <w:p w:rsidR="000135C7" w:rsidRPr="00055431" w:rsidRDefault="000135C7" w:rsidP="000135C7">
      <w:pPr>
        <w:pStyle w:val="ListParagraph"/>
        <w:numPr>
          <w:ilvl w:val="1"/>
          <w:numId w:val="18"/>
        </w:numPr>
        <w:tabs>
          <w:tab w:val="left" w:pos="426"/>
        </w:tabs>
        <w:rPr>
          <w:rFonts w:cs="Arial"/>
        </w:rPr>
      </w:pPr>
      <w:r w:rsidRPr="00055431">
        <w:rPr>
          <w:rFonts w:cs="Arial"/>
        </w:rPr>
        <w:t>Scrum Master</w:t>
      </w:r>
    </w:p>
    <w:p w:rsidR="000135C7" w:rsidRPr="00055431" w:rsidRDefault="000135C7" w:rsidP="000135C7">
      <w:pPr>
        <w:pStyle w:val="ListParagraph"/>
        <w:numPr>
          <w:ilvl w:val="1"/>
          <w:numId w:val="18"/>
        </w:numPr>
        <w:tabs>
          <w:tab w:val="left" w:pos="426"/>
        </w:tabs>
        <w:rPr>
          <w:rFonts w:cs="Arial"/>
        </w:rPr>
      </w:pPr>
      <w:r w:rsidRPr="00055431">
        <w:rPr>
          <w:rFonts w:cs="Arial"/>
        </w:rPr>
        <w:t>Product Owner</w:t>
      </w:r>
    </w:p>
    <w:p w:rsidR="000135C7" w:rsidRPr="00055431" w:rsidRDefault="000135C7" w:rsidP="000135C7">
      <w:pPr>
        <w:pStyle w:val="ListParagraph"/>
        <w:numPr>
          <w:ilvl w:val="1"/>
          <w:numId w:val="18"/>
        </w:numPr>
        <w:tabs>
          <w:tab w:val="left" w:pos="426"/>
        </w:tabs>
        <w:rPr>
          <w:rFonts w:cs="Arial"/>
        </w:rPr>
      </w:pPr>
      <w:r w:rsidRPr="00055431">
        <w:rPr>
          <w:rFonts w:cs="Arial"/>
        </w:rPr>
        <w:t>Development Team leader</w:t>
      </w:r>
    </w:p>
    <w:p w:rsidR="000135C7" w:rsidRDefault="000135C7" w:rsidP="000135C7">
      <w:pPr>
        <w:pStyle w:val="ListParagraph"/>
        <w:numPr>
          <w:ilvl w:val="1"/>
          <w:numId w:val="18"/>
        </w:numPr>
        <w:tabs>
          <w:tab w:val="left" w:pos="426"/>
        </w:tabs>
        <w:rPr>
          <w:ins w:id="80" w:author="RUTH" w:date="2012-11-10T05:25:00Z"/>
          <w:rFonts w:cs="Arial"/>
        </w:rPr>
      </w:pPr>
      <w:r w:rsidRPr="00055431">
        <w:rPr>
          <w:rFonts w:cs="Arial"/>
        </w:rPr>
        <w:t>Development team</w:t>
      </w:r>
    </w:p>
    <w:p w:rsidR="00636F04" w:rsidRDefault="00636F04">
      <w:pPr>
        <w:pStyle w:val="ListParagraph"/>
        <w:tabs>
          <w:tab w:val="left" w:pos="426"/>
        </w:tabs>
        <w:ind w:left="1440"/>
        <w:rPr>
          <w:rFonts w:cs="Arial"/>
        </w:rPr>
        <w:pPrChange w:id="81" w:author="RUTH" w:date="2012-11-10T05:25:00Z">
          <w:pPr>
            <w:pStyle w:val="ListParagraph"/>
            <w:numPr>
              <w:ilvl w:val="1"/>
              <w:numId w:val="18"/>
            </w:numPr>
            <w:tabs>
              <w:tab w:val="left" w:pos="426"/>
            </w:tabs>
            <w:ind w:left="1440" w:hanging="360"/>
          </w:pPr>
        </w:pPrChange>
      </w:pPr>
    </w:p>
    <w:p w:rsidR="000135C7" w:rsidRPr="00055431" w:rsidRDefault="000135C7" w:rsidP="000135C7">
      <w:pPr>
        <w:pStyle w:val="ListParagraph"/>
        <w:autoSpaceDE w:val="0"/>
        <w:autoSpaceDN w:val="0"/>
        <w:adjustRightInd w:val="0"/>
        <w:spacing w:after="120" w:line="264" w:lineRule="auto"/>
        <w:ind w:left="0"/>
        <w:contextualSpacing w:val="0"/>
        <w:rPr>
          <w:rFonts w:cs="Arial"/>
        </w:rPr>
      </w:pPr>
      <w:r w:rsidRPr="00055431">
        <w:rPr>
          <w:rFonts w:cs="Arial"/>
        </w:rPr>
        <w:tab/>
        <w:t xml:space="preserve">Ans. </w:t>
      </w:r>
    </w:p>
    <w:p w:rsidR="00EF680E" w:rsidRDefault="00EF680E">
      <w:pPr>
        <w:rPr>
          <w:ins w:id="82" w:author="RUTH" w:date="2012-11-10T05:31:00Z"/>
          <w:rFonts w:ascii="Arial" w:eastAsiaTheme="minorEastAsia" w:hAnsi="Arial"/>
          <w:lang w:eastAsia="en-IN"/>
        </w:rPr>
      </w:pPr>
      <w:ins w:id="83" w:author="RUTH" w:date="2012-11-10T05:31:00Z">
        <w:r>
          <w:br w:type="page"/>
        </w:r>
      </w:ins>
    </w:p>
    <w:p w:rsidR="00EF680E" w:rsidRDefault="00EF680E">
      <w:pPr>
        <w:rPr>
          <w:ins w:id="84" w:author="RUTH" w:date="2012-11-10T05:31:00Z"/>
          <w:rFonts w:ascii="Arial" w:eastAsiaTheme="minorEastAsia" w:hAnsi="Arial"/>
          <w:lang w:eastAsia="en-IN"/>
        </w:rPr>
      </w:pPr>
      <w:ins w:id="85" w:author="RUTH" w:date="2012-11-10T05:31:00Z">
        <w:r>
          <w:lastRenderedPageBreak/>
          <w:br w:type="page"/>
        </w:r>
      </w:ins>
    </w:p>
    <w:p w:rsidR="000135C7" w:rsidRDefault="000135C7" w:rsidP="000135C7">
      <w:pPr>
        <w:pStyle w:val="ListParagraph"/>
        <w:autoSpaceDE w:val="0"/>
        <w:autoSpaceDN w:val="0"/>
        <w:adjustRightInd w:val="0"/>
        <w:spacing w:after="120" w:line="264" w:lineRule="auto"/>
        <w:ind w:left="0"/>
        <w:contextualSpacing w:val="0"/>
        <w:sectPr w:rsidR="000135C7">
          <w:headerReference w:type="default" r:id="rId72"/>
          <w:pgSz w:w="11906" w:h="16838"/>
          <w:pgMar w:top="1440" w:right="1440" w:bottom="1440" w:left="1440" w:header="708" w:footer="708" w:gutter="0"/>
          <w:cols w:space="708"/>
          <w:docGrid w:linePitch="360"/>
        </w:sectPr>
      </w:pPr>
    </w:p>
    <w:p w:rsidR="00F94D8F" w:rsidRPr="00D03425" w:rsidRDefault="00F94D8F" w:rsidP="00F94D8F">
      <w:pPr>
        <w:pStyle w:val="Heading1"/>
        <w:rPr>
          <w:lang w:val="en-IN"/>
        </w:rPr>
      </w:pPr>
      <w:bookmarkStart w:id="86" w:name="_Toc340836804"/>
      <w:r w:rsidRPr="00F94D8F">
        <w:rPr>
          <w:color w:val="FFFFFF" w:themeColor="background1"/>
          <w:lang w:val="en-IN"/>
        </w:rPr>
        <w:lastRenderedPageBreak/>
        <w:t>Planning</w:t>
      </w:r>
      <w:r>
        <w:rPr>
          <w:lang w:val="en-IN"/>
        </w:rPr>
        <w:t xml:space="preserve"> </w:t>
      </w:r>
      <w:r w:rsidRPr="00F94D8F">
        <w:rPr>
          <w:color w:val="FFFFFF" w:themeColor="background1"/>
          <w:lang w:val="en-IN"/>
        </w:rPr>
        <w:t>in Scrum</w:t>
      </w:r>
      <w:bookmarkEnd w:id="86"/>
    </w:p>
    <w:p w:rsidR="000135C7" w:rsidRDefault="000135C7" w:rsidP="000135C7">
      <w:pPr>
        <w:pStyle w:val="Heading2"/>
      </w:pPr>
      <w:bookmarkStart w:id="87" w:name="_Toc340836805"/>
      <w:r>
        <w:t>Scrum Flow</w:t>
      </w:r>
      <w:bookmarkEnd w:id="87"/>
    </w:p>
    <w:p w:rsidR="000135C7" w:rsidRDefault="00FE7B11" w:rsidP="000135C7">
      <w:pPr>
        <w:jc w:val="center"/>
        <w:rPr>
          <w:lang w:eastAsia="en-IN"/>
        </w:rPr>
      </w:pPr>
      <w:r w:rsidRPr="003D4BD9">
        <w:rPr>
          <w:rFonts w:ascii="Arial" w:hAnsi="Arial" w:cs="Arial"/>
          <w:noProof/>
        </w:rPr>
        <w:drawing>
          <wp:inline distT="0" distB="0" distL="0" distR="0" wp14:anchorId="5F336A1F" wp14:editId="527B0D8A">
            <wp:extent cx="7745051" cy="3601809"/>
            <wp:effectExtent l="13970" t="24130" r="22860" b="2286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3">
                      <a:extLst>
                        <a:ext uri="{28A0092B-C50C-407E-A947-70E740481C1C}">
                          <a14:useLocalDpi xmlns:a14="http://schemas.microsoft.com/office/drawing/2010/main" val="0"/>
                        </a:ext>
                      </a:extLst>
                    </a:blip>
                    <a:srcRect t="2034"/>
                    <a:stretch/>
                  </pic:blipFill>
                  <pic:spPr bwMode="auto">
                    <a:xfrm rot="16200000">
                      <a:off x="0" y="0"/>
                      <a:ext cx="7773659" cy="3615113"/>
                    </a:xfrm>
                    <a:prstGeom prst="rect">
                      <a:avLst/>
                    </a:prstGeom>
                    <a:noFill/>
                    <a:ln w="6350">
                      <a:solidFill>
                        <a:schemeClr val="bg1"/>
                      </a:solidFill>
                    </a:ln>
                    <a:extLst>
                      <a:ext uri="{53640926-AAD7-44D8-BBD7-CCE9431645EC}">
                        <a14:shadowObscured xmlns:a14="http://schemas.microsoft.com/office/drawing/2010/main"/>
                      </a:ext>
                    </a:extLst>
                  </pic:spPr>
                </pic:pic>
              </a:graphicData>
            </a:graphic>
          </wp:inline>
        </w:drawing>
      </w:r>
    </w:p>
    <w:p w:rsidR="000135C7" w:rsidRPr="00C15501" w:rsidRDefault="000135C7" w:rsidP="00F73F47">
      <w:commentRangeStart w:id="88"/>
      <w:r w:rsidRPr="003D4BD9">
        <w:rPr>
          <w:noProof/>
        </w:rPr>
        <w:lastRenderedPageBreak/>
        <w:drawing>
          <wp:inline distT="0" distB="0" distL="0" distR="0">
            <wp:extent cx="5510151" cy="4453247"/>
            <wp:effectExtent l="0" t="0" r="14605"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bookmarkStart w:id="89" w:name="_Toc336865246"/>
      <w:commentRangeEnd w:id="88"/>
      <w:r w:rsidR="00636F04">
        <w:rPr>
          <w:rStyle w:val="CommentReference"/>
        </w:rPr>
        <w:commentReference w:id="88"/>
      </w:r>
      <w:r w:rsidRPr="003D4BD9">
        <w:t>Pre-</w:t>
      </w:r>
      <w:r w:rsidRPr="000135C7">
        <w:t>Project</w:t>
      </w:r>
      <w:r w:rsidRPr="003D4BD9">
        <w:t xml:space="preserve"> Meeting:</w:t>
      </w:r>
      <w:bookmarkEnd w:id="89"/>
    </w:p>
    <w:p w:rsidR="000135C7" w:rsidRPr="003D4BD9" w:rsidRDefault="001621EE" w:rsidP="000135C7">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156210</wp:posOffset>
                </wp:positionV>
                <wp:extent cx="5772150" cy="561975"/>
                <wp:effectExtent l="0" t="0" r="19050" b="28575"/>
                <wp:wrapNone/>
                <wp:docPr id="5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5AD3" w:rsidRDefault="003F5AD3" w:rsidP="000135C7">
                            <w:pPr>
                              <w:jc w:val="center"/>
                              <w:rPr>
                                <w:i/>
                                <w:sz w:val="24"/>
                              </w:rPr>
                            </w:pPr>
                            <w:r>
                              <w:rPr>
                                <w:i/>
                                <w:sz w:val="24"/>
                              </w:rPr>
                              <w:t>A Scrum project starts with a Kick-Off Meeting during which the vision of the product is decided upon by the Product Owner and the management funding the project.</w:t>
                            </w:r>
                          </w:p>
                          <w:p w:rsidR="003F5AD3" w:rsidRDefault="003F5AD3" w:rsidP="000135C7">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4" o:spid="_x0000_s1067" style="position:absolute;margin-left:1.5pt;margin-top:12.3pt;width:454.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" fillcolor="#4f81bd [3204]" strokecolor="#243f60 [1604]" strokeweight="2pt">
                <v:path arrowok="t"/>
                <v:textbox>
                  <w:txbxContent>
                    <w:p w:rsidR="003F5AD3" w:rsidRDefault="003F5AD3" w:rsidP="000135C7">
                      <w:pPr>
                        <w:jc w:val="center"/>
                        <w:rPr>
                          <w:i/>
                          <w:sz w:val="24"/>
                        </w:rPr>
                      </w:pPr>
                      <w:r>
                        <w:rPr>
                          <w:i/>
                          <w:sz w:val="24"/>
                        </w:rPr>
                        <w:t>A Scrum project starts with a Kick-Off Meeting during which the vision of the product is decided upon by the Product Owner and the management funding the project.</w:t>
                      </w:r>
                    </w:p>
                    <w:p w:rsidR="003F5AD3" w:rsidRDefault="003F5AD3" w:rsidP="000135C7">
                      <w:pPr>
                        <w:jc w:val="center"/>
                        <w:rPr>
                          <w:sz w:val="24"/>
                        </w:rPr>
                      </w:pPr>
                    </w:p>
                  </w:txbxContent>
                </v:textbox>
              </v:rect>
            </w:pict>
          </mc:Fallback>
        </mc:AlternateContent>
      </w:r>
    </w:p>
    <w:p w:rsidR="000135C7" w:rsidRPr="003D4BD9" w:rsidRDefault="000135C7" w:rsidP="000135C7">
      <w:pPr>
        <w:rPr>
          <w:rFonts w:ascii="Arial" w:hAnsi="Arial" w:cs="Arial"/>
        </w:rPr>
      </w:pPr>
    </w:p>
    <w:p w:rsidR="000135C7" w:rsidRPr="003D4BD9" w:rsidRDefault="000135C7" w:rsidP="000135C7">
      <w:pPr>
        <w:rPr>
          <w:rFonts w:ascii="Arial" w:hAnsi="Arial" w:cs="Arial"/>
        </w:rPr>
      </w:pPr>
    </w:p>
    <w:p w:rsidR="000135C7" w:rsidRPr="003D4BD9" w:rsidRDefault="000135C7" w:rsidP="00055431">
      <w:pPr>
        <w:rPr>
          <w:rFonts w:ascii="Arial" w:hAnsi="Arial" w:cs="Arial"/>
          <w:color w:val="FF0000"/>
        </w:rPr>
      </w:pPr>
      <w:r w:rsidRPr="003D4BD9">
        <w:rPr>
          <w:rFonts w:ascii="Arial" w:hAnsi="Arial" w:cs="Arial"/>
        </w:rPr>
        <w:t xml:space="preserve">The Product Owner is responsible for achieving maximum business value and takes input from management, and discusses the vision of the project and the intended deliverable. Then, the Product Owner develops the initial Product Backlog for the product. This Product Backlog consists of the list of requirements that have to be completed during the multiple Sprints. Until this stage, the Scrum Master and Team members were not involved. </w:t>
      </w:r>
    </w:p>
    <w:p w:rsidR="000135C7" w:rsidRPr="003D4BD9" w:rsidRDefault="000135C7" w:rsidP="000135C7">
      <w:pPr>
        <w:rPr>
          <w:rFonts w:ascii="Arial" w:hAnsi="Arial" w:cs="Arial"/>
        </w:rPr>
      </w:pPr>
      <w:r w:rsidRPr="003D4BD9">
        <w:rPr>
          <w:rFonts w:ascii="Arial" w:hAnsi="Arial" w:cs="Arial"/>
        </w:rPr>
        <w:t>After this process, the Scrum teams are identified and the Scrum process commences. The Product Owner meets the Scrum teams and defines the Product Vision and Project Objectives.</w:t>
      </w:r>
    </w:p>
    <w:p w:rsidR="000135C7" w:rsidRPr="003D4BD9" w:rsidRDefault="000135C7" w:rsidP="000135C7">
      <w:pPr>
        <w:rPr>
          <w:rFonts w:ascii="Arial" w:hAnsi="Arial" w:cs="Arial"/>
        </w:rPr>
      </w:pPr>
      <w:r w:rsidRPr="003D4BD9">
        <w:rPr>
          <w:rFonts w:ascii="Arial" w:hAnsi="Arial" w:cs="Arial"/>
        </w:rPr>
        <w:t>How do you write a Product Vision?</w:t>
      </w:r>
    </w:p>
    <w:p w:rsidR="000135C7" w:rsidRPr="003D4BD9" w:rsidRDefault="000135C7" w:rsidP="000135C7">
      <w:pPr>
        <w:pStyle w:val="ListParagraph"/>
        <w:numPr>
          <w:ilvl w:val="0"/>
          <w:numId w:val="24"/>
        </w:numPr>
        <w:rPr>
          <w:rFonts w:cs="Arial"/>
        </w:rPr>
      </w:pPr>
      <w:r w:rsidRPr="003D4BD9">
        <w:rPr>
          <w:rFonts w:cs="Arial"/>
        </w:rPr>
        <w:t xml:space="preserve">The vision statement should not be too specific </w:t>
      </w:r>
    </w:p>
    <w:p w:rsidR="00C15501" w:rsidRDefault="000135C7" w:rsidP="000135C7">
      <w:pPr>
        <w:pStyle w:val="ListParagraph"/>
        <w:numPr>
          <w:ilvl w:val="0"/>
          <w:numId w:val="24"/>
        </w:numPr>
        <w:rPr>
          <w:rFonts w:cs="Arial"/>
        </w:rPr>
      </w:pPr>
      <w:r w:rsidRPr="00C15501">
        <w:rPr>
          <w:rFonts w:cs="Arial"/>
        </w:rPr>
        <w:t xml:space="preserve">The vision should have room for flexibility </w:t>
      </w:r>
    </w:p>
    <w:p w:rsidR="000135C7" w:rsidRPr="00C15501" w:rsidRDefault="000135C7" w:rsidP="000135C7">
      <w:pPr>
        <w:pStyle w:val="ListParagraph"/>
        <w:numPr>
          <w:ilvl w:val="0"/>
          <w:numId w:val="24"/>
        </w:numPr>
        <w:rPr>
          <w:rFonts w:cs="Arial"/>
        </w:rPr>
      </w:pPr>
      <w:r w:rsidRPr="00C15501">
        <w:rPr>
          <w:rFonts w:cs="Arial"/>
        </w:rPr>
        <w:t xml:space="preserve">The Product Vision should focus on the problem rather than the solution </w:t>
      </w:r>
    </w:p>
    <w:p w:rsidR="005C68BA" w:rsidRDefault="005C68BA" w:rsidP="000135C7">
      <w:pPr>
        <w:rPr>
          <w:rFonts w:ascii="Arial" w:hAnsi="Arial" w:cs="Arial"/>
          <w:b/>
          <w:color w:val="FF0000"/>
          <w:highlight w:val="black"/>
        </w:rPr>
      </w:pPr>
    </w:p>
    <w:p w:rsidR="005C68BA" w:rsidRDefault="005C68BA" w:rsidP="000135C7">
      <w:pPr>
        <w:rPr>
          <w:rFonts w:ascii="Arial" w:hAnsi="Arial" w:cs="Arial"/>
          <w:b/>
          <w:color w:val="FF0000"/>
          <w:highlight w:val="black"/>
        </w:rPr>
      </w:pPr>
    </w:p>
    <w:p w:rsidR="000135C7" w:rsidRPr="003D4BD9" w:rsidRDefault="000135C7" w:rsidP="005C68BA">
      <w:pPr>
        <w:pStyle w:val="Heading2"/>
      </w:pPr>
      <w:bookmarkStart w:id="90" w:name="_Toc332646298"/>
      <w:bookmarkStart w:id="91" w:name="_Toc336865247"/>
      <w:bookmarkStart w:id="92" w:name="_Toc340836806"/>
      <w:r w:rsidRPr="003D4BD9">
        <w:t xml:space="preserve">Product </w:t>
      </w:r>
      <w:r w:rsidRPr="005C68BA">
        <w:t>Backlog</w:t>
      </w:r>
      <w:bookmarkEnd w:id="90"/>
      <w:bookmarkEnd w:id="91"/>
      <w:bookmarkEnd w:id="92"/>
    </w:p>
    <w:p w:rsidR="000135C7" w:rsidRPr="003D4BD9" w:rsidRDefault="001621EE" w:rsidP="000135C7">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20955</wp:posOffset>
                </wp:positionV>
                <wp:extent cx="5772150" cy="561975"/>
                <wp:effectExtent l="0" t="0" r="1905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5AD3" w:rsidRDefault="003F5AD3" w:rsidP="000135C7">
                            <w:pPr>
                              <w:jc w:val="center"/>
                              <w:rPr>
                                <w:i/>
                                <w:sz w:val="24"/>
                              </w:rPr>
                            </w:pPr>
                            <w:r>
                              <w:rPr>
                                <w:i/>
                                <w:sz w:val="24"/>
                              </w:rPr>
                              <w:t>The Product Backlog is a list of requirements that, when turned into potentially shippable product functionality, will deliver the product vision.</w:t>
                            </w:r>
                          </w:p>
                          <w:p w:rsidR="003F5AD3" w:rsidRDefault="003F5AD3" w:rsidP="000135C7">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3" o:spid="_x0000_s1068" style="position:absolute;margin-left:1.5pt;margin-top:1.65pt;width:454.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" fillcolor="#4f81bd [3204]" strokecolor="#243f60 [1604]" strokeweight="2pt">
                <v:path arrowok="t"/>
                <v:textbox>
                  <w:txbxContent>
                    <w:p w:rsidR="003F5AD3" w:rsidRDefault="003F5AD3" w:rsidP="000135C7">
                      <w:pPr>
                        <w:jc w:val="center"/>
                        <w:rPr>
                          <w:i/>
                          <w:sz w:val="24"/>
                        </w:rPr>
                      </w:pPr>
                      <w:r>
                        <w:rPr>
                          <w:i/>
                          <w:sz w:val="24"/>
                        </w:rPr>
                        <w:t>The Product Backlog is a list of requirements that, when turned into potentially shippable product functionality, will deliver the product vision.</w:t>
                      </w:r>
                    </w:p>
                    <w:p w:rsidR="003F5AD3" w:rsidRDefault="003F5AD3" w:rsidP="000135C7">
                      <w:pPr>
                        <w:jc w:val="center"/>
                        <w:rPr>
                          <w:sz w:val="24"/>
                        </w:rPr>
                      </w:pPr>
                    </w:p>
                  </w:txbxContent>
                </v:textbox>
              </v:rect>
            </w:pict>
          </mc:Fallback>
        </mc:AlternateContent>
      </w:r>
    </w:p>
    <w:p w:rsidR="000135C7" w:rsidRPr="003D4BD9" w:rsidRDefault="000135C7" w:rsidP="000135C7">
      <w:pPr>
        <w:rPr>
          <w:rFonts w:ascii="Arial" w:hAnsi="Arial" w:cs="Arial"/>
        </w:rPr>
      </w:pPr>
    </w:p>
    <w:p w:rsidR="000135C7" w:rsidRPr="00C15501" w:rsidRDefault="000135C7" w:rsidP="000135C7">
      <w:pPr>
        <w:pStyle w:val="ListParagraph"/>
        <w:numPr>
          <w:ilvl w:val="0"/>
          <w:numId w:val="21"/>
        </w:numPr>
        <w:rPr>
          <w:rFonts w:cs="Arial"/>
        </w:rPr>
      </w:pPr>
      <w:r w:rsidRPr="003D4BD9">
        <w:rPr>
          <w:rFonts w:cs="Arial"/>
        </w:rPr>
        <w:t xml:space="preserve">The Product Backlog contains the list of work needed to accomplish the project. It is </w:t>
      </w:r>
      <w:r w:rsidR="00C15501">
        <w:rPr>
          <w:rFonts w:cs="Arial"/>
          <w:u w:val="single"/>
        </w:rPr>
        <w:t>_______________</w:t>
      </w:r>
      <w:r w:rsidRPr="00C15501">
        <w:rPr>
          <w:rFonts w:cs="Arial"/>
        </w:rPr>
        <w:t xml:space="preserve"> and the most valuable items (those offering maximum business value) are assigned top priority </w:t>
      </w:r>
    </w:p>
    <w:p w:rsidR="000135C7" w:rsidRPr="00C15501" w:rsidRDefault="000135C7" w:rsidP="000135C7">
      <w:pPr>
        <w:pStyle w:val="ListParagraph"/>
        <w:numPr>
          <w:ilvl w:val="0"/>
          <w:numId w:val="21"/>
        </w:numPr>
        <w:rPr>
          <w:rFonts w:cs="Arial"/>
        </w:rPr>
      </w:pPr>
      <w:r w:rsidRPr="00C15501">
        <w:rPr>
          <w:rFonts w:cs="Arial"/>
        </w:rPr>
        <w:t xml:space="preserve">Only </w:t>
      </w:r>
      <w:r w:rsidR="00C15501">
        <w:rPr>
          <w:rFonts w:cs="Arial"/>
          <w:u w:val="single"/>
        </w:rPr>
        <w:t xml:space="preserve">_  </w:t>
      </w:r>
      <w:r w:rsidR="00C15501">
        <w:rPr>
          <w:rFonts w:cs="Arial"/>
        </w:rPr>
        <w:t xml:space="preserve"> </w:t>
      </w:r>
      <w:r w:rsidR="00C15501">
        <w:rPr>
          <w:rFonts w:cs="Arial"/>
          <w:u w:val="single"/>
        </w:rPr>
        <w:t xml:space="preserve">____________ </w:t>
      </w:r>
      <w:r w:rsidRPr="00C15501">
        <w:rPr>
          <w:rFonts w:cs="Arial"/>
        </w:rPr>
        <w:t>Product Backlog exists; this means the Product Owner is required to make prioritization decisions across the entire spectrum of work that could be done</w:t>
      </w:r>
    </w:p>
    <w:p w:rsidR="000135C7" w:rsidRPr="00C15501" w:rsidRDefault="000135C7" w:rsidP="000135C7">
      <w:pPr>
        <w:pStyle w:val="ListParagraph"/>
        <w:numPr>
          <w:ilvl w:val="0"/>
          <w:numId w:val="21"/>
        </w:numPr>
        <w:rPr>
          <w:rFonts w:cs="Arial"/>
        </w:rPr>
      </w:pPr>
      <w:r w:rsidRPr="00C15501">
        <w:rPr>
          <w:rFonts w:cs="Arial"/>
        </w:rPr>
        <w:t xml:space="preserve">The Product Backlog generally contains </w:t>
      </w:r>
      <w:r w:rsidR="00C15501">
        <w:rPr>
          <w:rFonts w:cs="Arial"/>
          <w:u w:val="single"/>
        </w:rPr>
        <w:t>_______</w:t>
      </w:r>
      <w:r w:rsidR="00C15501">
        <w:rPr>
          <w:rFonts w:cs="Arial"/>
        </w:rPr>
        <w:t xml:space="preserve"> __________</w:t>
      </w:r>
      <w:r w:rsidRPr="00C15501">
        <w:rPr>
          <w:rFonts w:cs="Arial"/>
        </w:rPr>
        <w:t xml:space="preserve"> but at times also contains information regarding key findings, bugs reported, functional and non-functional requirements, and so on</w:t>
      </w:r>
    </w:p>
    <w:p w:rsidR="000135C7" w:rsidRPr="00C15501" w:rsidRDefault="000135C7" w:rsidP="000135C7">
      <w:pPr>
        <w:pStyle w:val="ListParagraph"/>
        <w:numPr>
          <w:ilvl w:val="0"/>
          <w:numId w:val="21"/>
        </w:numPr>
        <w:rPr>
          <w:rFonts w:cs="Arial"/>
        </w:rPr>
      </w:pPr>
      <w:r w:rsidRPr="00C15501">
        <w:rPr>
          <w:rFonts w:cs="Arial"/>
        </w:rPr>
        <w:t>A typical Product Backlog will contain the items to be worked upon (or User Stories), the initial time estimates and revised estimates based on task complexity, status of other higher priority tasks, and change in business requirements</w:t>
      </w:r>
    </w:p>
    <w:p w:rsidR="000135C7" w:rsidRPr="00C15501" w:rsidRDefault="000135C7" w:rsidP="000135C7">
      <w:pPr>
        <w:pStyle w:val="ListParagraph"/>
        <w:numPr>
          <w:ilvl w:val="0"/>
          <w:numId w:val="21"/>
        </w:numPr>
        <w:rPr>
          <w:rFonts w:cs="Arial"/>
        </w:rPr>
      </w:pPr>
      <w:r w:rsidRPr="00C15501">
        <w:rPr>
          <w:rFonts w:cs="Arial"/>
        </w:rPr>
        <w:t>The items in the Product Backlog are allotted with points to indicate the relative time that could be taken to complete them</w:t>
      </w:r>
    </w:p>
    <w:p w:rsidR="000135C7" w:rsidRDefault="000135C7" w:rsidP="000135C7">
      <w:pPr>
        <w:pStyle w:val="ListParagraph"/>
        <w:numPr>
          <w:ilvl w:val="0"/>
          <w:numId w:val="21"/>
        </w:numPr>
        <w:rPr>
          <w:rFonts w:cs="Arial"/>
        </w:rPr>
      </w:pPr>
      <w:r w:rsidRPr="00C15501">
        <w:rPr>
          <w:rFonts w:cs="Arial"/>
        </w:rPr>
        <w:t>The tasks requiring more time are further broken do</w:t>
      </w:r>
      <w:r w:rsidR="00C15501">
        <w:rPr>
          <w:rFonts w:cs="Arial"/>
        </w:rPr>
        <w:t>wn into smaller ones during the</w:t>
      </w:r>
    </w:p>
    <w:p w:rsidR="00C15501" w:rsidRPr="00C15501" w:rsidRDefault="00C15501" w:rsidP="00C15501">
      <w:pPr>
        <w:pStyle w:val="ListParagraph"/>
        <w:rPr>
          <w:rFonts w:cs="Arial"/>
        </w:rPr>
      </w:pPr>
      <w:r>
        <w:rPr>
          <w:rFonts w:cs="Arial"/>
          <w:u w:val="single"/>
        </w:rPr>
        <w:t xml:space="preserve">                           </w:t>
      </w:r>
      <w:r>
        <w:rPr>
          <w:rFonts w:cs="Arial"/>
        </w:rPr>
        <w:t xml:space="preserve"> </w:t>
      </w:r>
      <w:r>
        <w:rPr>
          <w:rFonts w:cs="Arial"/>
          <w:u w:val="single"/>
        </w:rPr>
        <w:t xml:space="preserve">                           </w:t>
      </w:r>
      <w:r>
        <w:rPr>
          <w:rFonts w:cs="Arial"/>
        </w:rPr>
        <w:t xml:space="preserve"> </w:t>
      </w:r>
      <w:r>
        <w:rPr>
          <w:rFonts w:cs="Arial"/>
          <w:u w:val="single"/>
        </w:rPr>
        <w:t xml:space="preserve">                            </w:t>
      </w:r>
      <w:r>
        <w:rPr>
          <w:rFonts w:cs="Arial"/>
        </w:rPr>
        <w:t>.</w:t>
      </w:r>
    </w:p>
    <w:p w:rsidR="000135C7" w:rsidRPr="003D4BD9" w:rsidRDefault="000135C7" w:rsidP="000135C7">
      <w:pPr>
        <w:rPr>
          <w:rFonts w:ascii="Arial" w:hAnsi="Arial" w:cs="Arial"/>
          <w:color w:val="FF0000"/>
        </w:rPr>
      </w:pPr>
      <w:r w:rsidRPr="00C15501">
        <w:rPr>
          <w:rFonts w:ascii="Arial" w:hAnsi="Arial" w:cs="Arial"/>
        </w:rPr>
        <w:t xml:space="preserve">It is the responsibility of the </w:t>
      </w:r>
      <w:r w:rsidR="00C15501">
        <w:rPr>
          <w:rFonts w:ascii="Arial" w:hAnsi="Arial" w:cs="Arial"/>
          <w:u w:val="single"/>
        </w:rPr>
        <w:t xml:space="preserve">                     </w:t>
      </w:r>
      <w:r w:rsidR="00C15501">
        <w:rPr>
          <w:rFonts w:ascii="Arial" w:hAnsi="Arial" w:cs="Arial"/>
        </w:rPr>
        <w:t xml:space="preserve"> </w:t>
      </w:r>
      <w:r w:rsidR="00C15501">
        <w:rPr>
          <w:rFonts w:ascii="Arial" w:hAnsi="Arial" w:cs="Arial"/>
          <w:u w:val="single"/>
        </w:rPr>
        <w:t xml:space="preserve">                          </w:t>
      </w:r>
      <w:r w:rsidRPr="00C15501">
        <w:rPr>
          <w:rFonts w:ascii="Arial" w:hAnsi="Arial" w:cs="Arial"/>
        </w:rPr>
        <w:t xml:space="preserve">to come </w:t>
      </w:r>
      <w:r w:rsidRPr="003D4BD9">
        <w:rPr>
          <w:rFonts w:ascii="Arial" w:hAnsi="Arial" w:cs="Arial"/>
        </w:rPr>
        <w:t xml:space="preserve">up with the initial Product Backlog of requirements based on the Pre-project meeting. </w:t>
      </w:r>
    </w:p>
    <w:p w:rsidR="000135C7" w:rsidRPr="003D4BD9" w:rsidRDefault="000135C7" w:rsidP="005C68BA">
      <w:pPr>
        <w:pStyle w:val="Heading2"/>
      </w:pPr>
      <w:bookmarkStart w:id="93" w:name="_Toc332646299"/>
      <w:bookmarkStart w:id="94" w:name="_Toc340836807"/>
      <w:r w:rsidRPr="003D4BD9">
        <w:t>Product Backlog Overview</w:t>
      </w:r>
      <w:bookmarkEnd w:id="93"/>
      <w:bookmarkEnd w:id="94"/>
    </w:p>
    <w:p w:rsidR="000135C7" w:rsidRPr="003D4BD9" w:rsidRDefault="000135C7" w:rsidP="000135C7">
      <w:pPr>
        <w:rPr>
          <w:rFonts w:ascii="Arial" w:hAnsi="Arial" w:cs="Arial"/>
        </w:rPr>
      </w:pPr>
      <w:r w:rsidRPr="003D4BD9">
        <w:rPr>
          <w:rFonts w:ascii="Arial" w:hAnsi="Arial" w:cs="Arial"/>
          <w:noProof/>
        </w:rPr>
        <w:drawing>
          <wp:inline distT="0" distB="0" distL="0" distR="0">
            <wp:extent cx="5624423" cy="3053751"/>
            <wp:effectExtent l="0" t="0" r="14605" b="13335"/>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bookmarkStart w:id="95" w:name="_Toc332646300"/>
      <w:r w:rsidRPr="003D4BD9">
        <w:rPr>
          <w:rFonts w:ascii="Arial" w:hAnsi="Arial" w:cs="Arial"/>
        </w:rPr>
        <w:br w:type="page"/>
      </w:r>
    </w:p>
    <w:p w:rsidR="000135C7" w:rsidRPr="003D4BD9" w:rsidRDefault="000135C7" w:rsidP="005C68BA">
      <w:pPr>
        <w:pStyle w:val="Heading2"/>
      </w:pPr>
      <w:bookmarkStart w:id="96" w:name="_Toc340836808"/>
      <w:r w:rsidRPr="003D4BD9">
        <w:lastRenderedPageBreak/>
        <w:t xml:space="preserve">User </w:t>
      </w:r>
      <w:r w:rsidRPr="005C68BA">
        <w:t>Stories</w:t>
      </w:r>
      <w:bookmarkEnd w:id="95"/>
      <w:bookmarkEnd w:id="96"/>
    </w:p>
    <w:p w:rsidR="000135C7" w:rsidRPr="00C15501" w:rsidRDefault="000135C7" w:rsidP="000135C7">
      <w:pPr>
        <w:rPr>
          <w:rFonts w:ascii="Arial" w:hAnsi="Arial" w:cs="Arial"/>
          <w:noProof/>
        </w:rPr>
      </w:pPr>
      <w:r w:rsidRPr="00C15501">
        <w:rPr>
          <w:rFonts w:ascii="Arial" w:hAnsi="Arial" w:cs="Arial"/>
          <w:noProof/>
        </w:rPr>
        <w:t xml:space="preserve">A User Story is a statement (or a group of statements) that expresses the desired end user functionality. It usually is broken down into a sequential block of tasks. </w:t>
      </w:r>
      <w:r w:rsidRPr="00C15501">
        <w:rPr>
          <w:rFonts w:ascii="Arial" w:hAnsi="Arial" w:cs="Arial"/>
        </w:rPr>
        <w:t xml:space="preserve">User Stories are developed by the </w:t>
      </w:r>
      <w:r w:rsidR="00C15501">
        <w:rPr>
          <w:rFonts w:ascii="Arial" w:hAnsi="Arial" w:cs="Arial"/>
          <w:u w:val="single"/>
        </w:rPr>
        <w:t xml:space="preserve">                     </w:t>
      </w:r>
      <w:r w:rsidR="00C15501">
        <w:rPr>
          <w:rFonts w:ascii="Arial" w:hAnsi="Arial" w:cs="Arial"/>
        </w:rPr>
        <w:t xml:space="preserve"> </w:t>
      </w:r>
      <w:r w:rsidR="00C15501">
        <w:rPr>
          <w:rFonts w:ascii="Arial" w:hAnsi="Arial" w:cs="Arial"/>
          <w:u w:val="single"/>
        </w:rPr>
        <w:t xml:space="preserve">                      </w:t>
      </w:r>
      <w:r w:rsidRPr="00C15501">
        <w:rPr>
          <w:rFonts w:ascii="Arial" w:hAnsi="Arial" w:cs="Arial"/>
        </w:rPr>
        <w:t xml:space="preserve"> as part of the Kick-Off meeting. Like the Product Backlog, User Stories are refined with time.</w:t>
      </w:r>
    </w:p>
    <w:p w:rsidR="000135C7" w:rsidRPr="00C15501" w:rsidRDefault="000135C7" w:rsidP="000135C7">
      <w:pPr>
        <w:pStyle w:val="ListParagraph"/>
        <w:numPr>
          <w:ilvl w:val="0"/>
          <w:numId w:val="22"/>
        </w:numPr>
        <w:rPr>
          <w:rFonts w:cs="Arial"/>
        </w:rPr>
      </w:pPr>
      <w:r w:rsidRPr="00C15501">
        <w:rPr>
          <w:rFonts w:cs="Arial"/>
        </w:rPr>
        <w:t xml:space="preserve">User Stories help enhance communication among stake holders. The requirements expressed in the User Stories are easy to comprehend and therefore reduce confusion regarding the requirements and also enable better estimations. </w:t>
      </w:r>
    </w:p>
    <w:p w:rsidR="000135C7" w:rsidRPr="00C15501" w:rsidRDefault="000135C7" w:rsidP="000135C7">
      <w:pPr>
        <w:pStyle w:val="ListParagraph"/>
        <w:numPr>
          <w:ilvl w:val="0"/>
          <w:numId w:val="22"/>
        </w:numPr>
        <w:rPr>
          <w:rFonts w:cs="Arial"/>
        </w:rPr>
      </w:pPr>
      <w:r w:rsidRPr="00C15501">
        <w:rPr>
          <w:rFonts w:cs="Arial"/>
        </w:rPr>
        <w:t>User Stories also remove the need for the traditional long documents recording customer requirements. They are written in business domain language.</w:t>
      </w:r>
    </w:p>
    <w:p w:rsidR="000135C7" w:rsidRPr="00C15501" w:rsidRDefault="000135C7" w:rsidP="000135C7">
      <w:pPr>
        <w:pStyle w:val="ListParagraph"/>
        <w:numPr>
          <w:ilvl w:val="0"/>
          <w:numId w:val="22"/>
        </w:numPr>
        <w:rPr>
          <w:rFonts w:cs="Arial"/>
        </w:rPr>
      </w:pPr>
      <w:r w:rsidRPr="00C15501">
        <w:rPr>
          <w:rFonts w:cs="Arial"/>
        </w:rPr>
        <w:t xml:space="preserve">User Stories are generally simple, short, and easy to implement. Longer User Stories are further broken down into multiple User Stories. </w:t>
      </w:r>
    </w:p>
    <w:p w:rsidR="000135C7" w:rsidRPr="003D4BD9" w:rsidRDefault="000135C7" w:rsidP="000135C7">
      <w:pPr>
        <w:pStyle w:val="ListParagraph"/>
        <w:numPr>
          <w:ilvl w:val="0"/>
          <w:numId w:val="22"/>
        </w:numPr>
        <w:rPr>
          <w:rFonts w:cs="Arial"/>
        </w:rPr>
      </w:pPr>
      <w:r w:rsidRPr="003D4BD9">
        <w:rPr>
          <w:rFonts w:cs="Arial"/>
        </w:rPr>
        <w:t xml:space="preserve">The Product Owner has the responsibility of ensuring the creation of User Stories. </w:t>
      </w:r>
    </w:p>
    <w:p w:rsidR="000135C7" w:rsidRPr="003D4BD9" w:rsidRDefault="000135C7" w:rsidP="005C68BA">
      <w:pPr>
        <w:pStyle w:val="Heading2"/>
      </w:pPr>
      <w:bookmarkStart w:id="97" w:name="_Toc332646301"/>
      <w:bookmarkStart w:id="98" w:name="_Toc340836809"/>
      <w:r w:rsidRPr="003D4BD9">
        <w:t>Creating User Stories</w:t>
      </w:r>
      <w:bookmarkEnd w:id="97"/>
      <w:bookmarkEnd w:id="98"/>
    </w:p>
    <w:p w:rsidR="000135C7" w:rsidRPr="003D4BD9" w:rsidRDefault="000135C7" w:rsidP="000135C7">
      <w:pPr>
        <w:pStyle w:val="ListParagraph"/>
        <w:numPr>
          <w:ilvl w:val="0"/>
          <w:numId w:val="23"/>
        </w:numPr>
        <w:rPr>
          <w:rFonts w:cs="Arial"/>
        </w:rPr>
      </w:pPr>
      <w:r w:rsidRPr="003D4BD9">
        <w:rPr>
          <w:rFonts w:cs="Arial"/>
        </w:rPr>
        <w:t xml:space="preserve">As mentioned before, User Story creation is the responsibility of the Product Owner. </w:t>
      </w:r>
    </w:p>
    <w:p w:rsidR="000135C7" w:rsidRPr="003D4BD9" w:rsidRDefault="000135C7" w:rsidP="000135C7">
      <w:pPr>
        <w:pStyle w:val="ListParagraph"/>
        <w:numPr>
          <w:ilvl w:val="0"/>
          <w:numId w:val="23"/>
        </w:numPr>
        <w:rPr>
          <w:rFonts w:cs="Arial"/>
        </w:rPr>
      </w:pPr>
      <w:r w:rsidRPr="003D4BD9">
        <w:rPr>
          <w:rFonts w:cs="Arial"/>
        </w:rPr>
        <w:t>The Product Owner has to ensure that the business requirements from the customer are converted to functional requirements that the developer can understand and implement with ease.</w:t>
      </w:r>
    </w:p>
    <w:p w:rsidR="000135C7" w:rsidRPr="003D4BD9" w:rsidRDefault="000135C7" w:rsidP="000135C7">
      <w:pPr>
        <w:pStyle w:val="ListParagraph"/>
        <w:numPr>
          <w:ilvl w:val="0"/>
          <w:numId w:val="23"/>
        </w:numPr>
        <w:rPr>
          <w:rFonts w:cs="Arial"/>
        </w:rPr>
      </w:pPr>
      <w:r w:rsidRPr="003D4BD9">
        <w:rPr>
          <w:rFonts w:cs="Arial"/>
        </w:rPr>
        <w:t>Generally, User Stories are written at the start of the project when all the requirements are defined broadly. Generally, these User Stories are too big to fit in a single Spr</w:t>
      </w:r>
      <w:r w:rsidR="00C15501">
        <w:rPr>
          <w:rFonts w:cs="Arial"/>
        </w:rPr>
        <w:t xml:space="preserve">int. Such stories are called </w:t>
      </w:r>
      <w:r w:rsidR="00C15501">
        <w:rPr>
          <w:rFonts w:cs="Arial"/>
          <w:u w:val="single"/>
        </w:rPr>
        <w:t xml:space="preserve">                            </w:t>
      </w:r>
      <w:r w:rsidR="00C15501">
        <w:rPr>
          <w:rFonts w:cs="Arial"/>
        </w:rPr>
        <w:t>.</w:t>
      </w:r>
    </w:p>
    <w:p w:rsidR="000135C7" w:rsidRPr="003D4BD9" w:rsidRDefault="000135C7" w:rsidP="000135C7">
      <w:pPr>
        <w:pStyle w:val="ListParagraph"/>
        <w:numPr>
          <w:ilvl w:val="0"/>
          <w:numId w:val="23"/>
        </w:numPr>
        <w:rPr>
          <w:rFonts w:cs="Arial"/>
        </w:rPr>
      </w:pPr>
      <w:r w:rsidRPr="003D4BD9">
        <w:rPr>
          <w:rFonts w:cs="Arial"/>
        </w:rPr>
        <w:t>Once these Epics (large, un-refined Product Backlog items) come up in the Product Backlog as a high-priority task, they are then broken down into smaller User Stories in the Product Backlog Grooming exercise. Based on requirement changes, new User Stories are also continuously added.</w:t>
      </w:r>
    </w:p>
    <w:p w:rsidR="000135C7" w:rsidRPr="003D4BD9" w:rsidRDefault="000135C7" w:rsidP="000135C7">
      <w:pPr>
        <w:pStyle w:val="ListParagraph"/>
        <w:numPr>
          <w:ilvl w:val="0"/>
          <w:numId w:val="23"/>
        </w:numPr>
        <w:rPr>
          <w:rFonts w:cs="Arial"/>
        </w:rPr>
      </w:pPr>
      <w:r w:rsidRPr="003D4BD9">
        <w:rPr>
          <w:rFonts w:cs="Arial"/>
        </w:rPr>
        <w:t>The User Stories are in the following format: As a ____ (user/Product Owner/ Developer) I want to be able to _____, so that I can ______.</w:t>
      </w:r>
    </w:p>
    <w:p w:rsidR="000135C7" w:rsidRPr="003D4BD9" w:rsidRDefault="000135C7" w:rsidP="000135C7">
      <w:pPr>
        <w:rPr>
          <w:rFonts w:ascii="Arial" w:hAnsi="Arial" w:cs="Arial"/>
        </w:rPr>
      </w:pPr>
      <w:r w:rsidRPr="003D4BD9">
        <w:rPr>
          <w:rFonts w:ascii="Arial" w:hAnsi="Arial" w:cs="Arial"/>
          <w:b/>
        </w:rPr>
        <w:br w:type="page"/>
      </w:r>
    </w:p>
    <w:p w:rsidR="005C68BA" w:rsidRDefault="005C68BA" w:rsidP="005C68BA">
      <w:pPr>
        <w:pStyle w:val="Heading2"/>
      </w:pPr>
      <w:bookmarkStart w:id="99" w:name="_Toc336865249"/>
    </w:p>
    <w:p w:rsidR="000135C7" w:rsidRPr="003D4BD9" w:rsidRDefault="000135C7" w:rsidP="005C68BA">
      <w:pPr>
        <w:pStyle w:val="Heading2"/>
      </w:pPr>
      <w:bookmarkStart w:id="100" w:name="_Toc340836810"/>
      <w:r w:rsidRPr="003D4BD9">
        <w:t>Release Planning</w:t>
      </w:r>
      <w:bookmarkEnd w:id="99"/>
      <w:bookmarkEnd w:id="100"/>
    </w:p>
    <w:p w:rsidR="003D575E" w:rsidRDefault="003D575E" w:rsidP="000135C7">
      <w:pPr>
        <w:rPr>
          <w:rFonts w:ascii="Arial" w:hAnsi="Arial" w:cs="Arial"/>
        </w:rPr>
      </w:pPr>
      <w:r>
        <w:rPr>
          <w:rFonts w:ascii="Arial" w:hAnsi="Arial" w:cs="Arial"/>
        </w:rPr>
        <w:t>Before iterations (Sprints) can begin</w:t>
      </w:r>
      <w:r w:rsidR="001621EE">
        <w:rPr>
          <w:rFonts w:ascii="Arial" w:hAnsi="Arial" w:cs="Arial"/>
        </w:rPr>
        <w:t>,</w:t>
      </w:r>
      <w:r>
        <w:rPr>
          <w:rFonts w:ascii="Arial" w:hAnsi="Arial" w:cs="Arial"/>
        </w:rPr>
        <w:t xml:space="preserve"> a high level initial release plan needs to be defined. </w:t>
      </w:r>
    </w:p>
    <w:p w:rsidR="003D575E" w:rsidRDefault="003561D1" w:rsidP="003D575E">
      <w:pPr>
        <w:rPr>
          <w:rFonts w:ascii="Arial" w:hAnsi="Arial" w:cs="Arial"/>
        </w:rPr>
      </w:pPr>
      <w:r>
        <w:rPr>
          <w:rFonts w:ascii="Arial" w:hAnsi="Arial" w:cs="Arial"/>
        </w:rPr>
        <w:t xml:space="preserve">The product should be released as early as possible but there must be </w:t>
      </w:r>
      <w:r w:rsidR="003D575E">
        <w:rPr>
          <w:rFonts w:ascii="Arial" w:hAnsi="Arial" w:cs="Arial"/>
        </w:rPr>
        <w:t xml:space="preserve">enough value </w:t>
      </w:r>
      <w:r>
        <w:rPr>
          <w:rFonts w:ascii="Arial" w:hAnsi="Arial" w:cs="Arial"/>
        </w:rPr>
        <w:t xml:space="preserve">in the product in order to </w:t>
      </w:r>
      <w:r w:rsidR="003D575E">
        <w:rPr>
          <w:rFonts w:ascii="Arial" w:hAnsi="Arial" w:cs="Arial"/>
        </w:rPr>
        <w:t xml:space="preserve">actually release </w:t>
      </w:r>
      <w:r>
        <w:rPr>
          <w:rFonts w:ascii="Arial" w:hAnsi="Arial" w:cs="Arial"/>
        </w:rPr>
        <w:t>it</w:t>
      </w:r>
      <w:r w:rsidR="003D575E">
        <w:rPr>
          <w:rFonts w:ascii="Arial" w:hAnsi="Arial" w:cs="Arial"/>
        </w:rPr>
        <w:t>. The product owner de</w:t>
      </w:r>
      <w:r>
        <w:rPr>
          <w:rFonts w:ascii="Arial" w:hAnsi="Arial" w:cs="Arial"/>
        </w:rPr>
        <w:t xml:space="preserve">fines </w:t>
      </w:r>
      <w:r w:rsidR="003D575E">
        <w:rPr>
          <w:rFonts w:ascii="Arial" w:hAnsi="Arial" w:cs="Arial"/>
        </w:rPr>
        <w:t>a minimum marketable Feature set (MMF), also called First Feasible Delivery (FFD)</w:t>
      </w:r>
      <w:r>
        <w:rPr>
          <w:rFonts w:ascii="Arial" w:hAnsi="Arial" w:cs="Arial"/>
        </w:rPr>
        <w:t>, the minimum functionality necessary in order to release the product for the first time. If the initial product backlog is prioritized correctly the MMP includes the top N features n the backlog.</w:t>
      </w:r>
    </w:p>
    <w:p w:rsidR="00BC2A89" w:rsidRDefault="003561D1" w:rsidP="000135C7">
      <w:pPr>
        <w:rPr>
          <w:rFonts w:ascii="Arial" w:hAnsi="Arial" w:cs="Arial"/>
        </w:rPr>
      </w:pPr>
      <w:r>
        <w:rPr>
          <w:rFonts w:ascii="Arial" w:hAnsi="Arial" w:cs="Arial"/>
        </w:rPr>
        <w:t>T</w:t>
      </w:r>
      <w:r w:rsidR="000135C7" w:rsidRPr="003D4BD9">
        <w:rPr>
          <w:rFonts w:ascii="Arial" w:hAnsi="Arial" w:cs="Arial"/>
        </w:rPr>
        <w:t xml:space="preserve">he team </w:t>
      </w:r>
      <w:r w:rsidR="00BC2A89">
        <w:rPr>
          <w:rFonts w:ascii="Arial" w:hAnsi="Arial" w:cs="Arial"/>
        </w:rPr>
        <w:t xml:space="preserve">provides high level </w:t>
      </w:r>
      <w:r w:rsidR="000135C7" w:rsidRPr="003D4BD9">
        <w:rPr>
          <w:rFonts w:ascii="Arial" w:hAnsi="Arial" w:cs="Arial"/>
        </w:rPr>
        <w:t xml:space="preserve">estimates </w:t>
      </w:r>
      <w:r w:rsidR="00BC2A89">
        <w:rPr>
          <w:rFonts w:ascii="Arial" w:hAnsi="Arial" w:cs="Arial"/>
        </w:rPr>
        <w:t xml:space="preserve">for </w:t>
      </w:r>
      <w:r w:rsidR="000135C7" w:rsidRPr="003D4BD9">
        <w:rPr>
          <w:rFonts w:ascii="Arial" w:hAnsi="Arial" w:cs="Arial"/>
        </w:rPr>
        <w:t>the various User Stories</w:t>
      </w:r>
      <w:r w:rsidR="00BC2A89">
        <w:rPr>
          <w:rFonts w:ascii="Arial" w:hAnsi="Arial" w:cs="Arial"/>
        </w:rPr>
        <w:t xml:space="preserve">. </w:t>
      </w:r>
      <w:r w:rsidR="000135C7" w:rsidRPr="003D4BD9">
        <w:rPr>
          <w:rFonts w:ascii="Arial" w:hAnsi="Arial" w:cs="Arial"/>
        </w:rPr>
        <w:t xml:space="preserve"> </w:t>
      </w:r>
      <w:r w:rsidR="00BC2A89">
        <w:rPr>
          <w:rFonts w:ascii="Arial" w:hAnsi="Arial" w:cs="Arial"/>
        </w:rPr>
        <w:t xml:space="preserve">The length of the sprints is defined and also a </w:t>
      </w:r>
      <w:r w:rsidR="00D04842">
        <w:rPr>
          <w:rFonts w:ascii="Arial" w:hAnsi="Arial" w:cs="Arial"/>
        </w:rPr>
        <w:t xml:space="preserve">target </w:t>
      </w:r>
      <w:r w:rsidR="00BC2A89">
        <w:rPr>
          <w:rFonts w:ascii="Arial" w:hAnsi="Arial" w:cs="Arial"/>
        </w:rPr>
        <w:t>timeline</w:t>
      </w:r>
      <w:r w:rsidR="00D04842">
        <w:rPr>
          <w:rFonts w:ascii="Arial" w:hAnsi="Arial" w:cs="Arial"/>
        </w:rPr>
        <w:t xml:space="preserve"> leading to the first release</w:t>
      </w:r>
      <w:r w:rsidR="00BC2A89">
        <w:rPr>
          <w:rFonts w:ascii="Arial" w:hAnsi="Arial" w:cs="Arial"/>
        </w:rPr>
        <w:t>.</w:t>
      </w:r>
    </w:p>
    <w:p w:rsidR="000135C7" w:rsidRPr="003D4BD9" w:rsidRDefault="00D04842" w:rsidP="000135C7">
      <w:pPr>
        <w:rPr>
          <w:rFonts w:ascii="Arial" w:hAnsi="Arial" w:cs="Arial"/>
        </w:rPr>
      </w:pPr>
      <w:r>
        <w:rPr>
          <w:rFonts w:ascii="Arial" w:hAnsi="Arial" w:cs="Arial"/>
        </w:rPr>
        <w:t>The length of the sprints will influence the duration of later meetings (</w:t>
      </w:r>
      <w:r w:rsidR="000135C7" w:rsidRPr="003D4BD9">
        <w:rPr>
          <w:rFonts w:ascii="Arial" w:hAnsi="Arial" w:cs="Arial"/>
        </w:rPr>
        <w:t>Sprint Planning</w:t>
      </w:r>
      <w:r>
        <w:rPr>
          <w:rFonts w:ascii="Arial" w:hAnsi="Arial" w:cs="Arial"/>
        </w:rPr>
        <w:t>, Sprint Review</w:t>
      </w:r>
      <w:r w:rsidR="000135C7" w:rsidRPr="003D4BD9">
        <w:rPr>
          <w:rFonts w:ascii="Arial" w:hAnsi="Arial" w:cs="Arial"/>
        </w:rPr>
        <w:t xml:space="preserve"> and Sprint Retrospective</w:t>
      </w:r>
      <w:r>
        <w:rPr>
          <w:rFonts w:ascii="Arial" w:hAnsi="Arial" w:cs="Arial"/>
        </w:rPr>
        <w:t>)</w:t>
      </w:r>
      <w:r w:rsidR="000135C7" w:rsidRPr="003D4BD9">
        <w:rPr>
          <w:rFonts w:ascii="Arial" w:hAnsi="Arial" w:cs="Arial"/>
        </w:rPr>
        <w:t xml:space="preserve"> </w:t>
      </w:r>
    </w:p>
    <w:p w:rsidR="00D04842" w:rsidRDefault="00BC2A89" w:rsidP="000135C7">
      <w:pPr>
        <w:rPr>
          <w:rFonts w:ascii="Arial" w:hAnsi="Arial" w:cs="Arial"/>
        </w:rPr>
      </w:pPr>
      <w:r>
        <w:rPr>
          <w:rStyle w:val="CommentReference"/>
        </w:rPr>
        <w:commentReference w:id="101"/>
      </w:r>
      <w:r w:rsidR="00C15501">
        <w:rPr>
          <w:rFonts w:ascii="Arial" w:hAnsi="Arial" w:cs="Arial"/>
          <w:u w:val="single"/>
        </w:rPr>
        <w:t xml:space="preserve">             </w:t>
      </w:r>
      <w:r w:rsidR="00C15501">
        <w:rPr>
          <w:rFonts w:ascii="Arial" w:hAnsi="Arial" w:cs="Arial"/>
        </w:rPr>
        <w:t xml:space="preserve"> </w:t>
      </w:r>
      <w:r w:rsidR="00C15501">
        <w:rPr>
          <w:rFonts w:ascii="Arial" w:hAnsi="Arial" w:cs="Arial"/>
          <w:u w:val="single"/>
        </w:rPr>
        <w:t xml:space="preserve">                        </w:t>
      </w:r>
      <w:r w:rsidR="000135C7" w:rsidRPr="00C15501">
        <w:rPr>
          <w:rFonts w:ascii="Arial" w:hAnsi="Arial" w:cs="Arial"/>
        </w:rPr>
        <w:t xml:space="preserve">is an important criterion in deciding timelines for the Release. Once the length of the Sprint is decided and estimation is done for the high-priority tasks, historical team velocity is used to </w:t>
      </w:r>
      <w:r w:rsidR="00D04842">
        <w:rPr>
          <w:rFonts w:ascii="Arial" w:hAnsi="Arial" w:cs="Arial"/>
        </w:rPr>
        <w:t xml:space="preserve">identify how much work the team can complete in </w:t>
      </w:r>
      <w:r w:rsidR="000135C7" w:rsidRPr="00C15501">
        <w:rPr>
          <w:rFonts w:ascii="Arial" w:hAnsi="Arial" w:cs="Arial"/>
        </w:rPr>
        <w:t xml:space="preserve">a particular Sprint. In case of a first-time project, </w:t>
      </w:r>
      <w:r w:rsidR="003F5AD3">
        <w:rPr>
          <w:rFonts w:ascii="Arial" w:hAnsi="Arial" w:cs="Arial"/>
        </w:rPr>
        <w:t>the team provides a best guess of how much can be completed in a single sprint. Team velocity is adjusted throughout the project based upon experience gained in the project.</w:t>
      </w:r>
    </w:p>
    <w:p w:rsidR="003F5AD3" w:rsidRDefault="003F5AD3" w:rsidP="000135C7">
      <w:pPr>
        <w:rPr>
          <w:rFonts w:ascii="Arial" w:hAnsi="Arial" w:cs="Arial"/>
        </w:rPr>
      </w:pPr>
      <w:r>
        <w:rPr>
          <w:rFonts w:ascii="Arial" w:hAnsi="Arial" w:cs="Arial"/>
        </w:rPr>
        <w:t xml:space="preserve">The planning can be done for the first release but also for potential further releases. If further releases are include the planning needs to be very minimal and high level in order to avoid waste. </w:t>
      </w:r>
    </w:p>
    <w:p w:rsidR="00D04842" w:rsidRPr="003D4BD9" w:rsidRDefault="00D04842" w:rsidP="00D04842">
      <w:pPr>
        <w:pStyle w:val="Heading3"/>
      </w:pPr>
      <w:r w:rsidRPr="003D4BD9">
        <w:t>Guidelines for Release</w:t>
      </w:r>
    </w:p>
    <w:p w:rsidR="000135C7" w:rsidRPr="00C15501" w:rsidRDefault="000135C7" w:rsidP="000135C7">
      <w:pPr>
        <w:rPr>
          <w:rFonts w:ascii="Arial" w:hAnsi="Arial" w:cs="Arial"/>
        </w:rPr>
      </w:pPr>
      <w:r w:rsidRPr="00C15501">
        <w:rPr>
          <w:rFonts w:ascii="Arial" w:hAnsi="Arial" w:cs="Arial"/>
        </w:rPr>
        <w:t xml:space="preserve">The following guidelines should be followed while deciding on the Release output for each Sprint: </w:t>
      </w:r>
    </w:p>
    <w:p w:rsidR="000135C7" w:rsidRPr="00C15501" w:rsidRDefault="001621EE" w:rsidP="000135C7">
      <w:pPr>
        <w:pStyle w:val="ListParagraph"/>
        <w:numPr>
          <w:ilvl w:val="0"/>
          <w:numId w:val="25"/>
        </w:numPr>
        <w:rPr>
          <w:rFonts w:cs="Arial"/>
        </w:rPr>
      </w:pPr>
      <w:r>
        <w:rPr>
          <w:rFonts w:cs="Arial"/>
        </w:rPr>
        <w:t xml:space="preserve">Each </w:t>
      </w:r>
      <w:r w:rsidR="000135C7" w:rsidRPr="00C15501">
        <w:rPr>
          <w:rFonts w:cs="Arial"/>
        </w:rPr>
        <w:t xml:space="preserve">iteration should have a potentially shippable functionality as its output. Each Release should provide </w:t>
      </w:r>
      <w:r w:rsidR="003F5AD3">
        <w:rPr>
          <w:rFonts w:cs="Arial"/>
        </w:rPr>
        <w:t xml:space="preserve">significant </w:t>
      </w:r>
      <w:r w:rsidR="000135C7" w:rsidRPr="00C15501">
        <w:rPr>
          <w:rFonts w:cs="Arial"/>
        </w:rPr>
        <w:t>value to the customer</w:t>
      </w:r>
      <w:r>
        <w:rPr>
          <w:rFonts w:cs="Arial"/>
        </w:rPr>
        <w:t>.</w:t>
      </w:r>
    </w:p>
    <w:p w:rsidR="000135C7" w:rsidRPr="00C15501" w:rsidRDefault="000135C7" w:rsidP="000135C7">
      <w:pPr>
        <w:pStyle w:val="ListParagraph"/>
        <w:numPr>
          <w:ilvl w:val="0"/>
          <w:numId w:val="25"/>
        </w:numPr>
        <w:rPr>
          <w:rFonts w:cs="Arial"/>
        </w:rPr>
      </w:pPr>
      <w:r w:rsidRPr="00C15501">
        <w:rPr>
          <w:rFonts w:cs="Arial"/>
        </w:rPr>
        <w:t xml:space="preserve">Features with higher business </w:t>
      </w:r>
      <w:r w:rsidR="003F5AD3">
        <w:rPr>
          <w:rFonts w:cs="Arial"/>
        </w:rPr>
        <w:t xml:space="preserve">value </w:t>
      </w:r>
      <w:r w:rsidRPr="00C15501">
        <w:rPr>
          <w:rFonts w:cs="Arial"/>
        </w:rPr>
        <w:t>should be given higher priority in the Product Backlog</w:t>
      </w:r>
      <w:r w:rsidR="003F5AD3">
        <w:rPr>
          <w:rFonts w:cs="Arial"/>
        </w:rPr>
        <w:t xml:space="preserve"> and be developed first</w:t>
      </w:r>
      <w:r w:rsidRPr="00C15501">
        <w:rPr>
          <w:rFonts w:cs="Arial"/>
        </w:rPr>
        <w:t>. This ensures that customers get the highest output from Scrum per their business needs.</w:t>
      </w:r>
    </w:p>
    <w:p w:rsidR="000135C7" w:rsidRPr="00C15501" w:rsidRDefault="003F5AD3" w:rsidP="000135C7">
      <w:pPr>
        <w:pStyle w:val="ListParagraph"/>
        <w:numPr>
          <w:ilvl w:val="0"/>
          <w:numId w:val="25"/>
        </w:numPr>
        <w:rPr>
          <w:rFonts w:cs="Arial"/>
        </w:rPr>
      </w:pPr>
      <w:r>
        <w:rPr>
          <w:rFonts w:cs="Arial"/>
        </w:rPr>
        <w:t>I</w:t>
      </w:r>
      <w:r w:rsidR="000135C7" w:rsidRPr="00C15501">
        <w:rPr>
          <w:rFonts w:cs="Arial"/>
        </w:rPr>
        <w:t xml:space="preserve">nterdependencies between features </w:t>
      </w:r>
      <w:r>
        <w:rPr>
          <w:rFonts w:cs="Arial"/>
        </w:rPr>
        <w:t xml:space="preserve">need to be considered in the planning. </w:t>
      </w:r>
      <w:r w:rsidR="000135C7" w:rsidRPr="00C15501">
        <w:rPr>
          <w:rFonts w:cs="Arial"/>
        </w:rPr>
        <w:t xml:space="preserve"> </w:t>
      </w:r>
      <w:r>
        <w:rPr>
          <w:rFonts w:cs="Arial"/>
        </w:rPr>
        <w:t>Also other preconditions for backlog items need to be considered and are</w:t>
      </w:r>
      <w:r w:rsidR="007C7E5A">
        <w:rPr>
          <w:rFonts w:cs="Arial"/>
        </w:rPr>
        <w:t xml:space="preserve"> included in the backlog as non-</w:t>
      </w:r>
      <w:bookmarkStart w:id="102" w:name="_GoBack"/>
      <w:bookmarkEnd w:id="102"/>
      <w:r>
        <w:rPr>
          <w:rFonts w:cs="Arial"/>
        </w:rPr>
        <w:t xml:space="preserve">functional items. </w:t>
      </w:r>
      <w:r w:rsidR="000135C7" w:rsidRPr="00C15501">
        <w:rPr>
          <w:rFonts w:cs="Arial"/>
        </w:rPr>
        <w:t>This ensures that every output received by the customer can be immediately used.</w:t>
      </w:r>
    </w:p>
    <w:p w:rsidR="000135C7" w:rsidRPr="003D4BD9" w:rsidRDefault="000135C7" w:rsidP="000135C7">
      <w:pPr>
        <w:rPr>
          <w:rFonts w:ascii="Arial" w:hAnsi="Arial" w:cs="Arial"/>
          <w:b/>
        </w:rPr>
      </w:pPr>
      <w:r w:rsidRPr="003D4BD9">
        <w:rPr>
          <w:rFonts w:ascii="Arial" w:hAnsi="Arial" w:cs="Arial"/>
          <w:b/>
        </w:rPr>
        <w:br w:type="page"/>
      </w:r>
    </w:p>
    <w:p w:rsidR="005C68BA" w:rsidRDefault="005C68BA" w:rsidP="005C68BA">
      <w:pPr>
        <w:pStyle w:val="Heading2"/>
      </w:pPr>
    </w:p>
    <w:p w:rsidR="000135C7" w:rsidRPr="003D4BD9" w:rsidRDefault="000135C7" w:rsidP="005C68BA">
      <w:pPr>
        <w:pStyle w:val="Heading2"/>
      </w:pPr>
      <w:bookmarkStart w:id="103" w:name="_Toc340836811"/>
      <w:r w:rsidRPr="003D4BD9">
        <w:t>Chapter Quiz</w:t>
      </w:r>
      <w:bookmarkEnd w:id="103"/>
    </w:p>
    <w:p w:rsidR="000135C7" w:rsidRPr="003D4BD9" w:rsidRDefault="000135C7" w:rsidP="000135C7">
      <w:pPr>
        <w:pStyle w:val="ListParagraph"/>
        <w:numPr>
          <w:ilvl w:val="0"/>
          <w:numId w:val="26"/>
        </w:numPr>
        <w:tabs>
          <w:tab w:val="left" w:pos="426"/>
        </w:tabs>
        <w:rPr>
          <w:rFonts w:cs="Arial"/>
        </w:rPr>
      </w:pPr>
      <w:r w:rsidRPr="003D4BD9">
        <w:rPr>
          <w:rFonts w:cs="Arial"/>
        </w:rPr>
        <w:t>The prioritized set of work to be done is known as:</w:t>
      </w:r>
    </w:p>
    <w:p w:rsidR="000135C7" w:rsidRPr="003D4BD9" w:rsidRDefault="000135C7" w:rsidP="000135C7">
      <w:pPr>
        <w:pStyle w:val="ListParagraph"/>
        <w:numPr>
          <w:ilvl w:val="1"/>
          <w:numId w:val="26"/>
        </w:numPr>
        <w:tabs>
          <w:tab w:val="left" w:pos="426"/>
        </w:tabs>
        <w:rPr>
          <w:rFonts w:cs="Arial"/>
        </w:rPr>
      </w:pPr>
      <w:r w:rsidRPr="003D4BD9">
        <w:rPr>
          <w:rFonts w:cs="Arial"/>
        </w:rPr>
        <w:t>User story</w:t>
      </w:r>
    </w:p>
    <w:p w:rsidR="000135C7" w:rsidRPr="003D4BD9" w:rsidRDefault="000135C7" w:rsidP="000135C7">
      <w:pPr>
        <w:pStyle w:val="ListParagraph"/>
        <w:numPr>
          <w:ilvl w:val="1"/>
          <w:numId w:val="26"/>
        </w:numPr>
        <w:tabs>
          <w:tab w:val="left" w:pos="426"/>
        </w:tabs>
        <w:rPr>
          <w:rFonts w:cs="Arial"/>
        </w:rPr>
      </w:pPr>
      <w:r w:rsidRPr="003D4BD9">
        <w:rPr>
          <w:rFonts w:cs="Arial"/>
        </w:rPr>
        <w:t>Product Backlog</w:t>
      </w:r>
    </w:p>
    <w:p w:rsidR="000135C7" w:rsidRPr="003D4BD9" w:rsidRDefault="000135C7" w:rsidP="000135C7">
      <w:pPr>
        <w:pStyle w:val="ListParagraph"/>
        <w:numPr>
          <w:ilvl w:val="1"/>
          <w:numId w:val="26"/>
        </w:numPr>
        <w:tabs>
          <w:tab w:val="left" w:pos="426"/>
        </w:tabs>
        <w:rPr>
          <w:rFonts w:cs="Arial"/>
        </w:rPr>
      </w:pPr>
      <w:r w:rsidRPr="003D4BD9">
        <w:rPr>
          <w:rFonts w:cs="Arial"/>
        </w:rPr>
        <w:t>Burndown chart</w:t>
      </w:r>
    </w:p>
    <w:p w:rsidR="000135C7" w:rsidRPr="003D4BD9" w:rsidRDefault="000135C7" w:rsidP="000135C7">
      <w:pPr>
        <w:pStyle w:val="ListParagraph"/>
        <w:numPr>
          <w:ilvl w:val="1"/>
          <w:numId w:val="26"/>
        </w:numPr>
        <w:tabs>
          <w:tab w:val="left" w:pos="426"/>
        </w:tabs>
        <w:rPr>
          <w:rFonts w:cs="Arial"/>
        </w:rPr>
      </w:pPr>
      <w:r w:rsidRPr="003D4BD9">
        <w:rPr>
          <w:rFonts w:cs="Arial"/>
        </w:rPr>
        <w:t>Sprint Planning</w:t>
      </w:r>
    </w:p>
    <w:p w:rsidR="000135C7" w:rsidRPr="003D4BD9" w:rsidRDefault="000135C7" w:rsidP="000135C7">
      <w:pPr>
        <w:tabs>
          <w:tab w:val="left" w:pos="426"/>
        </w:tabs>
        <w:rPr>
          <w:rFonts w:ascii="Arial" w:hAnsi="Arial" w:cs="Arial"/>
        </w:rPr>
      </w:pPr>
      <w:r w:rsidRPr="003D4BD9">
        <w:rPr>
          <w:rFonts w:ascii="Arial" w:hAnsi="Arial" w:cs="Arial"/>
        </w:rPr>
        <w:tab/>
      </w:r>
      <w:r w:rsidRPr="003D4BD9">
        <w:rPr>
          <w:rFonts w:ascii="Arial" w:hAnsi="Arial" w:cs="Arial"/>
        </w:rPr>
        <w:tab/>
      </w:r>
      <w:r w:rsidR="00C15501">
        <w:rPr>
          <w:rFonts w:ascii="Arial" w:hAnsi="Arial" w:cs="Arial"/>
        </w:rPr>
        <w:t xml:space="preserve">Ans. </w:t>
      </w:r>
    </w:p>
    <w:p w:rsidR="000135C7" w:rsidRPr="003D4BD9" w:rsidRDefault="000135C7" w:rsidP="000135C7">
      <w:pPr>
        <w:pStyle w:val="ListParagraph"/>
        <w:numPr>
          <w:ilvl w:val="0"/>
          <w:numId w:val="26"/>
        </w:numPr>
        <w:tabs>
          <w:tab w:val="left" w:pos="426"/>
        </w:tabs>
        <w:rPr>
          <w:rFonts w:cs="Arial"/>
        </w:rPr>
      </w:pPr>
      <w:r w:rsidRPr="003D4BD9">
        <w:rPr>
          <w:rFonts w:cs="Arial"/>
        </w:rPr>
        <w:t>Which is a user story:</w:t>
      </w:r>
    </w:p>
    <w:p w:rsidR="000135C7" w:rsidRPr="003D4BD9" w:rsidRDefault="000135C7" w:rsidP="000135C7">
      <w:pPr>
        <w:pStyle w:val="ListParagraph"/>
        <w:numPr>
          <w:ilvl w:val="1"/>
          <w:numId w:val="26"/>
        </w:numPr>
        <w:tabs>
          <w:tab w:val="left" w:pos="426"/>
        </w:tabs>
        <w:rPr>
          <w:rFonts w:cs="Arial"/>
        </w:rPr>
      </w:pPr>
      <w:r w:rsidRPr="003D4BD9">
        <w:rPr>
          <w:rFonts w:cs="Arial"/>
        </w:rPr>
        <w:t>A statement describing the product vision</w:t>
      </w:r>
    </w:p>
    <w:p w:rsidR="000135C7" w:rsidRPr="003D4BD9" w:rsidRDefault="000135C7" w:rsidP="000135C7">
      <w:pPr>
        <w:pStyle w:val="ListParagraph"/>
        <w:numPr>
          <w:ilvl w:val="1"/>
          <w:numId w:val="26"/>
        </w:numPr>
        <w:tabs>
          <w:tab w:val="left" w:pos="426"/>
        </w:tabs>
        <w:rPr>
          <w:rFonts w:cs="Arial"/>
        </w:rPr>
      </w:pPr>
      <w:r w:rsidRPr="003D4BD9">
        <w:rPr>
          <w:rFonts w:cs="Arial"/>
        </w:rPr>
        <w:t>A document describing the priority of tasks to be completed in the project</w:t>
      </w:r>
    </w:p>
    <w:p w:rsidR="000135C7" w:rsidRPr="003D4BD9" w:rsidRDefault="000135C7" w:rsidP="000135C7">
      <w:pPr>
        <w:pStyle w:val="ListParagraph"/>
        <w:numPr>
          <w:ilvl w:val="1"/>
          <w:numId w:val="26"/>
        </w:numPr>
        <w:tabs>
          <w:tab w:val="left" w:pos="426"/>
        </w:tabs>
        <w:rPr>
          <w:rFonts w:cs="Arial"/>
        </w:rPr>
      </w:pPr>
      <w:r w:rsidRPr="003D4BD9">
        <w:rPr>
          <w:rFonts w:cs="Arial"/>
        </w:rPr>
        <w:t>A statement that expresses the desired end user functionality</w:t>
      </w:r>
    </w:p>
    <w:p w:rsidR="000135C7" w:rsidRPr="003D4BD9" w:rsidRDefault="000135C7" w:rsidP="000135C7">
      <w:pPr>
        <w:pStyle w:val="ListParagraph"/>
        <w:numPr>
          <w:ilvl w:val="1"/>
          <w:numId w:val="26"/>
        </w:numPr>
        <w:tabs>
          <w:tab w:val="left" w:pos="426"/>
        </w:tabs>
        <w:rPr>
          <w:rFonts w:cs="Arial"/>
        </w:rPr>
      </w:pPr>
      <w:r w:rsidRPr="003D4BD9">
        <w:rPr>
          <w:rFonts w:cs="Arial"/>
        </w:rPr>
        <w:t>Stories providing information on similar tasks completed in previous Scrum implementation projects</w:t>
      </w:r>
    </w:p>
    <w:p w:rsidR="000135C7" w:rsidRPr="003D4BD9" w:rsidRDefault="000135C7" w:rsidP="000135C7">
      <w:pPr>
        <w:tabs>
          <w:tab w:val="left" w:pos="426"/>
        </w:tabs>
        <w:rPr>
          <w:rFonts w:ascii="Arial" w:hAnsi="Arial" w:cs="Arial"/>
        </w:rPr>
      </w:pPr>
      <w:r w:rsidRPr="003D4BD9">
        <w:rPr>
          <w:rFonts w:ascii="Arial" w:hAnsi="Arial" w:cs="Arial"/>
        </w:rPr>
        <w:tab/>
      </w:r>
      <w:r w:rsidRPr="003D4BD9">
        <w:rPr>
          <w:rFonts w:ascii="Arial" w:hAnsi="Arial" w:cs="Arial"/>
        </w:rPr>
        <w:tab/>
      </w:r>
      <w:r w:rsidR="00C15501">
        <w:rPr>
          <w:rFonts w:ascii="Arial" w:hAnsi="Arial" w:cs="Arial"/>
        </w:rPr>
        <w:t xml:space="preserve">Ans. </w:t>
      </w:r>
    </w:p>
    <w:p w:rsidR="000135C7" w:rsidRPr="003D4BD9" w:rsidRDefault="000135C7" w:rsidP="000135C7">
      <w:pPr>
        <w:pStyle w:val="ListParagraph"/>
        <w:numPr>
          <w:ilvl w:val="0"/>
          <w:numId w:val="26"/>
        </w:numPr>
        <w:tabs>
          <w:tab w:val="left" w:pos="426"/>
        </w:tabs>
        <w:rPr>
          <w:rFonts w:cs="Arial"/>
        </w:rPr>
      </w:pPr>
      <w:r w:rsidRPr="003D4BD9">
        <w:rPr>
          <w:rFonts w:cs="Arial"/>
        </w:rPr>
        <w:t>How is the Product Backlog items arranged?</w:t>
      </w:r>
    </w:p>
    <w:p w:rsidR="000135C7" w:rsidRPr="003D4BD9" w:rsidRDefault="000135C7" w:rsidP="000135C7">
      <w:pPr>
        <w:pStyle w:val="ListParagraph"/>
        <w:numPr>
          <w:ilvl w:val="1"/>
          <w:numId w:val="26"/>
        </w:numPr>
        <w:tabs>
          <w:tab w:val="left" w:pos="426"/>
        </w:tabs>
        <w:rPr>
          <w:rFonts w:cs="Arial"/>
        </w:rPr>
      </w:pPr>
      <w:r w:rsidRPr="003D4BD9">
        <w:rPr>
          <w:rFonts w:cs="Arial"/>
        </w:rPr>
        <w:t>Smallest items at the top</w:t>
      </w:r>
    </w:p>
    <w:p w:rsidR="000135C7" w:rsidRPr="003D4BD9" w:rsidRDefault="000135C7" w:rsidP="000135C7">
      <w:pPr>
        <w:pStyle w:val="ListParagraph"/>
        <w:numPr>
          <w:ilvl w:val="1"/>
          <w:numId w:val="26"/>
        </w:numPr>
        <w:tabs>
          <w:tab w:val="left" w:pos="426"/>
        </w:tabs>
        <w:rPr>
          <w:rFonts w:cs="Arial"/>
        </w:rPr>
      </w:pPr>
      <w:r w:rsidRPr="003D4BD9">
        <w:rPr>
          <w:rFonts w:cs="Arial"/>
        </w:rPr>
        <w:t>Items with least interdependencies at the top</w:t>
      </w:r>
    </w:p>
    <w:p w:rsidR="000135C7" w:rsidRPr="003D4BD9" w:rsidRDefault="000135C7" w:rsidP="000135C7">
      <w:pPr>
        <w:pStyle w:val="ListParagraph"/>
        <w:numPr>
          <w:ilvl w:val="1"/>
          <w:numId w:val="26"/>
        </w:numPr>
        <w:tabs>
          <w:tab w:val="left" w:pos="426"/>
        </w:tabs>
        <w:rPr>
          <w:rFonts w:cs="Arial"/>
        </w:rPr>
      </w:pPr>
      <w:r w:rsidRPr="003D4BD9">
        <w:rPr>
          <w:rFonts w:cs="Arial"/>
        </w:rPr>
        <w:t>Most complex items at the top</w:t>
      </w:r>
    </w:p>
    <w:p w:rsidR="000135C7" w:rsidRPr="003D4BD9" w:rsidRDefault="000135C7" w:rsidP="000135C7">
      <w:pPr>
        <w:pStyle w:val="ListParagraph"/>
        <w:numPr>
          <w:ilvl w:val="1"/>
          <w:numId w:val="26"/>
        </w:numPr>
        <w:tabs>
          <w:tab w:val="left" w:pos="426"/>
        </w:tabs>
        <w:rPr>
          <w:rFonts w:cs="Arial"/>
        </w:rPr>
      </w:pPr>
      <w:r w:rsidRPr="003D4BD9">
        <w:rPr>
          <w:rFonts w:cs="Arial"/>
        </w:rPr>
        <w:t>Items with highest business value at the top</w:t>
      </w:r>
    </w:p>
    <w:p w:rsidR="000135C7" w:rsidRPr="003D4BD9" w:rsidRDefault="00C15501" w:rsidP="000135C7">
      <w:pPr>
        <w:tabs>
          <w:tab w:val="left" w:pos="426"/>
        </w:tabs>
        <w:rPr>
          <w:rFonts w:ascii="Arial" w:hAnsi="Arial" w:cs="Arial"/>
          <w:color w:val="FF0000"/>
        </w:rPr>
      </w:pPr>
      <w:r>
        <w:rPr>
          <w:rFonts w:ascii="Arial" w:hAnsi="Arial" w:cs="Arial"/>
          <w:color w:val="FF0000"/>
        </w:rPr>
        <w:tab/>
      </w:r>
      <w:r>
        <w:rPr>
          <w:rFonts w:ascii="Arial" w:hAnsi="Arial" w:cs="Arial"/>
          <w:color w:val="FF0000"/>
        </w:rPr>
        <w:tab/>
      </w:r>
      <w:r w:rsidRPr="00C15501">
        <w:rPr>
          <w:rFonts w:ascii="Arial" w:hAnsi="Arial" w:cs="Arial"/>
        </w:rPr>
        <w:t xml:space="preserve">Ans. </w:t>
      </w:r>
    </w:p>
    <w:p w:rsidR="000135C7" w:rsidRPr="003D4BD9" w:rsidRDefault="000135C7" w:rsidP="000135C7">
      <w:pPr>
        <w:pStyle w:val="ListParagraph"/>
        <w:numPr>
          <w:ilvl w:val="0"/>
          <w:numId w:val="26"/>
        </w:numPr>
        <w:tabs>
          <w:tab w:val="left" w:pos="426"/>
        </w:tabs>
        <w:rPr>
          <w:rFonts w:cs="Arial"/>
        </w:rPr>
      </w:pPr>
      <w:r w:rsidRPr="003D4BD9">
        <w:rPr>
          <w:rFonts w:cs="Arial"/>
        </w:rPr>
        <w:t>Who is responsible for creation of User stories?</w:t>
      </w:r>
    </w:p>
    <w:p w:rsidR="000135C7" w:rsidRPr="003D4BD9" w:rsidRDefault="000135C7" w:rsidP="000135C7">
      <w:pPr>
        <w:pStyle w:val="ListParagraph"/>
        <w:numPr>
          <w:ilvl w:val="1"/>
          <w:numId w:val="26"/>
        </w:numPr>
        <w:tabs>
          <w:tab w:val="left" w:pos="426"/>
        </w:tabs>
        <w:rPr>
          <w:rFonts w:cs="Arial"/>
        </w:rPr>
      </w:pPr>
      <w:r w:rsidRPr="003D4BD9">
        <w:rPr>
          <w:rFonts w:cs="Arial"/>
        </w:rPr>
        <w:t>Scrum Master</w:t>
      </w:r>
    </w:p>
    <w:p w:rsidR="000135C7" w:rsidRPr="003D4BD9" w:rsidRDefault="000135C7" w:rsidP="000135C7">
      <w:pPr>
        <w:pStyle w:val="ListParagraph"/>
        <w:numPr>
          <w:ilvl w:val="1"/>
          <w:numId w:val="26"/>
        </w:numPr>
        <w:tabs>
          <w:tab w:val="left" w:pos="426"/>
        </w:tabs>
        <w:rPr>
          <w:rFonts w:cs="Arial"/>
        </w:rPr>
      </w:pPr>
      <w:r w:rsidRPr="003D4BD9">
        <w:rPr>
          <w:rFonts w:cs="Arial"/>
        </w:rPr>
        <w:t>Product Owner</w:t>
      </w:r>
    </w:p>
    <w:p w:rsidR="000135C7" w:rsidRPr="003D4BD9" w:rsidRDefault="000135C7" w:rsidP="000135C7">
      <w:pPr>
        <w:pStyle w:val="ListParagraph"/>
        <w:numPr>
          <w:ilvl w:val="1"/>
          <w:numId w:val="26"/>
        </w:numPr>
        <w:tabs>
          <w:tab w:val="left" w:pos="426"/>
        </w:tabs>
        <w:rPr>
          <w:rFonts w:cs="Arial"/>
        </w:rPr>
      </w:pPr>
      <w:r w:rsidRPr="003D4BD9">
        <w:rPr>
          <w:rFonts w:cs="Arial"/>
        </w:rPr>
        <w:t>Development Team</w:t>
      </w:r>
    </w:p>
    <w:p w:rsidR="000135C7" w:rsidRPr="003D4BD9" w:rsidRDefault="000135C7" w:rsidP="000135C7">
      <w:pPr>
        <w:pStyle w:val="ListParagraph"/>
        <w:numPr>
          <w:ilvl w:val="1"/>
          <w:numId w:val="26"/>
        </w:numPr>
        <w:tabs>
          <w:tab w:val="left" w:pos="426"/>
        </w:tabs>
        <w:rPr>
          <w:rFonts w:cs="Arial"/>
        </w:rPr>
      </w:pPr>
      <w:r w:rsidRPr="003D4BD9">
        <w:rPr>
          <w:rFonts w:cs="Arial"/>
        </w:rPr>
        <w:t>Stakeholders</w:t>
      </w:r>
    </w:p>
    <w:p w:rsidR="000135C7" w:rsidRPr="003D4BD9" w:rsidRDefault="000135C7" w:rsidP="000135C7">
      <w:pPr>
        <w:tabs>
          <w:tab w:val="left" w:pos="426"/>
        </w:tabs>
        <w:rPr>
          <w:rFonts w:ascii="Arial" w:hAnsi="Arial" w:cs="Arial"/>
        </w:rPr>
      </w:pPr>
      <w:r w:rsidRPr="003D4BD9">
        <w:rPr>
          <w:rFonts w:ascii="Arial" w:hAnsi="Arial" w:cs="Arial"/>
        </w:rPr>
        <w:tab/>
      </w:r>
      <w:r w:rsidRPr="003D4BD9">
        <w:rPr>
          <w:rFonts w:ascii="Arial" w:hAnsi="Arial" w:cs="Arial"/>
        </w:rPr>
        <w:tab/>
      </w:r>
      <w:r w:rsidR="00C15501" w:rsidRPr="00C15501">
        <w:rPr>
          <w:rFonts w:ascii="Arial" w:hAnsi="Arial" w:cs="Arial"/>
        </w:rPr>
        <w:t xml:space="preserve">Ans. </w:t>
      </w:r>
    </w:p>
    <w:p w:rsidR="000135C7" w:rsidRPr="003D4BD9" w:rsidRDefault="000135C7" w:rsidP="000135C7">
      <w:pPr>
        <w:pStyle w:val="ListParagraph"/>
        <w:numPr>
          <w:ilvl w:val="0"/>
          <w:numId w:val="26"/>
        </w:numPr>
        <w:tabs>
          <w:tab w:val="left" w:pos="426"/>
        </w:tabs>
        <w:rPr>
          <w:rFonts w:cs="Arial"/>
        </w:rPr>
      </w:pPr>
      <w:r w:rsidRPr="003D4BD9">
        <w:rPr>
          <w:rFonts w:cs="Arial"/>
        </w:rPr>
        <w:t>Epics are ____</w:t>
      </w:r>
    </w:p>
    <w:p w:rsidR="000135C7" w:rsidRPr="003D4BD9" w:rsidRDefault="000135C7" w:rsidP="000135C7">
      <w:pPr>
        <w:pStyle w:val="ListParagraph"/>
        <w:numPr>
          <w:ilvl w:val="1"/>
          <w:numId w:val="26"/>
        </w:numPr>
        <w:tabs>
          <w:tab w:val="left" w:pos="426"/>
        </w:tabs>
        <w:rPr>
          <w:rFonts w:cs="Arial"/>
        </w:rPr>
      </w:pPr>
      <w:r w:rsidRPr="003D4BD9">
        <w:rPr>
          <w:rFonts w:cs="Arial"/>
        </w:rPr>
        <w:t>Un-refined, large user stories</w:t>
      </w:r>
    </w:p>
    <w:p w:rsidR="000135C7" w:rsidRPr="003D4BD9" w:rsidRDefault="000135C7" w:rsidP="000135C7">
      <w:pPr>
        <w:pStyle w:val="ListParagraph"/>
        <w:numPr>
          <w:ilvl w:val="1"/>
          <w:numId w:val="26"/>
        </w:numPr>
        <w:tabs>
          <w:tab w:val="left" w:pos="426"/>
        </w:tabs>
        <w:rPr>
          <w:rFonts w:cs="Arial"/>
        </w:rPr>
      </w:pPr>
      <w:r w:rsidRPr="003D4BD9">
        <w:rPr>
          <w:rFonts w:cs="Arial"/>
        </w:rPr>
        <w:t>User stories with high business value</w:t>
      </w:r>
    </w:p>
    <w:p w:rsidR="000135C7" w:rsidRPr="003D4BD9" w:rsidRDefault="000135C7" w:rsidP="000135C7">
      <w:pPr>
        <w:pStyle w:val="ListParagraph"/>
        <w:numPr>
          <w:ilvl w:val="1"/>
          <w:numId w:val="26"/>
        </w:numPr>
        <w:tabs>
          <w:tab w:val="left" w:pos="426"/>
        </w:tabs>
        <w:rPr>
          <w:rFonts w:cs="Arial"/>
        </w:rPr>
      </w:pPr>
      <w:r w:rsidRPr="003D4BD9">
        <w:rPr>
          <w:rFonts w:cs="Arial"/>
        </w:rPr>
        <w:t>Most important user-stories</w:t>
      </w:r>
    </w:p>
    <w:p w:rsidR="000135C7" w:rsidRPr="003D4BD9" w:rsidRDefault="000135C7" w:rsidP="000135C7">
      <w:pPr>
        <w:pStyle w:val="ListParagraph"/>
        <w:numPr>
          <w:ilvl w:val="1"/>
          <w:numId w:val="26"/>
        </w:numPr>
        <w:tabs>
          <w:tab w:val="left" w:pos="426"/>
        </w:tabs>
        <w:rPr>
          <w:rFonts w:cs="Arial"/>
        </w:rPr>
      </w:pPr>
      <w:r w:rsidRPr="003D4BD9">
        <w:rPr>
          <w:rFonts w:cs="Arial"/>
        </w:rPr>
        <w:t>None of the above</w:t>
      </w:r>
    </w:p>
    <w:p w:rsidR="000135C7" w:rsidRPr="003D4BD9" w:rsidRDefault="000135C7" w:rsidP="000135C7">
      <w:pPr>
        <w:tabs>
          <w:tab w:val="left" w:pos="426"/>
        </w:tabs>
        <w:rPr>
          <w:rFonts w:ascii="Arial" w:hAnsi="Arial" w:cs="Arial"/>
          <w:color w:val="FF0000"/>
        </w:rPr>
      </w:pPr>
      <w:r w:rsidRPr="003D4BD9">
        <w:rPr>
          <w:rFonts w:ascii="Arial" w:hAnsi="Arial" w:cs="Arial"/>
        </w:rPr>
        <w:tab/>
      </w:r>
      <w:r w:rsidRPr="003D4BD9">
        <w:rPr>
          <w:rFonts w:ascii="Arial" w:hAnsi="Arial" w:cs="Arial"/>
        </w:rPr>
        <w:tab/>
      </w:r>
      <w:r w:rsidR="00C15501" w:rsidRPr="00C15501">
        <w:rPr>
          <w:rFonts w:ascii="Arial" w:hAnsi="Arial" w:cs="Arial"/>
        </w:rPr>
        <w:t xml:space="preserve">Ans. </w:t>
      </w:r>
    </w:p>
    <w:p w:rsidR="000135C7" w:rsidRDefault="000135C7" w:rsidP="000135C7">
      <w:pPr>
        <w:tabs>
          <w:tab w:val="left" w:pos="426"/>
        </w:tabs>
        <w:ind w:left="709" w:hanging="709"/>
        <w:rPr>
          <w:rFonts w:ascii="Arial" w:hAnsi="Arial" w:cs="Arial"/>
          <w:color w:val="FF0000"/>
        </w:rPr>
      </w:pPr>
      <w:r w:rsidRPr="003D4BD9">
        <w:rPr>
          <w:rFonts w:ascii="Arial" w:hAnsi="Arial" w:cs="Arial"/>
          <w:color w:val="FF0000"/>
        </w:rPr>
        <w:tab/>
      </w:r>
      <w:r w:rsidRPr="003D4BD9">
        <w:rPr>
          <w:rFonts w:ascii="Arial" w:hAnsi="Arial" w:cs="Arial"/>
          <w:color w:val="FF0000"/>
        </w:rPr>
        <w:tab/>
      </w:r>
    </w:p>
    <w:p w:rsidR="00C15501" w:rsidRDefault="00C15501" w:rsidP="000135C7">
      <w:pPr>
        <w:tabs>
          <w:tab w:val="left" w:pos="426"/>
        </w:tabs>
        <w:ind w:left="709" w:hanging="709"/>
        <w:rPr>
          <w:rFonts w:ascii="Arial" w:hAnsi="Arial" w:cs="Arial"/>
          <w:color w:val="FF0000"/>
        </w:rPr>
      </w:pPr>
    </w:p>
    <w:p w:rsidR="00C15501" w:rsidRDefault="00C15501" w:rsidP="000135C7">
      <w:pPr>
        <w:tabs>
          <w:tab w:val="left" w:pos="426"/>
        </w:tabs>
        <w:ind w:left="709" w:hanging="709"/>
        <w:rPr>
          <w:rFonts w:ascii="Arial" w:hAnsi="Arial" w:cs="Arial"/>
          <w:color w:val="FF0000"/>
        </w:rPr>
      </w:pPr>
    </w:p>
    <w:p w:rsidR="00C15501" w:rsidRPr="003D4BD9" w:rsidRDefault="00C15501" w:rsidP="000135C7">
      <w:pPr>
        <w:tabs>
          <w:tab w:val="left" w:pos="426"/>
        </w:tabs>
        <w:ind w:left="709" w:hanging="709"/>
        <w:rPr>
          <w:rFonts w:ascii="Arial" w:hAnsi="Arial" w:cs="Arial"/>
          <w:color w:val="FF0000"/>
        </w:rPr>
      </w:pPr>
    </w:p>
    <w:p w:rsidR="00636F04" w:rsidRDefault="00636F04">
      <w:pPr>
        <w:pStyle w:val="ListParagraph"/>
        <w:tabs>
          <w:tab w:val="left" w:pos="426"/>
        </w:tabs>
        <w:rPr>
          <w:ins w:id="104" w:author="RUTH" w:date="2012-11-10T05:25:00Z"/>
          <w:rFonts w:cs="Arial"/>
        </w:rPr>
        <w:pPrChange w:id="105" w:author="RUTH" w:date="2012-11-10T05:25:00Z">
          <w:pPr>
            <w:pStyle w:val="ListParagraph"/>
            <w:numPr>
              <w:numId w:val="26"/>
            </w:numPr>
            <w:tabs>
              <w:tab w:val="left" w:pos="426"/>
            </w:tabs>
            <w:ind w:hanging="360"/>
          </w:pPr>
        </w:pPrChange>
      </w:pPr>
    </w:p>
    <w:p w:rsidR="000135C7" w:rsidRPr="003D4BD9" w:rsidRDefault="000135C7" w:rsidP="000135C7">
      <w:pPr>
        <w:pStyle w:val="ListParagraph"/>
        <w:numPr>
          <w:ilvl w:val="0"/>
          <w:numId w:val="26"/>
        </w:numPr>
        <w:tabs>
          <w:tab w:val="left" w:pos="426"/>
        </w:tabs>
        <w:rPr>
          <w:rFonts w:cs="Arial"/>
        </w:rPr>
      </w:pPr>
      <w:r w:rsidRPr="003D4BD9">
        <w:rPr>
          <w:rFonts w:cs="Arial"/>
        </w:rPr>
        <w:t>The responsibility for estimation of Product Backlog items lies with:</w:t>
      </w:r>
    </w:p>
    <w:p w:rsidR="000135C7" w:rsidRPr="003D4BD9" w:rsidRDefault="000135C7" w:rsidP="000135C7">
      <w:pPr>
        <w:pStyle w:val="ListParagraph"/>
        <w:numPr>
          <w:ilvl w:val="1"/>
          <w:numId w:val="26"/>
        </w:numPr>
        <w:tabs>
          <w:tab w:val="left" w:pos="426"/>
        </w:tabs>
        <w:rPr>
          <w:rFonts w:cs="Arial"/>
        </w:rPr>
      </w:pPr>
      <w:r w:rsidRPr="003D4BD9">
        <w:rPr>
          <w:rFonts w:cs="Arial"/>
        </w:rPr>
        <w:t>The development team</w:t>
      </w:r>
    </w:p>
    <w:p w:rsidR="000135C7" w:rsidRPr="003D4BD9" w:rsidRDefault="000135C7" w:rsidP="000135C7">
      <w:pPr>
        <w:pStyle w:val="ListParagraph"/>
        <w:numPr>
          <w:ilvl w:val="1"/>
          <w:numId w:val="26"/>
        </w:numPr>
        <w:tabs>
          <w:tab w:val="left" w:pos="426"/>
        </w:tabs>
        <w:rPr>
          <w:rFonts w:cs="Arial"/>
        </w:rPr>
      </w:pPr>
      <w:r w:rsidRPr="003D4BD9">
        <w:rPr>
          <w:rFonts w:cs="Arial"/>
        </w:rPr>
        <w:t>Scrum Master</w:t>
      </w:r>
    </w:p>
    <w:p w:rsidR="000135C7" w:rsidRPr="003D4BD9" w:rsidRDefault="000135C7" w:rsidP="000135C7">
      <w:pPr>
        <w:pStyle w:val="ListParagraph"/>
        <w:numPr>
          <w:ilvl w:val="1"/>
          <w:numId w:val="26"/>
        </w:numPr>
        <w:tabs>
          <w:tab w:val="left" w:pos="426"/>
        </w:tabs>
        <w:rPr>
          <w:rFonts w:cs="Arial"/>
        </w:rPr>
      </w:pPr>
      <w:r w:rsidRPr="003D4BD9">
        <w:rPr>
          <w:rFonts w:cs="Arial"/>
        </w:rPr>
        <w:t>Product Owner</w:t>
      </w:r>
    </w:p>
    <w:p w:rsidR="000135C7" w:rsidRPr="003D4BD9" w:rsidRDefault="000135C7" w:rsidP="000135C7">
      <w:pPr>
        <w:pStyle w:val="ListParagraph"/>
        <w:numPr>
          <w:ilvl w:val="1"/>
          <w:numId w:val="26"/>
        </w:numPr>
        <w:tabs>
          <w:tab w:val="left" w:pos="426"/>
        </w:tabs>
        <w:rPr>
          <w:rFonts w:cs="Arial"/>
        </w:rPr>
      </w:pPr>
      <w:r w:rsidRPr="003D4BD9">
        <w:rPr>
          <w:rFonts w:cs="Arial"/>
        </w:rPr>
        <w:t>External team with considerable experience</w:t>
      </w:r>
    </w:p>
    <w:p w:rsidR="000135C7" w:rsidRPr="003D4BD9" w:rsidRDefault="00C15501" w:rsidP="000135C7">
      <w:pPr>
        <w:tabs>
          <w:tab w:val="left" w:pos="426"/>
        </w:tabs>
        <w:rPr>
          <w:rFonts w:ascii="Arial" w:hAnsi="Arial" w:cs="Arial"/>
          <w:color w:val="FF0000"/>
        </w:rPr>
      </w:pPr>
      <w:r>
        <w:rPr>
          <w:rFonts w:ascii="Arial" w:hAnsi="Arial" w:cs="Arial"/>
          <w:color w:val="FF0000"/>
        </w:rPr>
        <w:tab/>
      </w:r>
      <w:r>
        <w:rPr>
          <w:rFonts w:ascii="Arial" w:hAnsi="Arial" w:cs="Arial"/>
          <w:color w:val="FF0000"/>
        </w:rPr>
        <w:tab/>
      </w:r>
      <w:r w:rsidRPr="00C15501">
        <w:rPr>
          <w:rFonts w:ascii="Arial" w:hAnsi="Arial" w:cs="Arial"/>
        </w:rPr>
        <w:t>Ans</w:t>
      </w:r>
      <w:r>
        <w:rPr>
          <w:rFonts w:ascii="Arial" w:hAnsi="Arial" w:cs="Arial"/>
          <w:color w:val="FF0000"/>
        </w:rPr>
        <w:t>.</w:t>
      </w:r>
    </w:p>
    <w:p w:rsidR="000135C7" w:rsidRPr="003D4BD9" w:rsidRDefault="000135C7" w:rsidP="000135C7">
      <w:pPr>
        <w:pStyle w:val="ListParagraph"/>
        <w:numPr>
          <w:ilvl w:val="0"/>
          <w:numId w:val="26"/>
        </w:numPr>
        <w:tabs>
          <w:tab w:val="left" w:pos="426"/>
        </w:tabs>
        <w:rPr>
          <w:rFonts w:cs="Arial"/>
        </w:rPr>
      </w:pPr>
      <w:r w:rsidRPr="003D4BD9">
        <w:rPr>
          <w:rFonts w:cs="Arial"/>
        </w:rPr>
        <w:t>How often are the Product Backlog priorities changed?</w:t>
      </w:r>
    </w:p>
    <w:p w:rsidR="000135C7" w:rsidRPr="003D4BD9" w:rsidRDefault="000135C7" w:rsidP="000135C7">
      <w:pPr>
        <w:pStyle w:val="ListParagraph"/>
        <w:numPr>
          <w:ilvl w:val="1"/>
          <w:numId w:val="26"/>
        </w:numPr>
        <w:tabs>
          <w:tab w:val="left" w:pos="426"/>
        </w:tabs>
        <w:rPr>
          <w:rFonts w:cs="Arial"/>
        </w:rPr>
      </w:pPr>
      <w:r w:rsidRPr="003D4BD9">
        <w:rPr>
          <w:rFonts w:cs="Arial"/>
        </w:rPr>
        <w:t>Never</w:t>
      </w:r>
    </w:p>
    <w:p w:rsidR="000135C7" w:rsidRPr="003D4BD9" w:rsidRDefault="000135C7" w:rsidP="000135C7">
      <w:pPr>
        <w:pStyle w:val="ListParagraph"/>
        <w:numPr>
          <w:ilvl w:val="1"/>
          <w:numId w:val="26"/>
        </w:numPr>
        <w:tabs>
          <w:tab w:val="left" w:pos="426"/>
        </w:tabs>
        <w:rPr>
          <w:rFonts w:cs="Arial"/>
        </w:rPr>
      </w:pPr>
      <w:r w:rsidRPr="003D4BD9">
        <w:rPr>
          <w:rFonts w:cs="Arial"/>
        </w:rPr>
        <w:t>Whenever the Product Owner decides that an item has to be assigned higher priority</w:t>
      </w:r>
    </w:p>
    <w:p w:rsidR="000135C7" w:rsidRPr="003D4BD9" w:rsidRDefault="000135C7" w:rsidP="000135C7">
      <w:pPr>
        <w:pStyle w:val="ListParagraph"/>
        <w:numPr>
          <w:ilvl w:val="1"/>
          <w:numId w:val="26"/>
        </w:numPr>
        <w:tabs>
          <w:tab w:val="left" w:pos="426"/>
        </w:tabs>
        <w:rPr>
          <w:rFonts w:cs="Arial"/>
        </w:rPr>
      </w:pPr>
      <w:r w:rsidRPr="003D4BD9">
        <w:rPr>
          <w:rFonts w:cs="Arial"/>
        </w:rPr>
        <w:t>Whenever the Scrum Master believes that an item has to be added</w:t>
      </w:r>
    </w:p>
    <w:p w:rsidR="000135C7" w:rsidRPr="003D4BD9" w:rsidRDefault="000135C7" w:rsidP="000135C7">
      <w:pPr>
        <w:pStyle w:val="ListParagraph"/>
        <w:numPr>
          <w:ilvl w:val="1"/>
          <w:numId w:val="26"/>
        </w:numPr>
        <w:tabs>
          <w:tab w:val="left" w:pos="426"/>
        </w:tabs>
        <w:rPr>
          <w:rFonts w:cs="Arial"/>
        </w:rPr>
      </w:pPr>
      <w:r w:rsidRPr="003D4BD9">
        <w:rPr>
          <w:rFonts w:cs="Arial"/>
        </w:rPr>
        <w:t>When the senior management of the organization feels an item has to be added</w:t>
      </w:r>
    </w:p>
    <w:p w:rsidR="000135C7" w:rsidRPr="00C15501" w:rsidRDefault="00C15501" w:rsidP="000135C7">
      <w:pPr>
        <w:pStyle w:val="ListParagraph"/>
        <w:tabs>
          <w:tab w:val="left" w:pos="426"/>
        </w:tabs>
        <w:rPr>
          <w:rFonts w:cs="Arial"/>
        </w:rPr>
      </w:pPr>
      <w:r w:rsidRPr="00C15501">
        <w:rPr>
          <w:rFonts w:cs="Arial"/>
        </w:rPr>
        <w:t xml:space="preserve">Ans. </w:t>
      </w:r>
    </w:p>
    <w:p w:rsidR="000135C7" w:rsidRPr="003D4BD9" w:rsidRDefault="000135C7" w:rsidP="000135C7">
      <w:pPr>
        <w:pStyle w:val="ListParagraph"/>
        <w:tabs>
          <w:tab w:val="left" w:pos="426"/>
        </w:tabs>
        <w:rPr>
          <w:rFonts w:cs="Arial"/>
        </w:rPr>
      </w:pPr>
    </w:p>
    <w:p w:rsidR="000135C7" w:rsidRPr="003D4BD9" w:rsidRDefault="000135C7" w:rsidP="000135C7">
      <w:pPr>
        <w:pStyle w:val="ListParagraph"/>
        <w:numPr>
          <w:ilvl w:val="0"/>
          <w:numId w:val="26"/>
        </w:numPr>
        <w:tabs>
          <w:tab w:val="left" w:pos="426"/>
        </w:tabs>
        <w:rPr>
          <w:rFonts w:cs="Arial"/>
        </w:rPr>
      </w:pPr>
      <w:r w:rsidRPr="003D4BD9">
        <w:rPr>
          <w:rFonts w:cs="Arial"/>
        </w:rPr>
        <w:t>How frequently is release planning conducted?</w:t>
      </w:r>
    </w:p>
    <w:p w:rsidR="000135C7" w:rsidRPr="003D4BD9" w:rsidRDefault="000135C7" w:rsidP="000135C7">
      <w:pPr>
        <w:pStyle w:val="ListParagraph"/>
        <w:numPr>
          <w:ilvl w:val="1"/>
          <w:numId w:val="26"/>
        </w:numPr>
        <w:tabs>
          <w:tab w:val="left" w:pos="426"/>
        </w:tabs>
        <w:rPr>
          <w:rFonts w:cs="Arial"/>
        </w:rPr>
      </w:pPr>
      <w:r w:rsidRPr="003D4BD9">
        <w:rPr>
          <w:rFonts w:cs="Arial"/>
        </w:rPr>
        <w:t>Prior to each release cycle</w:t>
      </w:r>
    </w:p>
    <w:p w:rsidR="000135C7" w:rsidRPr="003D4BD9" w:rsidRDefault="000135C7" w:rsidP="000135C7">
      <w:pPr>
        <w:pStyle w:val="ListParagraph"/>
        <w:numPr>
          <w:ilvl w:val="1"/>
          <w:numId w:val="26"/>
        </w:numPr>
        <w:tabs>
          <w:tab w:val="left" w:pos="426"/>
        </w:tabs>
        <w:rPr>
          <w:rFonts w:cs="Arial"/>
        </w:rPr>
      </w:pPr>
      <w:r w:rsidRPr="003D4BD9">
        <w:rPr>
          <w:rFonts w:cs="Arial"/>
        </w:rPr>
        <w:t>Every Sprint</w:t>
      </w:r>
    </w:p>
    <w:p w:rsidR="000135C7" w:rsidRPr="003D4BD9" w:rsidRDefault="000135C7" w:rsidP="000135C7">
      <w:pPr>
        <w:pStyle w:val="ListParagraph"/>
        <w:numPr>
          <w:ilvl w:val="1"/>
          <w:numId w:val="26"/>
        </w:numPr>
        <w:tabs>
          <w:tab w:val="left" w:pos="426"/>
        </w:tabs>
        <w:rPr>
          <w:rFonts w:cs="Arial"/>
        </w:rPr>
      </w:pPr>
      <w:r w:rsidRPr="003D4BD9">
        <w:rPr>
          <w:rFonts w:cs="Arial"/>
        </w:rPr>
        <w:t>After every Daily stand-up</w:t>
      </w:r>
    </w:p>
    <w:p w:rsidR="000135C7" w:rsidRPr="003D4BD9" w:rsidRDefault="000135C7" w:rsidP="000135C7">
      <w:pPr>
        <w:pStyle w:val="ListParagraph"/>
        <w:numPr>
          <w:ilvl w:val="1"/>
          <w:numId w:val="26"/>
        </w:numPr>
        <w:tabs>
          <w:tab w:val="left" w:pos="426"/>
        </w:tabs>
        <w:rPr>
          <w:rFonts w:cs="Arial"/>
        </w:rPr>
      </w:pPr>
      <w:r w:rsidRPr="003D4BD9">
        <w:rPr>
          <w:rFonts w:cs="Arial"/>
        </w:rPr>
        <w:t>At the start of the project</w:t>
      </w:r>
    </w:p>
    <w:p w:rsidR="000135C7" w:rsidRPr="00C15501" w:rsidRDefault="00C15501" w:rsidP="000135C7">
      <w:pPr>
        <w:pStyle w:val="ListParagraph"/>
        <w:tabs>
          <w:tab w:val="left" w:pos="426"/>
        </w:tabs>
        <w:rPr>
          <w:rFonts w:cs="Arial"/>
        </w:rPr>
      </w:pPr>
      <w:r w:rsidRPr="00C15501">
        <w:rPr>
          <w:rFonts w:cs="Arial"/>
        </w:rPr>
        <w:t xml:space="preserve">Ans. </w:t>
      </w:r>
    </w:p>
    <w:p w:rsidR="000135C7" w:rsidRPr="003D4BD9" w:rsidRDefault="000135C7" w:rsidP="000135C7">
      <w:pPr>
        <w:pStyle w:val="ListParagraph"/>
        <w:tabs>
          <w:tab w:val="left" w:pos="426"/>
        </w:tabs>
        <w:rPr>
          <w:rFonts w:cs="Arial"/>
        </w:rPr>
      </w:pPr>
    </w:p>
    <w:p w:rsidR="000135C7" w:rsidRPr="003D4BD9" w:rsidRDefault="000135C7" w:rsidP="000135C7">
      <w:pPr>
        <w:pStyle w:val="ListParagraph"/>
        <w:numPr>
          <w:ilvl w:val="0"/>
          <w:numId w:val="26"/>
        </w:numPr>
        <w:tabs>
          <w:tab w:val="left" w:pos="426"/>
        </w:tabs>
        <w:rPr>
          <w:rFonts w:cs="Arial"/>
        </w:rPr>
      </w:pPr>
      <w:r w:rsidRPr="003D4BD9">
        <w:rPr>
          <w:rFonts w:cs="Arial"/>
        </w:rPr>
        <w:t>Which of the following statements is not true?</w:t>
      </w:r>
    </w:p>
    <w:p w:rsidR="000135C7" w:rsidRPr="003D4BD9" w:rsidRDefault="000135C7" w:rsidP="000135C7">
      <w:pPr>
        <w:pStyle w:val="ListParagraph"/>
        <w:numPr>
          <w:ilvl w:val="1"/>
          <w:numId w:val="26"/>
        </w:numPr>
        <w:tabs>
          <w:tab w:val="left" w:pos="426"/>
        </w:tabs>
        <w:rPr>
          <w:rFonts w:cs="Arial"/>
        </w:rPr>
      </w:pPr>
      <w:r w:rsidRPr="003D4BD9">
        <w:rPr>
          <w:rFonts w:cs="Arial"/>
        </w:rPr>
        <w:t>Team velocity is a measure  of the amount of work that a team can complete in a Sprint</w:t>
      </w:r>
    </w:p>
    <w:p w:rsidR="000135C7" w:rsidRPr="003D4BD9" w:rsidRDefault="000135C7" w:rsidP="000135C7">
      <w:pPr>
        <w:pStyle w:val="ListParagraph"/>
        <w:numPr>
          <w:ilvl w:val="1"/>
          <w:numId w:val="26"/>
        </w:numPr>
        <w:tabs>
          <w:tab w:val="left" w:pos="426"/>
        </w:tabs>
        <w:rPr>
          <w:rFonts w:cs="Arial"/>
        </w:rPr>
      </w:pPr>
      <w:r w:rsidRPr="003D4BD9">
        <w:rPr>
          <w:rFonts w:cs="Arial"/>
        </w:rPr>
        <w:t>Historical team velocity is used as an indicator when assigning tasks for any Sprint</w:t>
      </w:r>
    </w:p>
    <w:p w:rsidR="000135C7" w:rsidRPr="003D4BD9" w:rsidRDefault="000135C7" w:rsidP="000135C7">
      <w:pPr>
        <w:pStyle w:val="ListParagraph"/>
        <w:numPr>
          <w:ilvl w:val="1"/>
          <w:numId w:val="26"/>
        </w:numPr>
        <w:tabs>
          <w:tab w:val="left" w:pos="426"/>
        </w:tabs>
        <w:rPr>
          <w:rFonts w:cs="Arial"/>
        </w:rPr>
      </w:pPr>
      <w:r w:rsidRPr="003D4BD9">
        <w:rPr>
          <w:rFonts w:cs="Arial"/>
        </w:rPr>
        <w:t>Team velocity is independent of team composition</w:t>
      </w:r>
    </w:p>
    <w:p w:rsidR="000135C7" w:rsidRPr="003D4BD9" w:rsidRDefault="000135C7" w:rsidP="000135C7">
      <w:pPr>
        <w:pStyle w:val="ListParagraph"/>
        <w:numPr>
          <w:ilvl w:val="1"/>
          <w:numId w:val="26"/>
        </w:numPr>
        <w:tabs>
          <w:tab w:val="left" w:pos="426"/>
        </w:tabs>
        <w:rPr>
          <w:rFonts w:cs="Arial"/>
        </w:rPr>
      </w:pPr>
      <w:r w:rsidRPr="003D4BD9">
        <w:rPr>
          <w:rFonts w:cs="Arial"/>
        </w:rPr>
        <w:t>Team velocity is used in deciding release deadlines</w:t>
      </w:r>
    </w:p>
    <w:p w:rsidR="000135C7" w:rsidRPr="00C15501" w:rsidRDefault="000135C7" w:rsidP="000135C7">
      <w:pPr>
        <w:pStyle w:val="ListParagraph"/>
        <w:tabs>
          <w:tab w:val="left" w:pos="426"/>
        </w:tabs>
        <w:rPr>
          <w:rFonts w:cs="Arial"/>
        </w:rPr>
      </w:pPr>
      <w:r w:rsidRPr="00C15501">
        <w:rPr>
          <w:rFonts w:cs="Arial"/>
        </w:rPr>
        <w:t xml:space="preserve">Ans. </w:t>
      </w:r>
    </w:p>
    <w:p w:rsidR="00EF680E" w:rsidRDefault="00EF680E">
      <w:pPr>
        <w:rPr>
          <w:ins w:id="106" w:author="RUTH" w:date="2012-11-10T05:31:00Z"/>
          <w:rFonts w:ascii="Arial" w:hAnsi="Arial" w:cs="Arial"/>
          <w:color w:val="FF0000"/>
        </w:rPr>
      </w:pPr>
      <w:ins w:id="107" w:author="RUTH" w:date="2012-11-10T05:31:00Z">
        <w:r>
          <w:rPr>
            <w:rFonts w:ascii="Arial" w:hAnsi="Arial" w:cs="Arial"/>
            <w:color w:val="FF0000"/>
          </w:rPr>
          <w:br w:type="page"/>
        </w:r>
      </w:ins>
    </w:p>
    <w:p w:rsidR="00EF680E" w:rsidRDefault="00EF680E">
      <w:pPr>
        <w:rPr>
          <w:ins w:id="108" w:author="RUTH" w:date="2012-11-10T05:31:00Z"/>
          <w:rFonts w:ascii="Arial" w:hAnsi="Arial" w:cs="Arial"/>
          <w:color w:val="FF0000"/>
        </w:rPr>
      </w:pPr>
      <w:ins w:id="109" w:author="RUTH" w:date="2012-11-10T05:31:00Z">
        <w:r>
          <w:rPr>
            <w:rFonts w:ascii="Arial" w:hAnsi="Arial" w:cs="Arial"/>
            <w:color w:val="FF0000"/>
          </w:rPr>
          <w:lastRenderedPageBreak/>
          <w:br w:type="page"/>
        </w:r>
      </w:ins>
    </w:p>
    <w:p w:rsidR="005C68BA" w:rsidRDefault="005C68BA" w:rsidP="005C68BA">
      <w:pPr>
        <w:ind w:left="709"/>
        <w:rPr>
          <w:rFonts w:ascii="Arial" w:hAnsi="Arial" w:cs="Arial"/>
          <w:color w:val="FF0000"/>
        </w:rPr>
        <w:sectPr w:rsidR="005C68BA">
          <w:headerReference w:type="default" r:id="rId84"/>
          <w:pgSz w:w="11906" w:h="16838"/>
          <w:pgMar w:top="1440" w:right="1440" w:bottom="1440" w:left="1440" w:header="708" w:footer="708" w:gutter="0"/>
          <w:cols w:space="708"/>
          <w:docGrid w:linePitch="360"/>
        </w:sectPr>
      </w:pPr>
    </w:p>
    <w:p w:rsidR="00004D09" w:rsidRPr="00004D09" w:rsidRDefault="00004D09" w:rsidP="00004D09">
      <w:pPr>
        <w:pStyle w:val="Heading1"/>
        <w:rPr>
          <w:color w:val="FFFFFF" w:themeColor="background1"/>
          <w:lang w:val="en-IN"/>
        </w:rPr>
      </w:pPr>
      <w:bookmarkStart w:id="110" w:name="_Toc340836812"/>
      <w:r w:rsidRPr="00004D09">
        <w:rPr>
          <w:color w:val="FFFFFF" w:themeColor="background1"/>
          <w:lang w:val="en-IN"/>
        </w:rPr>
        <w:lastRenderedPageBreak/>
        <w:t>Sprint Planning</w:t>
      </w:r>
      <w:bookmarkEnd w:id="110"/>
    </w:p>
    <w:p w:rsidR="000455A8" w:rsidRDefault="000455A8" w:rsidP="005C68BA">
      <w:pPr>
        <w:pStyle w:val="Heading2"/>
        <w:rPr>
          <w:rFonts w:ascii="Arial" w:hAnsi="Arial" w:cs="Arial"/>
          <w:noProof/>
          <w:lang w:eastAsia="en-US"/>
        </w:rPr>
      </w:pPr>
      <w:bookmarkStart w:id="111" w:name="_Toc332646307"/>
      <w:bookmarkStart w:id="112" w:name="_Toc336865251"/>
      <w:bookmarkStart w:id="113" w:name="_Toc340836813"/>
      <w:r w:rsidRPr="003D4BD9">
        <w:t xml:space="preserve">Sprint </w:t>
      </w:r>
      <w:r w:rsidRPr="005C68BA">
        <w:t>Planning</w:t>
      </w:r>
      <w:r w:rsidRPr="003D4BD9">
        <w:t xml:space="preserve"> Meeting</w:t>
      </w:r>
      <w:bookmarkEnd w:id="111"/>
      <w:bookmarkEnd w:id="112"/>
      <w:bookmarkEnd w:id="113"/>
    </w:p>
    <w:p w:rsidR="005C68BA" w:rsidRPr="003D4BD9" w:rsidRDefault="005C68BA" w:rsidP="000455A8">
      <w:r w:rsidRPr="003D4BD9">
        <w:rPr>
          <w:noProof/>
        </w:rPr>
        <w:drawing>
          <wp:inline distT="0" distB="0" distL="0" distR="0">
            <wp:extent cx="5848350" cy="1866900"/>
            <wp:effectExtent l="76200" t="0" r="19050" b="0"/>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C68BA" w:rsidRPr="003D4BD9" w:rsidRDefault="005C68BA" w:rsidP="005C68BA">
      <w:pPr>
        <w:rPr>
          <w:rFonts w:ascii="Arial" w:hAnsi="Arial" w:cs="Arial"/>
        </w:rPr>
      </w:pPr>
      <w:r w:rsidRPr="003D4BD9">
        <w:rPr>
          <w:rFonts w:ascii="Arial" w:hAnsi="Arial" w:cs="Arial"/>
        </w:rPr>
        <w:t>Each Sprint starts with a Sprint Planning Meeting that is time-boxed to eight hours for a one-month Sprint. For shorter Sprints, the event is proportionately shorter.</w:t>
      </w:r>
    </w:p>
    <w:p w:rsidR="005C68BA" w:rsidRPr="003D4BD9" w:rsidRDefault="005C68BA" w:rsidP="005C68BA">
      <w:pPr>
        <w:rPr>
          <w:rFonts w:ascii="Arial" w:hAnsi="Arial" w:cs="Arial"/>
        </w:rPr>
      </w:pPr>
      <w:r w:rsidRPr="003D4BD9">
        <w:rPr>
          <w:rFonts w:ascii="Arial" w:hAnsi="Arial" w:cs="Arial"/>
        </w:rPr>
        <w:t>The Sprint Planning Meeting is divided into two parts:</w:t>
      </w:r>
    </w:p>
    <w:p w:rsidR="005C68BA" w:rsidRPr="003D4BD9" w:rsidRDefault="005C68BA" w:rsidP="005C68BA">
      <w:pPr>
        <w:pStyle w:val="ListParagraph"/>
        <w:numPr>
          <w:ilvl w:val="0"/>
          <w:numId w:val="27"/>
        </w:numPr>
        <w:rPr>
          <w:rFonts w:cs="Arial"/>
        </w:rPr>
      </w:pPr>
      <w:r w:rsidRPr="003D4BD9">
        <w:rPr>
          <w:rFonts w:cs="Arial"/>
        </w:rPr>
        <w:t>Objective definition</w:t>
      </w:r>
    </w:p>
    <w:p w:rsidR="005C68BA" w:rsidRPr="003D4BD9" w:rsidRDefault="005C68BA" w:rsidP="005C68BA">
      <w:pPr>
        <w:pStyle w:val="ListParagraph"/>
        <w:numPr>
          <w:ilvl w:val="0"/>
          <w:numId w:val="27"/>
        </w:numPr>
        <w:rPr>
          <w:rFonts w:cs="Arial"/>
        </w:rPr>
      </w:pPr>
      <w:r w:rsidRPr="003D4BD9">
        <w:rPr>
          <w:rFonts w:cs="Arial"/>
        </w:rPr>
        <w:t>Tasks estimation</w:t>
      </w:r>
    </w:p>
    <w:p w:rsidR="005C68BA" w:rsidRDefault="005C68BA" w:rsidP="005C68BA">
      <w:pPr>
        <w:pStyle w:val="Heading3"/>
      </w:pPr>
      <w:bookmarkStart w:id="114" w:name="_Toc332646308"/>
      <w:r w:rsidRPr="003D4BD9">
        <w:t>Objective Definition:</w:t>
      </w:r>
      <w:bookmarkEnd w:id="114"/>
      <w:r w:rsidRPr="003D4BD9">
        <w:t xml:space="preserve"> </w:t>
      </w:r>
    </w:p>
    <w:p w:rsidR="005C68BA" w:rsidRDefault="005C68BA" w:rsidP="005C68BA">
      <w:pPr>
        <w:pStyle w:val="ListParagraph"/>
        <w:numPr>
          <w:ilvl w:val="0"/>
          <w:numId w:val="28"/>
        </w:numPr>
        <w:rPr>
          <w:rFonts w:cs="Arial"/>
        </w:rPr>
      </w:pPr>
      <w:r w:rsidRPr="003D4BD9">
        <w:rPr>
          <w:rFonts w:cs="Arial"/>
        </w:rPr>
        <w:t xml:space="preserve">The </w:t>
      </w:r>
      <w:r w:rsidR="00A41052">
        <w:rPr>
          <w:rFonts w:cs="Arial"/>
          <w:u w:val="single"/>
        </w:rPr>
        <w:t xml:space="preserve">                     </w:t>
      </w:r>
      <w:r w:rsidR="00A41052">
        <w:rPr>
          <w:rFonts w:cs="Arial"/>
        </w:rPr>
        <w:t xml:space="preserve"> </w:t>
      </w:r>
      <w:r w:rsidR="00A41052">
        <w:rPr>
          <w:rFonts w:cs="Arial"/>
          <w:u w:val="single"/>
        </w:rPr>
        <w:t xml:space="preserve">                     </w:t>
      </w:r>
      <w:r w:rsidRPr="003D4BD9">
        <w:rPr>
          <w:rFonts w:cs="Arial"/>
          <w:color w:val="4F81BD" w:themeColor="accent1"/>
        </w:rPr>
        <w:t xml:space="preserve"> </w:t>
      </w:r>
      <w:r w:rsidRPr="003D4BD9">
        <w:rPr>
          <w:rFonts w:cs="Arial"/>
        </w:rPr>
        <w:t xml:space="preserve">explains the top items in the Product Backlog to the teams. </w:t>
      </w:r>
    </w:p>
    <w:p w:rsidR="00C15501" w:rsidRPr="003D4BD9" w:rsidRDefault="00C15501" w:rsidP="00C15501">
      <w:pPr>
        <w:pStyle w:val="ListParagraph"/>
        <w:rPr>
          <w:rFonts w:cs="Arial"/>
        </w:rPr>
      </w:pPr>
    </w:p>
    <w:p w:rsidR="005C68BA" w:rsidRPr="003D4BD9" w:rsidRDefault="005C68BA" w:rsidP="005C68BA">
      <w:pPr>
        <w:pStyle w:val="ListParagraph"/>
        <w:numPr>
          <w:ilvl w:val="0"/>
          <w:numId w:val="28"/>
        </w:numPr>
        <w:rPr>
          <w:rFonts w:cs="Arial"/>
        </w:rPr>
      </w:pPr>
      <w:r w:rsidRPr="003D4BD9">
        <w:rPr>
          <w:rFonts w:cs="Arial"/>
        </w:rPr>
        <w:t>The Scrum Team decides on the number of items selected from the Product Backlog for the Sprint Backlog in consultation with the Product Owner.</w:t>
      </w:r>
    </w:p>
    <w:p w:rsidR="005C68BA" w:rsidRPr="003D4BD9" w:rsidRDefault="005C68BA" w:rsidP="005C68BA">
      <w:pPr>
        <w:pStyle w:val="ListParagraph"/>
        <w:rPr>
          <w:rFonts w:cs="Arial"/>
        </w:rPr>
      </w:pPr>
      <w:r w:rsidRPr="003D4BD9">
        <w:rPr>
          <w:rFonts w:cs="Arial"/>
        </w:rPr>
        <w:t>Note: Even though the Product Owner is consulted, the final decision regarding the work that the team can take on for the next Sprint lies with the team</w:t>
      </w:r>
      <w:bookmarkStart w:id="115" w:name="_Toc332646309"/>
      <w:r w:rsidRPr="003D4BD9">
        <w:rPr>
          <w:rFonts w:cs="Arial"/>
        </w:rPr>
        <w:t>.</w:t>
      </w:r>
    </w:p>
    <w:p w:rsidR="005C68BA" w:rsidRDefault="005C68BA" w:rsidP="005C68BA">
      <w:pPr>
        <w:pStyle w:val="ListParagraph"/>
        <w:rPr>
          <w:rFonts w:cs="Arial"/>
        </w:rPr>
      </w:pPr>
      <w:r w:rsidRPr="003D4BD9">
        <w:rPr>
          <w:rFonts w:cs="Arial"/>
        </w:rPr>
        <w:t>Based on team velocity, the Product Backlog Items for the next Sprint are selected.</w:t>
      </w:r>
    </w:p>
    <w:p w:rsidR="00C15501" w:rsidRPr="003D4BD9" w:rsidRDefault="00C15501" w:rsidP="005C68BA">
      <w:pPr>
        <w:pStyle w:val="ListParagraph"/>
        <w:rPr>
          <w:rFonts w:cs="Arial"/>
        </w:rPr>
      </w:pPr>
    </w:p>
    <w:bookmarkEnd w:id="115"/>
    <w:p w:rsidR="005C68BA" w:rsidRPr="003D4BD9" w:rsidRDefault="005C68BA" w:rsidP="005C68BA">
      <w:pPr>
        <w:pStyle w:val="ListParagraph"/>
        <w:numPr>
          <w:ilvl w:val="0"/>
          <w:numId w:val="29"/>
        </w:numPr>
        <w:rPr>
          <w:rFonts w:cs="Arial"/>
        </w:rPr>
      </w:pPr>
      <w:r w:rsidRPr="003D4BD9">
        <w:rPr>
          <w:rFonts w:cs="Arial"/>
        </w:rPr>
        <w:t>At the end of this section, the team commits to the Product Backlog Items to be done during the Sprint.</w:t>
      </w:r>
    </w:p>
    <w:p w:rsidR="005C68BA" w:rsidRPr="003D4BD9" w:rsidRDefault="005C68BA" w:rsidP="005C68BA">
      <w:pPr>
        <w:pStyle w:val="ListParagraph"/>
        <w:rPr>
          <w:rFonts w:eastAsiaTheme="majorEastAsia" w:cs="Arial"/>
          <w:b/>
          <w:bCs/>
          <w:color w:val="4F81BD" w:themeColor="accent1"/>
        </w:rPr>
      </w:pPr>
      <w:bookmarkStart w:id="116" w:name="_Toc332646310"/>
      <w:r w:rsidRPr="003D4BD9">
        <w:rPr>
          <w:rFonts w:cs="Arial"/>
        </w:rPr>
        <w:br w:type="page"/>
      </w:r>
    </w:p>
    <w:p w:rsidR="005C68BA" w:rsidRPr="003D4BD9" w:rsidRDefault="005C68BA" w:rsidP="005C68BA">
      <w:pPr>
        <w:pStyle w:val="Heading3"/>
      </w:pPr>
      <w:r w:rsidRPr="003D4BD9">
        <w:lastRenderedPageBreak/>
        <w:t>Tasks estimation</w:t>
      </w:r>
      <w:bookmarkEnd w:id="116"/>
    </w:p>
    <w:p w:rsidR="005C68BA" w:rsidRPr="00A41052" w:rsidRDefault="005C68BA" w:rsidP="005C68BA">
      <w:pPr>
        <w:pStyle w:val="ListParagraph"/>
        <w:numPr>
          <w:ilvl w:val="0"/>
          <w:numId w:val="30"/>
        </w:numPr>
        <w:rPr>
          <w:rFonts w:cs="Arial"/>
        </w:rPr>
      </w:pPr>
      <w:r w:rsidRPr="003D4BD9">
        <w:rPr>
          <w:rFonts w:cs="Arial"/>
        </w:rPr>
        <w:t xml:space="preserve">In this part, the team breaks down </w:t>
      </w:r>
      <w:r w:rsidRPr="00A41052">
        <w:rPr>
          <w:rFonts w:cs="Arial"/>
        </w:rPr>
        <w:t>the sele</w:t>
      </w:r>
      <w:r w:rsidR="00A41052">
        <w:rPr>
          <w:rFonts w:cs="Arial"/>
        </w:rPr>
        <w:t xml:space="preserve">cted Product Backlog Items into </w:t>
      </w:r>
      <w:r w:rsidR="00A41052">
        <w:rPr>
          <w:rFonts w:cs="Arial"/>
          <w:u w:val="single"/>
        </w:rPr>
        <w:t xml:space="preserve">               </w:t>
      </w:r>
      <w:r w:rsidRPr="00A41052">
        <w:rPr>
          <w:rFonts w:cs="Arial"/>
        </w:rPr>
        <w:t>.</w:t>
      </w:r>
    </w:p>
    <w:p w:rsidR="005C68BA" w:rsidRPr="00A41052" w:rsidRDefault="005C68BA" w:rsidP="005C68BA">
      <w:pPr>
        <w:pStyle w:val="ListParagraph"/>
        <w:numPr>
          <w:ilvl w:val="0"/>
          <w:numId w:val="30"/>
        </w:numPr>
        <w:rPr>
          <w:rFonts w:cs="Arial"/>
        </w:rPr>
      </w:pPr>
      <w:r w:rsidRPr="00A41052">
        <w:rPr>
          <w:rFonts w:cs="Arial"/>
        </w:rPr>
        <w:t>Then, the tasks are assigned estimates by the team members according to their</w:t>
      </w:r>
      <w:r w:rsidR="00A41052">
        <w:rPr>
          <w:rFonts w:cs="Arial"/>
        </w:rPr>
        <w:t xml:space="preserve"> </w:t>
      </w:r>
      <w:r w:rsidR="00A41052">
        <w:rPr>
          <w:rFonts w:cs="Arial"/>
          <w:u w:val="single"/>
        </w:rPr>
        <w:t xml:space="preserve"> </w:t>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Pr="00A41052">
        <w:rPr>
          <w:rFonts w:cs="Arial"/>
        </w:rPr>
        <w:t xml:space="preserve">, and so on. </w:t>
      </w:r>
    </w:p>
    <w:p w:rsidR="005C68BA" w:rsidRPr="00A41052" w:rsidRDefault="005C68BA" w:rsidP="005C68BA">
      <w:pPr>
        <w:pStyle w:val="ListParagraph"/>
        <w:numPr>
          <w:ilvl w:val="0"/>
          <w:numId w:val="30"/>
        </w:numPr>
        <w:rPr>
          <w:rFonts w:cs="Arial"/>
        </w:rPr>
      </w:pPr>
      <w:r w:rsidRPr="00A41052">
        <w:rPr>
          <w:rFonts w:cs="Arial"/>
        </w:rPr>
        <w:t>These tasks are estimated using estimation exercises wherein the whole team is involved.</w:t>
      </w:r>
    </w:p>
    <w:p w:rsidR="005C68BA" w:rsidRPr="00A41052" w:rsidRDefault="005C68BA" w:rsidP="005C68BA">
      <w:pPr>
        <w:pStyle w:val="ListParagraph"/>
        <w:numPr>
          <w:ilvl w:val="0"/>
          <w:numId w:val="30"/>
        </w:numPr>
        <w:rPr>
          <w:rFonts w:cs="Arial"/>
        </w:rPr>
      </w:pPr>
      <w:r w:rsidRPr="00A41052">
        <w:rPr>
          <w:rFonts w:cs="Arial"/>
        </w:rPr>
        <w:t xml:space="preserve">The tasks are included in a </w:t>
      </w:r>
      <w:r w:rsidR="00A41052">
        <w:rPr>
          <w:rFonts w:cs="Arial"/>
          <w:u w:val="single"/>
        </w:rPr>
        <w:t xml:space="preserve"> </w:t>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Pr="00A41052">
        <w:rPr>
          <w:rFonts w:cs="Arial"/>
        </w:rPr>
        <w:t>that lists the work to be done by the team during the Sprint.</w:t>
      </w:r>
    </w:p>
    <w:p w:rsidR="005C68BA" w:rsidRPr="00A41052" w:rsidRDefault="005C68BA" w:rsidP="005C68BA">
      <w:pPr>
        <w:rPr>
          <w:rFonts w:ascii="Arial" w:hAnsi="Arial" w:cs="Arial"/>
        </w:rPr>
      </w:pPr>
      <w:r w:rsidRPr="00A41052">
        <w:rPr>
          <w:rFonts w:ascii="Arial" w:hAnsi="Arial" w:cs="Arial"/>
        </w:rPr>
        <w:t>The output of the Sprint Planning Meeting is the</w:t>
      </w:r>
      <w:r w:rsidR="00A41052">
        <w:rPr>
          <w:rFonts w:ascii="Arial" w:hAnsi="Arial" w:cs="Arial"/>
        </w:rPr>
        <w:t xml:space="preserve"> </w:t>
      </w:r>
      <w:r w:rsidR="00A41052">
        <w:rPr>
          <w:rFonts w:ascii="Arial" w:hAnsi="Arial" w:cs="Arial"/>
          <w:u w:val="single"/>
        </w:rPr>
        <w:tab/>
      </w:r>
      <w:r w:rsidR="00A41052">
        <w:rPr>
          <w:rFonts w:ascii="Arial" w:hAnsi="Arial" w:cs="Arial"/>
          <w:u w:val="single"/>
        </w:rPr>
        <w:tab/>
      </w:r>
      <w:r w:rsidR="00A41052">
        <w:rPr>
          <w:rFonts w:ascii="Arial" w:hAnsi="Arial" w:cs="Arial"/>
          <w:u w:val="single"/>
        </w:rPr>
        <w:tab/>
      </w:r>
      <w:r w:rsidR="00A41052">
        <w:rPr>
          <w:rFonts w:ascii="Arial" w:hAnsi="Arial" w:cs="Arial"/>
          <w:u w:val="single"/>
        </w:rPr>
        <w:tab/>
      </w:r>
      <w:r w:rsidR="00A41052">
        <w:rPr>
          <w:rFonts w:ascii="Arial" w:hAnsi="Arial" w:cs="Arial"/>
          <w:u w:val="single"/>
        </w:rPr>
        <w:tab/>
      </w:r>
      <w:r w:rsidRPr="00A41052">
        <w:rPr>
          <w:rFonts w:ascii="Arial" w:hAnsi="Arial" w:cs="Arial"/>
        </w:rPr>
        <w:t>.</w:t>
      </w:r>
    </w:p>
    <w:p w:rsidR="005C68BA" w:rsidRPr="00A41052" w:rsidRDefault="005C68BA" w:rsidP="005C68BA">
      <w:pPr>
        <w:pStyle w:val="Heading3"/>
      </w:pPr>
      <w:r w:rsidRPr="00A41052">
        <w:t>Sprint Backlog</w:t>
      </w:r>
    </w:p>
    <w:p w:rsidR="005C68BA" w:rsidRPr="00A41052" w:rsidRDefault="005C68BA" w:rsidP="005C68BA">
      <w:pPr>
        <w:pStyle w:val="ListParagraph"/>
        <w:numPr>
          <w:ilvl w:val="0"/>
          <w:numId w:val="29"/>
        </w:numPr>
        <w:rPr>
          <w:rFonts w:cs="Arial"/>
        </w:rPr>
      </w:pPr>
      <w:r w:rsidRPr="00A41052">
        <w:rPr>
          <w:rFonts w:cs="Arial"/>
        </w:rPr>
        <w:t xml:space="preserve">The Sprint Backlog consists of the tasks that a team selects for the current Sprint from the Product Backlog. The goal of each Sprint is to get the selected Product Backlog Items Done according to the defined Done criteria. </w:t>
      </w:r>
    </w:p>
    <w:p w:rsidR="005C68BA" w:rsidRPr="00A41052" w:rsidRDefault="005C68BA" w:rsidP="005C68BA">
      <w:pPr>
        <w:pStyle w:val="ListParagraph"/>
        <w:rPr>
          <w:rFonts w:cs="Arial"/>
          <w:color w:val="FF0000"/>
        </w:rPr>
      </w:pPr>
      <w:r w:rsidRPr="00A41052">
        <w:rPr>
          <w:rFonts w:cs="Arial"/>
          <w:color w:val="FF0000"/>
        </w:rPr>
        <w:t>.</w:t>
      </w:r>
    </w:p>
    <w:p w:rsidR="005C68BA" w:rsidRDefault="005C68BA" w:rsidP="005C68BA">
      <w:pPr>
        <w:pStyle w:val="ListParagraph"/>
        <w:numPr>
          <w:ilvl w:val="0"/>
          <w:numId w:val="29"/>
        </w:numPr>
        <w:rPr>
          <w:rFonts w:cs="Arial"/>
        </w:rPr>
      </w:pPr>
      <w:r w:rsidRPr="00A41052">
        <w:rPr>
          <w:rFonts w:cs="Arial"/>
        </w:rPr>
        <w:t>Each member of the Scrum team picks the tasks from the Sprint Backlog he/she wants to work on during the next day.</w:t>
      </w:r>
    </w:p>
    <w:p w:rsidR="00A41052" w:rsidRPr="00A41052" w:rsidRDefault="00A41052" w:rsidP="00A41052">
      <w:pPr>
        <w:pStyle w:val="ListParagraph"/>
        <w:rPr>
          <w:rFonts w:cs="Arial"/>
        </w:rPr>
      </w:pPr>
    </w:p>
    <w:p w:rsidR="005C68BA" w:rsidRPr="003D4BD9" w:rsidRDefault="005C68BA" w:rsidP="005C68BA">
      <w:pPr>
        <w:pStyle w:val="ListParagraph"/>
        <w:numPr>
          <w:ilvl w:val="0"/>
          <w:numId w:val="29"/>
        </w:numPr>
        <w:rPr>
          <w:rFonts w:cs="Arial"/>
        </w:rPr>
      </w:pPr>
      <w:r w:rsidRPr="003D4BD9">
        <w:rPr>
          <w:rFonts w:cs="Arial"/>
        </w:rPr>
        <w:t xml:space="preserve">During a Sprint, it is possible that new tasks may be discovered that are required for developing the intended functionality. It is also possible that previously identified tasks may not be required. The Scrum team modifies the Sprint Backlog accordingly. </w:t>
      </w:r>
    </w:p>
    <w:p w:rsidR="005C68BA" w:rsidRPr="003D4BD9" w:rsidRDefault="005C68BA" w:rsidP="005C68BA">
      <w:pPr>
        <w:pStyle w:val="Heading3"/>
      </w:pPr>
      <w:bookmarkStart w:id="117" w:name="_Toc332646311"/>
      <w:r w:rsidRPr="003D4BD9">
        <w:t>Sprint Planning Meeting Overview</w:t>
      </w:r>
      <w:bookmarkEnd w:id="117"/>
    </w:p>
    <w:p w:rsidR="005C68BA" w:rsidRPr="003D4BD9" w:rsidRDefault="005C68BA" w:rsidP="005C68BA">
      <w:pPr>
        <w:rPr>
          <w:rFonts w:ascii="Arial" w:hAnsi="Arial" w:cs="Arial"/>
        </w:rPr>
      </w:pPr>
      <w:r w:rsidRPr="003D4BD9">
        <w:rPr>
          <w:rFonts w:ascii="Arial" w:hAnsi="Arial" w:cs="Arial"/>
          <w:noProof/>
        </w:rPr>
        <w:drawing>
          <wp:inline distT="0" distB="0" distL="0" distR="0">
            <wp:extent cx="5486400" cy="3505200"/>
            <wp:effectExtent l="0" t="0" r="0" b="0"/>
            <wp:docPr id="59" name="Diagram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5C68BA" w:rsidRPr="003D4BD9" w:rsidRDefault="005C68BA" w:rsidP="005C68BA">
      <w:pPr>
        <w:rPr>
          <w:rFonts w:ascii="Arial" w:hAnsi="Arial" w:cs="Arial"/>
        </w:rPr>
      </w:pPr>
    </w:p>
    <w:p w:rsidR="005C68BA" w:rsidRPr="003D4BD9" w:rsidRDefault="005C68BA" w:rsidP="005C68BA">
      <w:pPr>
        <w:rPr>
          <w:rFonts w:ascii="Arial" w:hAnsi="Arial" w:cs="Arial"/>
        </w:rPr>
      </w:pPr>
      <w:r w:rsidRPr="003D4BD9">
        <w:rPr>
          <w:rFonts w:ascii="Arial" w:hAnsi="Arial" w:cs="Arial"/>
        </w:rPr>
        <w:br w:type="page"/>
      </w:r>
    </w:p>
    <w:p w:rsidR="005C68BA" w:rsidRPr="003D4BD9" w:rsidRDefault="005C68BA" w:rsidP="00EF3833">
      <w:pPr>
        <w:pStyle w:val="Heading2"/>
      </w:pPr>
      <w:bookmarkStart w:id="118" w:name="_Toc336865252"/>
      <w:bookmarkStart w:id="119" w:name="_Toc340836814"/>
      <w:commentRangeStart w:id="120"/>
      <w:r w:rsidRPr="00EF3833">
        <w:lastRenderedPageBreak/>
        <w:t>Estimation</w:t>
      </w:r>
      <w:bookmarkEnd w:id="118"/>
      <w:commentRangeEnd w:id="120"/>
      <w:r w:rsidR="00E66EEA">
        <w:rPr>
          <w:rStyle w:val="CommentReference"/>
          <w:rFonts w:asciiTheme="minorHAnsi" w:eastAsiaTheme="minorHAnsi" w:hAnsiTheme="minorHAnsi" w:cstheme="minorBidi"/>
          <w:b w:val="0"/>
          <w:bCs w:val="0"/>
          <w:color w:val="auto"/>
          <w:lang w:eastAsia="en-US"/>
        </w:rPr>
        <w:commentReference w:id="120"/>
      </w:r>
      <w:bookmarkEnd w:id="119"/>
    </w:p>
    <w:p w:rsidR="005C68BA" w:rsidRPr="003D4BD9" w:rsidRDefault="005C68BA" w:rsidP="005C68BA">
      <w:pPr>
        <w:rPr>
          <w:rFonts w:ascii="Arial" w:hAnsi="Arial" w:cs="Arial"/>
        </w:rPr>
      </w:pPr>
      <w:r w:rsidRPr="003D4BD9">
        <w:rPr>
          <w:rFonts w:ascii="Arial" w:hAnsi="Arial" w:cs="Arial"/>
        </w:rPr>
        <w:t xml:space="preserve">Accurately estimating timelines and manpower requirements for delivery of solutions is a critical aspect for any company to be able to ensure a great project delivery experience for a client. </w:t>
      </w:r>
      <w:r w:rsidRPr="00A41052">
        <w:rPr>
          <w:rFonts w:ascii="Arial" w:hAnsi="Arial" w:cs="Arial"/>
        </w:rPr>
        <w:t>However, estimates, by definition, are not accurate and the accuracy of the estimates vary with project complexity, team size, team availability, team priority, requirements volatility, etc. Scrum tries to ensure better estimation by using methods that involve the team and use relative comparison methods.</w:t>
      </w:r>
    </w:p>
    <w:p w:rsidR="005C68BA" w:rsidRPr="003D4BD9" w:rsidRDefault="005C68BA" w:rsidP="00EF3833">
      <w:pPr>
        <w:pStyle w:val="Heading3"/>
      </w:pPr>
      <w:r w:rsidRPr="003D4BD9">
        <w:t>Planning Game</w:t>
      </w:r>
    </w:p>
    <w:p w:rsidR="005C68BA" w:rsidRPr="003D4BD9" w:rsidRDefault="005C68BA" w:rsidP="005C68BA">
      <w:pPr>
        <w:rPr>
          <w:rFonts w:ascii="Arial" w:hAnsi="Arial" w:cs="Arial"/>
          <w:color w:val="FF0000"/>
        </w:rPr>
      </w:pPr>
      <w:bookmarkStart w:id="121" w:name="_Toc332129632"/>
      <w:r w:rsidRPr="003D4BD9">
        <w:rPr>
          <w:rFonts w:ascii="Arial" w:hAnsi="Arial" w:cs="Arial"/>
        </w:rPr>
        <w:t xml:space="preserve">Scrum Poker is a consensus-based technique for estimating, used to estimate effort or relative size of User Stories. </w:t>
      </w:r>
    </w:p>
    <w:bookmarkEnd w:id="121"/>
    <w:p w:rsidR="005C68BA" w:rsidRPr="003D4BD9" w:rsidRDefault="005C68BA" w:rsidP="005C68BA">
      <w:pPr>
        <w:rPr>
          <w:rFonts w:ascii="Arial" w:hAnsi="Arial" w:cs="Arial"/>
        </w:rPr>
      </w:pPr>
      <w:r w:rsidRPr="003D4BD9">
        <w:rPr>
          <w:rFonts w:ascii="Arial" w:hAnsi="Arial" w:cs="Arial"/>
          <w:bCs/>
        </w:rPr>
        <w:t>One</w:t>
      </w:r>
      <w:r w:rsidRPr="003D4BD9">
        <w:rPr>
          <w:rFonts w:ascii="Arial" w:hAnsi="Arial" w:cs="Arial"/>
          <w:b/>
          <w:bCs/>
        </w:rPr>
        <w:t xml:space="preserve"> </w:t>
      </w:r>
      <w:r w:rsidRPr="003D4BD9">
        <w:rPr>
          <w:rFonts w:ascii="Arial" w:hAnsi="Arial" w:cs="Arial"/>
        </w:rPr>
        <w:t xml:space="preserve">potential issue with consensus-based techniques for estimating is that they could lead to “Group think” wherein one or a few members of the team can influence the decision for the team. Scrum Poker overcomes this by forcing team members to think independently. </w:t>
      </w:r>
    </w:p>
    <w:p w:rsidR="005C68BA" w:rsidRPr="003D4BD9" w:rsidRDefault="005C68BA" w:rsidP="005C68BA">
      <w:pPr>
        <w:rPr>
          <w:rFonts w:ascii="Arial" w:hAnsi="Arial" w:cs="Arial"/>
        </w:rPr>
      </w:pPr>
      <w:r w:rsidRPr="003D4BD9">
        <w:rPr>
          <w:rFonts w:ascii="Arial" w:hAnsi="Arial" w:cs="Arial"/>
        </w:rPr>
        <w:t>Each team member is assigned a deck of cards and each card is numbered in a sequence [for example Fibonacci sequence – 1, 2, 3, 5, 8, 13, 21, 34]. The numbers are used to represent the time complexity of the problem as estimated by the team member</w:t>
      </w:r>
      <w:r w:rsidRPr="00A41052">
        <w:rPr>
          <w:rFonts w:ascii="Arial" w:hAnsi="Arial" w:cs="Arial"/>
        </w:rPr>
        <w:t>. For calibration, a task that is well known and understood by the whole team is first estimated and</w:t>
      </w:r>
      <w:r w:rsidRPr="003D4BD9">
        <w:rPr>
          <w:rFonts w:ascii="Arial" w:hAnsi="Arial" w:cs="Arial"/>
        </w:rPr>
        <w:t xml:space="preserve"> the below cycle is followed.</w:t>
      </w:r>
    </w:p>
    <w:p w:rsidR="005C68BA" w:rsidRPr="003D4BD9" w:rsidRDefault="005C68BA" w:rsidP="005C68BA">
      <w:pPr>
        <w:rPr>
          <w:rFonts w:ascii="Arial" w:hAnsi="Arial" w:cs="Arial"/>
        </w:rPr>
      </w:pPr>
      <w:r w:rsidRPr="003D4BD9">
        <w:rPr>
          <w:rFonts w:ascii="Arial" w:hAnsi="Arial" w:cs="Arial"/>
          <w:noProof/>
        </w:rPr>
        <w:drawing>
          <wp:inline distT="0" distB="0" distL="0" distR="0">
            <wp:extent cx="5486400" cy="3200400"/>
            <wp:effectExtent l="0" t="38100" r="0" b="114300"/>
            <wp:docPr id="61" name="Diagra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5C68BA" w:rsidRPr="003D4BD9" w:rsidRDefault="005C68BA" w:rsidP="005C68BA">
      <w:pPr>
        <w:rPr>
          <w:rFonts w:ascii="Arial" w:eastAsiaTheme="majorEastAsia" w:hAnsi="Arial" w:cs="Arial"/>
          <w:b/>
          <w:bCs/>
          <w:color w:val="FF0000"/>
        </w:rPr>
      </w:pPr>
      <w:bookmarkStart w:id="122" w:name="_Toc332646313"/>
      <w:r w:rsidRPr="003D4BD9">
        <w:rPr>
          <w:rFonts w:ascii="Arial" w:hAnsi="Arial" w:cs="Arial"/>
          <w:b/>
          <w:color w:val="FF0000"/>
        </w:rPr>
        <w:br w:type="page"/>
      </w:r>
    </w:p>
    <w:p w:rsidR="005C68BA" w:rsidRPr="00A41052" w:rsidRDefault="005C68BA" w:rsidP="00EF3833">
      <w:pPr>
        <w:pStyle w:val="Heading2"/>
      </w:pPr>
      <w:bookmarkStart w:id="123" w:name="_Toc336865253"/>
      <w:bookmarkStart w:id="124" w:name="_Toc340836815"/>
      <w:bookmarkEnd w:id="122"/>
      <w:r w:rsidRPr="00A41052">
        <w:lastRenderedPageBreak/>
        <w:t>Product Backlog Grooming</w:t>
      </w:r>
      <w:bookmarkEnd w:id="123"/>
      <w:bookmarkEnd w:id="124"/>
    </w:p>
    <w:p w:rsidR="005C68BA" w:rsidRPr="00A41052" w:rsidRDefault="005C68BA" w:rsidP="005C68BA">
      <w:pPr>
        <w:rPr>
          <w:rFonts w:ascii="Arial" w:hAnsi="Arial" w:cs="Arial"/>
        </w:rPr>
      </w:pPr>
      <w:r w:rsidRPr="00A41052">
        <w:rPr>
          <w:rFonts w:ascii="Arial" w:hAnsi="Arial" w:cs="Arial"/>
        </w:rPr>
        <w:t xml:space="preserve">In order to ensure that the prioritized items on the Product Backlog (for the next two to three Sprints) are refined into User Stories, it is recommended that from 7-10% of each Sprint must be used for refining the backlog. Product Backlog Grooming is mainly the responsibility of the </w:t>
      </w:r>
      <w:r w:rsidR="00A41052">
        <w:rPr>
          <w:rFonts w:ascii="Arial" w:hAnsi="Arial" w:cs="Arial"/>
          <w:u w:val="single"/>
        </w:rPr>
        <w:tab/>
      </w:r>
      <w:r w:rsidR="00A41052">
        <w:rPr>
          <w:rFonts w:ascii="Arial" w:hAnsi="Arial" w:cs="Arial"/>
          <w:u w:val="single"/>
        </w:rPr>
        <w:tab/>
      </w:r>
      <w:r w:rsidR="00A41052">
        <w:rPr>
          <w:rFonts w:ascii="Arial" w:hAnsi="Arial" w:cs="Arial"/>
          <w:u w:val="single"/>
        </w:rPr>
        <w:tab/>
      </w:r>
      <w:r w:rsidR="00A41052">
        <w:rPr>
          <w:rFonts w:ascii="Arial" w:hAnsi="Arial" w:cs="Arial"/>
          <w:u w:val="single"/>
        </w:rPr>
        <w:tab/>
      </w:r>
      <w:r w:rsidR="00A41052">
        <w:rPr>
          <w:rFonts w:ascii="Arial" w:hAnsi="Arial" w:cs="Arial"/>
          <w:u w:val="single"/>
        </w:rPr>
        <w:tab/>
      </w:r>
      <w:r w:rsidRPr="00A41052">
        <w:rPr>
          <w:rFonts w:ascii="Arial" w:hAnsi="Arial" w:cs="Arial"/>
        </w:rPr>
        <w:t>. He/she is responsible for adding/changing Product Backlog Items due to changed requirements and is responsible for providing more detailed</w:t>
      </w:r>
      <w:r w:rsidR="00A41052">
        <w:rPr>
          <w:rFonts w:ascii="Arial" w:hAnsi="Arial" w:cs="Arial"/>
          <w:u w:val="single"/>
        </w:rPr>
        <w:tab/>
      </w:r>
      <w:r w:rsidR="00A41052">
        <w:rPr>
          <w:rFonts w:ascii="Arial" w:hAnsi="Arial" w:cs="Arial"/>
          <w:u w:val="single"/>
        </w:rPr>
        <w:tab/>
      </w:r>
      <w:r w:rsidR="00A41052">
        <w:rPr>
          <w:rFonts w:ascii="Arial" w:hAnsi="Arial" w:cs="Arial"/>
          <w:u w:val="single"/>
        </w:rPr>
        <w:tab/>
      </w:r>
      <w:r w:rsidR="00A41052">
        <w:rPr>
          <w:rFonts w:ascii="Arial" w:hAnsi="Arial" w:cs="Arial"/>
          <w:u w:val="single"/>
        </w:rPr>
        <w:tab/>
      </w:r>
      <w:r w:rsidRPr="00A41052">
        <w:rPr>
          <w:rFonts w:ascii="Arial" w:hAnsi="Arial" w:cs="Arial"/>
        </w:rPr>
        <w:t>that are usable for the next Sprint.</w:t>
      </w:r>
    </w:p>
    <w:p w:rsidR="005C68BA" w:rsidRPr="003D4BD9" w:rsidRDefault="005C68BA" w:rsidP="005C68BA">
      <w:pPr>
        <w:rPr>
          <w:rFonts w:ascii="Arial" w:hAnsi="Arial" w:cs="Arial"/>
        </w:rPr>
      </w:pPr>
      <w:r w:rsidRPr="00A41052">
        <w:rPr>
          <w:rFonts w:ascii="Arial" w:hAnsi="Arial" w:cs="Arial"/>
        </w:rPr>
        <w:t>Grooming helps ensure that the refining is done well before the Sprint Planning Meetings so that the team has a well-analyzed and clearly defined set of stories that can be easily broken into tasks and subsequently estimated.</w:t>
      </w:r>
      <w:r w:rsidRPr="003D4BD9">
        <w:rPr>
          <w:rFonts w:ascii="Arial" w:hAnsi="Arial" w:cs="Arial"/>
        </w:rPr>
        <w:t xml:space="preserve"> </w:t>
      </w:r>
    </w:p>
    <w:p w:rsidR="005C68BA" w:rsidRPr="003D4BD9" w:rsidRDefault="005C68BA" w:rsidP="005C68BA">
      <w:pPr>
        <w:pStyle w:val="Heading3"/>
        <w:rPr>
          <w:rFonts w:cs="Arial"/>
        </w:rPr>
      </w:pPr>
      <w:bookmarkStart w:id="125" w:name="_Toc332646314"/>
      <w:r w:rsidRPr="003D4BD9">
        <w:rPr>
          <w:rFonts w:cs="Arial"/>
        </w:rPr>
        <w:t>Why Groom</w:t>
      </w:r>
      <w:bookmarkEnd w:id="125"/>
      <w:r w:rsidRPr="003D4BD9">
        <w:rPr>
          <w:rFonts w:cs="Arial"/>
        </w:rPr>
        <w:t>?</w:t>
      </w:r>
    </w:p>
    <w:p w:rsidR="005C68BA" w:rsidRPr="003D4BD9" w:rsidRDefault="005C68BA" w:rsidP="005C68BA">
      <w:pPr>
        <w:pStyle w:val="ListParagraph"/>
        <w:numPr>
          <w:ilvl w:val="0"/>
          <w:numId w:val="33"/>
        </w:numPr>
        <w:rPr>
          <w:rFonts w:cs="Arial"/>
        </w:rPr>
      </w:pPr>
      <w:r w:rsidRPr="003D4BD9">
        <w:rPr>
          <w:rFonts w:cs="Arial"/>
        </w:rPr>
        <w:t>Based on learning from an ongoing Sprint, there may be changes in the requirements or there may be a reprioritization that can be easily incorporated into the next Sprints.</w:t>
      </w:r>
    </w:p>
    <w:p w:rsidR="005C68BA" w:rsidRPr="003D4BD9" w:rsidRDefault="005C68BA" w:rsidP="005C68BA">
      <w:pPr>
        <w:pStyle w:val="ListParagraph"/>
        <w:numPr>
          <w:ilvl w:val="0"/>
          <w:numId w:val="33"/>
        </w:numPr>
        <w:rPr>
          <w:rFonts w:cs="Arial"/>
        </w:rPr>
      </w:pPr>
      <w:r w:rsidRPr="003D4BD9">
        <w:rPr>
          <w:rFonts w:cs="Arial"/>
        </w:rPr>
        <w:t>It enables the flexibility of the Scrum model by incorporating the latest business and technical insights for product development in the next Sprint.</w:t>
      </w:r>
    </w:p>
    <w:p w:rsidR="005C68BA" w:rsidRPr="003D4BD9" w:rsidRDefault="005C68BA" w:rsidP="005C68BA">
      <w:pPr>
        <w:pStyle w:val="Heading3"/>
        <w:rPr>
          <w:rFonts w:cs="Arial"/>
        </w:rPr>
      </w:pPr>
      <w:bookmarkStart w:id="126" w:name="_Toc332646315"/>
      <w:r w:rsidRPr="003D4BD9">
        <w:rPr>
          <w:rFonts w:cs="Arial"/>
        </w:rPr>
        <w:t>The Process:</w:t>
      </w:r>
      <w:bookmarkEnd w:id="126"/>
    </w:p>
    <w:p w:rsidR="005C68BA" w:rsidRPr="00A41052" w:rsidRDefault="005C68BA" w:rsidP="005C68BA">
      <w:pPr>
        <w:rPr>
          <w:rFonts w:ascii="Arial" w:hAnsi="Arial" w:cs="Arial"/>
        </w:rPr>
      </w:pPr>
      <w:r w:rsidRPr="00A41052">
        <w:rPr>
          <w:rFonts w:ascii="Arial" w:hAnsi="Arial" w:cs="Arial"/>
          <w:b/>
        </w:rPr>
        <w:t>Analyzing customer requirements and feedback from the current Sprint</w:t>
      </w:r>
      <w:r w:rsidRPr="00A41052">
        <w:rPr>
          <w:rFonts w:ascii="Arial" w:hAnsi="Arial" w:cs="Arial"/>
        </w:rPr>
        <w:t xml:space="preserve">: </w:t>
      </w:r>
    </w:p>
    <w:p w:rsidR="005C68BA" w:rsidRPr="00A41052" w:rsidRDefault="005C68BA" w:rsidP="005C68BA">
      <w:pPr>
        <w:pStyle w:val="ListParagraph"/>
        <w:numPr>
          <w:ilvl w:val="0"/>
          <w:numId w:val="31"/>
        </w:numPr>
        <w:rPr>
          <w:rFonts w:cs="Arial"/>
        </w:rPr>
      </w:pPr>
      <w:r w:rsidRPr="00A41052">
        <w:rPr>
          <w:rFonts w:cs="Arial"/>
        </w:rPr>
        <w:t xml:space="preserve">Because customer requirements and expectations for complex projects are unclear, the Product Backlog is continuously changing. Changing customer requirements have to be analyzed before incorporation. </w:t>
      </w:r>
    </w:p>
    <w:p w:rsidR="005C68BA" w:rsidRPr="00A41052" w:rsidRDefault="005C68BA" w:rsidP="005C68BA">
      <w:pPr>
        <w:pStyle w:val="ListParagraph"/>
        <w:numPr>
          <w:ilvl w:val="0"/>
          <w:numId w:val="31"/>
        </w:numPr>
        <w:rPr>
          <w:rFonts w:cs="Arial"/>
        </w:rPr>
      </w:pPr>
      <w:r w:rsidRPr="00A41052">
        <w:rPr>
          <w:rFonts w:cs="Arial"/>
        </w:rPr>
        <w:t>Feedback from current software functionality also is used as an input while grooming the Product Backlog for future Sprints.</w:t>
      </w:r>
    </w:p>
    <w:p w:rsidR="005C68BA" w:rsidRPr="00A41052" w:rsidRDefault="005C68BA" w:rsidP="005C68BA">
      <w:pPr>
        <w:rPr>
          <w:rFonts w:ascii="Arial" w:hAnsi="Arial" w:cs="Arial"/>
          <w:b/>
        </w:rPr>
      </w:pPr>
      <w:r w:rsidRPr="00A41052">
        <w:rPr>
          <w:rFonts w:ascii="Arial" w:hAnsi="Arial" w:cs="Arial"/>
          <w:b/>
        </w:rPr>
        <w:t xml:space="preserve">Prioritizing the Product Backlog: </w:t>
      </w:r>
    </w:p>
    <w:p w:rsidR="005C68BA" w:rsidRPr="00A41052" w:rsidRDefault="005C68BA" w:rsidP="005C68BA">
      <w:pPr>
        <w:pStyle w:val="ListParagraph"/>
        <w:numPr>
          <w:ilvl w:val="0"/>
          <w:numId w:val="31"/>
        </w:numPr>
        <w:rPr>
          <w:rFonts w:cs="Arial"/>
          <w:b/>
        </w:rPr>
      </w:pPr>
      <w:r w:rsidRPr="00A41052">
        <w:rPr>
          <w:rFonts w:cs="Arial"/>
        </w:rPr>
        <w:t xml:space="preserve">Based on input from the customer, external market changes, and learning from current and previous Sprints, the Product Backlog is reprioritized. </w:t>
      </w:r>
    </w:p>
    <w:p w:rsidR="005C68BA" w:rsidRPr="00A41052" w:rsidRDefault="005C68BA" w:rsidP="005C68BA">
      <w:pPr>
        <w:rPr>
          <w:rFonts w:ascii="Arial" w:hAnsi="Arial" w:cs="Arial"/>
          <w:b/>
        </w:rPr>
      </w:pPr>
      <w:r w:rsidRPr="00A41052">
        <w:rPr>
          <w:rFonts w:ascii="Arial" w:hAnsi="Arial" w:cs="Arial"/>
          <w:b/>
        </w:rPr>
        <w:t xml:space="preserve">Breaking down large tasks and Epics: </w:t>
      </w:r>
    </w:p>
    <w:p w:rsidR="005C68BA" w:rsidRPr="00A41052" w:rsidRDefault="005C68BA" w:rsidP="005C68BA">
      <w:pPr>
        <w:pStyle w:val="ListParagraph"/>
        <w:numPr>
          <w:ilvl w:val="0"/>
          <w:numId w:val="31"/>
        </w:numPr>
        <w:rPr>
          <w:rFonts w:cs="Arial"/>
          <w:b/>
        </w:rPr>
      </w:pPr>
      <w:r w:rsidRPr="00A41052">
        <w:rPr>
          <w:rFonts w:cs="Arial"/>
        </w:rPr>
        <w:t xml:space="preserve">Based on priority in the Product Backlog, User Stories are created for the next Sprint. Larger items are broken into multiple User Stories so that they can be estimated. </w:t>
      </w:r>
    </w:p>
    <w:p w:rsidR="005C68BA" w:rsidRPr="00A41052" w:rsidRDefault="005C68BA" w:rsidP="005C68BA">
      <w:pPr>
        <w:pStyle w:val="ListParagraph"/>
        <w:numPr>
          <w:ilvl w:val="0"/>
          <w:numId w:val="31"/>
        </w:numPr>
        <w:rPr>
          <w:rFonts w:cs="Arial"/>
          <w:b/>
        </w:rPr>
      </w:pPr>
      <w:r w:rsidRPr="00A41052">
        <w:rPr>
          <w:rFonts w:cs="Arial"/>
        </w:rPr>
        <w:t>User Stories describe the functionality from a user’s point of view, are easy to understand, and can be reliably estimated.</w:t>
      </w:r>
    </w:p>
    <w:p w:rsidR="005C68BA" w:rsidRPr="003D4BD9" w:rsidRDefault="005C68BA" w:rsidP="005C68BA">
      <w:pPr>
        <w:rPr>
          <w:rFonts w:ascii="Arial" w:hAnsi="Arial" w:cs="Arial"/>
        </w:rPr>
      </w:pPr>
    </w:p>
    <w:p w:rsidR="00A41052" w:rsidRDefault="00A41052" w:rsidP="00EF3833">
      <w:pPr>
        <w:pStyle w:val="Heading3"/>
      </w:pPr>
      <w:bookmarkStart w:id="127" w:name="_Toc332646317"/>
    </w:p>
    <w:p w:rsidR="005C68BA" w:rsidRPr="003D4BD9" w:rsidRDefault="005C68BA" w:rsidP="00EF3833">
      <w:pPr>
        <w:pStyle w:val="Heading3"/>
      </w:pPr>
      <w:r w:rsidRPr="003D4BD9">
        <w:t xml:space="preserve">Product Backlog Grooming </w:t>
      </w:r>
      <w:r w:rsidRPr="00EF3833">
        <w:t>Overview</w:t>
      </w:r>
      <w:bookmarkEnd w:id="127"/>
    </w:p>
    <w:p w:rsidR="005C68BA" w:rsidRPr="003D4BD9" w:rsidRDefault="005C68BA" w:rsidP="005C68BA">
      <w:pPr>
        <w:rPr>
          <w:rFonts w:ascii="Arial" w:hAnsi="Arial" w:cs="Arial"/>
        </w:rPr>
      </w:pPr>
      <w:r w:rsidRPr="003D4BD9">
        <w:rPr>
          <w:rFonts w:ascii="Arial" w:hAnsi="Arial" w:cs="Arial"/>
          <w:noProof/>
        </w:rPr>
        <w:drawing>
          <wp:inline distT="0" distB="0" distL="0" distR="0">
            <wp:extent cx="5486400" cy="328612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5C68BA" w:rsidRPr="003D4BD9" w:rsidRDefault="005C68BA" w:rsidP="005C68BA">
      <w:pPr>
        <w:rPr>
          <w:rFonts w:ascii="Arial" w:eastAsiaTheme="majorEastAsia" w:hAnsi="Arial" w:cs="Arial"/>
          <w:b/>
          <w:bCs/>
          <w:color w:val="365F91" w:themeColor="accent1" w:themeShade="BF"/>
        </w:rPr>
      </w:pPr>
    </w:p>
    <w:p w:rsidR="005C68BA" w:rsidRPr="003D4BD9" w:rsidRDefault="005C68BA" w:rsidP="00EF3833">
      <w:pPr>
        <w:pStyle w:val="Heading2"/>
      </w:pPr>
      <w:bookmarkStart w:id="128" w:name="_Toc332646318"/>
      <w:bookmarkStart w:id="129" w:name="_Toc336865254"/>
      <w:bookmarkStart w:id="130" w:name="_Toc340836816"/>
      <w:r w:rsidRPr="003D4BD9">
        <w:t xml:space="preserve">Done </w:t>
      </w:r>
      <w:r w:rsidRPr="00EF3833">
        <w:t>Definition</w:t>
      </w:r>
      <w:bookmarkEnd w:id="128"/>
      <w:bookmarkEnd w:id="129"/>
      <w:bookmarkEnd w:id="130"/>
    </w:p>
    <w:p w:rsidR="005C68BA" w:rsidRPr="00A41052" w:rsidRDefault="005C68BA" w:rsidP="005C68BA">
      <w:pPr>
        <w:pStyle w:val="ListParagraph"/>
        <w:numPr>
          <w:ilvl w:val="0"/>
          <w:numId w:val="32"/>
        </w:numPr>
        <w:rPr>
          <w:rFonts w:cs="Arial"/>
        </w:rPr>
      </w:pPr>
      <w:r w:rsidRPr="00A41052">
        <w:rPr>
          <w:rFonts w:cs="Arial"/>
        </w:rPr>
        <w:t xml:space="preserve">During the Product Backlog Grooming process, the epics are broken into User Stories that are worked on until they have presentable functionality. While working on the User Stories, the Product Owner defines what he/she considers an </w:t>
      </w:r>
      <w:r w:rsidR="00A41052">
        <w:rPr>
          <w:rFonts w:cs="Arial"/>
          <w:u w:val="single"/>
        </w:rPr>
        <w:tab/>
      </w:r>
      <w:r w:rsidR="00A41052">
        <w:rPr>
          <w:rFonts w:cs="Arial"/>
          <w:u w:val="single"/>
        </w:rPr>
        <w:tab/>
        <w:t xml:space="preserve">  </w:t>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Pr="00A41052">
        <w:rPr>
          <w:rFonts w:cs="Arial"/>
        </w:rPr>
        <w:t>, which are the success criteria for each User Story.</w:t>
      </w:r>
    </w:p>
    <w:p w:rsidR="005C68BA" w:rsidRPr="00A41052" w:rsidRDefault="005C68BA" w:rsidP="005C68BA">
      <w:pPr>
        <w:pStyle w:val="ListParagraph"/>
        <w:rPr>
          <w:rFonts w:cs="Arial"/>
        </w:rPr>
      </w:pPr>
      <w:r w:rsidRPr="00A41052">
        <w:rPr>
          <w:rFonts w:cs="Arial"/>
        </w:rPr>
        <w:t xml:space="preserve"> </w:t>
      </w:r>
    </w:p>
    <w:p w:rsidR="005C68BA" w:rsidRPr="00A41052" w:rsidRDefault="005C68BA" w:rsidP="005C68BA">
      <w:pPr>
        <w:pStyle w:val="ListParagraph"/>
        <w:numPr>
          <w:ilvl w:val="0"/>
          <w:numId w:val="32"/>
        </w:numPr>
        <w:rPr>
          <w:rFonts w:cs="Arial"/>
        </w:rPr>
      </w:pPr>
      <w:r w:rsidRPr="00A41052">
        <w:rPr>
          <w:rFonts w:cs="Arial"/>
        </w:rPr>
        <w:t>Thus, for any User Story to be considered as potentially shippable, it has to meet the acceptance test criteria of the Product Owner. Only then is the functionality considered “Done.”</w:t>
      </w:r>
    </w:p>
    <w:p w:rsidR="005C68BA" w:rsidRPr="00A41052" w:rsidRDefault="005C68BA" w:rsidP="005C68BA">
      <w:pPr>
        <w:pStyle w:val="ListParagraph"/>
        <w:numPr>
          <w:ilvl w:val="0"/>
          <w:numId w:val="32"/>
        </w:numPr>
        <w:rPr>
          <w:rFonts w:cs="Arial"/>
        </w:rPr>
      </w:pPr>
      <w:r w:rsidRPr="00A41052">
        <w:rPr>
          <w:rFonts w:cs="Arial"/>
        </w:rPr>
        <w:t>A clear definition of Done is critical as it helps remove ambiguity from the requirements and also helps the team adhere to the required quality norms.</w:t>
      </w:r>
    </w:p>
    <w:p w:rsidR="005C68BA" w:rsidRPr="003D4BD9" w:rsidRDefault="005C68BA" w:rsidP="00EF3833">
      <w:pPr>
        <w:pStyle w:val="Heading2"/>
      </w:pPr>
      <w:r w:rsidRPr="003D4BD9">
        <w:br w:type="page"/>
      </w:r>
      <w:bookmarkStart w:id="131" w:name="_Toc340836817"/>
      <w:r w:rsidRPr="003D4BD9">
        <w:lastRenderedPageBreak/>
        <w:t>Chapter Quiz</w:t>
      </w:r>
      <w:bookmarkEnd w:id="131"/>
    </w:p>
    <w:p w:rsidR="005C68BA" w:rsidRPr="003D4BD9" w:rsidRDefault="005C68BA" w:rsidP="005C68BA">
      <w:pPr>
        <w:pStyle w:val="ListParagraph"/>
        <w:numPr>
          <w:ilvl w:val="0"/>
          <w:numId w:val="34"/>
        </w:numPr>
        <w:tabs>
          <w:tab w:val="left" w:pos="426"/>
        </w:tabs>
        <w:rPr>
          <w:rFonts w:cs="Arial"/>
        </w:rPr>
      </w:pPr>
      <w:r w:rsidRPr="003D4BD9">
        <w:rPr>
          <w:rFonts w:cs="Arial"/>
        </w:rPr>
        <w:t>The advantages of Product Backlog Grooming are:</w:t>
      </w:r>
    </w:p>
    <w:p w:rsidR="005C68BA" w:rsidRPr="003D4BD9" w:rsidRDefault="005C68BA" w:rsidP="005C68BA">
      <w:pPr>
        <w:pStyle w:val="ListParagraph"/>
        <w:numPr>
          <w:ilvl w:val="1"/>
          <w:numId w:val="34"/>
        </w:numPr>
        <w:tabs>
          <w:tab w:val="left" w:pos="426"/>
        </w:tabs>
        <w:rPr>
          <w:rFonts w:cs="Arial"/>
        </w:rPr>
      </w:pPr>
      <w:r w:rsidRPr="003D4BD9">
        <w:rPr>
          <w:rFonts w:cs="Arial"/>
        </w:rPr>
        <w:t>Learning from a previous Sprint is incorporated for future Sprints</w:t>
      </w:r>
    </w:p>
    <w:p w:rsidR="005C68BA" w:rsidRPr="003D4BD9" w:rsidRDefault="005C68BA" w:rsidP="005C68BA">
      <w:pPr>
        <w:pStyle w:val="ListParagraph"/>
        <w:numPr>
          <w:ilvl w:val="1"/>
          <w:numId w:val="34"/>
        </w:numPr>
        <w:tabs>
          <w:tab w:val="left" w:pos="426"/>
        </w:tabs>
        <w:rPr>
          <w:rFonts w:cs="Arial"/>
        </w:rPr>
      </w:pPr>
      <w:r w:rsidRPr="003D4BD9">
        <w:rPr>
          <w:rFonts w:cs="Arial"/>
        </w:rPr>
        <w:t>Incorporates latest business and technical insights for next Sprint</w:t>
      </w:r>
    </w:p>
    <w:p w:rsidR="005C68BA" w:rsidRPr="003D4BD9" w:rsidRDefault="005C68BA" w:rsidP="005C68BA">
      <w:pPr>
        <w:pStyle w:val="ListParagraph"/>
        <w:numPr>
          <w:ilvl w:val="1"/>
          <w:numId w:val="34"/>
        </w:numPr>
        <w:tabs>
          <w:tab w:val="left" w:pos="426"/>
        </w:tabs>
        <w:rPr>
          <w:rFonts w:cs="Arial"/>
        </w:rPr>
      </w:pPr>
      <w:r w:rsidRPr="003D4BD9">
        <w:rPr>
          <w:rFonts w:cs="Arial"/>
        </w:rPr>
        <w:t>Ensure Product Backlog is refined before the Sprint Planning meeting so that the team has a better idea regarding the requirements prior to the meeting</w:t>
      </w:r>
    </w:p>
    <w:p w:rsidR="005C68BA" w:rsidRPr="003D4BD9" w:rsidRDefault="005C68BA" w:rsidP="005C68BA">
      <w:pPr>
        <w:pStyle w:val="ListParagraph"/>
        <w:numPr>
          <w:ilvl w:val="1"/>
          <w:numId w:val="34"/>
        </w:numPr>
        <w:tabs>
          <w:tab w:val="left" w:pos="426"/>
        </w:tabs>
        <w:rPr>
          <w:rFonts w:cs="Arial"/>
        </w:rPr>
      </w:pPr>
      <w:r w:rsidRPr="003D4BD9">
        <w:rPr>
          <w:rFonts w:cs="Arial"/>
        </w:rPr>
        <w:t>Removes requirement for a Sprint Retrospective meeting</w:t>
      </w:r>
    </w:p>
    <w:p w:rsidR="005C68BA" w:rsidRPr="00A41052" w:rsidRDefault="00A41052" w:rsidP="005C68BA">
      <w:pPr>
        <w:pStyle w:val="ListParagraph"/>
        <w:tabs>
          <w:tab w:val="left" w:pos="426"/>
        </w:tabs>
        <w:rPr>
          <w:rFonts w:cs="Arial"/>
        </w:rPr>
      </w:pPr>
      <w:r w:rsidRPr="00A41052">
        <w:rPr>
          <w:rFonts w:cs="Arial"/>
        </w:rPr>
        <w:t xml:space="preserve">Ans. </w:t>
      </w:r>
    </w:p>
    <w:p w:rsidR="005C68BA" w:rsidRPr="003D4BD9" w:rsidRDefault="005C68BA" w:rsidP="005C68BA">
      <w:pPr>
        <w:pStyle w:val="ListParagraph"/>
        <w:tabs>
          <w:tab w:val="left" w:pos="426"/>
        </w:tabs>
        <w:ind w:left="1440"/>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The responsibility for Product Backlog Grooming lies with</w:t>
      </w:r>
    </w:p>
    <w:p w:rsidR="005C68BA" w:rsidRPr="003D4BD9" w:rsidRDefault="005C68BA" w:rsidP="005C68BA">
      <w:pPr>
        <w:pStyle w:val="ListParagraph"/>
        <w:numPr>
          <w:ilvl w:val="1"/>
          <w:numId w:val="34"/>
        </w:numPr>
        <w:tabs>
          <w:tab w:val="left" w:pos="426"/>
        </w:tabs>
        <w:rPr>
          <w:rFonts w:cs="Arial"/>
        </w:rPr>
      </w:pPr>
      <w:r w:rsidRPr="003D4BD9">
        <w:rPr>
          <w:rFonts w:cs="Arial"/>
        </w:rPr>
        <w:t>Product Owner</w:t>
      </w:r>
    </w:p>
    <w:p w:rsidR="005C68BA" w:rsidRPr="003D4BD9" w:rsidRDefault="005C68BA" w:rsidP="005C68BA">
      <w:pPr>
        <w:pStyle w:val="ListParagraph"/>
        <w:numPr>
          <w:ilvl w:val="1"/>
          <w:numId w:val="34"/>
        </w:numPr>
        <w:tabs>
          <w:tab w:val="left" w:pos="426"/>
        </w:tabs>
        <w:rPr>
          <w:rFonts w:cs="Arial"/>
        </w:rPr>
      </w:pPr>
      <w:r w:rsidRPr="003D4BD9">
        <w:rPr>
          <w:rFonts w:cs="Arial"/>
        </w:rPr>
        <w:t>Scrum Master</w:t>
      </w:r>
    </w:p>
    <w:p w:rsidR="005C68BA" w:rsidRPr="003D4BD9" w:rsidRDefault="005C68BA" w:rsidP="005C68BA">
      <w:pPr>
        <w:pStyle w:val="ListParagraph"/>
        <w:numPr>
          <w:ilvl w:val="1"/>
          <w:numId w:val="34"/>
        </w:numPr>
        <w:tabs>
          <w:tab w:val="left" w:pos="426"/>
        </w:tabs>
        <w:rPr>
          <w:rFonts w:cs="Arial"/>
        </w:rPr>
      </w:pPr>
      <w:r w:rsidRPr="003D4BD9">
        <w:rPr>
          <w:rFonts w:cs="Arial"/>
        </w:rPr>
        <w:t>Development Team</w:t>
      </w:r>
    </w:p>
    <w:p w:rsidR="005C68BA" w:rsidRPr="003D4BD9" w:rsidRDefault="005C68BA" w:rsidP="005C68BA">
      <w:pPr>
        <w:pStyle w:val="ListParagraph"/>
        <w:numPr>
          <w:ilvl w:val="1"/>
          <w:numId w:val="34"/>
        </w:numPr>
        <w:tabs>
          <w:tab w:val="left" w:pos="426"/>
        </w:tabs>
        <w:rPr>
          <w:rFonts w:cs="Arial"/>
        </w:rPr>
      </w:pPr>
      <w:r w:rsidRPr="003D4BD9">
        <w:rPr>
          <w:rFonts w:cs="Arial"/>
        </w:rPr>
        <w:t>External Stakeholders</w:t>
      </w:r>
    </w:p>
    <w:p w:rsidR="005C68BA" w:rsidRPr="003D4BD9" w:rsidRDefault="00A41052" w:rsidP="005C68BA">
      <w:pPr>
        <w:pStyle w:val="ListParagraph"/>
        <w:tabs>
          <w:tab w:val="left" w:pos="426"/>
        </w:tabs>
        <w:rPr>
          <w:rFonts w:cs="Arial"/>
          <w:color w:val="FF0000"/>
        </w:rPr>
      </w:pPr>
      <w:r w:rsidRPr="00A41052">
        <w:rPr>
          <w:rFonts w:cs="Arial"/>
        </w:rPr>
        <w:t>Ans</w:t>
      </w:r>
      <w:r>
        <w:rPr>
          <w:rFonts w:cs="Arial"/>
          <w:color w:val="FF0000"/>
        </w:rPr>
        <w:t xml:space="preserve">. </w:t>
      </w:r>
    </w:p>
    <w:p w:rsidR="005C68BA" w:rsidRPr="003D4BD9" w:rsidRDefault="005C68BA" w:rsidP="005C68BA">
      <w:pPr>
        <w:pStyle w:val="ListParagraph"/>
        <w:tabs>
          <w:tab w:val="left" w:pos="426"/>
        </w:tabs>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What are the two primary tasks involved in a Sprint Planning meeting?</w:t>
      </w:r>
    </w:p>
    <w:p w:rsidR="005C68BA" w:rsidRPr="003D4BD9" w:rsidRDefault="005C68BA" w:rsidP="005C68BA">
      <w:pPr>
        <w:pStyle w:val="ListParagraph"/>
        <w:numPr>
          <w:ilvl w:val="1"/>
          <w:numId w:val="34"/>
        </w:numPr>
        <w:tabs>
          <w:tab w:val="left" w:pos="426"/>
        </w:tabs>
        <w:rPr>
          <w:rFonts w:cs="Arial"/>
        </w:rPr>
      </w:pPr>
      <w:r w:rsidRPr="003D4BD9">
        <w:rPr>
          <w:rFonts w:cs="Arial"/>
        </w:rPr>
        <w:t>Tasks estimation</w:t>
      </w:r>
    </w:p>
    <w:p w:rsidR="005C68BA" w:rsidRPr="003D4BD9" w:rsidRDefault="005C68BA" w:rsidP="005C68BA">
      <w:pPr>
        <w:pStyle w:val="ListParagraph"/>
        <w:numPr>
          <w:ilvl w:val="1"/>
          <w:numId w:val="34"/>
        </w:numPr>
        <w:tabs>
          <w:tab w:val="left" w:pos="426"/>
        </w:tabs>
        <w:rPr>
          <w:rFonts w:cs="Arial"/>
        </w:rPr>
      </w:pPr>
      <w:r w:rsidRPr="003D4BD9">
        <w:rPr>
          <w:rFonts w:cs="Arial"/>
        </w:rPr>
        <w:t>Product Backlog Grooming</w:t>
      </w:r>
    </w:p>
    <w:p w:rsidR="005C68BA" w:rsidRPr="003D4BD9" w:rsidRDefault="005C68BA" w:rsidP="005C68BA">
      <w:pPr>
        <w:pStyle w:val="ListParagraph"/>
        <w:numPr>
          <w:ilvl w:val="1"/>
          <w:numId w:val="34"/>
        </w:numPr>
        <w:tabs>
          <w:tab w:val="left" w:pos="426"/>
        </w:tabs>
        <w:rPr>
          <w:rFonts w:cs="Arial"/>
        </w:rPr>
      </w:pPr>
      <w:r w:rsidRPr="003D4BD9">
        <w:rPr>
          <w:rFonts w:cs="Arial"/>
        </w:rPr>
        <w:t>Objective definition</w:t>
      </w:r>
    </w:p>
    <w:p w:rsidR="005C68BA" w:rsidRPr="003D4BD9" w:rsidRDefault="005C68BA" w:rsidP="005C68BA">
      <w:pPr>
        <w:pStyle w:val="ListParagraph"/>
        <w:numPr>
          <w:ilvl w:val="1"/>
          <w:numId w:val="34"/>
        </w:numPr>
        <w:tabs>
          <w:tab w:val="left" w:pos="426"/>
        </w:tabs>
        <w:rPr>
          <w:rFonts w:cs="Arial"/>
        </w:rPr>
      </w:pPr>
      <w:r w:rsidRPr="003D4BD9">
        <w:rPr>
          <w:rFonts w:cs="Arial"/>
        </w:rPr>
        <w:t>Re-prioritization of tasks</w:t>
      </w:r>
    </w:p>
    <w:p w:rsidR="005C68BA" w:rsidRPr="003D4BD9" w:rsidRDefault="005C68BA" w:rsidP="005C68BA">
      <w:pPr>
        <w:tabs>
          <w:tab w:val="left" w:pos="426"/>
        </w:tabs>
        <w:rPr>
          <w:rFonts w:ascii="Arial" w:hAnsi="Arial" w:cs="Arial"/>
        </w:rPr>
      </w:pPr>
      <w:r w:rsidRPr="003D4BD9">
        <w:rPr>
          <w:rFonts w:ascii="Arial" w:hAnsi="Arial" w:cs="Arial"/>
        </w:rPr>
        <w:tab/>
      </w:r>
      <w:ins w:id="132" w:author="RUTH" w:date="2012-11-10T05:25:00Z">
        <w:r w:rsidR="00EF680E">
          <w:rPr>
            <w:rFonts w:ascii="Arial" w:hAnsi="Arial" w:cs="Arial"/>
          </w:rPr>
          <w:tab/>
        </w:r>
      </w:ins>
      <w:r w:rsidRPr="00A41052">
        <w:rPr>
          <w:rFonts w:ascii="Arial" w:hAnsi="Arial" w:cs="Arial"/>
        </w:rPr>
        <w:t>Ans.</w:t>
      </w:r>
      <w:r w:rsidRPr="003D4BD9">
        <w:rPr>
          <w:rFonts w:ascii="Arial" w:hAnsi="Arial" w:cs="Arial"/>
          <w:color w:val="FF0000"/>
        </w:rPr>
        <w:t xml:space="preserve"> </w:t>
      </w:r>
    </w:p>
    <w:p w:rsidR="005C68BA" w:rsidRPr="003D4BD9" w:rsidRDefault="005C68BA" w:rsidP="005C68BA">
      <w:pPr>
        <w:pStyle w:val="ListParagraph"/>
        <w:numPr>
          <w:ilvl w:val="0"/>
          <w:numId w:val="34"/>
        </w:numPr>
        <w:tabs>
          <w:tab w:val="left" w:pos="426"/>
        </w:tabs>
        <w:rPr>
          <w:rFonts w:cs="Arial"/>
        </w:rPr>
      </w:pPr>
      <w:r w:rsidRPr="003D4BD9">
        <w:rPr>
          <w:rFonts w:cs="Arial"/>
        </w:rPr>
        <w:t>Which of the following is not an activity in the Sprint Planning Meeting</w:t>
      </w:r>
    </w:p>
    <w:p w:rsidR="005C68BA" w:rsidRPr="003D4BD9" w:rsidRDefault="005C68BA" w:rsidP="005C68BA">
      <w:pPr>
        <w:pStyle w:val="ListParagraph"/>
        <w:numPr>
          <w:ilvl w:val="1"/>
          <w:numId w:val="34"/>
        </w:numPr>
        <w:tabs>
          <w:tab w:val="left" w:pos="426"/>
        </w:tabs>
        <w:rPr>
          <w:rFonts w:cs="Arial"/>
        </w:rPr>
      </w:pPr>
      <w:r w:rsidRPr="003D4BD9">
        <w:rPr>
          <w:rFonts w:cs="Arial"/>
        </w:rPr>
        <w:t>Product owner explains tasks to the team</w:t>
      </w:r>
    </w:p>
    <w:p w:rsidR="005C68BA" w:rsidRPr="003D4BD9" w:rsidRDefault="005C68BA" w:rsidP="005C68BA">
      <w:pPr>
        <w:pStyle w:val="ListParagraph"/>
        <w:numPr>
          <w:ilvl w:val="1"/>
          <w:numId w:val="34"/>
        </w:numPr>
        <w:tabs>
          <w:tab w:val="left" w:pos="426"/>
        </w:tabs>
        <w:rPr>
          <w:rFonts w:cs="Arial"/>
        </w:rPr>
      </w:pPr>
      <w:r w:rsidRPr="003D4BD9">
        <w:rPr>
          <w:rFonts w:cs="Arial"/>
        </w:rPr>
        <w:t>The development team, in consultation with the Product Owner, estimates the tasks for a given Sprint</w:t>
      </w:r>
    </w:p>
    <w:p w:rsidR="005C68BA" w:rsidRPr="005A74E8" w:rsidRDefault="005C68BA" w:rsidP="005C68BA">
      <w:pPr>
        <w:pStyle w:val="ListParagraph"/>
        <w:numPr>
          <w:ilvl w:val="1"/>
          <w:numId w:val="34"/>
        </w:numPr>
        <w:tabs>
          <w:tab w:val="left" w:pos="426"/>
        </w:tabs>
        <w:rPr>
          <w:rFonts w:cs="Arial"/>
          <w:color w:val="FF0000"/>
        </w:rPr>
      </w:pPr>
      <w:r w:rsidRPr="005A74E8">
        <w:rPr>
          <w:rFonts w:cs="Arial"/>
        </w:rPr>
        <w:t>Based on the estimation, the team commits to a few tasks to be completed in the next Sprint</w:t>
      </w:r>
    </w:p>
    <w:p w:rsidR="005C68BA" w:rsidRDefault="005C68BA" w:rsidP="005C68BA">
      <w:pPr>
        <w:pStyle w:val="ListParagraph"/>
        <w:numPr>
          <w:ilvl w:val="1"/>
          <w:numId w:val="34"/>
        </w:numPr>
        <w:tabs>
          <w:tab w:val="left" w:pos="426"/>
        </w:tabs>
        <w:rPr>
          <w:rFonts w:cs="Arial"/>
          <w:color w:val="FF0000"/>
        </w:rPr>
      </w:pPr>
      <w:r>
        <w:rPr>
          <w:rFonts w:cs="Arial"/>
        </w:rPr>
        <w:t>T</w:t>
      </w:r>
      <w:r w:rsidRPr="005A74E8">
        <w:rPr>
          <w:rFonts w:cs="Arial"/>
        </w:rPr>
        <w:t>he t</w:t>
      </w:r>
      <w:r>
        <w:rPr>
          <w:rFonts w:cs="Arial"/>
        </w:rPr>
        <w:t xml:space="preserve">eam </w:t>
      </w:r>
      <w:r w:rsidRPr="005A74E8">
        <w:rPr>
          <w:rFonts w:cs="Arial"/>
        </w:rPr>
        <w:t>get</w:t>
      </w:r>
      <w:r>
        <w:rPr>
          <w:rFonts w:cs="Arial"/>
        </w:rPr>
        <w:t>s</w:t>
      </w:r>
      <w:r w:rsidRPr="005A74E8">
        <w:rPr>
          <w:rFonts w:cs="Arial"/>
        </w:rPr>
        <w:t xml:space="preserve"> feedback from the stakeholders</w:t>
      </w:r>
      <w:r w:rsidRPr="005A74E8">
        <w:rPr>
          <w:rFonts w:cs="Arial"/>
          <w:color w:val="FF0000"/>
        </w:rPr>
        <w:t xml:space="preserve"> </w:t>
      </w:r>
    </w:p>
    <w:p w:rsidR="005C68BA" w:rsidDel="00050FA1" w:rsidRDefault="005C68BA" w:rsidP="005C68BA">
      <w:pPr>
        <w:pStyle w:val="ListParagraph"/>
        <w:tabs>
          <w:tab w:val="left" w:pos="426"/>
        </w:tabs>
        <w:ind w:left="1440"/>
        <w:rPr>
          <w:del w:id="133" w:author="RUTH" w:date="2012-11-10T05:25:00Z"/>
          <w:rFonts w:cs="Arial"/>
          <w:color w:val="FF0000"/>
        </w:rPr>
      </w:pPr>
    </w:p>
    <w:p w:rsidR="005C68BA" w:rsidRPr="00A41052" w:rsidDel="00EF680E" w:rsidRDefault="00A41052" w:rsidP="00A41052">
      <w:pPr>
        <w:tabs>
          <w:tab w:val="left" w:pos="426"/>
        </w:tabs>
        <w:rPr>
          <w:del w:id="134" w:author="RUTH" w:date="2012-11-10T05:26:00Z"/>
          <w:rFonts w:cs="Arial"/>
        </w:rPr>
      </w:pPr>
      <w:r>
        <w:rPr>
          <w:rFonts w:ascii="Arial" w:hAnsi="Arial" w:cs="Arial"/>
        </w:rPr>
        <w:tab/>
      </w:r>
      <w:ins w:id="135" w:author="RUTH" w:date="2012-11-10T05:26:00Z">
        <w:r w:rsidR="00EF680E">
          <w:rPr>
            <w:rFonts w:ascii="Arial" w:hAnsi="Arial" w:cs="Arial"/>
          </w:rPr>
          <w:tab/>
        </w:r>
      </w:ins>
      <w:r w:rsidR="005C68BA" w:rsidRPr="00A41052">
        <w:rPr>
          <w:rFonts w:ascii="Arial" w:hAnsi="Arial" w:cs="Arial"/>
        </w:rPr>
        <w:t>Ans</w:t>
      </w:r>
      <w:r>
        <w:rPr>
          <w:rFonts w:cs="Arial"/>
        </w:rPr>
        <w:t>.</w:t>
      </w:r>
    </w:p>
    <w:p w:rsidR="00636F04" w:rsidRDefault="00636F04">
      <w:pPr>
        <w:tabs>
          <w:tab w:val="left" w:pos="426"/>
        </w:tabs>
        <w:rPr>
          <w:rFonts w:cs="Arial"/>
          <w:color w:val="FF0000"/>
        </w:rPr>
        <w:pPrChange w:id="136" w:author="RUTH" w:date="2012-11-10T05:26:00Z">
          <w:pPr>
            <w:pStyle w:val="ListParagraph"/>
            <w:tabs>
              <w:tab w:val="left" w:pos="426"/>
            </w:tabs>
            <w:ind w:left="1440"/>
          </w:pPr>
        </w:pPrChange>
      </w:pPr>
    </w:p>
    <w:p w:rsidR="005C68BA" w:rsidRPr="003D4BD9" w:rsidRDefault="005C68BA" w:rsidP="005C68BA">
      <w:pPr>
        <w:pStyle w:val="ListParagraph"/>
        <w:numPr>
          <w:ilvl w:val="0"/>
          <w:numId w:val="34"/>
        </w:numPr>
        <w:tabs>
          <w:tab w:val="left" w:pos="426"/>
        </w:tabs>
        <w:rPr>
          <w:rFonts w:cs="Arial"/>
        </w:rPr>
      </w:pPr>
      <w:r w:rsidRPr="003D4BD9">
        <w:rPr>
          <w:rFonts w:cs="Arial"/>
        </w:rPr>
        <w:t>You are a member of the development team and you are instructed by the GM of your vertical to work on a very urgent task which is not part of the current Sprint. What will you do?</w:t>
      </w:r>
    </w:p>
    <w:p w:rsidR="005C68BA" w:rsidRPr="003D4BD9" w:rsidRDefault="005C68BA" w:rsidP="005C68BA">
      <w:pPr>
        <w:pStyle w:val="ListParagraph"/>
        <w:numPr>
          <w:ilvl w:val="1"/>
          <w:numId w:val="34"/>
        </w:numPr>
        <w:tabs>
          <w:tab w:val="left" w:pos="426"/>
        </w:tabs>
        <w:rPr>
          <w:rFonts w:cs="Arial"/>
        </w:rPr>
      </w:pPr>
      <w:r w:rsidRPr="003D4BD9">
        <w:rPr>
          <w:rFonts w:cs="Arial"/>
        </w:rPr>
        <w:t>Take up the task and tell the Product Owner to postpone the deadline for the current Sprint</w:t>
      </w:r>
    </w:p>
    <w:p w:rsidR="005C68BA" w:rsidRPr="003D4BD9" w:rsidRDefault="005C68BA" w:rsidP="005C68BA">
      <w:pPr>
        <w:pStyle w:val="ListParagraph"/>
        <w:numPr>
          <w:ilvl w:val="1"/>
          <w:numId w:val="34"/>
        </w:numPr>
        <w:tabs>
          <w:tab w:val="left" w:pos="426"/>
        </w:tabs>
        <w:rPr>
          <w:rFonts w:cs="Arial"/>
        </w:rPr>
      </w:pPr>
      <w:r w:rsidRPr="003D4BD9">
        <w:rPr>
          <w:rFonts w:cs="Arial"/>
        </w:rPr>
        <w:t>Talk to the Scrum Master and tell him/her to re-allot your tasks to someone else</w:t>
      </w:r>
    </w:p>
    <w:p w:rsidR="005C68BA" w:rsidRPr="003D4BD9" w:rsidRDefault="005C68BA" w:rsidP="005C68BA">
      <w:pPr>
        <w:pStyle w:val="ListParagraph"/>
        <w:numPr>
          <w:ilvl w:val="1"/>
          <w:numId w:val="34"/>
        </w:numPr>
        <w:tabs>
          <w:tab w:val="left" w:pos="426"/>
        </w:tabs>
        <w:rPr>
          <w:rFonts w:cs="Arial"/>
        </w:rPr>
      </w:pPr>
      <w:r w:rsidRPr="003D4BD9">
        <w:rPr>
          <w:rFonts w:cs="Arial"/>
        </w:rPr>
        <w:t>Talk to the Product Owner and tell him/her to re-allot your tasks to someone else</w:t>
      </w:r>
    </w:p>
    <w:p w:rsidR="005C68BA" w:rsidRPr="003D4BD9" w:rsidRDefault="005C68BA" w:rsidP="005C68BA">
      <w:pPr>
        <w:pStyle w:val="ListParagraph"/>
        <w:numPr>
          <w:ilvl w:val="1"/>
          <w:numId w:val="34"/>
        </w:numPr>
        <w:tabs>
          <w:tab w:val="left" w:pos="426"/>
        </w:tabs>
        <w:rPr>
          <w:rFonts w:cs="Arial"/>
        </w:rPr>
      </w:pPr>
      <w:r w:rsidRPr="003D4BD9">
        <w:rPr>
          <w:rFonts w:cs="Arial"/>
        </w:rPr>
        <w:t>Inform the Product Owner of the situation and let him/her take up the discussion with the GM</w:t>
      </w:r>
    </w:p>
    <w:p w:rsidR="005C68BA" w:rsidRPr="003D4BD9" w:rsidRDefault="005C68BA" w:rsidP="005C68BA">
      <w:pPr>
        <w:pStyle w:val="ListParagraph"/>
        <w:numPr>
          <w:ilvl w:val="1"/>
          <w:numId w:val="34"/>
        </w:numPr>
        <w:tabs>
          <w:tab w:val="left" w:pos="426"/>
        </w:tabs>
        <w:rPr>
          <w:rFonts w:cs="Arial"/>
        </w:rPr>
      </w:pPr>
      <w:r w:rsidRPr="003D4BD9">
        <w:rPr>
          <w:rFonts w:cs="Arial"/>
        </w:rPr>
        <w:t>Inform the Scrum Master of the situation and let him/her take up the discussion with the GM</w:t>
      </w:r>
    </w:p>
    <w:p w:rsidR="005C68BA" w:rsidRPr="00A41052" w:rsidRDefault="00A41052" w:rsidP="005C68BA">
      <w:pPr>
        <w:pStyle w:val="ListParagraph"/>
        <w:tabs>
          <w:tab w:val="left" w:pos="426"/>
        </w:tabs>
        <w:rPr>
          <w:rFonts w:cs="Arial"/>
        </w:rPr>
      </w:pPr>
      <w:r w:rsidRPr="00A41052">
        <w:rPr>
          <w:rFonts w:cs="Arial"/>
        </w:rPr>
        <w:t>Ans.</w:t>
      </w:r>
    </w:p>
    <w:p w:rsidR="005C68BA" w:rsidRPr="003D4BD9" w:rsidRDefault="005C68BA" w:rsidP="005C68BA">
      <w:pPr>
        <w:pStyle w:val="ListParagraph"/>
        <w:tabs>
          <w:tab w:val="left" w:pos="426"/>
        </w:tabs>
        <w:ind w:left="1440"/>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During a Sprint, the team discovers an additional task critical to the current software deliverable</w:t>
      </w:r>
    </w:p>
    <w:p w:rsidR="005C68BA" w:rsidRPr="003D4BD9" w:rsidRDefault="005C68BA" w:rsidP="005C68BA">
      <w:pPr>
        <w:pStyle w:val="ListParagraph"/>
        <w:numPr>
          <w:ilvl w:val="1"/>
          <w:numId w:val="34"/>
        </w:numPr>
        <w:tabs>
          <w:tab w:val="left" w:pos="426"/>
        </w:tabs>
        <w:rPr>
          <w:rFonts w:cs="Arial"/>
        </w:rPr>
      </w:pPr>
      <w:r w:rsidRPr="003D4BD9">
        <w:rPr>
          <w:rFonts w:cs="Arial"/>
        </w:rPr>
        <w:t>The task is added to the product backlog and carried out in the next Sprint, the current deliverable is presented minus that portion</w:t>
      </w:r>
    </w:p>
    <w:p w:rsidR="005C68BA" w:rsidRPr="003D4BD9" w:rsidRDefault="005C68BA" w:rsidP="005C68BA">
      <w:pPr>
        <w:pStyle w:val="ListParagraph"/>
        <w:numPr>
          <w:ilvl w:val="1"/>
          <w:numId w:val="34"/>
        </w:numPr>
        <w:tabs>
          <w:tab w:val="left" w:pos="426"/>
        </w:tabs>
        <w:rPr>
          <w:rFonts w:cs="Arial"/>
        </w:rPr>
      </w:pPr>
      <w:r w:rsidRPr="003D4BD9">
        <w:rPr>
          <w:rFonts w:cs="Arial"/>
        </w:rPr>
        <w:t xml:space="preserve">Since the task is extremely critical to the software delivery, the team completes the other tasks and adds this item as the first one to be completed in the next Sprint. Upon completion of the said task, the deliverable is presented to the Product Owner in the next Sprint Review Meeting. </w:t>
      </w:r>
    </w:p>
    <w:p w:rsidR="005C68BA" w:rsidRPr="003D4BD9" w:rsidRDefault="005C68BA" w:rsidP="005C68BA">
      <w:pPr>
        <w:pStyle w:val="ListParagraph"/>
        <w:numPr>
          <w:ilvl w:val="1"/>
          <w:numId w:val="34"/>
        </w:numPr>
        <w:tabs>
          <w:tab w:val="left" w:pos="426"/>
        </w:tabs>
        <w:rPr>
          <w:rFonts w:cs="Arial"/>
        </w:rPr>
      </w:pPr>
      <w:r w:rsidRPr="003D4BD9">
        <w:rPr>
          <w:rFonts w:cs="Arial"/>
        </w:rPr>
        <w:t>The task is added to the current Sprint backlog as it is critical to the current release and it is compulsory for the team to provide implementable product functionality at the end of every Sprint. (To cater to such issues in the future, a small portion of the Sprint is assigned for such contingencies)</w:t>
      </w:r>
    </w:p>
    <w:p w:rsidR="005C68BA" w:rsidRPr="003D4BD9" w:rsidRDefault="005C68BA" w:rsidP="005C68BA">
      <w:pPr>
        <w:pStyle w:val="ListParagraph"/>
        <w:numPr>
          <w:ilvl w:val="1"/>
          <w:numId w:val="34"/>
        </w:numPr>
        <w:tabs>
          <w:tab w:val="left" w:pos="426"/>
        </w:tabs>
        <w:rPr>
          <w:rFonts w:cs="Arial"/>
        </w:rPr>
      </w:pPr>
      <w:r w:rsidRPr="003D4BD9">
        <w:rPr>
          <w:rFonts w:cs="Arial"/>
        </w:rPr>
        <w:t>None of the above</w:t>
      </w:r>
    </w:p>
    <w:p w:rsidR="005C68BA" w:rsidRPr="00A41052" w:rsidRDefault="00A41052" w:rsidP="005C68BA">
      <w:pPr>
        <w:pStyle w:val="ListParagraph"/>
        <w:tabs>
          <w:tab w:val="left" w:pos="426"/>
        </w:tabs>
        <w:rPr>
          <w:rFonts w:cs="Arial"/>
        </w:rPr>
      </w:pPr>
      <w:r w:rsidRPr="00A41052">
        <w:rPr>
          <w:rFonts w:cs="Arial"/>
        </w:rPr>
        <w:t>Ans.</w:t>
      </w:r>
    </w:p>
    <w:p w:rsidR="005C68BA" w:rsidRPr="003D4BD9" w:rsidRDefault="005C68BA" w:rsidP="005C68BA">
      <w:pPr>
        <w:pStyle w:val="ListParagraph"/>
        <w:tabs>
          <w:tab w:val="left" w:pos="426"/>
        </w:tabs>
        <w:rPr>
          <w:rFonts w:cs="Arial"/>
          <w:color w:val="FF0000"/>
        </w:rPr>
      </w:pPr>
      <w:r w:rsidRPr="003D4BD9">
        <w:rPr>
          <w:rFonts w:cs="Arial"/>
          <w:color w:val="FF0000"/>
        </w:rPr>
        <w:t xml:space="preserve"> </w:t>
      </w:r>
    </w:p>
    <w:p w:rsidR="005C68BA" w:rsidRPr="003D4BD9" w:rsidRDefault="005C68BA" w:rsidP="005C68BA">
      <w:pPr>
        <w:pStyle w:val="ListParagraph"/>
        <w:tabs>
          <w:tab w:val="left" w:pos="426"/>
        </w:tabs>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For any ongoing Sprint, when can new tasks be added?</w:t>
      </w:r>
    </w:p>
    <w:p w:rsidR="005C68BA" w:rsidRPr="003D4BD9" w:rsidRDefault="005C68BA" w:rsidP="005C68BA">
      <w:pPr>
        <w:pStyle w:val="ListParagraph"/>
        <w:numPr>
          <w:ilvl w:val="1"/>
          <w:numId w:val="34"/>
        </w:numPr>
        <w:tabs>
          <w:tab w:val="left" w:pos="426"/>
        </w:tabs>
        <w:rPr>
          <w:rFonts w:cs="Arial"/>
        </w:rPr>
      </w:pPr>
      <w:r w:rsidRPr="003D4BD9">
        <w:rPr>
          <w:rFonts w:cs="Arial"/>
        </w:rPr>
        <w:t>When the Scrum Master adds it to the Sprint Backlog and allots the responsibility to a team member</w:t>
      </w:r>
    </w:p>
    <w:p w:rsidR="005C68BA" w:rsidRPr="003D4BD9" w:rsidRDefault="005C68BA" w:rsidP="005C68BA">
      <w:pPr>
        <w:pStyle w:val="ListParagraph"/>
        <w:numPr>
          <w:ilvl w:val="1"/>
          <w:numId w:val="34"/>
        </w:numPr>
        <w:tabs>
          <w:tab w:val="left" w:pos="426"/>
        </w:tabs>
        <w:rPr>
          <w:rFonts w:cs="Arial"/>
        </w:rPr>
      </w:pPr>
      <w:r w:rsidRPr="003D4BD9">
        <w:rPr>
          <w:rFonts w:cs="Arial"/>
        </w:rPr>
        <w:t>Upon approval from the Product Owner</w:t>
      </w:r>
    </w:p>
    <w:p w:rsidR="005C68BA" w:rsidRPr="003D4BD9" w:rsidRDefault="005C68BA" w:rsidP="005C68BA">
      <w:pPr>
        <w:pStyle w:val="ListParagraph"/>
        <w:numPr>
          <w:ilvl w:val="1"/>
          <w:numId w:val="34"/>
        </w:numPr>
        <w:tabs>
          <w:tab w:val="left" w:pos="426"/>
        </w:tabs>
        <w:rPr>
          <w:rFonts w:cs="Arial"/>
        </w:rPr>
      </w:pPr>
      <w:r w:rsidRPr="003D4BD9">
        <w:rPr>
          <w:rFonts w:cs="Arial"/>
        </w:rPr>
        <w:t>Upon approval from the Development Team</w:t>
      </w:r>
    </w:p>
    <w:p w:rsidR="005C68BA" w:rsidRPr="003D4BD9" w:rsidRDefault="005C68BA" w:rsidP="005C68BA">
      <w:pPr>
        <w:pStyle w:val="ListParagraph"/>
        <w:numPr>
          <w:ilvl w:val="1"/>
          <w:numId w:val="34"/>
        </w:numPr>
        <w:tabs>
          <w:tab w:val="left" w:pos="426"/>
        </w:tabs>
        <w:rPr>
          <w:rFonts w:cs="Arial"/>
        </w:rPr>
      </w:pPr>
      <w:r w:rsidRPr="003D4BD9">
        <w:rPr>
          <w:rFonts w:cs="Arial"/>
        </w:rPr>
        <w:t>Never</w:t>
      </w:r>
    </w:p>
    <w:p w:rsidR="005C68BA" w:rsidRPr="00A41052" w:rsidRDefault="00A41052" w:rsidP="005C68BA">
      <w:pPr>
        <w:pStyle w:val="ListParagraph"/>
        <w:tabs>
          <w:tab w:val="left" w:pos="426"/>
        </w:tabs>
        <w:rPr>
          <w:rFonts w:cs="Arial"/>
        </w:rPr>
      </w:pPr>
      <w:r>
        <w:rPr>
          <w:rFonts w:cs="Arial"/>
        </w:rPr>
        <w:t xml:space="preserve">Ans. </w:t>
      </w:r>
    </w:p>
    <w:p w:rsidR="005C68BA" w:rsidRPr="003D4BD9" w:rsidRDefault="005C68BA" w:rsidP="005C68BA">
      <w:pPr>
        <w:pStyle w:val="ListParagraph"/>
        <w:tabs>
          <w:tab w:val="left" w:pos="426"/>
        </w:tabs>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 xml:space="preserve">Acceptance Criteria </w:t>
      </w:r>
    </w:p>
    <w:p w:rsidR="005C68BA" w:rsidRPr="003D4BD9" w:rsidRDefault="005C68BA" w:rsidP="005C68BA">
      <w:pPr>
        <w:pStyle w:val="ListParagraph"/>
        <w:numPr>
          <w:ilvl w:val="1"/>
          <w:numId w:val="34"/>
        </w:numPr>
        <w:tabs>
          <w:tab w:val="left" w:pos="426"/>
        </w:tabs>
        <w:rPr>
          <w:rFonts w:cs="Arial"/>
        </w:rPr>
      </w:pPr>
      <w:r w:rsidRPr="003D4BD9">
        <w:rPr>
          <w:rFonts w:cs="Arial"/>
        </w:rPr>
        <w:t xml:space="preserve">Reduces ambiguity regarding requirements </w:t>
      </w:r>
    </w:p>
    <w:p w:rsidR="005C68BA" w:rsidRPr="003D4BD9" w:rsidRDefault="005C68BA" w:rsidP="005C68BA">
      <w:pPr>
        <w:pStyle w:val="ListParagraph"/>
        <w:numPr>
          <w:ilvl w:val="1"/>
          <w:numId w:val="34"/>
        </w:numPr>
        <w:tabs>
          <w:tab w:val="left" w:pos="426"/>
        </w:tabs>
        <w:rPr>
          <w:rFonts w:cs="Arial"/>
        </w:rPr>
      </w:pPr>
      <w:r w:rsidRPr="003D4BD9">
        <w:rPr>
          <w:rFonts w:cs="Arial"/>
        </w:rPr>
        <w:t>Helps the team adhere to the quality norms regarding the functionality</w:t>
      </w:r>
    </w:p>
    <w:p w:rsidR="005C68BA" w:rsidRPr="003D4BD9" w:rsidRDefault="005C68BA" w:rsidP="005C68BA">
      <w:pPr>
        <w:pStyle w:val="ListParagraph"/>
        <w:numPr>
          <w:ilvl w:val="1"/>
          <w:numId w:val="34"/>
        </w:numPr>
        <w:tabs>
          <w:tab w:val="left" w:pos="426"/>
        </w:tabs>
        <w:rPr>
          <w:rFonts w:cs="Arial"/>
        </w:rPr>
      </w:pPr>
      <w:r w:rsidRPr="003D4BD9">
        <w:rPr>
          <w:rFonts w:cs="Arial"/>
        </w:rPr>
        <w:t>Is decided by the Scrum Master in consultation with the team members</w:t>
      </w:r>
    </w:p>
    <w:p w:rsidR="005C68BA" w:rsidRPr="003D4BD9" w:rsidRDefault="005C68BA" w:rsidP="005C68BA">
      <w:pPr>
        <w:pStyle w:val="ListParagraph"/>
        <w:numPr>
          <w:ilvl w:val="1"/>
          <w:numId w:val="34"/>
        </w:numPr>
        <w:tabs>
          <w:tab w:val="left" w:pos="426"/>
        </w:tabs>
        <w:rPr>
          <w:rFonts w:cs="Arial"/>
        </w:rPr>
      </w:pPr>
      <w:r w:rsidRPr="003D4BD9">
        <w:rPr>
          <w:rFonts w:cs="Arial"/>
        </w:rPr>
        <w:t>Is decided upon by the Scrum Master in consultation with product owner</w:t>
      </w:r>
    </w:p>
    <w:p w:rsidR="005C68BA" w:rsidRPr="00A41052" w:rsidRDefault="00A41052" w:rsidP="005C68BA">
      <w:pPr>
        <w:pStyle w:val="ListParagraph"/>
        <w:tabs>
          <w:tab w:val="left" w:pos="426"/>
        </w:tabs>
        <w:rPr>
          <w:rFonts w:cs="Arial"/>
        </w:rPr>
      </w:pPr>
      <w:r w:rsidRPr="00A41052">
        <w:rPr>
          <w:rFonts w:cs="Arial"/>
        </w:rPr>
        <w:t>Ans.</w:t>
      </w:r>
    </w:p>
    <w:p w:rsidR="005C68BA" w:rsidRPr="003D4BD9" w:rsidRDefault="005C68BA" w:rsidP="005C68BA">
      <w:pPr>
        <w:pStyle w:val="ListParagraph"/>
        <w:tabs>
          <w:tab w:val="left" w:pos="426"/>
        </w:tabs>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What is the duration of a Sprint</w:t>
      </w:r>
    </w:p>
    <w:p w:rsidR="005C68BA" w:rsidRPr="003D4BD9" w:rsidRDefault="005C68BA" w:rsidP="005C68BA">
      <w:pPr>
        <w:pStyle w:val="ListParagraph"/>
        <w:numPr>
          <w:ilvl w:val="1"/>
          <w:numId w:val="34"/>
        </w:numPr>
        <w:tabs>
          <w:tab w:val="left" w:pos="426"/>
        </w:tabs>
        <w:rPr>
          <w:rFonts w:cs="Arial"/>
        </w:rPr>
      </w:pPr>
      <w:r w:rsidRPr="003D4BD9">
        <w:rPr>
          <w:rFonts w:cs="Arial"/>
        </w:rPr>
        <w:t>1 month</w:t>
      </w:r>
    </w:p>
    <w:p w:rsidR="005C68BA" w:rsidRPr="003D4BD9" w:rsidRDefault="005C68BA" w:rsidP="005C68BA">
      <w:pPr>
        <w:pStyle w:val="ListParagraph"/>
        <w:numPr>
          <w:ilvl w:val="1"/>
          <w:numId w:val="34"/>
        </w:numPr>
        <w:tabs>
          <w:tab w:val="left" w:pos="426"/>
        </w:tabs>
        <w:rPr>
          <w:rFonts w:cs="Arial"/>
        </w:rPr>
      </w:pPr>
      <w:r w:rsidRPr="003D4BD9">
        <w:rPr>
          <w:rFonts w:cs="Arial"/>
        </w:rPr>
        <w:t>2 months</w:t>
      </w:r>
    </w:p>
    <w:p w:rsidR="005C68BA" w:rsidRPr="003D4BD9" w:rsidRDefault="005C68BA" w:rsidP="005C68BA">
      <w:pPr>
        <w:pStyle w:val="ListParagraph"/>
        <w:numPr>
          <w:ilvl w:val="1"/>
          <w:numId w:val="34"/>
        </w:numPr>
        <w:tabs>
          <w:tab w:val="left" w:pos="426"/>
        </w:tabs>
        <w:rPr>
          <w:rFonts w:cs="Arial"/>
        </w:rPr>
      </w:pPr>
      <w:r w:rsidRPr="003D4BD9">
        <w:rPr>
          <w:rFonts w:cs="Arial"/>
        </w:rPr>
        <w:t>1 week</w:t>
      </w:r>
    </w:p>
    <w:p w:rsidR="005C68BA" w:rsidRPr="003D4BD9" w:rsidRDefault="005C68BA" w:rsidP="005C68BA">
      <w:pPr>
        <w:pStyle w:val="ListParagraph"/>
        <w:numPr>
          <w:ilvl w:val="1"/>
          <w:numId w:val="34"/>
        </w:numPr>
        <w:tabs>
          <w:tab w:val="left" w:pos="426"/>
        </w:tabs>
        <w:rPr>
          <w:rFonts w:cs="Arial"/>
        </w:rPr>
      </w:pPr>
      <w:r w:rsidRPr="003D4BD9">
        <w:rPr>
          <w:rFonts w:cs="Arial"/>
        </w:rPr>
        <w:t>Generally between a week to a month (varies according to the project, the team size, team velocity and availability of the team members)</w:t>
      </w:r>
    </w:p>
    <w:p w:rsidR="00EF680E" w:rsidRDefault="00A41052" w:rsidP="00EF3833">
      <w:pPr>
        <w:pStyle w:val="ListParagraph"/>
        <w:tabs>
          <w:tab w:val="left" w:pos="426"/>
        </w:tabs>
        <w:rPr>
          <w:ins w:id="137" w:author="RUTH" w:date="2012-11-10T05:28:00Z"/>
          <w:rFonts w:cs="Arial"/>
        </w:rPr>
      </w:pPr>
      <w:r>
        <w:rPr>
          <w:rFonts w:cs="Arial"/>
        </w:rPr>
        <w:t>Ans.</w:t>
      </w:r>
    </w:p>
    <w:p w:rsidR="00EF680E" w:rsidRDefault="00EF680E">
      <w:pPr>
        <w:rPr>
          <w:ins w:id="138" w:author="RUTH" w:date="2012-11-10T05:28:00Z"/>
          <w:rFonts w:ascii="Arial" w:eastAsiaTheme="minorEastAsia" w:hAnsi="Arial" w:cs="Arial"/>
          <w:lang w:eastAsia="en-IN"/>
        </w:rPr>
      </w:pPr>
      <w:ins w:id="139" w:author="RUTH" w:date="2012-11-10T05:28:00Z">
        <w:r>
          <w:rPr>
            <w:rFonts w:cs="Arial"/>
          </w:rPr>
          <w:br w:type="page"/>
        </w:r>
      </w:ins>
    </w:p>
    <w:p w:rsidR="00EF680E" w:rsidRDefault="00EF680E">
      <w:pPr>
        <w:rPr>
          <w:ins w:id="140" w:author="RUTH" w:date="2012-11-10T05:29:00Z"/>
          <w:rFonts w:ascii="Arial" w:eastAsiaTheme="minorEastAsia" w:hAnsi="Arial" w:cs="Arial"/>
          <w:lang w:eastAsia="en-IN"/>
        </w:rPr>
      </w:pPr>
      <w:ins w:id="141" w:author="RUTH" w:date="2012-11-10T05:29:00Z">
        <w:r>
          <w:rPr>
            <w:rFonts w:cs="Arial"/>
          </w:rPr>
          <w:lastRenderedPageBreak/>
          <w:br w:type="page"/>
        </w:r>
      </w:ins>
    </w:p>
    <w:p w:rsidR="00EF3833" w:rsidRPr="00A41052" w:rsidRDefault="00EF3833" w:rsidP="00EF3833">
      <w:pPr>
        <w:pStyle w:val="ListParagraph"/>
        <w:tabs>
          <w:tab w:val="left" w:pos="426"/>
        </w:tabs>
        <w:rPr>
          <w:rFonts w:cs="Arial"/>
        </w:rPr>
        <w:sectPr w:rsidR="00EF3833" w:rsidRPr="00A41052">
          <w:headerReference w:type="default" r:id="rId105"/>
          <w:pgSz w:w="11906" w:h="16838"/>
          <w:pgMar w:top="1440" w:right="1440" w:bottom="1440" w:left="1440" w:header="708" w:footer="708" w:gutter="0"/>
          <w:cols w:space="708"/>
          <w:docGrid w:linePitch="360"/>
        </w:sectPr>
      </w:pPr>
    </w:p>
    <w:p w:rsidR="00004D09" w:rsidRPr="00004D09" w:rsidRDefault="00004D09" w:rsidP="00004D09">
      <w:pPr>
        <w:pStyle w:val="Heading1"/>
        <w:rPr>
          <w:color w:val="FFFFFF" w:themeColor="background1"/>
          <w:lang w:val="en-IN"/>
        </w:rPr>
      </w:pPr>
      <w:bookmarkStart w:id="142" w:name="_Toc340836818"/>
      <w:bookmarkStart w:id="143" w:name="_Toc332646319"/>
      <w:bookmarkStart w:id="144" w:name="_Toc336865256"/>
      <w:r w:rsidRPr="00004D09">
        <w:rPr>
          <w:color w:val="FFFFFF" w:themeColor="background1"/>
          <w:lang w:val="en-IN"/>
        </w:rPr>
        <w:lastRenderedPageBreak/>
        <w:t>Daily Scrum</w:t>
      </w:r>
      <w:bookmarkEnd w:id="142"/>
    </w:p>
    <w:p w:rsidR="00EF3833" w:rsidRPr="003D4BD9" w:rsidRDefault="00EF3833" w:rsidP="00EF3833">
      <w:pPr>
        <w:pStyle w:val="Heading2"/>
      </w:pPr>
      <w:bookmarkStart w:id="145" w:name="_Toc340836819"/>
      <w:r w:rsidRPr="003D4BD9">
        <w:t>Meeting: Daily Stand-up/Daily Scrum</w:t>
      </w:r>
      <w:bookmarkEnd w:id="143"/>
      <w:bookmarkEnd w:id="144"/>
      <w:bookmarkEnd w:id="145"/>
    </w:p>
    <w:p w:rsidR="00EF3833" w:rsidRPr="003D4BD9" w:rsidRDefault="00EF3833" w:rsidP="00EF3833">
      <w:pPr>
        <w:rPr>
          <w:rFonts w:ascii="Arial" w:hAnsi="Arial" w:cs="Arial"/>
        </w:rPr>
      </w:pPr>
      <w:r w:rsidRPr="003D4BD9">
        <w:rPr>
          <w:rFonts w:ascii="Arial" w:hAnsi="Arial" w:cs="Arial"/>
          <w:noProof/>
        </w:rPr>
        <w:drawing>
          <wp:inline distT="0" distB="0" distL="0" distR="0">
            <wp:extent cx="5848350" cy="1866900"/>
            <wp:effectExtent l="7620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rsidR="00EF3833" w:rsidRPr="00A41052" w:rsidRDefault="00EF3833" w:rsidP="00EF3833">
      <w:pPr>
        <w:rPr>
          <w:rFonts w:ascii="Arial" w:hAnsi="Arial" w:cs="Arial"/>
        </w:rPr>
      </w:pPr>
      <w:r w:rsidRPr="00A41052">
        <w:rPr>
          <w:rFonts w:ascii="Arial" w:hAnsi="Arial" w:cs="Arial"/>
        </w:rPr>
        <w:t>The Daily Scrum meeting is a short, time-boxed meeting (generally 15 minutes) for the team members to communicate their work statuses and their plans for the next 24 hours to the rest of the team. This is done by inspecting the work completed since the last Daily Scrum and forecasting the work that could be done before the next one.</w:t>
      </w:r>
    </w:p>
    <w:p w:rsidR="00EF3833" w:rsidRPr="00A41052" w:rsidRDefault="00EF3833" w:rsidP="00EF3833">
      <w:pPr>
        <w:rPr>
          <w:rFonts w:ascii="Arial" w:hAnsi="Arial" w:cs="Arial"/>
        </w:rPr>
      </w:pPr>
      <w:r w:rsidRPr="00A41052">
        <w:rPr>
          <w:rFonts w:ascii="Arial" w:hAnsi="Arial" w:cs="Arial"/>
        </w:rPr>
        <w:t xml:space="preserve">One by one, each member of the team reports three (and only three) things to the other members of the team: </w:t>
      </w:r>
    </w:p>
    <w:p w:rsidR="00EF3833" w:rsidRPr="00A41052" w:rsidRDefault="00EF3833" w:rsidP="00EF3833">
      <w:pPr>
        <w:pStyle w:val="ListParagraph"/>
        <w:numPr>
          <w:ilvl w:val="0"/>
          <w:numId w:val="35"/>
        </w:numPr>
        <w:rPr>
          <w:rFonts w:cs="Arial"/>
        </w:rPr>
      </w:pPr>
      <w:r w:rsidRPr="00A41052">
        <w:rPr>
          <w:rFonts w:cs="Arial"/>
        </w:rPr>
        <w:t xml:space="preserve">What have I completed yesterday? </w:t>
      </w:r>
    </w:p>
    <w:p w:rsidR="00EF3833" w:rsidRPr="00A41052" w:rsidRDefault="00EF3833" w:rsidP="00EF3833">
      <w:pPr>
        <w:pStyle w:val="ListParagraph"/>
        <w:numPr>
          <w:ilvl w:val="0"/>
          <w:numId w:val="35"/>
        </w:numPr>
        <w:rPr>
          <w:rFonts w:cs="Arial"/>
        </w:rPr>
      </w:pPr>
      <w:r w:rsidRPr="00A41052">
        <w:rPr>
          <w:rFonts w:cs="Arial"/>
        </w:rPr>
        <w:t xml:space="preserve">What will I complete today? </w:t>
      </w:r>
    </w:p>
    <w:p w:rsidR="00EF3833" w:rsidRPr="00A41052" w:rsidRDefault="00EF3833" w:rsidP="00EF3833">
      <w:pPr>
        <w:pStyle w:val="ListParagraph"/>
        <w:numPr>
          <w:ilvl w:val="0"/>
          <w:numId w:val="35"/>
        </w:numPr>
        <w:rPr>
          <w:rFonts w:cs="Arial"/>
        </w:rPr>
      </w:pPr>
      <w:r w:rsidRPr="00A41052">
        <w:rPr>
          <w:rFonts w:cs="Arial"/>
        </w:rPr>
        <w:t>Are there any impediments in the way?</w:t>
      </w:r>
    </w:p>
    <w:p w:rsidR="00EF3833" w:rsidRPr="003D4BD9" w:rsidRDefault="00EF3833" w:rsidP="00EF3833">
      <w:pPr>
        <w:rPr>
          <w:rFonts w:ascii="Arial" w:hAnsi="Arial" w:cs="Arial"/>
        </w:rPr>
      </w:pPr>
      <w:r w:rsidRPr="00A41052">
        <w:rPr>
          <w:rFonts w:ascii="Arial" w:hAnsi="Arial" w:cs="Arial"/>
        </w:rPr>
        <w:t>The Scrum Master helps team members resolve issues or impediments. The Scrum Master is only a facilitator. The Scrum Master does not run the meeting</w:t>
      </w:r>
      <w:r w:rsidRPr="00A564DF">
        <w:rPr>
          <w:rFonts w:ascii="Arial" w:hAnsi="Arial" w:cs="Arial"/>
        </w:rPr>
        <w:t>. The Daily Scrum is a forum for information exchange only. Any discussion or issue resolution, if required, takes place after the meeting.</w:t>
      </w:r>
      <w:r w:rsidRPr="003D4BD9">
        <w:rPr>
          <w:rFonts w:ascii="Arial" w:hAnsi="Arial" w:cs="Arial"/>
        </w:rPr>
        <w:t xml:space="preserve"> </w:t>
      </w:r>
    </w:p>
    <w:p w:rsidR="00EF680E" w:rsidRDefault="00EF680E" w:rsidP="00EF3833">
      <w:pPr>
        <w:pStyle w:val="Heading3"/>
        <w:rPr>
          <w:ins w:id="146" w:author="RUTH" w:date="2012-11-10T05:26:00Z"/>
        </w:rPr>
      </w:pPr>
      <w:bookmarkStart w:id="147" w:name="_Toc332646321"/>
    </w:p>
    <w:p w:rsidR="00EF3833" w:rsidRPr="003D4BD9" w:rsidRDefault="00EF3833" w:rsidP="00EF3833">
      <w:pPr>
        <w:pStyle w:val="Heading3"/>
      </w:pPr>
      <w:r w:rsidRPr="003D4BD9">
        <w:t>Daily Stand-</w:t>
      </w:r>
      <w:r w:rsidRPr="00EF3833">
        <w:t>up</w:t>
      </w:r>
      <w:r w:rsidRPr="003D4BD9">
        <w:t xml:space="preserve"> Overview</w:t>
      </w:r>
      <w:bookmarkEnd w:id="147"/>
    </w:p>
    <w:p w:rsidR="00EF3833" w:rsidRPr="003D4BD9" w:rsidRDefault="00EF3833" w:rsidP="00EF3833">
      <w:pPr>
        <w:rPr>
          <w:rFonts w:ascii="Arial" w:hAnsi="Arial" w:cs="Arial"/>
        </w:rPr>
      </w:pPr>
      <w:r w:rsidRPr="003D4BD9">
        <w:rPr>
          <w:rFonts w:ascii="Arial" w:hAnsi="Arial" w:cs="Arial"/>
          <w:noProof/>
        </w:rPr>
        <w:drawing>
          <wp:inline distT="0" distB="0" distL="0" distR="0">
            <wp:extent cx="5486400" cy="3200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1" r:lo="rId112" r:qs="rId113" r:cs="rId114"/>
              </a:graphicData>
            </a:graphic>
          </wp:inline>
        </w:drawing>
      </w:r>
    </w:p>
    <w:p w:rsidR="00EF3833" w:rsidRPr="003D4BD9" w:rsidRDefault="00EF3833" w:rsidP="00EF3833">
      <w:pPr>
        <w:rPr>
          <w:rFonts w:ascii="Arial" w:eastAsiaTheme="majorEastAsia" w:hAnsi="Arial" w:cs="Arial"/>
          <w:b/>
          <w:bCs/>
          <w:color w:val="4F81BD" w:themeColor="accent1"/>
        </w:rPr>
      </w:pPr>
      <w:bookmarkStart w:id="148" w:name="_Toc332646320"/>
      <w:bookmarkStart w:id="149" w:name="_Toc332646322"/>
      <w:r w:rsidRPr="003D4BD9">
        <w:rPr>
          <w:rFonts w:ascii="Arial" w:hAnsi="Arial" w:cs="Arial"/>
        </w:rPr>
        <w:br w:type="page"/>
      </w:r>
    </w:p>
    <w:p w:rsidR="00EF680E" w:rsidRDefault="00EF680E" w:rsidP="00EF3833">
      <w:pPr>
        <w:pStyle w:val="Heading3"/>
        <w:rPr>
          <w:ins w:id="150" w:author="RUTH" w:date="2012-11-10T05:26:00Z"/>
        </w:rPr>
      </w:pPr>
    </w:p>
    <w:p w:rsidR="00EF3833" w:rsidRPr="00A41052" w:rsidRDefault="00EF3833" w:rsidP="00EF3833">
      <w:pPr>
        <w:pStyle w:val="Heading3"/>
      </w:pPr>
      <w:r w:rsidRPr="00A41052">
        <w:t>Artifact: Sprint Burndown Chart</w:t>
      </w:r>
      <w:bookmarkEnd w:id="148"/>
    </w:p>
    <w:p w:rsidR="00EF3833" w:rsidRPr="00A41052" w:rsidRDefault="00EF3833" w:rsidP="00EF3833">
      <w:pPr>
        <w:rPr>
          <w:rFonts w:ascii="Arial" w:hAnsi="Arial" w:cs="Arial"/>
        </w:rPr>
      </w:pPr>
      <w:r w:rsidRPr="00A41052">
        <w:rPr>
          <w:rFonts w:ascii="Arial" w:hAnsi="Arial" w:cs="Arial"/>
        </w:rPr>
        <w:t xml:space="preserve">The Sprint Burndown Chart is a Scrum artifact and a tool used by Scrum teams to keep track of their </w:t>
      </w:r>
      <w:r w:rsidR="00A41052">
        <w:rPr>
          <w:rFonts w:ascii="Arial" w:hAnsi="Arial" w:cs="Arial"/>
          <w:u w:val="single"/>
        </w:rPr>
        <w:tab/>
      </w:r>
      <w:r w:rsidR="00A41052">
        <w:rPr>
          <w:rFonts w:ascii="Arial" w:hAnsi="Arial" w:cs="Arial"/>
          <w:u w:val="single"/>
        </w:rPr>
        <w:tab/>
      </w:r>
      <w:r w:rsidRPr="00A41052">
        <w:rPr>
          <w:rFonts w:ascii="Arial" w:hAnsi="Arial" w:cs="Arial"/>
        </w:rPr>
        <w:t xml:space="preserve">in the </w:t>
      </w:r>
      <w:del w:id="151" w:author="Winfried" w:date="2012-11-11T23:21:00Z">
        <w:r w:rsidRPr="00A41052" w:rsidDel="004B529D">
          <w:rPr>
            <w:rFonts w:ascii="Arial" w:hAnsi="Arial" w:cs="Arial"/>
          </w:rPr>
          <w:delText>project</w:delText>
        </w:r>
      </w:del>
      <w:ins w:id="152" w:author="Winfried" w:date="2012-11-11T23:21:00Z">
        <w:r w:rsidR="004B529D">
          <w:rPr>
            <w:rFonts w:ascii="Arial" w:hAnsi="Arial" w:cs="Arial"/>
          </w:rPr>
          <w:t>sprint</w:t>
        </w:r>
      </w:ins>
      <w:r w:rsidRPr="00A41052">
        <w:rPr>
          <w:rFonts w:ascii="Arial" w:hAnsi="Arial" w:cs="Arial"/>
        </w:rPr>
        <w:t>. It also provides the stakeholders a snapshot of the progress during a Sprint.</w:t>
      </w:r>
    </w:p>
    <w:p w:rsidR="00EF3833" w:rsidRPr="00A41052" w:rsidRDefault="00EF3833" w:rsidP="00EF3833">
      <w:pPr>
        <w:pStyle w:val="ListParagraph"/>
        <w:numPr>
          <w:ilvl w:val="0"/>
          <w:numId w:val="36"/>
        </w:numPr>
        <w:rPr>
          <w:rFonts w:cs="Arial"/>
        </w:rPr>
      </w:pPr>
      <w:r w:rsidRPr="00A41052">
        <w:rPr>
          <w:rFonts w:cs="Arial"/>
        </w:rPr>
        <w:t xml:space="preserve">It shows the amount of work (as estimated) remaining (on Y-axis) across time (on X-axis). </w:t>
      </w:r>
    </w:p>
    <w:p w:rsidR="00EF3833" w:rsidRPr="00A41052" w:rsidRDefault="00EF3833" w:rsidP="00EF3833">
      <w:pPr>
        <w:pStyle w:val="ListParagraph"/>
        <w:numPr>
          <w:ilvl w:val="0"/>
          <w:numId w:val="36"/>
        </w:numPr>
        <w:rPr>
          <w:rFonts w:cs="Arial"/>
        </w:rPr>
      </w:pPr>
      <w:r w:rsidRPr="00A41052">
        <w:rPr>
          <w:rFonts w:cs="Arial"/>
        </w:rPr>
        <w:t xml:space="preserve">At the end of every day, the </w:t>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Pr="00A41052">
        <w:rPr>
          <w:rFonts w:cs="Arial"/>
        </w:rPr>
        <w:t>deducts the amount of work completed as they complete their current tasks in the Sprint Backlog.</w:t>
      </w:r>
    </w:p>
    <w:p w:rsidR="00EF3833" w:rsidRPr="00A41052" w:rsidRDefault="00EF3833" w:rsidP="00EF3833">
      <w:pPr>
        <w:pStyle w:val="ListParagraph"/>
        <w:numPr>
          <w:ilvl w:val="0"/>
          <w:numId w:val="36"/>
        </w:numPr>
        <w:rPr>
          <w:rFonts w:cs="Arial"/>
        </w:rPr>
      </w:pPr>
      <w:r w:rsidRPr="00A41052">
        <w:rPr>
          <w:rFonts w:cs="Arial"/>
        </w:rPr>
        <w:t xml:space="preserve">The Sprint Burndown Chart is a good indicator of </w:t>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Pr="00A41052">
        <w:rPr>
          <w:rFonts w:cs="Arial"/>
        </w:rPr>
        <w:t xml:space="preserve"> in the active Sprint and allows a projection of whether or not the team will be able to complete all committed </w:t>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Pr="00A41052">
        <w:rPr>
          <w:rFonts w:cs="Arial"/>
        </w:rPr>
        <w:t xml:space="preserve">. </w:t>
      </w:r>
    </w:p>
    <w:p w:rsidR="00EF3833" w:rsidRPr="00A41052" w:rsidRDefault="00EF3833" w:rsidP="00EF3833">
      <w:pPr>
        <w:pStyle w:val="ListParagraph"/>
        <w:numPr>
          <w:ilvl w:val="0"/>
          <w:numId w:val="36"/>
        </w:numPr>
        <w:rPr>
          <w:rFonts w:cs="Arial"/>
        </w:rPr>
      </w:pPr>
      <w:r w:rsidRPr="00A41052">
        <w:rPr>
          <w:rFonts w:cs="Arial"/>
        </w:rPr>
        <w:t xml:space="preserve">The blue line indicates an ideal trend, and the red line plots the actual trend. The region above the blue line is the danger zone indicating a </w:t>
      </w:r>
      <w:r w:rsidR="00A41052">
        <w:rPr>
          <w:rFonts w:cs="Arial"/>
          <w:u w:val="single"/>
        </w:rPr>
        <w:tab/>
      </w:r>
      <w:r w:rsidR="00A41052">
        <w:rPr>
          <w:rFonts w:cs="Arial"/>
          <w:u w:val="single"/>
        </w:rPr>
        <w:tab/>
      </w:r>
      <w:r w:rsidRPr="00A41052">
        <w:rPr>
          <w:rFonts w:cs="Arial"/>
        </w:rPr>
        <w:t xml:space="preserve"> in task completion. </w:t>
      </w:r>
    </w:p>
    <w:p w:rsidR="00EF3833" w:rsidRPr="003D4BD9" w:rsidRDefault="00EF3833" w:rsidP="00EF3833">
      <w:pPr>
        <w:rPr>
          <w:rFonts w:ascii="Arial" w:hAnsi="Arial" w:cs="Arial"/>
          <w:b/>
          <w:color w:val="FF0000"/>
        </w:rPr>
      </w:pPr>
    </w:p>
    <w:p w:rsidR="00EF3833" w:rsidRPr="003D4BD9" w:rsidRDefault="00EF3833" w:rsidP="00EF3833">
      <w:pPr>
        <w:rPr>
          <w:rFonts w:ascii="Arial" w:hAnsi="Arial" w:cs="Arial"/>
        </w:rPr>
      </w:pPr>
      <w:r w:rsidRPr="003D4BD9">
        <w:rPr>
          <w:rFonts w:ascii="Arial" w:hAnsi="Arial" w:cs="Arial"/>
          <w:noProof/>
        </w:rPr>
        <w:drawing>
          <wp:inline distT="0" distB="0" distL="0" distR="0">
            <wp:extent cx="5486400" cy="3200400"/>
            <wp:effectExtent l="0" t="0" r="19050" b="1905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rsidR="00EF3833" w:rsidRPr="003D4BD9" w:rsidRDefault="00EF3833" w:rsidP="00EF3833">
      <w:pPr>
        <w:jc w:val="center"/>
        <w:rPr>
          <w:rFonts w:ascii="Arial" w:hAnsi="Arial" w:cs="Arial"/>
        </w:rPr>
      </w:pPr>
      <w:r w:rsidRPr="003D4BD9">
        <w:rPr>
          <w:rFonts w:ascii="Arial" w:hAnsi="Arial" w:cs="Arial"/>
        </w:rPr>
        <w:t>Sample burndown chart</w:t>
      </w:r>
    </w:p>
    <w:p w:rsidR="00EF3833" w:rsidRPr="003D4BD9" w:rsidRDefault="00EF3833" w:rsidP="00EF3833">
      <w:pPr>
        <w:rPr>
          <w:rFonts w:ascii="Arial" w:eastAsiaTheme="majorEastAsia" w:hAnsi="Arial" w:cs="Arial"/>
          <w:b/>
          <w:bCs/>
          <w:color w:val="365F91" w:themeColor="accent1" w:themeShade="BF"/>
        </w:rPr>
      </w:pPr>
      <w:r w:rsidRPr="003D4BD9">
        <w:rPr>
          <w:rFonts w:ascii="Arial" w:hAnsi="Arial" w:cs="Arial"/>
        </w:rPr>
        <w:br w:type="page"/>
      </w:r>
    </w:p>
    <w:p w:rsidR="00EF3833" w:rsidRDefault="00EF3833" w:rsidP="00EF3833">
      <w:pPr>
        <w:pStyle w:val="Heading2"/>
      </w:pPr>
      <w:bookmarkStart w:id="153" w:name="_Toc336865257"/>
    </w:p>
    <w:p w:rsidR="00EF3833" w:rsidRPr="003D4BD9" w:rsidRDefault="00EF3833" w:rsidP="00EF3833">
      <w:pPr>
        <w:pStyle w:val="Heading2"/>
      </w:pPr>
      <w:bookmarkStart w:id="154" w:name="_Toc340836820"/>
      <w:r w:rsidRPr="003D4BD9">
        <w:t>Sprint Review Meeting</w:t>
      </w:r>
      <w:bookmarkEnd w:id="149"/>
      <w:bookmarkEnd w:id="153"/>
      <w:bookmarkEnd w:id="154"/>
    </w:p>
    <w:p w:rsidR="00EF3833" w:rsidRPr="003D4BD9" w:rsidRDefault="00EF3833" w:rsidP="00EF3833">
      <w:pPr>
        <w:rPr>
          <w:rFonts w:ascii="Arial" w:hAnsi="Arial" w:cs="Arial"/>
        </w:rPr>
      </w:pPr>
      <w:r w:rsidRPr="003D4BD9">
        <w:rPr>
          <w:rFonts w:ascii="Arial" w:hAnsi="Arial" w:cs="Arial"/>
          <w:noProof/>
        </w:rPr>
        <w:drawing>
          <wp:inline distT="0" distB="0" distL="0" distR="0">
            <wp:extent cx="5848350" cy="1866900"/>
            <wp:effectExtent l="76200" t="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7" r:lo="rId118" r:qs="rId119" r:cs="rId120"/>
              </a:graphicData>
            </a:graphic>
          </wp:inline>
        </w:drawing>
      </w:r>
    </w:p>
    <w:p w:rsidR="00EF3833" w:rsidRPr="00A41052" w:rsidRDefault="00EF3833" w:rsidP="00EF3833">
      <w:pPr>
        <w:pStyle w:val="ListParagraph"/>
        <w:numPr>
          <w:ilvl w:val="0"/>
          <w:numId w:val="37"/>
        </w:numPr>
        <w:rPr>
          <w:rFonts w:cs="Arial"/>
        </w:rPr>
      </w:pPr>
      <w:r w:rsidRPr="00A41052">
        <w:rPr>
          <w:rFonts w:cs="Arial"/>
        </w:rPr>
        <w:t xml:space="preserve">At the end of the Sprint, a Sprint Review Meeting is held to review the work completed during the Sprint. </w:t>
      </w:r>
    </w:p>
    <w:p w:rsidR="00EF3833" w:rsidRPr="00A41052" w:rsidRDefault="00EF3833" w:rsidP="00EF3833">
      <w:pPr>
        <w:pStyle w:val="ListParagraph"/>
        <w:numPr>
          <w:ilvl w:val="0"/>
          <w:numId w:val="37"/>
        </w:numPr>
        <w:rPr>
          <w:rFonts w:cs="Arial"/>
        </w:rPr>
      </w:pPr>
      <w:r w:rsidRPr="00A41052">
        <w:rPr>
          <w:rFonts w:cs="Arial"/>
        </w:rPr>
        <w:t xml:space="preserve">The purpose of the Sprint review is for the Team to present to the </w:t>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Pr="00A41052">
        <w:rPr>
          <w:rFonts w:cs="Arial"/>
        </w:rPr>
        <w:t xml:space="preserve"> the end-deliverable of the Sprint. </w:t>
      </w:r>
    </w:p>
    <w:p w:rsidR="00EF3833" w:rsidRPr="00A41052" w:rsidRDefault="00EF3833" w:rsidP="00EF3833">
      <w:pPr>
        <w:pStyle w:val="ListParagraph"/>
        <w:numPr>
          <w:ilvl w:val="0"/>
          <w:numId w:val="37"/>
        </w:numPr>
        <w:rPr>
          <w:rFonts w:cs="Arial"/>
        </w:rPr>
      </w:pPr>
      <w:r w:rsidRPr="00A41052">
        <w:rPr>
          <w:rFonts w:cs="Arial"/>
        </w:rPr>
        <w:t xml:space="preserve">This is done to demonstrate and validate that the deliverable is Done (according to the defined </w:t>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00A41052">
        <w:rPr>
          <w:rFonts w:cs="Arial"/>
          <w:u w:val="single"/>
        </w:rPr>
        <w:tab/>
      </w:r>
      <w:r w:rsidRPr="00A41052">
        <w:rPr>
          <w:rFonts w:cs="Arial"/>
        </w:rPr>
        <w:t xml:space="preserve">). </w:t>
      </w:r>
    </w:p>
    <w:p w:rsidR="00EF3833" w:rsidRPr="00A41052" w:rsidRDefault="00EF3833" w:rsidP="00EF3833">
      <w:pPr>
        <w:pStyle w:val="ListParagraph"/>
        <w:numPr>
          <w:ilvl w:val="0"/>
          <w:numId w:val="37"/>
        </w:numPr>
        <w:rPr>
          <w:rFonts w:cs="Arial"/>
        </w:rPr>
      </w:pPr>
      <w:r w:rsidRPr="00A41052">
        <w:rPr>
          <w:rFonts w:cs="Arial"/>
        </w:rPr>
        <w:t>It also helps the team to get feedback from the stakeholders.</w:t>
      </w:r>
    </w:p>
    <w:p w:rsidR="00EF3833" w:rsidRPr="00A41052" w:rsidRDefault="00EF3833" w:rsidP="00EF3833">
      <w:pPr>
        <w:pStyle w:val="ListParagraph"/>
        <w:numPr>
          <w:ilvl w:val="0"/>
          <w:numId w:val="37"/>
        </w:numPr>
        <w:rPr>
          <w:rFonts w:cs="Arial"/>
        </w:rPr>
      </w:pPr>
      <w:r w:rsidRPr="00A41052">
        <w:rPr>
          <w:rFonts w:cs="Arial"/>
        </w:rPr>
        <w:t xml:space="preserve">The outcome of the Sprint review is either the </w:t>
      </w:r>
      <w:r w:rsidR="00A41052">
        <w:rPr>
          <w:rFonts w:cs="Arial"/>
          <w:u w:val="single"/>
        </w:rPr>
        <w:tab/>
      </w:r>
      <w:r w:rsidR="00A41052">
        <w:rPr>
          <w:rFonts w:cs="Arial"/>
          <w:u w:val="single"/>
        </w:rPr>
        <w:tab/>
      </w:r>
      <w:r w:rsidR="00A41052">
        <w:rPr>
          <w:rFonts w:cs="Arial"/>
          <w:u w:val="single"/>
        </w:rPr>
        <w:tab/>
      </w:r>
      <w:r w:rsidRPr="00A41052">
        <w:rPr>
          <w:rFonts w:cs="Arial"/>
        </w:rPr>
        <w:t xml:space="preserve"> or </w:t>
      </w:r>
      <w:r w:rsidR="00A41052">
        <w:rPr>
          <w:rFonts w:cs="Arial"/>
          <w:u w:val="single"/>
        </w:rPr>
        <w:tab/>
      </w:r>
      <w:r w:rsidR="00A41052">
        <w:rPr>
          <w:rFonts w:cs="Arial"/>
          <w:u w:val="single"/>
        </w:rPr>
        <w:tab/>
      </w:r>
      <w:r w:rsidR="00A41052">
        <w:rPr>
          <w:rFonts w:cs="Arial"/>
          <w:u w:val="single"/>
        </w:rPr>
        <w:tab/>
      </w:r>
      <w:r w:rsidRPr="00A41052">
        <w:rPr>
          <w:rFonts w:cs="Arial"/>
        </w:rPr>
        <w:t xml:space="preserve"> of Done backlog items by the Product Owner. </w:t>
      </w:r>
    </w:p>
    <w:p w:rsidR="00EF3833" w:rsidRPr="00A41052" w:rsidRDefault="00EF3833" w:rsidP="00EF3833">
      <w:pPr>
        <w:pStyle w:val="ListParagraph"/>
        <w:numPr>
          <w:ilvl w:val="0"/>
          <w:numId w:val="37"/>
        </w:numPr>
        <w:rPr>
          <w:rFonts w:cs="Arial"/>
        </w:rPr>
      </w:pPr>
      <w:r w:rsidRPr="00A41052">
        <w:rPr>
          <w:rFonts w:cs="Arial"/>
        </w:rPr>
        <w:t>Items not accepted remain in the Product Backlog.</w:t>
      </w:r>
    </w:p>
    <w:p w:rsidR="00EF3833" w:rsidRPr="00A41052" w:rsidRDefault="00EF3833" w:rsidP="00EF3833">
      <w:pPr>
        <w:rPr>
          <w:rFonts w:ascii="Arial" w:hAnsi="Arial" w:cs="Arial"/>
        </w:rPr>
      </w:pPr>
      <w:r w:rsidRPr="00A41052">
        <w:rPr>
          <w:rFonts w:ascii="Arial" w:hAnsi="Arial" w:cs="Arial"/>
        </w:rPr>
        <w:t xml:space="preserve">Only the product functionalities that adhere to the definition of Done can be presented, WIP functionalities are included in a </w:t>
      </w:r>
      <w:r w:rsidR="005F7199">
        <w:rPr>
          <w:rFonts w:ascii="Arial" w:hAnsi="Arial" w:cs="Arial"/>
          <w:u w:val="single"/>
        </w:rPr>
        <w:tab/>
      </w:r>
      <w:r w:rsidR="005F7199">
        <w:rPr>
          <w:rFonts w:ascii="Arial" w:hAnsi="Arial" w:cs="Arial"/>
          <w:u w:val="single"/>
        </w:rPr>
        <w:tab/>
      </w:r>
      <w:r w:rsidR="005F7199">
        <w:rPr>
          <w:rFonts w:ascii="Arial" w:hAnsi="Arial" w:cs="Arial"/>
          <w:u w:val="single"/>
        </w:rPr>
        <w:tab/>
      </w:r>
      <w:r w:rsidR="005F7199">
        <w:rPr>
          <w:rFonts w:ascii="Arial" w:hAnsi="Arial" w:cs="Arial"/>
          <w:u w:val="single"/>
        </w:rPr>
        <w:tab/>
      </w:r>
      <w:r w:rsidRPr="00A41052">
        <w:rPr>
          <w:rFonts w:ascii="Arial" w:hAnsi="Arial" w:cs="Arial"/>
        </w:rPr>
        <w:t xml:space="preserve">. Team members present the work completed during the Sprint, answer stakeholder questions, and note their suggested changes. </w:t>
      </w:r>
    </w:p>
    <w:p w:rsidR="00EF3833" w:rsidRPr="003D4BD9" w:rsidRDefault="00EF3833" w:rsidP="00EF3833">
      <w:pPr>
        <w:pStyle w:val="Heading3"/>
        <w:rPr>
          <w:rFonts w:cs="Arial"/>
        </w:rPr>
      </w:pPr>
      <w:bookmarkStart w:id="155" w:name="_Toc332646323"/>
    </w:p>
    <w:p w:rsidR="00EF3833" w:rsidRPr="003D4BD9" w:rsidRDefault="00EF3833" w:rsidP="00EF3833">
      <w:pPr>
        <w:pStyle w:val="Heading3"/>
      </w:pPr>
      <w:r w:rsidRPr="003D4BD9">
        <w:t>Sprint Review Meeting Overview</w:t>
      </w:r>
      <w:bookmarkEnd w:id="155"/>
    </w:p>
    <w:p w:rsidR="00EF3833" w:rsidRPr="003D4BD9" w:rsidRDefault="00EF3833" w:rsidP="00EF3833">
      <w:pPr>
        <w:rPr>
          <w:rFonts w:ascii="Arial" w:hAnsi="Arial" w:cs="Arial"/>
        </w:rPr>
      </w:pPr>
      <w:r w:rsidRPr="003D4BD9">
        <w:rPr>
          <w:rFonts w:ascii="Arial" w:hAnsi="Arial" w:cs="Arial"/>
          <w:noProof/>
        </w:rPr>
        <w:drawing>
          <wp:inline distT="0" distB="0" distL="0" distR="0">
            <wp:extent cx="5486400" cy="332422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2" r:lo="rId123" r:qs="rId124" r:cs="rId125"/>
              </a:graphicData>
            </a:graphic>
          </wp:inline>
        </w:drawing>
      </w:r>
    </w:p>
    <w:p w:rsidR="00EF3833" w:rsidRPr="003D4BD9" w:rsidRDefault="00EF3833" w:rsidP="00EF3833">
      <w:pPr>
        <w:rPr>
          <w:rFonts w:ascii="Arial" w:eastAsiaTheme="majorEastAsia" w:hAnsi="Arial" w:cs="Arial"/>
          <w:b/>
          <w:bCs/>
          <w:color w:val="365F91" w:themeColor="accent1" w:themeShade="BF"/>
        </w:rPr>
      </w:pPr>
      <w:bookmarkStart w:id="156" w:name="_Toc332646324"/>
      <w:r w:rsidRPr="003D4BD9">
        <w:rPr>
          <w:rFonts w:ascii="Arial" w:hAnsi="Arial" w:cs="Arial"/>
        </w:rPr>
        <w:br w:type="page"/>
      </w:r>
    </w:p>
    <w:p w:rsidR="00EF3833" w:rsidRDefault="00EF3833" w:rsidP="00EF3833">
      <w:pPr>
        <w:pStyle w:val="Heading2"/>
        <w:rPr>
          <w:rFonts w:ascii="Arial" w:hAnsi="Arial" w:cs="Arial"/>
          <w:color w:val="0D0D0D" w:themeColor="text1" w:themeTint="F2"/>
          <w:sz w:val="22"/>
          <w:szCs w:val="22"/>
        </w:rPr>
      </w:pPr>
      <w:bookmarkStart w:id="157" w:name="_Toc336865258"/>
    </w:p>
    <w:p w:rsidR="00EF3833" w:rsidRPr="003D4BD9" w:rsidRDefault="00EF3833" w:rsidP="00EF3833">
      <w:pPr>
        <w:pStyle w:val="Heading2"/>
      </w:pPr>
      <w:bookmarkStart w:id="158" w:name="_Toc340836821"/>
      <w:r w:rsidRPr="003D4BD9">
        <w:t xml:space="preserve">Sprint </w:t>
      </w:r>
      <w:r w:rsidRPr="00EF3833">
        <w:t>Retrospective</w:t>
      </w:r>
      <w:r w:rsidRPr="003D4BD9">
        <w:t xml:space="preserve"> Meeting</w:t>
      </w:r>
      <w:bookmarkEnd w:id="156"/>
      <w:bookmarkEnd w:id="157"/>
      <w:bookmarkEnd w:id="158"/>
    </w:p>
    <w:p w:rsidR="00EF3833" w:rsidRPr="003D4BD9" w:rsidRDefault="00EF3833" w:rsidP="00EF3833">
      <w:pPr>
        <w:rPr>
          <w:rFonts w:ascii="Arial" w:hAnsi="Arial" w:cs="Arial"/>
        </w:rPr>
      </w:pPr>
      <w:r w:rsidRPr="003D4BD9">
        <w:rPr>
          <w:rFonts w:ascii="Arial" w:hAnsi="Arial" w:cs="Arial"/>
          <w:noProof/>
        </w:rPr>
        <w:drawing>
          <wp:inline distT="0" distB="0" distL="0" distR="0">
            <wp:extent cx="5848350" cy="1866900"/>
            <wp:effectExtent l="7620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7" r:lo="rId128" r:qs="rId129" r:cs="rId130"/>
              </a:graphicData>
            </a:graphic>
          </wp:inline>
        </w:drawing>
      </w:r>
    </w:p>
    <w:p w:rsidR="00EF3833" w:rsidRPr="00F73F47" w:rsidRDefault="00EF3833" w:rsidP="00EF3833">
      <w:pPr>
        <w:rPr>
          <w:rFonts w:ascii="Arial" w:hAnsi="Arial" w:cs="Arial"/>
        </w:rPr>
      </w:pPr>
      <w:r w:rsidRPr="00F73F47">
        <w:rPr>
          <w:rFonts w:ascii="Arial" w:hAnsi="Arial" w:cs="Arial"/>
        </w:rPr>
        <w:t xml:space="preserve">Following the Sprint Review, the team gets together for the Sprint Retrospective Meeting. This is an opportunity for the Scrum Team to take a step back to introspect the previous Sprint and identify potential improvements in the process. These improvements can result in a simple agreement between the team members to do things differently going forward, but also in defining non-functional items in the Product Backlog. </w:t>
      </w:r>
    </w:p>
    <w:p w:rsidR="00EF3833" w:rsidRPr="00F73F47" w:rsidRDefault="00EF3833" w:rsidP="00EF3833">
      <w:pPr>
        <w:pStyle w:val="ListParagraph"/>
        <w:numPr>
          <w:ilvl w:val="0"/>
          <w:numId w:val="38"/>
        </w:numPr>
        <w:rPr>
          <w:rFonts w:cs="Arial"/>
        </w:rPr>
      </w:pPr>
      <w:r w:rsidRPr="00F73F47">
        <w:rPr>
          <w:rFonts w:cs="Arial"/>
        </w:rPr>
        <w:t xml:space="preserve">The Retrospective Meeting is attended by the Scrum Master and the team members. The product owner can attend, but does not have to. </w:t>
      </w:r>
    </w:p>
    <w:p w:rsidR="00EF3833" w:rsidRPr="00F73F47" w:rsidRDefault="00EF3833" w:rsidP="00EF3833">
      <w:pPr>
        <w:pStyle w:val="ListParagraph"/>
        <w:numPr>
          <w:ilvl w:val="0"/>
          <w:numId w:val="38"/>
        </w:numPr>
        <w:rPr>
          <w:rFonts w:cs="Arial"/>
        </w:rPr>
      </w:pPr>
      <w:r w:rsidRPr="00F73F47">
        <w:rPr>
          <w:rFonts w:cs="Arial"/>
        </w:rPr>
        <w:t xml:space="preserve">The team discusses what went well during the past Sprint and what did not. </w:t>
      </w:r>
    </w:p>
    <w:p w:rsidR="00EF3833" w:rsidRPr="00F73F47" w:rsidRDefault="00EF3833" w:rsidP="00EF3833">
      <w:pPr>
        <w:pStyle w:val="ListParagraph"/>
        <w:numPr>
          <w:ilvl w:val="0"/>
          <w:numId w:val="38"/>
        </w:numPr>
        <w:rPr>
          <w:rFonts w:cs="Arial"/>
        </w:rPr>
      </w:pPr>
      <w:r w:rsidRPr="00F73F47">
        <w:rPr>
          <w:rFonts w:cs="Arial"/>
        </w:rPr>
        <w:t>The team tries to raise any issues they faced during the past Sprint, and how they can address those issues.</w:t>
      </w:r>
    </w:p>
    <w:p w:rsidR="00EF3833" w:rsidRPr="00F73F47" w:rsidRDefault="00EF3833" w:rsidP="00EF3833">
      <w:pPr>
        <w:pStyle w:val="ListParagraph"/>
        <w:numPr>
          <w:ilvl w:val="0"/>
          <w:numId w:val="38"/>
        </w:numPr>
        <w:rPr>
          <w:rFonts w:cs="Arial"/>
        </w:rPr>
      </w:pPr>
      <w:r w:rsidRPr="00F73F47">
        <w:rPr>
          <w:rFonts w:cs="Arial"/>
        </w:rPr>
        <w:t xml:space="preserve">The team identifies potential improvements to its functioning. </w:t>
      </w:r>
    </w:p>
    <w:p w:rsidR="00EF3833" w:rsidRPr="00F73F47" w:rsidRDefault="00EF3833" w:rsidP="00EF3833">
      <w:pPr>
        <w:pStyle w:val="ListParagraph"/>
        <w:numPr>
          <w:ilvl w:val="0"/>
          <w:numId w:val="38"/>
        </w:numPr>
        <w:rPr>
          <w:rFonts w:cs="Arial"/>
        </w:rPr>
      </w:pPr>
      <w:r w:rsidRPr="00F73F47">
        <w:rPr>
          <w:rFonts w:cs="Arial"/>
        </w:rPr>
        <w:t xml:space="preserve">The team also reviews and tries to improve the definition of </w:t>
      </w:r>
      <w:r w:rsidR="00F73F47">
        <w:rPr>
          <w:rFonts w:cs="Arial"/>
          <w:u w:val="single"/>
        </w:rPr>
        <w:tab/>
      </w:r>
      <w:r w:rsidR="00F73F47">
        <w:rPr>
          <w:rFonts w:cs="Arial"/>
          <w:u w:val="single"/>
        </w:rPr>
        <w:tab/>
      </w:r>
      <w:r w:rsidRPr="00F73F47">
        <w:rPr>
          <w:rFonts w:cs="Arial"/>
          <w:color w:val="4F81BD" w:themeColor="accent1"/>
          <w:u w:val="single"/>
        </w:rPr>
        <w:t xml:space="preserve"> </w:t>
      </w:r>
    </w:p>
    <w:p w:rsidR="00EF3833" w:rsidRPr="00F73F47" w:rsidRDefault="00EF3833" w:rsidP="00EF3833">
      <w:pPr>
        <w:pStyle w:val="ListParagraph"/>
        <w:rPr>
          <w:rFonts w:cs="Arial"/>
          <w:color w:val="FF0000"/>
        </w:rPr>
      </w:pPr>
    </w:p>
    <w:p w:rsidR="00EF3833" w:rsidRDefault="00EF3833" w:rsidP="00EF3833">
      <w:pPr>
        <w:rPr>
          <w:rFonts w:ascii="Arial" w:hAnsi="Arial" w:cs="Arial"/>
          <w:b/>
          <w:color w:val="FF0000"/>
        </w:rPr>
      </w:pPr>
    </w:p>
    <w:p w:rsidR="00F73F47" w:rsidRDefault="00F73F47" w:rsidP="00EF3833">
      <w:pPr>
        <w:rPr>
          <w:rFonts w:ascii="Arial" w:hAnsi="Arial" w:cs="Arial"/>
          <w:b/>
          <w:color w:val="FF0000"/>
        </w:rPr>
      </w:pPr>
    </w:p>
    <w:p w:rsidR="00F73F47" w:rsidRDefault="00F73F47">
      <w:pPr>
        <w:rPr>
          <w:rFonts w:ascii="Arial" w:hAnsi="Arial" w:cs="Arial"/>
          <w:b/>
          <w:color w:val="FF0000"/>
        </w:rPr>
      </w:pPr>
      <w:r>
        <w:rPr>
          <w:rFonts w:ascii="Arial" w:hAnsi="Arial" w:cs="Arial"/>
          <w:b/>
          <w:color w:val="FF0000"/>
        </w:rPr>
        <w:br w:type="page"/>
      </w:r>
    </w:p>
    <w:p w:rsidR="00F73F47" w:rsidRPr="003D4BD9" w:rsidRDefault="00F73F47" w:rsidP="00EF3833">
      <w:pPr>
        <w:rPr>
          <w:rFonts w:ascii="Arial" w:hAnsi="Arial" w:cs="Arial"/>
          <w:b/>
          <w:color w:val="FF0000"/>
        </w:rPr>
      </w:pPr>
    </w:p>
    <w:p w:rsidR="00EF3833" w:rsidRPr="003D4BD9" w:rsidRDefault="00EF3833" w:rsidP="00EF3833">
      <w:pPr>
        <w:pStyle w:val="Heading2"/>
      </w:pPr>
      <w:bookmarkStart w:id="159" w:name="_Toc340836822"/>
      <w:r w:rsidRPr="003D4BD9">
        <w:t>Chapter Quiz</w:t>
      </w:r>
      <w:bookmarkEnd w:id="159"/>
    </w:p>
    <w:p w:rsidR="00EF3833" w:rsidRPr="00F73F47" w:rsidRDefault="00EF3833" w:rsidP="00EF3833">
      <w:pPr>
        <w:pStyle w:val="ListParagraph"/>
        <w:numPr>
          <w:ilvl w:val="0"/>
          <w:numId w:val="39"/>
        </w:numPr>
        <w:tabs>
          <w:tab w:val="left" w:pos="426"/>
        </w:tabs>
        <w:rPr>
          <w:rFonts w:cs="Arial"/>
        </w:rPr>
      </w:pPr>
      <w:r w:rsidRPr="00F73F47">
        <w:rPr>
          <w:rFonts w:cs="Arial"/>
        </w:rPr>
        <w:t>Which of the following is NOT discussed in a Daily Stand-up</w:t>
      </w:r>
    </w:p>
    <w:p w:rsidR="00EF3833" w:rsidRPr="00F73F47" w:rsidRDefault="00EF3833" w:rsidP="00EF3833">
      <w:pPr>
        <w:pStyle w:val="ListParagraph"/>
        <w:numPr>
          <w:ilvl w:val="1"/>
          <w:numId w:val="39"/>
        </w:numPr>
        <w:tabs>
          <w:tab w:val="left" w:pos="426"/>
        </w:tabs>
        <w:rPr>
          <w:rFonts w:cs="Arial"/>
        </w:rPr>
      </w:pPr>
      <w:r w:rsidRPr="00F73F47">
        <w:rPr>
          <w:rFonts w:cs="Arial"/>
        </w:rPr>
        <w:t>What was done by a member since the last meeting</w:t>
      </w:r>
    </w:p>
    <w:p w:rsidR="00EF3833" w:rsidRPr="00F73F47" w:rsidRDefault="00EF3833" w:rsidP="00EF3833">
      <w:pPr>
        <w:pStyle w:val="ListParagraph"/>
        <w:numPr>
          <w:ilvl w:val="1"/>
          <w:numId w:val="39"/>
        </w:numPr>
        <w:tabs>
          <w:tab w:val="left" w:pos="426"/>
        </w:tabs>
        <w:rPr>
          <w:rFonts w:cs="Arial"/>
        </w:rPr>
      </w:pPr>
      <w:r w:rsidRPr="00F73F47">
        <w:rPr>
          <w:rFonts w:cs="Arial"/>
        </w:rPr>
        <w:t>What the member plans to do till the next meeting</w:t>
      </w:r>
    </w:p>
    <w:p w:rsidR="00EF3833" w:rsidRPr="00F73F47" w:rsidRDefault="00EF3833" w:rsidP="00EF3833">
      <w:pPr>
        <w:pStyle w:val="ListParagraph"/>
        <w:numPr>
          <w:ilvl w:val="1"/>
          <w:numId w:val="39"/>
        </w:numPr>
        <w:tabs>
          <w:tab w:val="left" w:pos="426"/>
        </w:tabs>
        <w:rPr>
          <w:rFonts w:cs="Arial"/>
        </w:rPr>
      </w:pPr>
      <w:r w:rsidRPr="00F73F47">
        <w:rPr>
          <w:rFonts w:cs="Arial"/>
        </w:rPr>
        <w:t>What are the learning that the member has gained from his/her work</w:t>
      </w:r>
    </w:p>
    <w:p w:rsidR="00EF3833" w:rsidRPr="00F73F47" w:rsidRDefault="00EF3833" w:rsidP="00EF3833">
      <w:pPr>
        <w:pStyle w:val="ListParagraph"/>
        <w:numPr>
          <w:ilvl w:val="1"/>
          <w:numId w:val="39"/>
        </w:numPr>
        <w:tabs>
          <w:tab w:val="left" w:pos="426"/>
        </w:tabs>
        <w:rPr>
          <w:rFonts w:cs="Arial"/>
        </w:rPr>
      </w:pPr>
      <w:r w:rsidRPr="00F73F47">
        <w:rPr>
          <w:rFonts w:cs="Arial"/>
        </w:rPr>
        <w:t>Any impediments faced by the member</w:t>
      </w:r>
    </w:p>
    <w:p w:rsidR="00EF3833" w:rsidRPr="00F73F47" w:rsidRDefault="00EF3833" w:rsidP="00EF3833">
      <w:pPr>
        <w:pStyle w:val="ListParagraph"/>
        <w:tabs>
          <w:tab w:val="left" w:pos="426"/>
        </w:tabs>
        <w:rPr>
          <w:rFonts w:cs="Arial"/>
        </w:rPr>
      </w:pPr>
      <w:r w:rsidRPr="00F73F47">
        <w:rPr>
          <w:rFonts w:cs="Arial"/>
        </w:rPr>
        <w:t>Ans.</w:t>
      </w:r>
    </w:p>
    <w:p w:rsidR="00EF3833" w:rsidRPr="00F73F47" w:rsidRDefault="00EF3833" w:rsidP="00EF3833">
      <w:pPr>
        <w:pStyle w:val="ListParagraph"/>
        <w:tabs>
          <w:tab w:val="left" w:pos="426"/>
        </w:tabs>
        <w:rPr>
          <w:rFonts w:cs="Arial"/>
        </w:rPr>
      </w:pPr>
    </w:p>
    <w:p w:rsidR="00EF3833" w:rsidRPr="00F73F47" w:rsidRDefault="00EF3833" w:rsidP="00EF3833">
      <w:pPr>
        <w:pStyle w:val="ListParagraph"/>
        <w:numPr>
          <w:ilvl w:val="0"/>
          <w:numId w:val="39"/>
        </w:numPr>
        <w:tabs>
          <w:tab w:val="left" w:pos="426"/>
        </w:tabs>
        <w:rPr>
          <w:rFonts w:cs="Arial"/>
        </w:rPr>
      </w:pPr>
      <w:r w:rsidRPr="00F73F47">
        <w:rPr>
          <w:rFonts w:cs="Arial"/>
        </w:rPr>
        <w:t>What is the duration of a typical Stand-up meeting</w:t>
      </w:r>
    </w:p>
    <w:p w:rsidR="00EF3833" w:rsidRPr="00F73F47" w:rsidRDefault="00EF3833" w:rsidP="00EF3833">
      <w:pPr>
        <w:pStyle w:val="ListParagraph"/>
        <w:numPr>
          <w:ilvl w:val="1"/>
          <w:numId w:val="39"/>
        </w:numPr>
        <w:tabs>
          <w:tab w:val="left" w:pos="426"/>
        </w:tabs>
        <w:rPr>
          <w:rFonts w:cs="Arial"/>
        </w:rPr>
      </w:pPr>
      <w:r w:rsidRPr="00F73F47">
        <w:rPr>
          <w:rFonts w:cs="Arial"/>
        </w:rPr>
        <w:t>5 minutes</w:t>
      </w:r>
    </w:p>
    <w:p w:rsidR="00EF3833" w:rsidRPr="00F73F47" w:rsidRDefault="00EF3833" w:rsidP="00EF3833">
      <w:pPr>
        <w:pStyle w:val="ListParagraph"/>
        <w:numPr>
          <w:ilvl w:val="1"/>
          <w:numId w:val="39"/>
        </w:numPr>
        <w:tabs>
          <w:tab w:val="left" w:pos="426"/>
        </w:tabs>
        <w:rPr>
          <w:rFonts w:cs="Arial"/>
        </w:rPr>
      </w:pPr>
      <w:r w:rsidRPr="00F73F47">
        <w:rPr>
          <w:rFonts w:cs="Arial"/>
        </w:rPr>
        <w:t>1 hour</w:t>
      </w:r>
    </w:p>
    <w:p w:rsidR="00EF3833" w:rsidRPr="00F73F47" w:rsidRDefault="00EF3833" w:rsidP="00EF3833">
      <w:pPr>
        <w:pStyle w:val="ListParagraph"/>
        <w:numPr>
          <w:ilvl w:val="1"/>
          <w:numId w:val="39"/>
        </w:numPr>
        <w:tabs>
          <w:tab w:val="left" w:pos="426"/>
        </w:tabs>
        <w:rPr>
          <w:rFonts w:cs="Arial"/>
        </w:rPr>
      </w:pPr>
      <w:r w:rsidRPr="00F73F47">
        <w:rPr>
          <w:rFonts w:cs="Arial"/>
        </w:rPr>
        <w:t>15 minutes</w:t>
      </w:r>
    </w:p>
    <w:p w:rsidR="00EF3833" w:rsidRPr="00F73F47" w:rsidRDefault="00EF3833" w:rsidP="00EF3833">
      <w:pPr>
        <w:pStyle w:val="ListParagraph"/>
        <w:numPr>
          <w:ilvl w:val="1"/>
          <w:numId w:val="39"/>
        </w:numPr>
        <w:tabs>
          <w:tab w:val="left" w:pos="426"/>
        </w:tabs>
        <w:rPr>
          <w:rFonts w:cs="Arial"/>
        </w:rPr>
      </w:pPr>
      <w:r w:rsidRPr="00F73F47">
        <w:rPr>
          <w:rFonts w:cs="Arial"/>
        </w:rPr>
        <w:t>Stand-up meetings aren’t time boxed</w:t>
      </w:r>
    </w:p>
    <w:p w:rsidR="00EF3833" w:rsidRPr="00F73F47" w:rsidRDefault="00F73F47" w:rsidP="00EF3833">
      <w:pPr>
        <w:pStyle w:val="ListParagraph"/>
        <w:tabs>
          <w:tab w:val="left" w:pos="426"/>
        </w:tabs>
        <w:rPr>
          <w:rFonts w:cs="Arial"/>
        </w:rPr>
      </w:pPr>
      <w:r>
        <w:rPr>
          <w:rFonts w:cs="Arial"/>
        </w:rPr>
        <w:t xml:space="preserve">Ans. </w:t>
      </w:r>
    </w:p>
    <w:p w:rsidR="00EF3833" w:rsidRPr="00F73F47" w:rsidRDefault="00EF3833" w:rsidP="00EF3833">
      <w:pPr>
        <w:pStyle w:val="ListParagraph"/>
        <w:tabs>
          <w:tab w:val="left" w:pos="426"/>
        </w:tabs>
        <w:rPr>
          <w:rFonts w:cs="Arial"/>
        </w:rPr>
      </w:pPr>
    </w:p>
    <w:p w:rsidR="00EF3833" w:rsidRPr="00F73F47" w:rsidDel="00EF680E" w:rsidRDefault="00EF3833" w:rsidP="00EF3833">
      <w:pPr>
        <w:pStyle w:val="ListParagraph"/>
        <w:tabs>
          <w:tab w:val="left" w:pos="426"/>
        </w:tabs>
        <w:rPr>
          <w:del w:id="160" w:author="RUTH" w:date="2012-11-10T05:26:00Z"/>
          <w:rFonts w:cs="Arial"/>
        </w:rPr>
      </w:pPr>
    </w:p>
    <w:p w:rsidR="00EF3833" w:rsidRPr="00F73F47" w:rsidRDefault="00EF3833" w:rsidP="00EF3833">
      <w:pPr>
        <w:pStyle w:val="ListParagraph"/>
        <w:numPr>
          <w:ilvl w:val="0"/>
          <w:numId w:val="39"/>
        </w:numPr>
        <w:tabs>
          <w:tab w:val="left" w:pos="426"/>
        </w:tabs>
        <w:rPr>
          <w:rFonts w:cs="Arial"/>
        </w:rPr>
      </w:pPr>
      <w:r w:rsidRPr="00F73F47">
        <w:rPr>
          <w:rFonts w:cs="Arial"/>
        </w:rPr>
        <w:t>Conducting the Daily Stand-up is a responsibility of</w:t>
      </w:r>
    </w:p>
    <w:p w:rsidR="00EF3833" w:rsidRPr="00F73F47" w:rsidRDefault="00EF3833" w:rsidP="00EF3833">
      <w:pPr>
        <w:pStyle w:val="ListParagraph"/>
        <w:numPr>
          <w:ilvl w:val="1"/>
          <w:numId w:val="39"/>
        </w:numPr>
        <w:tabs>
          <w:tab w:val="left" w:pos="426"/>
        </w:tabs>
        <w:rPr>
          <w:rFonts w:cs="Arial"/>
        </w:rPr>
      </w:pPr>
      <w:r w:rsidRPr="00F73F47">
        <w:rPr>
          <w:rFonts w:cs="Arial"/>
        </w:rPr>
        <w:t>Scrum Master</w:t>
      </w:r>
    </w:p>
    <w:p w:rsidR="00EF3833" w:rsidRPr="00F73F47" w:rsidRDefault="00EF3833" w:rsidP="00EF3833">
      <w:pPr>
        <w:pStyle w:val="ListParagraph"/>
        <w:numPr>
          <w:ilvl w:val="1"/>
          <w:numId w:val="39"/>
        </w:numPr>
        <w:tabs>
          <w:tab w:val="left" w:pos="426"/>
        </w:tabs>
        <w:rPr>
          <w:rFonts w:cs="Arial"/>
        </w:rPr>
      </w:pPr>
      <w:r w:rsidRPr="00F73F47">
        <w:rPr>
          <w:rFonts w:cs="Arial"/>
        </w:rPr>
        <w:t>Product Owner</w:t>
      </w:r>
    </w:p>
    <w:p w:rsidR="00EF3833" w:rsidRPr="00F73F47" w:rsidRDefault="00EF3833" w:rsidP="00EF3833">
      <w:pPr>
        <w:pStyle w:val="ListParagraph"/>
        <w:numPr>
          <w:ilvl w:val="1"/>
          <w:numId w:val="39"/>
        </w:numPr>
        <w:tabs>
          <w:tab w:val="left" w:pos="426"/>
        </w:tabs>
        <w:rPr>
          <w:rFonts w:cs="Arial"/>
        </w:rPr>
      </w:pPr>
      <w:r w:rsidRPr="00F73F47">
        <w:rPr>
          <w:rFonts w:cs="Arial"/>
        </w:rPr>
        <w:t>Development team lead</w:t>
      </w:r>
    </w:p>
    <w:p w:rsidR="00EF3833" w:rsidRPr="00F73F47" w:rsidRDefault="00EF3833" w:rsidP="00EF3833">
      <w:pPr>
        <w:pStyle w:val="ListParagraph"/>
        <w:numPr>
          <w:ilvl w:val="1"/>
          <w:numId w:val="39"/>
        </w:numPr>
        <w:tabs>
          <w:tab w:val="left" w:pos="426"/>
        </w:tabs>
        <w:rPr>
          <w:rFonts w:cs="Arial"/>
        </w:rPr>
      </w:pPr>
      <w:r w:rsidRPr="00F73F47">
        <w:rPr>
          <w:rFonts w:cs="Arial"/>
        </w:rPr>
        <w:t>Collective responsibility of the group</w:t>
      </w:r>
    </w:p>
    <w:p w:rsidR="00EF3833" w:rsidRPr="00F73F47" w:rsidRDefault="00F73F47" w:rsidP="00EF3833">
      <w:pPr>
        <w:pStyle w:val="ListParagraph"/>
        <w:tabs>
          <w:tab w:val="left" w:pos="426"/>
        </w:tabs>
        <w:rPr>
          <w:rFonts w:cs="Arial"/>
        </w:rPr>
      </w:pPr>
      <w:r>
        <w:rPr>
          <w:rFonts w:cs="Arial"/>
        </w:rPr>
        <w:t xml:space="preserve">Ans. </w:t>
      </w:r>
    </w:p>
    <w:p w:rsidR="00EF3833" w:rsidRPr="00F73F47" w:rsidRDefault="00EF3833" w:rsidP="00EF3833">
      <w:pPr>
        <w:pStyle w:val="ListParagraph"/>
        <w:tabs>
          <w:tab w:val="left" w:pos="426"/>
        </w:tabs>
        <w:rPr>
          <w:rFonts w:cs="Arial"/>
        </w:rPr>
      </w:pPr>
    </w:p>
    <w:p w:rsidR="00EF3833" w:rsidRPr="00F73F47" w:rsidRDefault="00EF3833" w:rsidP="00EF3833">
      <w:pPr>
        <w:pStyle w:val="ListParagraph"/>
        <w:numPr>
          <w:ilvl w:val="0"/>
          <w:numId w:val="39"/>
        </w:numPr>
        <w:rPr>
          <w:rFonts w:cs="Arial"/>
        </w:rPr>
      </w:pPr>
      <w:r w:rsidRPr="00F73F47">
        <w:rPr>
          <w:rFonts w:cs="Arial"/>
        </w:rPr>
        <w:t>Sprint Burndown Chart is a tool used by teams to</w:t>
      </w:r>
    </w:p>
    <w:p w:rsidR="00EF3833" w:rsidRPr="00F73F47" w:rsidRDefault="00EF3833" w:rsidP="00EF3833">
      <w:pPr>
        <w:pStyle w:val="ListParagraph"/>
        <w:numPr>
          <w:ilvl w:val="1"/>
          <w:numId w:val="39"/>
        </w:numPr>
        <w:rPr>
          <w:rFonts w:cs="Arial"/>
        </w:rPr>
      </w:pPr>
      <w:r w:rsidRPr="00F73F47">
        <w:rPr>
          <w:rFonts w:cs="Arial"/>
        </w:rPr>
        <w:t>Measure the work completed by them during a Sprint</w:t>
      </w:r>
    </w:p>
    <w:p w:rsidR="00EF3833" w:rsidRPr="00F73F47" w:rsidRDefault="00EF3833" w:rsidP="00EF3833">
      <w:pPr>
        <w:pStyle w:val="ListParagraph"/>
        <w:numPr>
          <w:ilvl w:val="1"/>
          <w:numId w:val="39"/>
        </w:numPr>
        <w:rPr>
          <w:rFonts w:cs="Arial"/>
        </w:rPr>
      </w:pPr>
      <w:r w:rsidRPr="00F73F47">
        <w:rPr>
          <w:rFonts w:cs="Arial"/>
        </w:rPr>
        <w:t>Measure the work left to be completed during the Sprint</w:t>
      </w:r>
    </w:p>
    <w:p w:rsidR="00EF3833" w:rsidRPr="00F73F47" w:rsidRDefault="00EF3833" w:rsidP="00EF3833">
      <w:pPr>
        <w:pStyle w:val="ListParagraph"/>
        <w:numPr>
          <w:ilvl w:val="1"/>
          <w:numId w:val="39"/>
        </w:numPr>
        <w:rPr>
          <w:rFonts w:cs="Arial"/>
        </w:rPr>
      </w:pPr>
      <w:r w:rsidRPr="00F73F47">
        <w:rPr>
          <w:rFonts w:cs="Arial"/>
        </w:rPr>
        <w:t>Calculate  team velocity</w:t>
      </w:r>
    </w:p>
    <w:p w:rsidR="00EF3833" w:rsidRPr="00F73F47" w:rsidRDefault="00EF3833" w:rsidP="00EF3833">
      <w:pPr>
        <w:pStyle w:val="ListParagraph"/>
        <w:numPr>
          <w:ilvl w:val="1"/>
          <w:numId w:val="39"/>
        </w:numPr>
        <w:rPr>
          <w:rFonts w:cs="Arial"/>
        </w:rPr>
      </w:pPr>
      <w:r w:rsidRPr="00F73F47">
        <w:rPr>
          <w:rFonts w:cs="Arial"/>
        </w:rPr>
        <w:t>Identify the low performing team members</w:t>
      </w:r>
    </w:p>
    <w:p w:rsidR="00F73F47" w:rsidRPr="00F73F47" w:rsidRDefault="00EF3833" w:rsidP="00F73F47">
      <w:pPr>
        <w:pStyle w:val="ListParagraph"/>
        <w:rPr>
          <w:rFonts w:cs="Arial"/>
        </w:rPr>
      </w:pPr>
      <w:r w:rsidRPr="00F73F47">
        <w:rPr>
          <w:rFonts w:cs="Arial"/>
        </w:rPr>
        <w:t>Ans.</w:t>
      </w:r>
    </w:p>
    <w:p w:rsidR="00EF3833" w:rsidRPr="00F73F47" w:rsidRDefault="00EF3833" w:rsidP="00EF3833">
      <w:pPr>
        <w:pStyle w:val="ListParagraph"/>
        <w:rPr>
          <w:rFonts w:cs="Arial"/>
        </w:rPr>
      </w:pPr>
    </w:p>
    <w:p w:rsidR="00EF3833" w:rsidRPr="00F73F47" w:rsidRDefault="00EF3833" w:rsidP="00EF3833">
      <w:pPr>
        <w:pStyle w:val="ListParagraph"/>
        <w:rPr>
          <w:rFonts w:cs="Arial"/>
        </w:rPr>
      </w:pPr>
    </w:p>
    <w:p w:rsidR="00EF3833" w:rsidRPr="00F73F47" w:rsidRDefault="00EF3833" w:rsidP="00EF3833">
      <w:pPr>
        <w:pStyle w:val="ListParagraph"/>
        <w:numPr>
          <w:ilvl w:val="0"/>
          <w:numId w:val="39"/>
        </w:numPr>
        <w:rPr>
          <w:rFonts w:cs="Arial"/>
        </w:rPr>
      </w:pPr>
      <w:r w:rsidRPr="00F73F47">
        <w:rPr>
          <w:rFonts w:cs="Arial"/>
        </w:rPr>
        <w:t xml:space="preserve">The meeting in which the team discusses the tasks to be completed in the next Sprint is known as </w:t>
      </w:r>
    </w:p>
    <w:p w:rsidR="00EF3833" w:rsidRPr="00F73F47" w:rsidRDefault="00EF3833" w:rsidP="00EF3833">
      <w:pPr>
        <w:pStyle w:val="ListParagraph"/>
        <w:numPr>
          <w:ilvl w:val="1"/>
          <w:numId w:val="39"/>
        </w:numPr>
        <w:rPr>
          <w:rFonts w:cs="Arial"/>
        </w:rPr>
      </w:pPr>
      <w:r w:rsidRPr="00F73F47">
        <w:rPr>
          <w:rFonts w:cs="Arial"/>
        </w:rPr>
        <w:t>Product vision meeting</w:t>
      </w:r>
    </w:p>
    <w:p w:rsidR="00EF3833" w:rsidRPr="00F73F47" w:rsidRDefault="00EF3833" w:rsidP="00EF3833">
      <w:pPr>
        <w:pStyle w:val="ListParagraph"/>
        <w:numPr>
          <w:ilvl w:val="1"/>
          <w:numId w:val="39"/>
        </w:numPr>
        <w:rPr>
          <w:rFonts w:cs="Arial"/>
        </w:rPr>
      </w:pPr>
      <w:r w:rsidRPr="00F73F47">
        <w:rPr>
          <w:rFonts w:cs="Arial"/>
        </w:rPr>
        <w:t>Sprint Planning meeting</w:t>
      </w:r>
    </w:p>
    <w:p w:rsidR="00EF3833" w:rsidRPr="00F73F47" w:rsidRDefault="00EF3833" w:rsidP="00EF3833">
      <w:pPr>
        <w:pStyle w:val="ListParagraph"/>
        <w:numPr>
          <w:ilvl w:val="1"/>
          <w:numId w:val="39"/>
        </w:numPr>
        <w:rPr>
          <w:rFonts w:cs="Arial"/>
        </w:rPr>
      </w:pPr>
      <w:r w:rsidRPr="00F73F47">
        <w:rPr>
          <w:rFonts w:cs="Arial"/>
        </w:rPr>
        <w:t>Sprint Review meeting</w:t>
      </w:r>
    </w:p>
    <w:p w:rsidR="00EF3833" w:rsidRPr="00F73F47" w:rsidRDefault="00EF3833" w:rsidP="00EF3833">
      <w:pPr>
        <w:pStyle w:val="ListParagraph"/>
        <w:numPr>
          <w:ilvl w:val="1"/>
          <w:numId w:val="39"/>
        </w:numPr>
        <w:rPr>
          <w:rFonts w:cs="Arial"/>
        </w:rPr>
      </w:pPr>
      <w:r w:rsidRPr="00F73F47">
        <w:rPr>
          <w:rFonts w:cs="Arial"/>
        </w:rPr>
        <w:t>Sprint retrospective meeting</w:t>
      </w:r>
    </w:p>
    <w:p w:rsidR="00EF3833" w:rsidRPr="00F73F47" w:rsidRDefault="00F73F47" w:rsidP="00EF3833">
      <w:pPr>
        <w:pStyle w:val="ListParagraph"/>
        <w:rPr>
          <w:rFonts w:cs="Arial"/>
        </w:rPr>
      </w:pPr>
      <w:r>
        <w:rPr>
          <w:rFonts w:cs="Arial"/>
        </w:rPr>
        <w:t>Ans.</w:t>
      </w:r>
    </w:p>
    <w:p w:rsidR="00EF3833" w:rsidRPr="00F73F47" w:rsidRDefault="00EF3833" w:rsidP="00EF3833">
      <w:pPr>
        <w:pStyle w:val="ListParagraph"/>
        <w:rPr>
          <w:rFonts w:cs="Arial"/>
        </w:rPr>
      </w:pPr>
    </w:p>
    <w:p w:rsidR="00EF3833" w:rsidRPr="00F73F47" w:rsidRDefault="00EF3833" w:rsidP="00EF3833">
      <w:pPr>
        <w:pStyle w:val="ListParagraph"/>
        <w:numPr>
          <w:ilvl w:val="0"/>
          <w:numId w:val="39"/>
        </w:numPr>
        <w:rPr>
          <w:rFonts w:cs="Arial"/>
        </w:rPr>
      </w:pPr>
      <w:r w:rsidRPr="00F73F47">
        <w:rPr>
          <w:rFonts w:cs="Arial"/>
        </w:rPr>
        <w:t xml:space="preserve">The meeting in which the team reviews the work done by the team presents the end functionality of the previous Sprint to the Product Owner is known as </w:t>
      </w:r>
    </w:p>
    <w:p w:rsidR="00EF3833" w:rsidRPr="00F73F47" w:rsidRDefault="00EF3833" w:rsidP="00EF3833">
      <w:pPr>
        <w:pStyle w:val="ListParagraph"/>
        <w:numPr>
          <w:ilvl w:val="1"/>
          <w:numId w:val="39"/>
        </w:numPr>
        <w:rPr>
          <w:rFonts w:cs="Arial"/>
        </w:rPr>
      </w:pPr>
      <w:r w:rsidRPr="00F73F47">
        <w:rPr>
          <w:rFonts w:cs="Arial"/>
        </w:rPr>
        <w:t>Product vision meeting</w:t>
      </w:r>
    </w:p>
    <w:p w:rsidR="00EF3833" w:rsidRPr="00F73F47" w:rsidRDefault="00EF3833" w:rsidP="00EF3833">
      <w:pPr>
        <w:pStyle w:val="ListParagraph"/>
        <w:numPr>
          <w:ilvl w:val="1"/>
          <w:numId w:val="39"/>
        </w:numPr>
        <w:rPr>
          <w:rFonts w:cs="Arial"/>
        </w:rPr>
      </w:pPr>
      <w:r w:rsidRPr="00F73F47">
        <w:rPr>
          <w:rFonts w:cs="Arial"/>
        </w:rPr>
        <w:t>Sprint Planning meeting</w:t>
      </w:r>
    </w:p>
    <w:p w:rsidR="00EF3833" w:rsidRPr="00F73F47" w:rsidRDefault="00EF3833" w:rsidP="00EF3833">
      <w:pPr>
        <w:pStyle w:val="ListParagraph"/>
        <w:numPr>
          <w:ilvl w:val="1"/>
          <w:numId w:val="39"/>
        </w:numPr>
        <w:rPr>
          <w:rFonts w:cs="Arial"/>
        </w:rPr>
      </w:pPr>
      <w:r w:rsidRPr="00F73F47">
        <w:rPr>
          <w:rFonts w:cs="Arial"/>
        </w:rPr>
        <w:t>Sprint Review meeting</w:t>
      </w:r>
    </w:p>
    <w:p w:rsidR="00EF3833" w:rsidRPr="00F73F47" w:rsidRDefault="00EF3833" w:rsidP="00EF3833">
      <w:pPr>
        <w:pStyle w:val="ListParagraph"/>
        <w:numPr>
          <w:ilvl w:val="1"/>
          <w:numId w:val="39"/>
        </w:numPr>
        <w:rPr>
          <w:rFonts w:cs="Arial"/>
        </w:rPr>
      </w:pPr>
      <w:r w:rsidRPr="00F73F47">
        <w:rPr>
          <w:rFonts w:cs="Arial"/>
        </w:rPr>
        <w:t>Sprint retrospective meeting</w:t>
      </w:r>
    </w:p>
    <w:p w:rsidR="00EF3833" w:rsidRDefault="00F73F47" w:rsidP="00EF3833">
      <w:pPr>
        <w:pStyle w:val="ListParagraph"/>
        <w:rPr>
          <w:rFonts w:cs="Arial"/>
        </w:rPr>
      </w:pPr>
      <w:r>
        <w:rPr>
          <w:rFonts w:cs="Arial"/>
        </w:rPr>
        <w:t>Ans.</w:t>
      </w:r>
    </w:p>
    <w:p w:rsidR="00F73F47" w:rsidRPr="00F73F47" w:rsidRDefault="00F73F47" w:rsidP="00EF3833">
      <w:pPr>
        <w:pStyle w:val="ListParagraph"/>
        <w:rPr>
          <w:rFonts w:cs="Arial"/>
        </w:rPr>
      </w:pPr>
    </w:p>
    <w:p w:rsidR="00EF3833" w:rsidRPr="00F73F47" w:rsidRDefault="00EF3833" w:rsidP="00EF3833">
      <w:pPr>
        <w:pStyle w:val="ListParagraph"/>
        <w:numPr>
          <w:ilvl w:val="0"/>
          <w:numId w:val="39"/>
        </w:numPr>
        <w:rPr>
          <w:rFonts w:cs="Arial"/>
        </w:rPr>
      </w:pPr>
      <w:r w:rsidRPr="00F73F47">
        <w:rPr>
          <w:rFonts w:cs="Arial"/>
        </w:rPr>
        <w:t xml:space="preserve">The meeting in which the team analyses the previous Sprint and identifies potential process improvements is known as </w:t>
      </w:r>
    </w:p>
    <w:p w:rsidR="00EF3833" w:rsidRPr="00F73F47" w:rsidRDefault="00EF3833" w:rsidP="00EF3833">
      <w:pPr>
        <w:pStyle w:val="ListParagraph"/>
        <w:numPr>
          <w:ilvl w:val="1"/>
          <w:numId w:val="39"/>
        </w:numPr>
        <w:rPr>
          <w:rFonts w:cs="Arial"/>
        </w:rPr>
      </w:pPr>
      <w:r w:rsidRPr="00F73F47">
        <w:rPr>
          <w:rFonts w:cs="Arial"/>
        </w:rPr>
        <w:t>Product vision meeting</w:t>
      </w:r>
    </w:p>
    <w:p w:rsidR="00EF3833" w:rsidRPr="00F73F47" w:rsidRDefault="00EF3833" w:rsidP="00EF3833">
      <w:pPr>
        <w:pStyle w:val="ListParagraph"/>
        <w:numPr>
          <w:ilvl w:val="1"/>
          <w:numId w:val="39"/>
        </w:numPr>
        <w:rPr>
          <w:rFonts w:cs="Arial"/>
        </w:rPr>
      </w:pPr>
      <w:r w:rsidRPr="00F73F47">
        <w:rPr>
          <w:rFonts w:cs="Arial"/>
        </w:rPr>
        <w:t>Sprint Planning meeting</w:t>
      </w:r>
    </w:p>
    <w:p w:rsidR="00EF3833" w:rsidRPr="00F73F47" w:rsidRDefault="00EF3833" w:rsidP="00EF3833">
      <w:pPr>
        <w:pStyle w:val="ListParagraph"/>
        <w:numPr>
          <w:ilvl w:val="1"/>
          <w:numId w:val="39"/>
        </w:numPr>
        <w:rPr>
          <w:rFonts w:cs="Arial"/>
        </w:rPr>
      </w:pPr>
      <w:r w:rsidRPr="00F73F47">
        <w:rPr>
          <w:rFonts w:cs="Arial"/>
        </w:rPr>
        <w:t>Sprint Review meeting</w:t>
      </w:r>
    </w:p>
    <w:p w:rsidR="00EF3833" w:rsidRPr="00F73F47" w:rsidRDefault="00EF3833" w:rsidP="00EF3833">
      <w:pPr>
        <w:pStyle w:val="ListParagraph"/>
        <w:numPr>
          <w:ilvl w:val="1"/>
          <w:numId w:val="39"/>
        </w:numPr>
        <w:rPr>
          <w:rFonts w:cs="Arial"/>
        </w:rPr>
      </w:pPr>
      <w:r w:rsidRPr="00F73F47">
        <w:rPr>
          <w:rFonts w:cs="Arial"/>
        </w:rPr>
        <w:t>Sprint retrospective meeting</w:t>
      </w:r>
    </w:p>
    <w:p w:rsidR="00EF3833" w:rsidRPr="00F73F47" w:rsidRDefault="00F73F47" w:rsidP="00EF3833">
      <w:pPr>
        <w:pStyle w:val="ListParagraph"/>
        <w:rPr>
          <w:rFonts w:cs="Arial"/>
        </w:rPr>
      </w:pPr>
      <w:r>
        <w:rPr>
          <w:rFonts w:cs="Arial"/>
        </w:rPr>
        <w:t xml:space="preserve">Ans. </w:t>
      </w:r>
    </w:p>
    <w:p w:rsidR="00EF3833" w:rsidRPr="00F73F47" w:rsidRDefault="00EF3833" w:rsidP="00EF3833">
      <w:pPr>
        <w:pStyle w:val="ListParagraph"/>
        <w:rPr>
          <w:rFonts w:cs="Arial"/>
        </w:rPr>
      </w:pPr>
    </w:p>
    <w:p w:rsidR="00EF3833" w:rsidRPr="00F73F47" w:rsidRDefault="00EF3833" w:rsidP="00EF3833">
      <w:pPr>
        <w:pStyle w:val="ListParagraph"/>
        <w:numPr>
          <w:ilvl w:val="0"/>
          <w:numId w:val="39"/>
        </w:numPr>
        <w:rPr>
          <w:rFonts w:cs="Arial"/>
        </w:rPr>
      </w:pPr>
      <w:r w:rsidRPr="00F73F47">
        <w:rPr>
          <w:rFonts w:cs="Arial"/>
        </w:rPr>
        <w:t>In the Sprint Review meeting</w:t>
      </w:r>
    </w:p>
    <w:p w:rsidR="00EF3833" w:rsidRPr="00F73F47" w:rsidRDefault="00EF3833" w:rsidP="00EF3833">
      <w:pPr>
        <w:pStyle w:val="ListParagraph"/>
        <w:numPr>
          <w:ilvl w:val="1"/>
          <w:numId w:val="39"/>
        </w:numPr>
        <w:rPr>
          <w:rFonts w:cs="Arial"/>
        </w:rPr>
      </w:pPr>
      <w:r w:rsidRPr="00F73F47">
        <w:rPr>
          <w:rFonts w:cs="Arial"/>
        </w:rPr>
        <w:t>The team presents the end product to the Scrum Master</w:t>
      </w:r>
    </w:p>
    <w:p w:rsidR="00EF3833" w:rsidRPr="00F73F47" w:rsidRDefault="00EF3833" w:rsidP="00EF3833">
      <w:pPr>
        <w:pStyle w:val="ListParagraph"/>
        <w:numPr>
          <w:ilvl w:val="1"/>
          <w:numId w:val="39"/>
        </w:numPr>
        <w:rPr>
          <w:rFonts w:cs="Arial"/>
        </w:rPr>
      </w:pPr>
      <w:r w:rsidRPr="00F73F47">
        <w:rPr>
          <w:rFonts w:cs="Arial"/>
        </w:rPr>
        <w:t>The Scrum Master can accept/reject the end product</w:t>
      </w:r>
    </w:p>
    <w:p w:rsidR="00EF3833" w:rsidRPr="00F73F47" w:rsidRDefault="00EF3833" w:rsidP="00EF3833">
      <w:pPr>
        <w:pStyle w:val="ListParagraph"/>
        <w:numPr>
          <w:ilvl w:val="1"/>
          <w:numId w:val="39"/>
        </w:numPr>
        <w:rPr>
          <w:rFonts w:cs="Arial"/>
        </w:rPr>
      </w:pPr>
      <w:r w:rsidRPr="00F73F47">
        <w:rPr>
          <w:rFonts w:cs="Arial"/>
        </w:rPr>
        <w:t>The team presents the end product to the Product Owner</w:t>
      </w:r>
    </w:p>
    <w:p w:rsidR="00EF3833" w:rsidRPr="00F73F47" w:rsidRDefault="00EF3833" w:rsidP="00EF3833">
      <w:pPr>
        <w:pStyle w:val="ListParagraph"/>
        <w:numPr>
          <w:ilvl w:val="1"/>
          <w:numId w:val="39"/>
        </w:numPr>
        <w:rPr>
          <w:rFonts w:cs="Arial"/>
        </w:rPr>
      </w:pPr>
      <w:r w:rsidRPr="00F73F47">
        <w:rPr>
          <w:rFonts w:cs="Arial"/>
        </w:rPr>
        <w:t>The Product Owner can accept/reject the end product</w:t>
      </w:r>
    </w:p>
    <w:p w:rsidR="00EF3833" w:rsidRPr="00F73F47" w:rsidRDefault="00EF3833" w:rsidP="00EF3833">
      <w:pPr>
        <w:pStyle w:val="ListParagraph"/>
        <w:rPr>
          <w:rFonts w:cs="Arial"/>
        </w:rPr>
      </w:pPr>
      <w:r w:rsidRPr="00F73F47">
        <w:rPr>
          <w:rFonts w:cs="Arial"/>
        </w:rPr>
        <w:t>Ans</w:t>
      </w:r>
      <w:r w:rsidR="00F73F47">
        <w:rPr>
          <w:rFonts w:cs="Arial"/>
        </w:rPr>
        <w:t xml:space="preserve">. </w:t>
      </w:r>
    </w:p>
    <w:p w:rsidR="00EF3833" w:rsidRPr="00F73F47" w:rsidRDefault="00EF3833" w:rsidP="00EF3833">
      <w:pPr>
        <w:pStyle w:val="ListParagraph"/>
        <w:rPr>
          <w:rFonts w:cs="Arial"/>
        </w:rPr>
      </w:pPr>
    </w:p>
    <w:p w:rsidR="00EF3833" w:rsidRPr="00F73F47" w:rsidRDefault="00EF3833" w:rsidP="00EF3833">
      <w:pPr>
        <w:pStyle w:val="ListParagraph"/>
        <w:numPr>
          <w:ilvl w:val="0"/>
          <w:numId w:val="39"/>
        </w:numPr>
        <w:rPr>
          <w:rFonts w:cs="Arial"/>
        </w:rPr>
      </w:pPr>
      <w:r w:rsidRPr="00F73F47">
        <w:rPr>
          <w:rFonts w:cs="Arial"/>
        </w:rPr>
        <w:t>Which of the following activity is not a part of the Sprint Retrospective meeting</w:t>
      </w:r>
    </w:p>
    <w:p w:rsidR="00EF3833" w:rsidRPr="00F73F47" w:rsidRDefault="00EF3833" w:rsidP="00EF3833">
      <w:pPr>
        <w:pStyle w:val="ListParagraph"/>
        <w:numPr>
          <w:ilvl w:val="1"/>
          <w:numId w:val="39"/>
        </w:numPr>
        <w:rPr>
          <w:rFonts w:cs="Arial"/>
        </w:rPr>
      </w:pPr>
      <w:r w:rsidRPr="00F73F47">
        <w:rPr>
          <w:rFonts w:cs="Arial"/>
        </w:rPr>
        <w:t>The team discussed the positives and negatives from the previous Sprint</w:t>
      </w:r>
    </w:p>
    <w:p w:rsidR="00EF3833" w:rsidRPr="00F73F47" w:rsidRDefault="00EF3833" w:rsidP="00EF3833">
      <w:pPr>
        <w:pStyle w:val="ListParagraph"/>
        <w:numPr>
          <w:ilvl w:val="1"/>
          <w:numId w:val="39"/>
        </w:numPr>
        <w:rPr>
          <w:rFonts w:cs="Arial"/>
        </w:rPr>
      </w:pPr>
      <w:r w:rsidRPr="00F73F47">
        <w:rPr>
          <w:rFonts w:cs="Arial"/>
        </w:rPr>
        <w:t>The team also identifies issues faced in the previous Sprint and discusses how to mitigate these issues for future Sprints</w:t>
      </w:r>
    </w:p>
    <w:p w:rsidR="00EF3833" w:rsidRPr="00F73F47" w:rsidRDefault="00EF3833" w:rsidP="00EF3833">
      <w:pPr>
        <w:pStyle w:val="ListParagraph"/>
        <w:numPr>
          <w:ilvl w:val="1"/>
          <w:numId w:val="39"/>
        </w:numPr>
        <w:rPr>
          <w:rFonts w:cs="Arial"/>
        </w:rPr>
      </w:pPr>
      <w:r w:rsidRPr="00F73F47">
        <w:rPr>
          <w:rFonts w:cs="Arial"/>
        </w:rPr>
        <w:t>The team reviews and identifies potential improvements to their functioning</w:t>
      </w:r>
    </w:p>
    <w:p w:rsidR="00EF3833" w:rsidRPr="00F73F47" w:rsidRDefault="00EF3833" w:rsidP="00EF3833">
      <w:pPr>
        <w:pStyle w:val="ListParagraph"/>
        <w:numPr>
          <w:ilvl w:val="1"/>
          <w:numId w:val="39"/>
        </w:numPr>
        <w:rPr>
          <w:rFonts w:cs="Arial"/>
        </w:rPr>
      </w:pPr>
      <w:r w:rsidRPr="00F73F47">
        <w:rPr>
          <w:rFonts w:cs="Arial"/>
        </w:rPr>
        <w:t>Based on the new suggested changes, the team proceeds to re-prioritize the Product backlog if required</w:t>
      </w:r>
    </w:p>
    <w:p w:rsidR="00EF3833" w:rsidRPr="00F73F47" w:rsidRDefault="00F73F47" w:rsidP="00EF3833">
      <w:pPr>
        <w:pStyle w:val="ListParagraph"/>
        <w:rPr>
          <w:rFonts w:cs="Arial"/>
        </w:rPr>
      </w:pPr>
      <w:r>
        <w:rPr>
          <w:rFonts w:cs="Arial"/>
        </w:rPr>
        <w:t xml:space="preserve">Ans. </w:t>
      </w:r>
    </w:p>
    <w:p w:rsidR="00EF680E" w:rsidRDefault="00EF680E">
      <w:pPr>
        <w:rPr>
          <w:ins w:id="161" w:author="RUTH" w:date="2012-11-10T05:28:00Z"/>
          <w:rFonts w:ascii="Arial" w:eastAsiaTheme="minorEastAsia" w:hAnsi="Arial"/>
          <w:lang w:eastAsia="en-IN"/>
        </w:rPr>
      </w:pPr>
      <w:ins w:id="162" w:author="RUTH" w:date="2012-11-10T05:28:00Z">
        <w:r>
          <w:br w:type="page"/>
        </w:r>
      </w:ins>
    </w:p>
    <w:p w:rsidR="00EF680E" w:rsidRDefault="00EF680E">
      <w:pPr>
        <w:rPr>
          <w:ins w:id="163" w:author="RUTH" w:date="2012-11-10T05:28:00Z"/>
          <w:rFonts w:ascii="Arial" w:eastAsiaTheme="minorEastAsia" w:hAnsi="Arial"/>
          <w:lang w:eastAsia="en-IN"/>
        </w:rPr>
      </w:pPr>
      <w:ins w:id="164" w:author="RUTH" w:date="2012-11-10T05:28:00Z">
        <w:r>
          <w:lastRenderedPageBreak/>
          <w:br w:type="page"/>
        </w:r>
      </w:ins>
    </w:p>
    <w:p w:rsidR="00EF3833" w:rsidRDefault="00EF3833" w:rsidP="00EF3833">
      <w:pPr>
        <w:pStyle w:val="ListParagraph"/>
        <w:tabs>
          <w:tab w:val="left" w:pos="426"/>
        </w:tabs>
        <w:sectPr w:rsidR="00EF3833">
          <w:headerReference w:type="default" r:id="rId132"/>
          <w:pgSz w:w="11906" w:h="16838"/>
          <w:pgMar w:top="1440" w:right="1440" w:bottom="1440" w:left="1440" w:header="708" w:footer="708" w:gutter="0"/>
          <w:cols w:space="708"/>
          <w:docGrid w:linePitch="360"/>
        </w:sectPr>
      </w:pPr>
    </w:p>
    <w:p w:rsidR="00636F04" w:rsidRDefault="00004D09">
      <w:pPr>
        <w:pStyle w:val="Heading1"/>
        <w:rPr>
          <w:del w:id="165" w:author="RUTH" w:date="2012-11-10T05:27:00Z"/>
          <w:color w:val="FFFFFF" w:themeColor="background1"/>
          <w:lang w:val="en-IN"/>
        </w:rPr>
      </w:pPr>
      <w:del w:id="166" w:author="RUTH" w:date="2012-11-10T05:26:00Z">
        <w:r w:rsidRPr="00004D09" w:rsidDel="00EF680E">
          <w:rPr>
            <w:color w:val="FFFFFF" w:themeColor="background1"/>
            <w:lang w:val="en-IN"/>
          </w:rPr>
          <w:lastRenderedPageBreak/>
          <w:delText>Impleme</w:delText>
        </w:r>
      </w:del>
      <w:del w:id="167" w:author="RUTH" w:date="2012-11-10T05:27:00Z">
        <w:r w:rsidRPr="00004D09" w:rsidDel="00EF680E">
          <w:rPr>
            <w:color w:val="FFFFFF" w:themeColor="background1"/>
            <w:lang w:val="en-IN"/>
          </w:rPr>
          <w:delText>ntation</w:delText>
        </w:r>
      </w:del>
    </w:p>
    <w:p w:rsidR="00636F04" w:rsidRDefault="00636F04">
      <w:pPr>
        <w:pStyle w:val="Heading2"/>
        <w:spacing w:after="0"/>
        <w:rPr>
          <w:ins w:id="168" w:author="RUTH" w:date="2012-11-10T05:27:00Z"/>
        </w:rPr>
        <w:pPrChange w:id="169" w:author="RUTH" w:date="2012-11-10T05:27:00Z">
          <w:pPr>
            <w:pStyle w:val="Heading2"/>
          </w:pPr>
        </w:pPrChange>
      </w:pPr>
      <w:bookmarkStart w:id="170" w:name="_Toc332646329"/>
      <w:bookmarkStart w:id="171" w:name="_Toc336865260"/>
    </w:p>
    <w:p w:rsidR="00636F04" w:rsidRDefault="00EF3833">
      <w:pPr>
        <w:pStyle w:val="Heading2"/>
        <w:spacing w:before="0"/>
        <w:pPrChange w:id="172" w:author="RUTH" w:date="2012-11-10T05:27:00Z">
          <w:pPr>
            <w:pStyle w:val="Heading2"/>
          </w:pPr>
        </w:pPrChange>
      </w:pPr>
      <w:bookmarkStart w:id="173" w:name="_Toc340836823"/>
      <w:r w:rsidRPr="003D4BD9">
        <w:t xml:space="preserve">Scrum for </w:t>
      </w:r>
      <w:r w:rsidRPr="00EF3833">
        <w:t>Large</w:t>
      </w:r>
      <w:r w:rsidRPr="003D4BD9">
        <w:t xml:space="preserve"> Projects</w:t>
      </w:r>
      <w:bookmarkEnd w:id="170"/>
      <w:bookmarkEnd w:id="171"/>
      <w:bookmarkEnd w:id="173"/>
    </w:p>
    <w:p w:rsidR="00EF3833" w:rsidRPr="00F73F47" w:rsidRDefault="00EF3833" w:rsidP="00EF3833">
      <w:pPr>
        <w:rPr>
          <w:rFonts w:ascii="Arial" w:hAnsi="Arial" w:cs="Arial"/>
        </w:rPr>
      </w:pPr>
      <w:r w:rsidRPr="00F73F47">
        <w:rPr>
          <w:rFonts w:ascii="Arial" w:hAnsi="Arial" w:cs="Arial"/>
        </w:rPr>
        <w:t xml:space="preserve">Large projects require multiple Scrum Teams to work in sync to ensure project progress. Because the teams work in parallel, ensuring that all teams progress uniformly is critical with respect to deadlines. Also, there has to be a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xml:space="preserve">mechanism to ensure that the teams are in sync and any findings from one of the teams related to any part of the project is communicated across the teams effectively. </w:t>
      </w:r>
    </w:p>
    <w:p w:rsidR="00EF3833" w:rsidRPr="00F73F47" w:rsidRDefault="00EF3833" w:rsidP="00EF3833">
      <w:pPr>
        <w:rPr>
          <w:rFonts w:ascii="Arial" w:hAnsi="Arial" w:cs="Arial"/>
        </w:rPr>
      </w:pPr>
      <w:r w:rsidRPr="00F73F47">
        <w:rPr>
          <w:rFonts w:ascii="Arial" w:hAnsi="Arial" w:cs="Arial"/>
        </w:rPr>
        <w:t>This is typically done through the</w:t>
      </w:r>
      <w:r w:rsidR="00F73F47">
        <w:rPr>
          <w:rFonts w:ascii="Arial" w:hAnsi="Arial" w:cs="Arial"/>
        </w:rPr>
        <w:t xml:space="preserve">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This meeting is facilitated by the</w:t>
      </w:r>
      <w:r w:rsidR="00F73F47">
        <w:rPr>
          <w:rFonts w:ascii="Arial" w:hAnsi="Arial" w:cs="Arial"/>
        </w:rPr>
        <w:t xml:space="preserve"> </w:t>
      </w:r>
      <w:r w:rsidR="00F73F47">
        <w:rPr>
          <w:rFonts w:ascii="Arial" w:hAnsi="Arial" w:cs="Arial"/>
          <w:u w:val="single"/>
        </w:rPr>
        <w:t xml:space="preserve">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The Chief Scrum Master could also be the one to address impediments that impact more than one team.</w:t>
      </w:r>
    </w:p>
    <w:p w:rsidR="00EF3833" w:rsidRPr="003D4BD9" w:rsidRDefault="00EF3833" w:rsidP="00EF3833">
      <w:pPr>
        <w:rPr>
          <w:rFonts w:ascii="Arial" w:hAnsi="Arial" w:cs="Arial"/>
        </w:rPr>
      </w:pPr>
      <w:r w:rsidRPr="003D4BD9">
        <w:rPr>
          <w:rFonts w:ascii="Arial" w:hAnsi="Arial" w:cs="Arial"/>
        </w:rPr>
        <w:t>There are four questions to be asked:</w:t>
      </w:r>
    </w:p>
    <w:p w:rsidR="00EF3833" w:rsidRPr="00F73F47" w:rsidRDefault="00EF3833" w:rsidP="00EF3833">
      <w:pPr>
        <w:pStyle w:val="ListParagraph"/>
        <w:numPr>
          <w:ilvl w:val="1"/>
          <w:numId w:val="44"/>
        </w:numPr>
        <w:rPr>
          <w:rFonts w:cs="Arial"/>
        </w:rPr>
      </w:pPr>
      <w:r w:rsidRPr="00F73F47">
        <w:rPr>
          <w:rFonts w:cs="Arial"/>
        </w:rPr>
        <w:t>What has your team been working on since the last meeting?</w:t>
      </w:r>
    </w:p>
    <w:p w:rsidR="00EF3833" w:rsidRPr="00F73F47" w:rsidRDefault="00EF3833" w:rsidP="00EF3833">
      <w:pPr>
        <w:pStyle w:val="ListParagraph"/>
        <w:numPr>
          <w:ilvl w:val="1"/>
          <w:numId w:val="44"/>
        </w:numPr>
        <w:rPr>
          <w:rFonts w:cs="Arial"/>
        </w:rPr>
      </w:pPr>
      <w:r w:rsidRPr="00F73F47">
        <w:rPr>
          <w:rFonts w:cs="Arial"/>
        </w:rPr>
        <w:t>What is your team going to do until the next meeting?</w:t>
      </w:r>
    </w:p>
    <w:p w:rsidR="00EF3833" w:rsidRPr="00F73F47" w:rsidRDefault="00EF3833" w:rsidP="00EF3833">
      <w:pPr>
        <w:pStyle w:val="ListParagraph"/>
        <w:numPr>
          <w:ilvl w:val="1"/>
          <w:numId w:val="44"/>
        </w:numPr>
        <w:rPr>
          <w:rFonts w:cs="Arial"/>
        </w:rPr>
      </w:pPr>
      <w:r w:rsidRPr="00F73F47">
        <w:rPr>
          <w:rFonts w:cs="Arial"/>
        </w:rPr>
        <w:t>What impediments is your team facing?</w:t>
      </w:r>
    </w:p>
    <w:p w:rsidR="00EF3833" w:rsidRPr="00F73F47" w:rsidRDefault="00EF3833" w:rsidP="00EF3833">
      <w:pPr>
        <w:pStyle w:val="ListParagraph"/>
        <w:numPr>
          <w:ilvl w:val="1"/>
          <w:numId w:val="44"/>
        </w:numPr>
        <w:rPr>
          <w:rFonts w:cs="Arial"/>
        </w:rPr>
      </w:pPr>
      <w:r w:rsidRPr="00F73F47">
        <w:rPr>
          <w:rFonts w:cs="Arial"/>
        </w:rPr>
        <w:t>Have you made any decisions that could impact other teams?</w:t>
      </w:r>
    </w:p>
    <w:p w:rsidR="00EF3833" w:rsidRPr="00F73F47" w:rsidRDefault="00EF3833" w:rsidP="00EF3833">
      <w:pPr>
        <w:rPr>
          <w:rFonts w:ascii="Arial" w:hAnsi="Arial" w:cs="Arial"/>
        </w:rPr>
      </w:pPr>
      <w:r w:rsidRPr="00F73F47">
        <w:rPr>
          <w:rFonts w:ascii="Arial" w:hAnsi="Arial" w:cs="Arial"/>
        </w:rPr>
        <w:t>Immediately following the Scrum of Scrums, the opportunity to have discussions about problems that arise should be used. It is typically difficult to get all such people together at one time. All interested parties should stay after the meeting to discuss. Who should stay should be agreed upon as a consensus of the team. It is typically useful to hold a Scrum of Scrums following the teams’ retrospectives to discuss process improvements that may be useful to other teams.</w:t>
      </w:r>
    </w:p>
    <w:p w:rsidR="00EF3833" w:rsidRPr="00F73F47" w:rsidRDefault="00EF3833" w:rsidP="00EF3833">
      <w:pPr>
        <w:pStyle w:val="Heading3"/>
      </w:pPr>
      <w:bookmarkStart w:id="174" w:name="_Toc332646330"/>
      <w:r w:rsidRPr="00F73F47">
        <w:t>The Chief Product Owner</w:t>
      </w:r>
      <w:bookmarkEnd w:id="174"/>
    </w:p>
    <w:p w:rsidR="00EF3833" w:rsidRPr="00F73F47" w:rsidRDefault="00EF3833" w:rsidP="00EF3833">
      <w:pPr>
        <w:rPr>
          <w:rFonts w:ascii="Arial" w:hAnsi="Arial" w:cs="Arial"/>
          <w:u w:val="single"/>
        </w:rPr>
      </w:pPr>
      <w:r w:rsidRPr="00F73F47">
        <w:rPr>
          <w:rFonts w:ascii="Arial" w:hAnsi="Arial" w:cs="Arial"/>
        </w:rPr>
        <w:t>Generally for large projects, the client has a Chief Product Owner who is effectively the Product Owner of the whole product. The Chief Product Owner sets the</w:t>
      </w:r>
      <w:r w:rsidR="00F73F47">
        <w:rPr>
          <w:rFonts w:ascii="Arial" w:hAnsi="Arial" w:cs="Arial"/>
        </w:rPr>
        <w:t xml:space="preserve"> </w:t>
      </w:r>
      <w:r w:rsidR="00F73F47">
        <w:rPr>
          <w:rFonts w:ascii="Arial" w:hAnsi="Arial" w:cs="Arial"/>
          <w:u w:val="single"/>
        </w:rPr>
        <w:t xml:space="preserve">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monitors the</w:t>
      </w:r>
      <w:r w:rsidR="00F73F47">
        <w:rPr>
          <w:rFonts w:ascii="Arial" w:hAnsi="Arial" w:cs="Arial"/>
        </w:rPr>
        <w:t xml:space="preserve">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xml:space="preserve">, and is responsible for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u w:val="single"/>
        </w:rPr>
        <w:t xml:space="preserve">. </w:t>
      </w:r>
    </w:p>
    <w:p w:rsidR="00EF3833" w:rsidRPr="00F73F47" w:rsidRDefault="00EF3833" w:rsidP="00EF3833">
      <w:pPr>
        <w:rPr>
          <w:rFonts w:ascii="Arial" w:hAnsi="Arial" w:cs="Arial"/>
        </w:rPr>
      </w:pPr>
      <w:r w:rsidRPr="00F73F47">
        <w:rPr>
          <w:rFonts w:ascii="Arial" w:hAnsi="Arial" w:cs="Arial"/>
        </w:rPr>
        <w:t xml:space="preserve">The Chief Product Owner’s responsibilities to product delivery are similar to those of the Product Owner for their respective Scrum Teams. The Chief Product Owner is responsible for the success or failure of the whole product and owns the overall Product Backlog. </w:t>
      </w:r>
    </w:p>
    <w:p w:rsidR="00EF3833" w:rsidRPr="00F73F47" w:rsidRDefault="00EF3833" w:rsidP="00EF3833">
      <w:pPr>
        <w:rPr>
          <w:rFonts w:ascii="Arial" w:hAnsi="Arial" w:cs="Arial"/>
        </w:rPr>
      </w:pPr>
      <w:r w:rsidRPr="00F73F47">
        <w:rPr>
          <w:rFonts w:ascii="Arial" w:hAnsi="Arial" w:cs="Arial"/>
        </w:rPr>
        <w:t xml:space="preserve">The Chief Product Owner sets the priorities for the entire project. These Product Backlog Items are then divided among the various teams in consultation with the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The Chief Product Owner (CPO) establishes the minimum Done Criteria to which all teams must adhere.  Single teams can add anything they deem important but must not</w:t>
      </w:r>
      <w:r w:rsidR="00F73F47">
        <w:rPr>
          <w:rFonts w:ascii="Arial" w:hAnsi="Arial" w:cs="Arial"/>
        </w:rPr>
        <w:t xml:space="preserve">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The overall Product Backlog is divided into sub-parts for each team. This person has the final authority on prioritization of Product Backlog Items.</w:t>
      </w:r>
    </w:p>
    <w:p w:rsidR="00EF3833" w:rsidRPr="003D4BD9" w:rsidRDefault="00EF3833" w:rsidP="00EF3833">
      <w:pPr>
        <w:rPr>
          <w:rFonts w:ascii="Arial" w:eastAsiaTheme="majorEastAsia" w:hAnsi="Arial" w:cs="Arial"/>
          <w:b/>
          <w:bCs/>
          <w:color w:val="365F91" w:themeColor="accent1" w:themeShade="BF"/>
        </w:rPr>
      </w:pPr>
      <w:r w:rsidRPr="003D4BD9">
        <w:rPr>
          <w:rFonts w:ascii="Arial" w:hAnsi="Arial" w:cs="Arial"/>
        </w:rPr>
        <w:br w:type="page"/>
      </w:r>
    </w:p>
    <w:p w:rsidR="00636F04" w:rsidRDefault="00636F04">
      <w:pPr>
        <w:pStyle w:val="Heading2"/>
        <w:spacing w:after="0"/>
        <w:pPrChange w:id="175" w:author="RUTH" w:date="2012-11-10T05:27:00Z">
          <w:pPr>
            <w:pStyle w:val="Heading2"/>
          </w:pPr>
        </w:pPrChange>
      </w:pPr>
      <w:bookmarkStart w:id="176" w:name="_Toc336865261"/>
    </w:p>
    <w:p w:rsidR="00636F04" w:rsidRDefault="00EF3833">
      <w:pPr>
        <w:pStyle w:val="Heading2"/>
        <w:spacing w:before="0"/>
        <w:pPrChange w:id="177" w:author="RUTH" w:date="2012-11-10T05:27:00Z">
          <w:pPr>
            <w:pStyle w:val="Heading2"/>
          </w:pPr>
        </w:pPrChange>
      </w:pPr>
      <w:bookmarkStart w:id="178" w:name="_Toc340836824"/>
      <w:r w:rsidRPr="003D4BD9">
        <w:t>Transition to Scrum</w:t>
      </w:r>
      <w:bookmarkEnd w:id="176"/>
      <w:bookmarkEnd w:id="178"/>
    </w:p>
    <w:p w:rsidR="00EF3833" w:rsidRPr="003D4BD9" w:rsidRDefault="00EF3833" w:rsidP="00EF3833">
      <w:pPr>
        <w:rPr>
          <w:rFonts w:ascii="Arial" w:hAnsi="Arial" w:cs="Arial"/>
        </w:rPr>
      </w:pPr>
      <w:r w:rsidRPr="003D4BD9">
        <w:rPr>
          <w:rFonts w:ascii="Arial" w:hAnsi="Arial" w:cs="Arial"/>
        </w:rPr>
        <w:t xml:space="preserve">The two basic methods of transitioning to Scrum </w:t>
      </w:r>
      <w:r w:rsidRPr="00F73F47">
        <w:rPr>
          <w:rFonts w:ascii="Arial" w:hAnsi="Arial" w:cs="Arial"/>
        </w:rPr>
        <w:t xml:space="preserve">are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xml:space="preserve">and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xml:space="preserve">. In top </w:t>
      </w:r>
      <w:r w:rsidRPr="003D4BD9">
        <w:rPr>
          <w:rFonts w:ascii="Arial" w:hAnsi="Arial" w:cs="Arial"/>
        </w:rPr>
        <w:t>down, the transition is widely communicated. There is an effort to provide education about the change to everyone involved. This communication can be a source of change resistance. The other possibility is to change things more gradually within the organizational culture. Then, the transition to Scrum will be a more incremental one.</w:t>
      </w:r>
    </w:p>
    <w:p w:rsidR="00EF3833" w:rsidRPr="003D4BD9" w:rsidRDefault="00EF3833" w:rsidP="00EF3833">
      <w:pPr>
        <w:rPr>
          <w:rFonts w:ascii="Arial" w:hAnsi="Arial" w:cs="Arial"/>
        </w:rPr>
      </w:pPr>
      <w:r w:rsidRPr="003D4BD9">
        <w:rPr>
          <w:rFonts w:ascii="Arial" w:hAnsi="Arial" w:cs="Arial"/>
        </w:rPr>
        <w:t>Another aspect of transition to consider is how much of the organization to change to a Scrum methodology. The entire organization could be transitioned at the same time. However, this method is more susceptible to problems that may result in interruptions to profit generating activities. Therefore, it is more advisable to transition different divisions in an iterative fashion in order to reduce risk and to provide lessons learned for further iterations.</w:t>
      </w:r>
    </w:p>
    <w:p w:rsidR="00EF3833" w:rsidRPr="003D4BD9" w:rsidRDefault="00EF3833" w:rsidP="00EF3833">
      <w:pPr>
        <w:pStyle w:val="ListParagraph"/>
        <w:numPr>
          <w:ilvl w:val="0"/>
          <w:numId w:val="45"/>
        </w:numPr>
        <w:rPr>
          <w:rFonts w:cs="Arial"/>
        </w:rPr>
      </w:pPr>
      <w:r w:rsidRPr="003D4BD9">
        <w:rPr>
          <w:rFonts w:cs="Arial"/>
        </w:rPr>
        <w:t>Keep a backlog of Scrum elements to be introduced and prioritized</w:t>
      </w:r>
    </w:p>
    <w:p w:rsidR="00EF3833" w:rsidRPr="003D4BD9" w:rsidRDefault="00EF3833" w:rsidP="00EF3833">
      <w:pPr>
        <w:pStyle w:val="ListParagraph"/>
        <w:numPr>
          <w:ilvl w:val="0"/>
          <w:numId w:val="45"/>
        </w:numPr>
        <w:rPr>
          <w:rFonts w:cs="Arial"/>
        </w:rPr>
      </w:pPr>
      <w:r w:rsidRPr="003D4BD9">
        <w:rPr>
          <w:rFonts w:cs="Arial"/>
        </w:rPr>
        <w:t>Which ones give you the biggest bang for the buck?</w:t>
      </w:r>
    </w:p>
    <w:p w:rsidR="00EF3833" w:rsidRPr="003D4BD9" w:rsidRDefault="00EF3833" w:rsidP="00EF3833">
      <w:pPr>
        <w:pStyle w:val="ListParagraph"/>
        <w:numPr>
          <w:ilvl w:val="0"/>
          <w:numId w:val="45"/>
        </w:numPr>
        <w:rPr>
          <w:rFonts w:cs="Arial"/>
        </w:rPr>
      </w:pPr>
      <w:r w:rsidRPr="003D4BD9">
        <w:rPr>
          <w:rFonts w:cs="Arial"/>
        </w:rPr>
        <w:t>Which ones can be easily introduced?</w:t>
      </w:r>
    </w:p>
    <w:p w:rsidR="00EF3833" w:rsidRPr="003D4BD9" w:rsidRDefault="00EF3833" w:rsidP="00EF3833">
      <w:pPr>
        <w:pStyle w:val="ListParagraph"/>
        <w:numPr>
          <w:ilvl w:val="1"/>
          <w:numId w:val="45"/>
        </w:numPr>
        <w:rPr>
          <w:rFonts w:cs="Arial"/>
        </w:rPr>
      </w:pPr>
      <w:r w:rsidRPr="003D4BD9">
        <w:rPr>
          <w:rFonts w:cs="Arial"/>
        </w:rPr>
        <w:t>Can you have cross-functional feature teams?</w:t>
      </w:r>
    </w:p>
    <w:p w:rsidR="00EF3833" w:rsidRPr="003D4BD9" w:rsidRDefault="00EF3833" w:rsidP="00EF3833">
      <w:pPr>
        <w:pStyle w:val="ListParagraph"/>
        <w:numPr>
          <w:ilvl w:val="1"/>
          <w:numId w:val="45"/>
        </w:numPr>
        <w:rPr>
          <w:rFonts w:cs="Arial"/>
        </w:rPr>
      </w:pPr>
      <w:r w:rsidRPr="003D4BD9">
        <w:rPr>
          <w:rFonts w:cs="Arial"/>
        </w:rPr>
        <w:t>Can you have increments to get to your release?</w:t>
      </w:r>
    </w:p>
    <w:p w:rsidR="00EF3833" w:rsidRPr="003D4BD9" w:rsidRDefault="00EF3833" w:rsidP="00EF3833">
      <w:pPr>
        <w:pStyle w:val="ListParagraph"/>
        <w:numPr>
          <w:ilvl w:val="1"/>
          <w:numId w:val="45"/>
        </w:numPr>
        <w:rPr>
          <w:rFonts w:cs="Arial"/>
        </w:rPr>
      </w:pPr>
      <w:r w:rsidRPr="003D4BD9">
        <w:rPr>
          <w:rFonts w:cs="Arial"/>
        </w:rPr>
        <w:t>Can you start with one or a few co-located teams?</w:t>
      </w:r>
    </w:p>
    <w:p w:rsidR="00EF3833" w:rsidRPr="003D4BD9" w:rsidRDefault="00EF3833" w:rsidP="00EF3833">
      <w:pPr>
        <w:pStyle w:val="ListParagraph"/>
        <w:numPr>
          <w:ilvl w:val="1"/>
          <w:numId w:val="45"/>
        </w:numPr>
        <w:rPr>
          <w:rFonts w:cs="Arial"/>
        </w:rPr>
      </w:pPr>
      <w:r w:rsidRPr="003D4BD9">
        <w:rPr>
          <w:rFonts w:cs="Arial"/>
        </w:rPr>
        <w:t>If you cannot do continuous integration, can you increase the frequency of your builds?</w:t>
      </w:r>
    </w:p>
    <w:p w:rsidR="00EF3833" w:rsidRPr="003D4BD9" w:rsidRDefault="00EF3833" w:rsidP="00EF3833">
      <w:pPr>
        <w:pStyle w:val="Heading4"/>
        <w:rPr>
          <w:rFonts w:ascii="Arial" w:hAnsi="Arial" w:cs="Arial"/>
        </w:rPr>
      </w:pPr>
      <w:r w:rsidRPr="003D4BD9">
        <w:rPr>
          <w:rFonts w:ascii="Arial" w:hAnsi="Arial" w:cs="Arial"/>
        </w:rPr>
        <w:t>Resistance to Change</w:t>
      </w:r>
    </w:p>
    <w:p w:rsidR="00EF3833" w:rsidRPr="003D4BD9" w:rsidRDefault="00EF3833" w:rsidP="00EF3833">
      <w:pPr>
        <w:rPr>
          <w:rFonts w:ascii="Arial" w:hAnsi="Arial" w:cs="Arial"/>
        </w:rPr>
      </w:pPr>
      <w:r w:rsidRPr="003D4BD9">
        <w:rPr>
          <w:rFonts w:ascii="Arial" w:hAnsi="Arial" w:cs="Arial"/>
        </w:rPr>
        <w:t>As with any change, there will be some resistance to the transition to a new methodology. Middle-managers will typically fear their loss of role or loss of authority. They may not understand their new role or how they contribute to the success of the team. People who are invested in the old methodology will also typically resist the change. These people may be Systems Engineers or other related positions that fear their loss of role as a result of changing to Scrum.</w:t>
      </w:r>
    </w:p>
    <w:p w:rsidR="00EF3833" w:rsidRPr="003D4BD9" w:rsidRDefault="00EF3833" w:rsidP="00EF3833">
      <w:pPr>
        <w:rPr>
          <w:rFonts w:ascii="Arial" w:hAnsi="Arial" w:cs="Arial"/>
        </w:rPr>
      </w:pPr>
    </w:p>
    <w:p w:rsidR="00EF3833" w:rsidRPr="003D4BD9" w:rsidRDefault="00EF3833" w:rsidP="00EF3833">
      <w:pPr>
        <w:rPr>
          <w:rFonts w:ascii="Arial" w:eastAsiaTheme="majorEastAsia" w:hAnsi="Arial" w:cs="Arial"/>
          <w:b/>
          <w:bCs/>
          <w:color w:val="365F91" w:themeColor="accent1" w:themeShade="BF"/>
        </w:rPr>
      </w:pPr>
      <w:r w:rsidRPr="003D4BD9">
        <w:rPr>
          <w:rFonts w:ascii="Arial" w:hAnsi="Arial" w:cs="Arial"/>
        </w:rPr>
        <w:br w:type="page"/>
      </w:r>
    </w:p>
    <w:p w:rsidR="00636F04" w:rsidRDefault="00636F04">
      <w:pPr>
        <w:pStyle w:val="Heading2"/>
        <w:spacing w:after="0"/>
        <w:rPr>
          <w:ins w:id="179" w:author="RUTH" w:date="2012-11-10T05:27:00Z"/>
        </w:rPr>
        <w:pPrChange w:id="180" w:author="RUTH" w:date="2012-11-10T05:27:00Z">
          <w:pPr>
            <w:pStyle w:val="Heading2"/>
          </w:pPr>
        </w:pPrChange>
      </w:pPr>
      <w:bookmarkStart w:id="181" w:name="_Toc336865262"/>
    </w:p>
    <w:p w:rsidR="00636F04" w:rsidRDefault="00EF3833">
      <w:pPr>
        <w:pStyle w:val="Heading2"/>
        <w:spacing w:before="0"/>
        <w:pPrChange w:id="182" w:author="RUTH" w:date="2012-11-10T05:27:00Z">
          <w:pPr>
            <w:pStyle w:val="Heading2"/>
          </w:pPr>
        </w:pPrChange>
      </w:pPr>
      <w:bookmarkStart w:id="183" w:name="_Toc340836825"/>
      <w:r w:rsidRPr="00EF3833">
        <w:t>Mapping Traditional Roles to Scrum</w:t>
      </w:r>
      <w:bookmarkEnd w:id="181"/>
      <w:bookmarkEnd w:id="183"/>
    </w:p>
    <w:p w:rsidR="00EF3833" w:rsidRPr="003D4BD9" w:rsidRDefault="00EF3833" w:rsidP="00EF3833">
      <w:pPr>
        <w:rPr>
          <w:rFonts w:ascii="Arial" w:hAnsi="Arial" w:cs="Arial"/>
        </w:rPr>
      </w:pPr>
      <w:r w:rsidRPr="003D4BD9">
        <w:rPr>
          <w:rFonts w:ascii="Arial" w:hAnsi="Arial" w:cs="Arial"/>
        </w:rPr>
        <w:t>The traditional role of Project Manager is divided among three roles in Scrum: Product Owner, Scrum Master, and Team Members. The Product Owner is the outward facing role. The Product Owner communicates with stakeholders and sets the priorities for the project. The Scrum Master performs the duties of the Project Manager of removing impediments to the progress of the team. The Scrum Master, like the Project Manager, is responsible for ensuring that the process is followed. The third role of Team Member also performs some of the traditional roles of the Project Manager in that they manage themselves and their own time. This allows the teams to gain a sense of ownership for their own success.</w:t>
      </w:r>
    </w:p>
    <w:p w:rsidR="00EF3833" w:rsidRPr="003D4BD9" w:rsidRDefault="00EF3833" w:rsidP="00EF3833">
      <w:pPr>
        <w:rPr>
          <w:rFonts w:ascii="Arial" w:hAnsi="Arial" w:cs="Arial"/>
          <w:color w:val="FF0000"/>
        </w:rPr>
      </w:pPr>
    </w:p>
    <w:p w:rsidR="00EF3833" w:rsidRPr="00EF3833" w:rsidRDefault="00EF3833" w:rsidP="00EF3833">
      <w:pPr>
        <w:pStyle w:val="Heading2"/>
        <w:rPr>
          <w:rFonts w:ascii="Arial" w:hAnsi="Arial" w:cs="Arial"/>
          <w:color w:val="365F91" w:themeColor="accent1" w:themeShade="BF"/>
        </w:rPr>
      </w:pPr>
      <w:bookmarkStart w:id="184" w:name="_Toc332646332"/>
      <w:bookmarkStart w:id="185" w:name="_Toc336865263"/>
      <w:bookmarkStart w:id="186" w:name="_Toc340836826"/>
      <w:commentRangeStart w:id="187"/>
      <w:r w:rsidRPr="00EF3833">
        <w:t>Distributed teams in Scrum</w:t>
      </w:r>
      <w:bookmarkEnd w:id="184"/>
      <w:bookmarkEnd w:id="185"/>
      <w:commentRangeEnd w:id="187"/>
      <w:r w:rsidR="004B529D">
        <w:rPr>
          <w:rStyle w:val="CommentReference"/>
          <w:rFonts w:asciiTheme="minorHAnsi" w:eastAsiaTheme="minorHAnsi" w:hAnsiTheme="minorHAnsi" w:cstheme="minorBidi"/>
          <w:b w:val="0"/>
          <w:bCs w:val="0"/>
          <w:color w:val="auto"/>
          <w:lang w:eastAsia="en-US"/>
        </w:rPr>
        <w:commentReference w:id="187"/>
      </w:r>
      <w:bookmarkEnd w:id="186"/>
    </w:p>
    <w:p w:rsidR="00EF3833" w:rsidRPr="00F73F47" w:rsidRDefault="00EF3833" w:rsidP="00EF3833">
      <w:pPr>
        <w:rPr>
          <w:rFonts w:ascii="Arial" w:hAnsi="Arial" w:cs="Arial"/>
        </w:rPr>
      </w:pPr>
      <w:r w:rsidRPr="00F73F47">
        <w:rPr>
          <w:rFonts w:ascii="Arial" w:hAnsi="Arial" w:cs="Arial"/>
        </w:rPr>
        <w:t>Scrum requires a high level of communication between members of the Development Team and the Product Owners and Scrum Masters and, thus, prefers teams to be</w:t>
      </w:r>
      <w:r w:rsidR="00F73F47">
        <w:rPr>
          <w:rFonts w:ascii="Arial" w:hAnsi="Arial" w:cs="Arial"/>
        </w:rPr>
        <w:t xml:space="preserve"> </w:t>
      </w:r>
      <w:r w:rsidR="00F73F47">
        <w:rPr>
          <w:rFonts w:ascii="Arial" w:hAnsi="Arial" w:cs="Arial"/>
          <w:u w:val="single"/>
        </w:rPr>
        <w:tab/>
      </w:r>
      <w:r w:rsidR="00F73F47">
        <w:rPr>
          <w:rFonts w:ascii="Arial" w:hAnsi="Arial" w:cs="Arial"/>
          <w:u w:val="single"/>
        </w:rPr>
        <w:tab/>
      </w:r>
      <w:r w:rsidR="00F73F47">
        <w:rPr>
          <w:rFonts w:ascii="Arial" w:hAnsi="Arial" w:cs="Arial"/>
          <w:u w:val="single"/>
        </w:rPr>
        <w:tab/>
      </w:r>
      <w:r w:rsidRPr="00F73F47">
        <w:rPr>
          <w:rFonts w:ascii="Arial" w:hAnsi="Arial" w:cs="Arial"/>
        </w:rPr>
        <w:t xml:space="preserve">. Practically, many organizations work on an offshore model wherein the Development Team is not onsite with the Product Owner.  </w:t>
      </w:r>
    </w:p>
    <w:p w:rsidR="00EF3833" w:rsidRPr="00F73F47" w:rsidRDefault="00EF3833" w:rsidP="00EF3833">
      <w:pPr>
        <w:pStyle w:val="ListParagraph"/>
        <w:numPr>
          <w:ilvl w:val="0"/>
          <w:numId w:val="46"/>
        </w:numPr>
        <w:rPr>
          <w:rFonts w:cs="Arial"/>
        </w:rPr>
      </w:pPr>
      <w:r w:rsidRPr="00F73F47">
        <w:rPr>
          <w:rFonts w:cs="Arial"/>
        </w:rPr>
        <w:t xml:space="preserve">Appropriate infrastructure has to be made available to ensure that regular communications take place amongst the team members. </w:t>
      </w:r>
    </w:p>
    <w:p w:rsidR="00EF3833" w:rsidRPr="00F73F47" w:rsidRDefault="00EF3833" w:rsidP="00EF3833">
      <w:pPr>
        <w:pStyle w:val="ListParagraph"/>
        <w:numPr>
          <w:ilvl w:val="0"/>
          <w:numId w:val="46"/>
        </w:numPr>
        <w:rPr>
          <w:rFonts w:cs="Arial"/>
        </w:rPr>
      </w:pPr>
      <w:r w:rsidRPr="00F73F47">
        <w:rPr>
          <w:rFonts w:cs="Arial"/>
        </w:rPr>
        <w:t xml:space="preserve">Whenever possible, a distributed team should have an in-person kick-off meeting at a common location. This will help establish the basis for future communications. </w:t>
      </w:r>
    </w:p>
    <w:p w:rsidR="00EF3833" w:rsidRPr="00F73F47" w:rsidRDefault="00EF3833" w:rsidP="00EF3833">
      <w:pPr>
        <w:pStyle w:val="ListParagraph"/>
        <w:numPr>
          <w:ilvl w:val="0"/>
          <w:numId w:val="46"/>
        </w:numPr>
        <w:rPr>
          <w:rFonts w:cs="Arial"/>
        </w:rPr>
      </w:pPr>
      <w:r w:rsidRPr="00F73F47">
        <w:rPr>
          <w:rFonts w:cs="Arial"/>
        </w:rPr>
        <w:t>It is also a best practice to have different team members relocate to another site to act as cultural liaisons to ensure proper communication throughout the project</w:t>
      </w:r>
      <w:r w:rsidR="00F73F47" w:rsidRPr="00F73F47">
        <w:rPr>
          <w:rFonts w:cs="Arial"/>
        </w:rPr>
        <w:t>.</w:t>
      </w:r>
    </w:p>
    <w:p w:rsidR="00EF3833" w:rsidRPr="00F73F47" w:rsidRDefault="00EF3833" w:rsidP="00EF3833">
      <w:pPr>
        <w:pStyle w:val="ListParagraph"/>
        <w:numPr>
          <w:ilvl w:val="0"/>
          <w:numId w:val="46"/>
        </w:numPr>
        <w:rPr>
          <w:rFonts w:cs="Arial"/>
        </w:rPr>
      </w:pPr>
      <w:r w:rsidRPr="00F73F47">
        <w:rPr>
          <w:rFonts w:cs="Arial"/>
        </w:rPr>
        <w:t>There can also be situations in which the Development Team is distributed geographically and this leads to difficulties in synchronization and communication. In such a situation make sure of the following:</w:t>
      </w:r>
    </w:p>
    <w:p w:rsidR="00EF3833" w:rsidRPr="00F73F47" w:rsidRDefault="00EF3833" w:rsidP="00EF3833">
      <w:pPr>
        <w:pStyle w:val="ListParagraph"/>
        <w:numPr>
          <w:ilvl w:val="0"/>
          <w:numId w:val="43"/>
        </w:numPr>
        <w:rPr>
          <w:rFonts w:cs="Arial"/>
        </w:rPr>
      </w:pPr>
      <w:r w:rsidRPr="00F73F47">
        <w:rPr>
          <w:rFonts w:cs="Arial"/>
        </w:rPr>
        <w:t>Keep the Scrum Teams to the proposed size of six to ten.</w:t>
      </w:r>
    </w:p>
    <w:p w:rsidR="00EF3833" w:rsidRPr="00F73F47" w:rsidRDefault="00EF3833" w:rsidP="00EF3833">
      <w:pPr>
        <w:pStyle w:val="ListParagraph"/>
        <w:numPr>
          <w:ilvl w:val="0"/>
          <w:numId w:val="43"/>
        </w:numPr>
        <w:rPr>
          <w:rFonts w:cs="Arial"/>
        </w:rPr>
      </w:pPr>
      <w:r w:rsidRPr="00F73F47">
        <w:rPr>
          <w:rFonts w:cs="Arial"/>
        </w:rPr>
        <w:t>Do daily team meetings. As Daily Stand-ups are not possible, they need to be done electronically. Agree upon an acceptable time for everybody (e.g. early morning for America, mid-day for Europe, and evening for Asia Pacific).</w:t>
      </w:r>
    </w:p>
    <w:p w:rsidR="00EF3833" w:rsidRPr="00F73F47" w:rsidRDefault="00EF3833" w:rsidP="00EF3833">
      <w:pPr>
        <w:pStyle w:val="ListParagraph"/>
        <w:numPr>
          <w:ilvl w:val="0"/>
          <w:numId w:val="43"/>
        </w:numPr>
        <w:rPr>
          <w:rFonts w:cs="Arial"/>
        </w:rPr>
      </w:pPr>
      <w:r w:rsidRPr="00F73F47">
        <w:rPr>
          <w:rFonts w:cs="Arial"/>
        </w:rPr>
        <w:t>Make sure to have the communications infrastructure to support such meetings.</w:t>
      </w:r>
    </w:p>
    <w:p w:rsidR="00EF3833" w:rsidRPr="00F73F47" w:rsidRDefault="00EF3833" w:rsidP="00EF3833">
      <w:pPr>
        <w:pStyle w:val="ListParagraph"/>
        <w:numPr>
          <w:ilvl w:val="0"/>
          <w:numId w:val="43"/>
        </w:numPr>
        <w:rPr>
          <w:rFonts w:cs="Arial"/>
        </w:rPr>
      </w:pPr>
      <w:r w:rsidRPr="00F73F47">
        <w:rPr>
          <w:rFonts w:cs="Arial"/>
        </w:rPr>
        <w:t xml:space="preserve">Have a </w:t>
      </w:r>
      <w:r w:rsidR="00F73F47">
        <w:rPr>
          <w:rFonts w:cs="Arial"/>
          <w:u w:val="single"/>
        </w:rPr>
        <w:tab/>
      </w:r>
      <w:r w:rsidR="00F73F47">
        <w:rPr>
          <w:rFonts w:cs="Arial"/>
          <w:u w:val="single"/>
        </w:rPr>
        <w:tab/>
      </w:r>
      <w:r w:rsidR="00F73F47">
        <w:rPr>
          <w:rFonts w:cs="Arial"/>
          <w:u w:val="single"/>
        </w:rPr>
        <w:tab/>
      </w:r>
      <w:r w:rsidRPr="00F73F47">
        <w:rPr>
          <w:rFonts w:cs="Arial"/>
        </w:rPr>
        <w:t>at each site to avoid feelings of abandonment and to improve communication.</w:t>
      </w:r>
    </w:p>
    <w:p w:rsidR="00EF3833" w:rsidRPr="00F73F47" w:rsidRDefault="00EF3833" w:rsidP="00EF3833">
      <w:pPr>
        <w:pStyle w:val="ListParagraph"/>
        <w:numPr>
          <w:ilvl w:val="0"/>
          <w:numId w:val="43"/>
        </w:numPr>
        <w:rPr>
          <w:rFonts w:cs="Arial"/>
        </w:rPr>
      </w:pPr>
      <w:r w:rsidRPr="00F73F47">
        <w:rPr>
          <w:rFonts w:cs="Arial"/>
        </w:rPr>
        <w:t>Have a Scrum Coach (a real Scrum Expert) at each site (can be a Scrum Master of one of the teams).</w:t>
      </w:r>
    </w:p>
    <w:p w:rsidR="00EF3833" w:rsidRPr="003D4BD9" w:rsidRDefault="00EF3833" w:rsidP="00EF3833">
      <w:pPr>
        <w:rPr>
          <w:rFonts w:ascii="Arial" w:hAnsi="Arial" w:cs="Arial"/>
        </w:rPr>
      </w:pPr>
    </w:p>
    <w:p w:rsidR="00EF3833" w:rsidRPr="003D4BD9" w:rsidRDefault="00EF3833" w:rsidP="00EF3833">
      <w:pPr>
        <w:rPr>
          <w:rFonts w:ascii="Arial" w:hAnsi="Arial" w:cs="Arial"/>
        </w:rPr>
      </w:pPr>
      <w:r w:rsidRPr="003D4BD9">
        <w:rPr>
          <w:rFonts w:ascii="Arial" w:hAnsi="Arial" w:cs="Arial"/>
        </w:rPr>
        <w:br w:type="page"/>
      </w:r>
    </w:p>
    <w:p w:rsidR="00EF3833" w:rsidRPr="003D4BD9" w:rsidRDefault="00EF3833" w:rsidP="00EF3833">
      <w:pPr>
        <w:pStyle w:val="Heading2"/>
      </w:pPr>
      <w:bookmarkStart w:id="188" w:name="_Toc332646333"/>
      <w:bookmarkStart w:id="189" w:name="_Toc336865264"/>
      <w:bookmarkStart w:id="190" w:name="_Toc340836827"/>
      <w:r w:rsidRPr="003D4BD9">
        <w:lastRenderedPageBreak/>
        <w:t xml:space="preserve">Maintaining </w:t>
      </w:r>
      <w:r w:rsidRPr="00EF3833">
        <w:t>Stakeholder</w:t>
      </w:r>
      <w:r w:rsidRPr="003D4BD9">
        <w:t xml:space="preserve"> Involvement</w:t>
      </w:r>
      <w:bookmarkEnd w:id="188"/>
      <w:bookmarkEnd w:id="189"/>
      <w:bookmarkEnd w:id="190"/>
    </w:p>
    <w:p w:rsidR="00EF3833" w:rsidRPr="003D4BD9" w:rsidRDefault="00EF3833" w:rsidP="00EF3833">
      <w:pPr>
        <w:rPr>
          <w:rFonts w:ascii="Arial" w:hAnsi="Arial" w:cs="Arial"/>
        </w:rPr>
      </w:pPr>
      <w:r w:rsidRPr="003D4BD9">
        <w:rPr>
          <w:rFonts w:ascii="Arial" w:hAnsi="Arial" w:cs="Arial"/>
        </w:rPr>
        <w:t>An important aspect of Scrum is that it requires complete support from the stakeholders on a project. The following steps are recommended as a means for maintaining involvement:</w:t>
      </w:r>
    </w:p>
    <w:p w:rsidR="00EF3833" w:rsidRPr="003D4BD9" w:rsidRDefault="00EF3833" w:rsidP="00EF3833">
      <w:pPr>
        <w:pStyle w:val="ListParagraph"/>
        <w:numPr>
          <w:ilvl w:val="0"/>
          <w:numId w:val="40"/>
        </w:numPr>
        <w:rPr>
          <w:rFonts w:cs="Arial"/>
        </w:rPr>
      </w:pPr>
      <w:r w:rsidRPr="003D4BD9">
        <w:rPr>
          <w:rFonts w:cs="Arial"/>
        </w:rPr>
        <w:t>Form a working agreement among all stakeholders to promote effective collaboration and participation of stakeholders on project activities.</w:t>
      </w:r>
    </w:p>
    <w:p w:rsidR="00EF3833" w:rsidRPr="003D4BD9" w:rsidRDefault="00EF3833" w:rsidP="00EF3833">
      <w:pPr>
        <w:pStyle w:val="ListParagraph"/>
        <w:numPr>
          <w:ilvl w:val="0"/>
          <w:numId w:val="40"/>
        </w:numPr>
        <w:rPr>
          <w:rFonts w:cs="Arial"/>
        </w:rPr>
      </w:pPr>
      <w:r w:rsidRPr="003D4BD9">
        <w:rPr>
          <w:rFonts w:cs="Arial"/>
        </w:rPr>
        <w:t>Continually assess the changes in the project that affect the stakeholder landscape in order to ensure that new stakeholders on the project are appropriately engaged.</w:t>
      </w:r>
    </w:p>
    <w:p w:rsidR="00EF3833" w:rsidRPr="003D4BD9" w:rsidRDefault="00EF3833" w:rsidP="00EF3833">
      <w:pPr>
        <w:pStyle w:val="ListParagraph"/>
        <w:numPr>
          <w:ilvl w:val="0"/>
          <w:numId w:val="40"/>
        </w:numPr>
        <w:rPr>
          <w:rFonts w:cs="Arial"/>
        </w:rPr>
      </w:pPr>
      <w:r w:rsidRPr="003D4BD9">
        <w:rPr>
          <w:rFonts w:cs="Arial"/>
        </w:rPr>
        <w:t>Communicate team progress and development capabilities in order to help the business    stakeholders make informed decision about Scope, Time, and Cost.</w:t>
      </w:r>
    </w:p>
    <w:p w:rsidR="00EF3833" w:rsidRPr="003D4BD9" w:rsidRDefault="00EF3833" w:rsidP="00EF3833">
      <w:pPr>
        <w:pStyle w:val="ListParagraph"/>
        <w:numPr>
          <w:ilvl w:val="0"/>
          <w:numId w:val="40"/>
        </w:numPr>
        <w:rPr>
          <w:rFonts w:cs="Arial"/>
        </w:rPr>
      </w:pPr>
      <w:r w:rsidRPr="003D4BD9">
        <w:rPr>
          <w:rFonts w:cs="Arial"/>
        </w:rPr>
        <w:t>Manage stakeholders’ expectations around minimal/most likely/optimal project outcomes, balancing accuracy and precision, so stakeholders have assurance that those outcomes will help them meet their business objectives.</w:t>
      </w:r>
    </w:p>
    <w:p w:rsidR="00EF3833" w:rsidRPr="003D4BD9" w:rsidRDefault="00EF3833" w:rsidP="00EF3833">
      <w:pPr>
        <w:pStyle w:val="Heading2"/>
      </w:pPr>
      <w:bookmarkStart w:id="191" w:name="_Toc332646334"/>
      <w:bookmarkStart w:id="192" w:name="_Toc336865265"/>
      <w:bookmarkStart w:id="193" w:name="_Toc340836828"/>
      <w:r w:rsidRPr="003D4BD9">
        <w:t xml:space="preserve">Importance of </w:t>
      </w:r>
      <w:r w:rsidRPr="00EF3833">
        <w:t>Executive</w:t>
      </w:r>
      <w:r w:rsidRPr="003D4BD9">
        <w:t xml:space="preserve"> Support</w:t>
      </w:r>
      <w:bookmarkEnd w:id="191"/>
      <w:bookmarkEnd w:id="192"/>
      <w:bookmarkEnd w:id="193"/>
    </w:p>
    <w:p w:rsidR="00EF3833" w:rsidRPr="00F73F47" w:rsidRDefault="00EF3833" w:rsidP="00EF3833">
      <w:pPr>
        <w:rPr>
          <w:rFonts w:ascii="Arial" w:hAnsi="Arial" w:cs="Arial"/>
        </w:rPr>
      </w:pPr>
      <w:r w:rsidRPr="003D4BD9">
        <w:rPr>
          <w:rFonts w:ascii="Arial" w:hAnsi="Arial" w:cs="Arial"/>
        </w:rPr>
        <w:t xml:space="preserve">Executives are the people </w:t>
      </w:r>
      <w:r w:rsidR="00F73F47">
        <w:rPr>
          <w:rFonts w:ascii="Arial" w:hAnsi="Arial" w:cs="Arial"/>
          <w:u w:val="single"/>
        </w:rPr>
        <w:tab/>
      </w:r>
      <w:r w:rsidR="00F73F47">
        <w:rPr>
          <w:rFonts w:ascii="Arial" w:hAnsi="Arial" w:cs="Arial"/>
          <w:u w:val="single"/>
        </w:rPr>
        <w:tab/>
      </w:r>
      <w:r w:rsidRPr="00F73F47">
        <w:rPr>
          <w:rFonts w:ascii="Arial" w:hAnsi="Arial" w:cs="Arial"/>
        </w:rPr>
        <w:t xml:space="preserve"> the project and, thus, for any Scrum project to be successful, it requires the support and backing of the executives. The following are key to maintaining executive support:</w:t>
      </w:r>
    </w:p>
    <w:p w:rsidR="00EF3833" w:rsidRPr="00F73F47" w:rsidRDefault="00EF3833" w:rsidP="00EF3833">
      <w:pPr>
        <w:pStyle w:val="ListParagraph"/>
        <w:numPr>
          <w:ilvl w:val="0"/>
          <w:numId w:val="41"/>
        </w:numPr>
        <w:rPr>
          <w:rFonts w:cs="Arial"/>
        </w:rPr>
      </w:pPr>
      <w:r w:rsidRPr="00F73F47">
        <w:rPr>
          <w:rFonts w:cs="Arial"/>
        </w:rPr>
        <w:t>Communicate regularly with executives.</w:t>
      </w:r>
    </w:p>
    <w:p w:rsidR="00EF3833" w:rsidRPr="00F73F47" w:rsidRDefault="00EF3833" w:rsidP="00EF3833">
      <w:pPr>
        <w:pStyle w:val="ListParagraph"/>
        <w:numPr>
          <w:ilvl w:val="0"/>
          <w:numId w:val="41"/>
        </w:numPr>
        <w:rPr>
          <w:rFonts w:cs="Arial"/>
        </w:rPr>
      </w:pPr>
      <w:r w:rsidRPr="00F73F47">
        <w:rPr>
          <w:rFonts w:cs="Arial"/>
        </w:rPr>
        <w:t>Keep executives aware of the latest progress.</w:t>
      </w:r>
    </w:p>
    <w:p w:rsidR="00EF3833" w:rsidRPr="00F73F47" w:rsidRDefault="00EF3833" w:rsidP="00EF3833">
      <w:pPr>
        <w:pStyle w:val="ListParagraph"/>
        <w:numPr>
          <w:ilvl w:val="0"/>
          <w:numId w:val="41"/>
        </w:numPr>
        <w:rPr>
          <w:rFonts w:cs="Arial"/>
        </w:rPr>
      </w:pPr>
      <w:r w:rsidRPr="00F73F47">
        <w:rPr>
          <w:rFonts w:cs="Arial"/>
        </w:rPr>
        <w:t>Inform executives of any issues and potential lags in project delivery to minimize shocks.</w:t>
      </w:r>
    </w:p>
    <w:p w:rsidR="00EF3833" w:rsidRPr="00F73F47" w:rsidRDefault="00EF3833" w:rsidP="00EF3833">
      <w:pPr>
        <w:rPr>
          <w:rFonts w:ascii="Arial" w:hAnsi="Arial" w:cs="Arial"/>
        </w:rPr>
      </w:pPr>
      <w:r w:rsidRPr="00F73F47">
        <w:rPr>
          <w:rFonts w:ascii="Arial" w:hAnsi="Arial" w:cs="Arial"/>
        </w:rPr>
        <w:t>It is important that the executives funding the project have clarity over the following issues:</w:t>
      </w:r>
    </w:p>
    <w:p w:rsidR="00EF3833" w:rsidRPr="00F73F47" w:rsidRDefault="00EF3833" w:rsidP="00EF3833">
      <w:pPr>
        <w:pStyle w:val="ListParagraph"/>
        <w:numPr>
          <w:ilvl w:val="0"/>
          <w:numId w:val="42"/>
        </w:numPr>
        <w:rPr>
          <w:rFonts w:cs="Arial"/>
        </w:rPr>
      </w:pPr>
      <w:r w:rsidRPr="00F73F47">
        <w:rPr>
          <w:rFonts w:cs="Arial"/>
        </w:rPr>
        <w:t>What is the benefit of implementing the Scrum initiative?</w:t>
      </w:r>
    </w:p>
    <w:p w:rsidR="00EF3833" w:rsidRPr="003D4BD9" w:rsidRDefault="00EF3833" w:rsidP="00EF3833">
      <w:pPr>
        <w:pStyle w:val="ListParagraph"/>
        <w:numPr>
          <w:ilvl w:val="1"/>
          <w:numId w:val="42"/>
        </w:numPr>
        <w:rPr>
          <w:rFonts w:cs="Arial"/>
        </w:rPr>
      </w:pPr>
      <w:r w:rsidRPr="00F73F47">
        <w:rPr>
          <w:rFonts w:cs="Arial"/>
        </w:rPr>
        <w:t xml:space="preserve">How does this initiative create </w:t>
      </w:r>
      <w:r w:rsidR="00F73F47">
        <w:rPr>
          <w:rFonts w:cs="Arial"/>
          <w:u w:val="single"/>
        </w:rPr>
        <w:tab/>
      </w:r>
      <w:r w:rsidR="00F73F47">
        <w:rPr>
          <w:rFonts w:cs="Arial"/>
          <w:u w:val="single"/>
        </w:rPr>
        <w:tab/>
      </w:r>
      <w:r w:rsidRPr="00F73F47">
        <w:rPr>
          <w:rFonts w:cs="Arial"/>
        </w:rPr>
        <w:t xml:space="preserve">/prevents </w:t>
      </w:r>
      <w:r w:rsidR="00F73F47">
        <w:rPr>
          <w:rFonts w:cs="Arial"/>
          <w:u w:val="single"/>
        </w:rPr>
        <w:tab/>
      </w:r>
      <w:r w:rsidR="00F73F47">
        <w:rPr>
          <w:rFonts w:cs="Arial"/>
          <w:u w:val="single"/>
        </w:rPr>
        <w:tab/>
      </w:r>
      <w:r w:rsidR="00F73F47">
        <w:rPr>
          <w:rFonts w:cs="Arial"/>
          <w:u w:val="single"/>
        </w:rPr>
        <w:tab/>
      </w:r>
      <w:r w:rsidRPr="003D4BD9">
        <w:rPr>
          <w:rFonts w:cs="Arial"/>
        </w:rPr>
        <w:t>for the organization?</w:t>
      </w:r>
    </w:p>
    <w:p w:rsidR="00EF3833" w:rsidRPr="003D4BD9" w:rsidRDefault="00EF3833" w:rsidP="00EF3833">
      <w:pPr>
        <w:pStyle w:val="ListParagraph"/>
        <w:numPr>
          <w:ilvl w:val="1"/>
          <w:numId w:val="42"/>
        </w:numPr>
        <w:rPr>
          <w:rFonts w:cs="Arial"/>
        </w:rPr>
      </w:pPr>
      <w:r w:rsidRPr="003D4BD9">
        <w:rPr>
          <w:rFonts w:cs="Arial"/>
        </w:rPr>
        <w:t>How is being adaptive essential in the current business climate?</w:t>
      </w:r>
    </w:p>
    <w:p w:rsidR="00EF3833" w:rsidRPr="003D4BD9" w:rsidRDefault="00EF3833" w:rsidP="00EF3833">
      <w:pPr>
        <w:pStyle w:val="ListParagraph"/>
        <w:ind w:left="1440"/>
        <w:rPr>
          <w:rFonts w:cs="Arial"/>
        </w:rPr>
      </w:pPr>
    </w:p>
    <w:p w:rsidR="00EF3833" w:rsidRPr="003D4BD9" w:rsidRDefault="00EF3833" w:rsidP="00EF3833">
      <w:pPr>
        <w:pStyle w:val="ListParagraph"/>
        <w:numPr>
          <w:ilvl w:val="0"/>
          <w:numId w:val="42"/>
        </w:numPr>
        <w:rPr>
          <w:rFonts w:cs="Arial"/>
        </w:rPr>
      </w:pPr>
      <w:r w:rsidRPr="003D4BD9">
        <w:rPr>
          <w:rFonts w:cs="Arial"/>
        </w:rPr>
        <w:t>What are the deadlines and costs around the initiative?</w:t>
      </w:r>
    </w:p>
    <w:p w:rsidR="00F73F47" w:rsidRDefault="00EF3833" w:rsidP="00EF3833">
      <w:pPr>
        <w:pStyle w:val="ListParagraph"/>
        <w:numPr>
          <w:ilvl w:val="1"/>
          <w:numId w:val="42"/>
        </w:numPr>
        <w:rPr>
          <w:rFonts w:cs="Arial"/>
        </w:rPr>
      </w:pPr>
      <w:r w:rsidRPr="00F73F47">
        <w:rPr>
          <w:rFonts w:cs="Arial"/>
        </w:rPr>
        <w:t xml:space="preserve">What is the expected completion time and cost for the initiative </w:t>
      </w:r>
    </w:p>
    <w:p w:rsidR="00EF3833" w:rsidRPr="00F73F47" w:rsidRDefault="00EF3833" w:rsidP="00EF3833">
      <w:pPr>
        <w:pStyle w:val="ListParagraph"/>
        <w:numPr>
          <w:ilvl w:val="1"/>
          <w:numId w:val="42"/>
        </w:numPr>
        <w:rPr>
          <w:rFonts w:cs="Arial"/>
        </w:rPr>
      </w:pPr>
      <w:r w:rsidRPr="00F73F47">
        <w:rPr>
          <w:rFonts w:cs="Arial"/>
        </w:rPr>
        <w:t>What are the potential milestones on the way to completion?</w:t>
      </w:r>
    </w:p>
    <w:p w:rsidR="00EF3833" w:rsidRPr="003D4BD9" w:rsidRDefault="00EF3833" w:rsidP="00EF3833">
      <w:pPr>
        <w:pStyle w:val="ListParagraph"/>
        <w:numPr>
          <w:ilvl w:val="1"/>
          <w:numId w:val="42"/>
        </w:numPr>
        <w:rPr>
          <w:rFonts w:cs="Arial"/>
        </w:rPr>
      </w:pPr>
      <w:r w:rsidRPr="003D4BD9">
        <w:rPr>
          <w:rFonts w:cs="Arial"/>
        </w:rPr>
        <w:t>How frequently are executives going to meet regarding project progress?</w:t>
      </w:r>
    </w:p>
    <w:p w:rsidR="00EF3833" w:rsidRPr="003D4BD9" w:rsidRDefault="00EF3833" w:rsidP="00EF3833">
      <w:pPr>
        <w:pStyle w:val="ListParagraph"/>
        <w:ind w:left="1440"/>
        <w:rPr>
          <w:rFonts w:cs="Arial"/>
        </w:rPr>
      </w:pPr>
    </w:p>
    <w:p w:rsidR="00EF3833" w:rsidRPr="003D4BD9" w:rsidRDefault="00EF3833" w:rsidP="00EF3833">
      <w:pPr>
        <w:pStyle w:val="ListParagraph"/>
        <w:numPr>
          <w:ilvl w:val="0"/>
          <w:numId w:val="42"/>
        </w:numPr>
        <w:rPr>
          <w:rFonts w:cs="Arial"/>
        </w:rPr>
      </w:pPr>
      <w:r w:rsidRPr="003D4BD9">
        <w:rPr>
          <w:rFonts w:cs="Arial"/>
        </w:rPr>
        <w:t>What are the risks involved in the initiative?</w:t>
      </w:r>
    </w:p>
    <w:p w:rsidR="00EF3833" w:rsidRPr="003D4BD9" w:rsidRDefault="00EF3833" w:rsidP="00EF3833">
      <w:pPr>
        <w:pStyle w:val="ListParagraph"/>
        <w:numPr>
          <w:ilvl w:val="1"/>
          <w:numId w:val="42"/>
        </w:numPr>
        <w:rPr>
          <w:rFonts w:cs="Arial"/>
        </w:rPr>
      </w:pPr>
      <w:r w:rsidRPr="003D4BD9">
        <w:rPr>
          <w:rFonts w:cs="Arial"/>
        </w:rPr>
        <w:t>What are the potential roadblocks or risks in the implementation?</w:t>
      </w:r>
    </w:p>
    <w:p w:rsidR="00EF3833" w:rsidRPr="003D4BD9" w:rsidRDefault="00EF3833" w:rsidP="00EF3833">
      <w:pPr>
        <w:pStyle w:val="ListParagraph"/>
        <w:numPr>
          <w:ilvl w:val="1"/>
          <w:numId w:val="42"/>
        </w:numPr>
        <w:rPr>
          <w:rFonts w:cs="Arial"/>
        </w:rPr>
      </w:pPr>
      <w:r w:rsidRPr="003D4BD9">
        <w:rPr>
          <w:rFonts w:cs="Arial"/>
        </w:rPr>
        <w:t>What is the additional cost and time required to mitigate each of these risks?</w:t>
      </w:r>
    </w:p>
    <w:p w:rsidR="00EF3833" w:rsidRPr="003D4BD9" w:rsidRDefault="00EF3833" w:rsidP="00EF3833">
      <w:pPr>
        <w:rPr>
          <w:rFonts w:ascii="Arial" w:hAnsi="Arial" w:cs="Arial"/>
        </w:rPr>
      </w:pPr>
      <w:r w:rsidRPr="003D4BD9">
        <w:rPr>
          <w:rFonts w:ascii="Arial" w:hAnsi="Arial" w:cs="Arial"/>
        </w:rPr>
        <w:br w:type="page"/>
      </w:r>
    </w:p>
    <w:p w:rsidR="00EF3833" w:rsidRPr="003D4BD9" w:rsidRDefault="00EF3833" w:rsidP="00DB493C">
      <w:pPr>
        <w:pStyle w:val="Heading2"/>
      </w:pPr>
      <w:bookmarkStart w:id="194" w:name="_Toc340836829"/>
      <w:r w:rsidRPr="003D4BD9">
        <w:lastRenderedPageBreak/>
        <w:t>Chapter Quiz</w:t>
      </w:r>
      <w:bookmarkEnd w:id="194"/>
    </w:p>
    <w:p w:rsidR="00EF3833" w:rsidRPr="003D4BD9" w:rsidRDefault="00EF3833" w:rsidP="00EF3833">
      <w:pPr>
        <w:pStyle w:val="ListParagraph"/>
        <w:numPr>
          <w:ilvl w:val="0"/>
          <w:numId w:val="47"/>
        </w:numPr>
        <w:tabs>
          <w:tab w:val="left" w:pos="426"/>
        </w:tabs>
        <w:rPr>
          <w:rFonts w:cs="Arial"/>
        </w:rPr>
      </w:pPr>
      <w:r w:rsidRPr="003D4BD9">
        <w:rPr>
          <w:rFonts w:cs="Arial"/>
        </w:rPr>
        <w:t>What are the challenges with implementing Scrum in Large projects?</w:t>
      </w:r>
    </w:p>
    <w:p w:rsidR="00EF3833" w:rsidRPr="003D4BD9" w:rsidRDefault="00EF3833" w:rsidP="00EF3833">
      <w:pPr>
        <w:pStyle w:val="ListParagraph"/>
        <w:numPr>
          <w:ilvl w:val="1"/>
          <w:numId w:val="47"/>
        </w:numPr>
        <w:tabs>
          <w:tab w:val="left" w:pos="426"/>
        </w:tabs>
        <w:rPr>
          <w:rFonts w:cs="Arial"/>
        </w:rPr>
      </w:pPr>
      <w:r w:rsidRPr="003D4BD9">
        <w:rPr>
          <w:rFonts w:cs="Arial"/>
        </w:rPr>
        <w:t>Multiple teams required to work in sync</w:t>
      </w:r>
    </w:p>
    <w:p w:rsidR="00EF3833" w:rsidRPr="003D4BD9" w:rsidRDefault="00EF3833" w:rsidP="00EF3833">
      <w:pPr>
        <w:pStyle w:val="ListParagraph"/>
        <w:numPr>
          <w:ilvl w:val="1"/>
          <w:numId w:val="47"/>
        </w:numPr>
        <w:tabs>
          <w:tab w:val="left" w:pos="426"/>
        </w:tabs>
        <w:rPr>
          <w:rFonts w:cs="Arial"/>
        </w:rPr>
      </w:pPr>
      <w:r w:rsidRPr="003D4BD9">
        <w:rPr>
          <w:rFonts w:cs="Arial"/>
        </w:rPr>
        <w:t>Lack of an overall product backlog to track progress</w:t>
      </w:r>
    </w:p>
    <w:p w:rsidR="00EF3833" w:rsidRPr="003D4BD9" w:rsidRDefault="00EF3833" w:rsidP="00EF3833">
      <w:pPr>
        <w:pStyle w:val="ListParagraph"/>
        <w:numPr>
          <w:ilvl w:val="1"/>
          <w:numId w:val="47"/>
        </w:numPr>
        <w:tabs>
          <w:tab w:val="left" w:pos="426"/>
        </w:tabs>
        <w:rPr>
          <w:rFonts w:cs="Arial"/>
        </w:rPr>
      </w:pPr>
      <w:r w:rsidRPr="003D4BD9">
        <w:rPr>
          <w:rFonts w:cs="Arial"/>
        </w:rPr>
        <w:t xml:space="preserve">Additional level of hierarchy in the form of the Chief Product Owner </w:t>
      </w:r>
    </w:p>
    <w:p w:rsidR="00EF3833" w:rsidRPr="00F73F47" w:rsidRDefault="00EF3833" w:rsidP="00EF3833">
      <w:pPr>
        <w:pStyle w:val="ListParagraph"/>
        <w:numPr>
          <w:ilvl w:val="1"/>
          <w:numId w:val="47"/>
        </w:numPr>
        <w:tabs>
          <w:tab w:val="left" w:pos="426"/>
        </w:tabs>
        <w:rPr>
          <w:rFonts w:cs="Arial"/>
        </w:rPr>
      </w:pPr>
      <w:r w:rsidRPr="00F73F47">
        <w:rPr>
          <w:rFonts w:cs="Arial"/>
        </w:rPr>
        <w:t>Task interdependencies between teams</w:t>
      </w:r>
    </w:p>
    <w:p w:rsidR="00EF3833" w:rsidRPr="00F73F47" w:rsidRDefault="00EF3833" w:rsidP="00EF3833">
      <w:pPr>
        <w:pStyle w:val="ListParagraph"/>
        <w:tabs>
          <w:tab w:val="left" w:pos="426"/>
        </w:tabs>
        <w:rPr>
          <w:rFonts w:cs="Arial"/>
        </w:rPr>
      </w:pPr>
      <w:r w:rsidRPr="00F73F47">
        <w:rPr>
          <w:rFonts w:cs="Arial"/>
        </w:rPr>
        <w:t xml:space="preserve">Ans. </w:t>
      </w:r>
    </w:p>
    <w:p w:rsidR="00EF3833" w:rsidRPr="00F73F47" w:rsidRDefault="00EF3833" w:rsidP="00EF3833">
      <w:pPr>
        <w:pStyle w:val="ListParagraph"/>
        <w:tabs>
          <w:tab w:val="left" w:pos="426"/>
        </w:tabs>
        <w:rPr>
          <w:rFonts w:cs="Arial"/>
        </w:rPr>
      </w:pPr>
    </w:p>
    <w:p w:rsidR="00EF3833" w:rsidRPr="00F73F47" w:rsidRDefault="00EF3833" w:rsidP="00EF3833">
      <w:pPr>
        <w:pStyle w:val="ListParagraph"/>
        <w:numPr>
          <w:ilvl w:val="0"/>
          <w:numId w:val="47"/>
        </w:numPr>
        <w:tabs>
          <w:tab w:val="left" w:pos="426"/>
        </w:tabs>
        <w:rPr>
          <w:rFonts w:cs="Arial"/>
        </w:rPr>
      </w:pPr>
      <w:r w:rsidRPr="00F73F47">
        <w:rPr>
          <w:rFonts w:cs="Arial"/>
        </w:rPr>
        <w:t>Which one of the following is discussed as part of the Scrum of Scrum meetings?</w:t>
      </w:r>
    </w:p>
    <w:p w:rsidR="00EF3833" w:rsidRPr="00F73F47" w:rsidRDefault="00EF3833" w:rsidP="00EF3833">
      <w:pPr>
        <w:pStyle w:val="ListParagraph"/>
        <w:numPr>
          <w:ilvl w:val="1"/>
          <w:numId w:val="47"/>
        </w:numPr>
        <w:tabs>
          <w:tab w:val="left" w:pos="426"/>
        </w:tabs>
        <w:rPr>
          <w:rFonts w:cs="Arial"/>
        </w:rPr>
      </w:pPr>
      <w:r w:rsidRPr="00F73F47">
        <w:rPr>
          <w:rFonts w:cs="Arial"/>
        </w:rPr>
        <w:t>Overview of the tasks to be completed in the Sprint</w:t>
      </w:r>
    </w:p>
    <w:p w:rsidR="00EF3833" w:rsidRPr="00F73F47" w:rsidRDefault="00EF3833" w:rsidP="00EF3833">
      <w:pPr>
        <w:pStyle w:val="ListParagraph"/>
        <w:numPr>
          <w:ilvl w:val="1"/>
          <w:numId w:val="47"/>
        </w:numPr>
        <w:tabs>
          <w:tab w:val="left" w:pos="426"/>
        </w:tabs>
        <w:rPr>
          <w:rFonts w:cs="Arial"/>
        </w:rPr>
      </w:pPr>
      <w:r w:rsidRPr="00F73F47">
        <w:rPr>
          <w:rFonts w:cs="Arial"/>
        </w:rPr>
        <w:t>How any of your decisions could impact other teams</w:t>
      </w:r>
    </w:p>
    <w:p w:rsidR="00EF3833" w:rsidRPr="00F73F47" w:rsidRDefault="00EF3833" w:rsidP="00EF3833">
      <w:pPr>
        <w:pStyle w:val="ListParagraph"/>
        <w:numPr>
          <w:ilvl w:val="1"/>
          <w:numId w:val="47"/>
        </w:numPr>
        <w:tabs>
          <w:tab w:val="left" w:pos="426"/>
        </w:tabs>
        <w:rPr>
          <w:rFonts w:cs="Arial"/>
        </w:rPr>
      </w:pPr>
      <w:r w:rsidRPr="00F73F47">
        <w:rPr>
          <w:rFonts w:cs="Arial"/>
        </w:rPr>
        <w:t>Discussions around problems that may have come up for any of the Scrum teams</w:t>
      </w:r>
    </w:p>
    <w:p w:rsidR="00EF3833" w:rsidRPr="00F73F47" w:rsidRDefault="00EF3833" w:rsidP="00EF3833">
      <w:pPr>
        <w:pStyle w:val="ListParagraph"/>
        <w:numPr>
          <w:ilvl w:val="1"/>
          <w:numId w:val="47"/>
        </w:numPr>
        <w:tabs>
          <w:tab w:val="left" w:pos="426"/>
        </w:tabs>
        <w:rPr>
          <w:rFonts w:cs="Arial"/>
        </w:rPr>
      </w:pPr>
      <w:r w:rsidRPr="00F73F47">
        <w:rPr>
          <w:rFonts w:cs="Arial"/>
        </w:rPr>
        <w:t>Resolving impediments that may have come up</w:t>
      </w:r>
    </w:p>
    <w:p w:rsidR="00EF3833" w:rsidRPr="00F73F47" w:rsidRDefault="00EF3833" w:rsidP="00EF3833">
      <w:pPr>
        <w:pStyle w:val="ListParagraph"/>
        <w:tabs>
          <w:tab w:val="left" w:pos="426"/>
        </w:tabs>
        <w:rPr>
          <w:rFonts w:cs="Arial"/>
        </w:rPr>
      </w:pPr>
      <w:r w:rsidRPr="00F73F47">
        <w:rPr>
          <w:rFonts w:cs="Arial"/>
        </w:rPr>
        <w:t>Ans.</w:t>
      </w:r>
    </w:p>
    <w:p w:rsidR="00EF3833" w:rsidRPr="00F73F47" w:rsidRDefault="00EF3833" w:rsidP="00EF3833">
      <w:pPr>
        <w:pStyle w:val="ListParagraph"/>
        <w:tabs>
          <w:tab w:val="left" w:pos="426"/>
        </w:tabs>
        <w:rPr>
          <w:rFonts w:cs="Arial"/>
        </w:rPr>
      </w:pPr>
    </w:p>
    <w:p w:rsidR="00EF3833" w:rsidRPr="00F73F47" w:rsidRDefault="00EF3833" w:rsidP="00EF3833">
      <w:pPr>
        <w:pStyle w:val="ListParagraph"/>
        <w:numPr>
          <w:ilvl w:val="0"/>
          <w:numId w:val="47"/>
        </w:numPr>
        <w:tabs>
          <w:tab w:val="left" w:pos="426"/>
        </w:tabs>
        <w:rPr>
          <w:rFonts w:cs="Arial"/>
        </w:rPr>
      </w:pPr>
      <w:r w:rsidRPr="00F73F47">
        <w:rPr>
          <w:rFonts w:cs="Arial"/>
        </w:rPr>
        <w:t>Which of the following statements is/are false regarding Scrum in large teams</w:t>
      </w:r>
    </w:p>
    <w:p w:rsidR="00EF3833" w:rsidRPr="00F73F47" w:rsidRDefault="00EF3833" w:rsidP="00EF3833">
      <w:pPr>
        <w:pStyle w:val="ListParagraph"/>
        <w:numPr>
          <w:ilvl w:val="1"/>
          <w:numId w:val="47"/>
        </w:numPr>
        <w:tabs>
          <w:tab w:val="left" w:pos="426"/>
        </w:tabs>
        <w:rPr>
          <w:rFonts w:cs="Arial"/>
        </w:rPr>
      </w:pPr>
      <w:r w:rsidRPr="00F73F47">
        <w:rPr>
          <w:rFonts w:cs="Arial"/>
        </w:rPr>
        <w:t>Large teams have Chief Scrum Masters and Chief Product Owners to monitor progress of the project</w:t>
      </w:r>
    </w:p>
    <w:p w:rsidR="00EF3833" w:rsidRPr="00F73F47" w:rsidRDefault="00EF3833" w:rsidP="00EF3833">
      <w:pPr>
        <w:pStyle w:val="ListParagraph"/>
        <w:numPr>
          <w:ilvl w:val="1"/>
          <w:numId w:val="47"/>
        </w:numPr>
        <w:tabs>
          <w:tab w:val="left" w:pos="426"/>
        </w:tabs>
        <w:rPr>
          <w:rFonts w:cs="Arial"/>
        </w:rPr>
      </w:pPr>
      <w:r w:rsidRPr="00F73F47">
        <w:rPr>
          <w:rFonts w:cs="Arial"/>
        </w:rPr>
        <w:t>Chief Product Owner is responsible for resource allocation</w:t>
      </w:r>
    </w:p>
    <w:p w:rsidR="00EF3833" w:rsidRPr="00F73F47" w:rsidRDefault="00EF3833" w:rsidP="00EF3833">
      <w:pPr>
        <w:pStyle w:val="ListParagraph"/>
        <w:numPr>
          <w:ilvl w:val="1"/>
          <w:numId w:val="47"/>
        </w:numPr>
        <w:tabs>
          <w:tab w:val="left" w:pos="426"/>
        </w:tabs>
        <w:rPr>
          <w:rFonts w:cs="Arial"/>
        </w:rPr>
      </w:pPr>
      <w:r w:rsidRPr="00F73F47">
        <w:rPr>
          <w:rFonts w:cs="Arial"/>
        </w:rPr>
        <w:t>Chief Product Owner facilitates the Scrum of Scrum meetings</w:t>
      </w:r>
    </w:p>
    <w:p w:rsidR="00EF3833" w:rsidRPr="00F73F47" w:rsidRDefault="00EF3833" w:rsidP="00EF3833">
      <w:pPr>
        <w:pStyle w:val="ListParagraph"/>
        <w:numPr>
          <w:ilvl w:val="1"/>
          <w:numId w:val="47"/>
        </w:numPr>
        <w:tabs>
          <w:tab w:val="left" w:pos="426"/>
        </w:tabs>
        <w:rPr>
          <w:rFonts w:cs="Arial"/>
        </w:rPr>
      </w:pPr>
      <w:r w:rsidRPr="00F73F47">
        <w:rPr>
          <w:rFonts w:cs="Arial"/>
        </w:rPr>
        <w:t>Chief Scrum Master is responsible for the success or failure of the project</w:t>
      </w:r>
    </w:p>
    <w:p w:rsidR="00EF3833" w:rsidRPr="00F73F47" w:rsidRDefault="00EF3833" w:rsidP="00EF3833">
      <w:pPr>
        <w:pStyle w:val="ListParagraph"/>
        <w:tabs>
          <w:tab w:val="left" w:pos="426"/>
        </w:tabs>
        <w:rPr>
          <w:rFonts w:cs="Arial"/>
        </w:rPr>
      </w:pPr>
      <w:r w:rsidRPr="00F73F47">
        <w:rPr>
          <w:rFonts w:cs="Arial"/>
        </w:rPr>
        <w:t xml:space="preserve">Ans. </w:t>
      </w:r>
    </w:p>
    <w:p w:rsidR="00EF3833" w:rsidRPr="00F73F47" w:rsidRDefault="00EF3833" w:rsidP="00EF3833">
      <w:pPr>
        <w:pStyle w:val="ListParagraph"/>
        <w:tabs>
          <w:tab w:val="left" w:pos="426"/>
        </w:tabs>
        <w:rPr>
          <w:rFonts w:cs="Arial"/>
        </w:rPr>
      </w:pPr>
    </w:p>
    <w:p w:rsidR="00EF3833" w:rsidRPr="00F73F47" w:rsidRDefault="00EF3833" w:rsidP="00EF3833">
      <w:pPr>
        <w:pStyle w:val="ListParagraph"/>
        <w:numPr>
          <w:ilvl w:val="0"/>
          <w:numId w:val="47"/>
        </w:numPr>
        <w:tabs>
          <w:tab w:val="left" w:pos="426"/>
        </w:tabs>
        <w:rPr>
          <w:rFonts w:cs="Arial"/>
        </w:rPr>
      </w:pPr>
      <w:r w:rsidRPr="00F73F47">
        <w:rPr>
          <w:rFonts w:cs="Arial"/>
        </w:rPr>
        <w:t>Which of the following does not fall under the responsibilities of the Chief Product Owner</w:t>
      </w:r>
    </w:p>
    <w:p w:rsidR="00EF3833" w:rsidRPr="00F73F47" w:rsidRDefault="00EF3833" w:rsidP="00EF3833">
      <w:pPr>
        <w:pStyle w:val="ListParagraph"/>
        <w:numPr>
          <w:ilvl w:val="1"/>
          <w:numId w:val="47"/>
        </w:numPr>
        <w:tabs>
          <w:tab w:val="left" w:pos="426"/>
        </w:tabs>
        <w:rPr>
          <w:rFonts w:cs="Arial"/>
        </w:rPr>
      </w:pPr>
      <w:r w:rsidRPr="00F73F47">
        <w:rPr>
          <w:rFonts w:cs="Arial"/>
        </w:rPr>
        <w:t>Communicating the Sprint goals and objectives to members of the Scrum teams</w:t>
      </w:r>
    </w:p>
    <w:p w:rsidR="00EF3833" w:rsidRPr="00F73F47" w:rsidRDefault="00EF3833" w:rsidP="00EF3833">
      <w:pPr>
        <w:pStyle w:val="ListParagraph"/>
        <w:numPr>
          <w:ilvl w:val="1"/>
          <w:numId w:val="47"/>
        </w:numPr>
        <w:tabs>
          <w:tab w:val="left" w:pos="426"/>
        </w:tabs>
        <w:rPr>
          <w:rFonts w:cs="Arial"/>
        </w:rPr>
      </w:pPr>
      <w:r w:rsidRPr="00F73F47">
        <w:rPr>
          <w:rFonts w:cs="Arial"/>
        </w:rPr>
        <w:t>Deciding on the product vision and strategic objectives</w:t>
      </w:r>
    </w:p>
    <w:p w:rsidR="00EF3833" w:rsidRPr="00F73F47" w:rsidRDefault="00EF3833" w:rsidP="00EF3833">
      <w:pPr>
        <w:pStyle w:val="ListParagraph"/>
        <w:numPr>
          <w:ilvl w:val="1"/>
          <w:numId w:val="47"/>
        </w:numPr>
        <w:tabs>
          <w:tab w:val="left" w:pos="426"/>
        </w:tabs>
        <w:rPr>
          <w:rFonts w:cs="Arial"/>
        </w:rPr>
      </w:pPr>
      <w:r w:rsidRPr="00F73F47">
        <w:rPr>
          <w:rFonts w:cs="Arial"/>
        </w:rPr>
        <w:t>Establishing the minimum done criteria for the teams</w:t>
      </w:r>
    </w:p>
    <w:p w:rsidR="00EF3833" w:rsidRPr="00F73F47" w:rsidRDefault="00EF3833" w:rsidP="00EF3833">
      <w:pPr>
        <w:pStyle w:val="ListParagraph"/>
        <w:numPr>
          <w:ilvl w:val="1"/>
          <w:numId w:val="47"/>
        </w:numPr>
        <w:tabs>
          <w:tab w:val="left" w:pos="426"/>
        </w:tabs>
        <w:rPr>
          <w:rFonts w:cs="Arial"/>
        </w:rPr>
      </w:pPr>
      <w:r w:rsidRPr="00F73F47">
        <w:rPr>
          <w:rFonts w:cs="Arial"/>
        </w:rPr>
        <w:t>Maintaining and prioritizing the Product Backlog</w:t>
      </w:r>
    </w:p>
    <w:p w:rsidR="00EF680E" w:rsidRDefault="00EF3833" w:rsidP="00F73F47">
      <w:pPr>
        <w:pStyle w:val="ListParagraph"/>
        <w:tabs>
          <w:tab w:val="left" w:pos="426"/>
        </w:tabs>
        <w:rPr>
          <w:ins w:id="195" w:author="RUTH" w:date="2012-11-10T05:28:00Z"/>
          <w:rFonts w:cs="Arial"/>
        </w:rPr>
      </w:pPr>
      <w:r w:rsidRPr="00F73F47">
        <w:rPr>
          <w:rFonts w:cs="Arial"/>
        </w:rPr>
        <w:t xml:space="preserve">Ans. </w:t>
      </w:r>
    </w:p>
    <w:p w:rsidR="00F23510" w:rsidRDefault="00EF680E">
      <w:pPr>
        <w:rPr>
          <w:rFonts w:cs="Arial"/>
        </w:rPr>
      </w:pPr>
      <w:ins w:id="196" w:author="RUTH" w:date="2012-11-10T05:28:00Z">
        <w:r>
          <w:rPr>
            <w:rFonts w:cs="Arial"/>
          </w:rPr>
          <w:br w:type="page"/>
        </w:r>
      </w:ins>
      <w:r w:rsidR="00F23510">
        <w:rPr>
          <w:rFonts w:cs="Arial"/>
        </w:rPr>
        <w:lastRenderedPageBreak/>
        <w:br w:type="page"/>
      </w:r>
    </w:p>
    <w:p w:rsidR="00EF680E" w:rsidRDefault="00F23510">
      <w:pPr>
        <w:rPr>
          <w:ins w:id="197" w:author="RUTH" w:date="2012-11-10T05:28:00Z"/>
          <w:rFonts w:ascii="Arial" w:eastAsiaTheme="minorEastAsia" w:hAnsi="Arial" w:cs="Arial"/>
          <w:lang w:eastAsia="en-IN"/>
        </w:rPr>
      </w:pPr>
      <w:r>
        <w:rPr>
          <w:noProof/>
        </w:rPr>
        <w:lastRenderedPageBreak/>
        <w:drawing>
          <wp:anchor distT="0" distB="0" distL="114300" distR="114300" simplePos="0" relativeHeight="251671552" behindDoc="0" locked="0" layoutInCell="1" allowOverlap="1" wp14:anchorId="4578F30D" wp14:editId="4C111450">
            <wp:simplePos x="0" y="0"/>
            <wp:positionH relativeFrom="column">
              <wp:posOffset>-999490</wp:posOffset>
            </wp:positionH>
            <wp:positionV relativeFrom="paragraph">
              <wp:posOffset>-1108710</wp:posOffset>
            </wp:positionV>
            <wp:extent cx="7713980" cy="10907395"/>
            <wp:effectExtent l="0" t="0" r="1270"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study-Workbook-2.jp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7713980" cy="10907395"/>
                    </a:xfrm>
                    <a:prstGeom prst="rect">
                      <a:avLst/>
                    </a:prstGeom>
                  </pic:spPr>
                </pic:pic>
              </a:graphicData>
            </a:graphic>
            <wp14:sizeRelH relativeFrom="page">
              <wp14:pctWidth>0</wp14:pctWidth>
            </wp14:sizeRelH>
            <wp14:sizeRelV relativeFrom="page">
              <wp14:pctHeight>0</wp14:pctHeight>
            </wp14:sizeRelV>
          </wp:anchor>
        </w:drawing>
      </w:r>
    </w:p>
    <w:p w:rsidR="00EF3833" w:rsidRPr="00F73F47" w:rsidRDefault="00EF3833" w:rsidP="00F73F47">
      <w:pPr>
        <w:pStyle w:val="ListParagraph"/>
        <w:tabs>
          <w:tab w:val="left" w:pos="426"/>
        </w:tabs>
      </w:pPr>
    </w:p>
    <w:sectPr w:rsidR="00EF3833" w:rsidRPr="00F73F47" w:rsidSect="0073412E">
      <w:headerReference w:type="default" r:id="rId1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Winfried" w:date="2012-11-11T23:25:00Z" w:initials="W">
    <w:p w:rsidR="004B529D" w:rsidRDefault="004B529D">
      <w:pPr>
        <w:pStyle w:val="CommentText"/>
      </w:pPr>
      <w:r>
        <w:rPr>
          <w:rStyle w:val="CommentReference"/>
        </w:rPr>
        <w:annotationRef/>
      </w:r>
      <w:r>
        <w:t>We may want to mention the certification.</w:t>
      </w:r>
    </w:p>
  </w:comment>
  <w:comment w:id="33" w:author="Winfried" w:date="2012-11-11T23:14:00Z" w:initials="W">
    <w:p w:rsidR="00E66EEA" w:rsidRDefault="00E66EEA">
      <w:pPr>
        <w:pStyle w:val="CommentText"/>
      </w:pPr>
      <w:r>
        <w:rPr>
          <w:rStyle w:val="CommentReference"/>
        </w:rPr>
        <w:annotationRef/>
      </w:r>
      <w:r>
        <w:t>We don’t show the complete manifesto. I think the explanation of “over” needs to be added back in from the manifesto. I.e. it does  not mean that the right side is not important; instead it means the right side is important but the left side is more important.</w:t>
      </w:r>
    </w:p>
  </w:comment>
  <w:comment w:id="59" w:author="Winfried" w:date="2012-11-11T23:17:00Z" w:initials="W">
    <w:p w:rsidR="00E66EEA" w:rsidRDefault="00E66EEA">
      <w:pPr>
        <w:pStyle w:val="CommentText"/>
      </w:pPr>
      <w:r>
        <w:rPr>
          <w:rStyle w:val="CommentReference"/>
        </w:rPr>
        <w:annotationRef/>
      </w:r>
      <w:r>
        <w:t>The faculty reference book says her “customer”. I do not agree that this is true. Practically the product owner is from inside the company representing the customer needs and the business interests.</w:t>
      </w:r>
    </w:p>
  </w:comment>
  <w:comment w:id="78" w:author="Winfried" w:date="2012-11-11T23:20:00Z" w:initials="W">
    <w:p w:rsidR="004B529D" w:rsidRDefault="004B529D">
      <w:pPr>
        <w:pStyle w:val="CommentText"/>
      </w:pPr>
      <w:r>
        <w:rPr>
          <w:rStyle w:val="CommentReference"/>
        </w:rPr>
        <w:annotationRef/>
      </w:r>
      <w:r>
        <w:t>I think the text is not clear. Propose change in the text</w:t>
      </w:r>
    </w:p>
  </w:comment>
  <w:comment w:id="88" w:author="Winfried" w:date="2012-11-11T22:18:00Z" w:initials="W">
    <w:p w:rsidR="003F5AD3" w:rsidRDefault="003F5AD3">
      <w:pPr>
        <w:pStyle w:val="CommentText"/>
      </w:pPr>
      <w:r>
        <w:rPr>
          <w:rStyle w:val="CommentReference"/>
        </w:rPr>
        <w:annotationRef/>
      </w:r>
      <w:r>
        <w:t>The release planning meeting is missing in this flow (it belongs between first and the second bullet). Text proposal:</w:t>
      </w:r>
    </w:p>
    <w:p w:rsidR="003F5AD3" w:rsidRDefault="003F5AD3">
      <w:pPr>
        <w:pStyle w:val="CommentText"/>
      </w:pPr>
      <w:r>
        <w:t>Next a high-level release plan is defined in a release planning meeting. The plan includes a minimum marketable feature set and other parameters for a release.</w:t>
      </w:r>
    </w:p>
  </w:comment>
  <w:comment w:id="101" w:author="Winfried" w:date="2012-11-11T22:40:00Z" w:initials="W">
    <w:p w:rsidR="003F5AD3" w:rsidRDefault="003F5AD3">
      <w:pPr>
        <w:pStyle w:val="CommentText"/>
      </w:pPr>
      <w:r>
        <w:rPr>
          <w:rStyle w:val="CommentReference"/>
        </w:rPr>
        <w:annotationRef/>
      </w:r>
      <w:r>
        <w:t>At the time of the release planning meeting there has not been any backlog grooming and not much (if at all) team involvement.</w:t>
      </w:r>
    </w:p>
  </w:comment>
  <w:comment w:id="120" w:author="Winfried" w:date="2012-11-11T23:10:00Z" w:initials="W">
    <w:p w:rsidR="00E66EEA" w:rsidRDefault="00E66EEA">
      <w:pPr>
        <w:pStyle w:val="CommentText"/>
      </w:pPr>
      <w:r>
        <w:rPr>
          <w:rStyle w:val="CommentReference"/>
        </w:rPr>
        <w:annotationRef/>
      </w:r>
      <w:r>
        <w:t xml:space="preserve">This should be introduced with the release planning and be moved right behind it (page 26).  </w:t>
      </w:r>
    </w:p>
  </w:comment>
  <w:comment w:id="187" w:author="Winfried" w:date="2012-11-11T23:24:00Z" w:initials="W">
    <w:p w:rsidR="004B529D" w:rsidRDefault="004B529D">
      <w:pPr>
        <w:pStyle w:val="CommentText"/>
      </w:pPr>
      <w:r>
        <w:rPr>
          <w:rStyle w:val="CommentReference"/>
        </w:rPr>
        <w:annotationRef/>
      </w:r>
      <w:r>
        <w:t>This paragraph belongs to “Scrum for large projects” and should be moved right behind the paragraph about the “Chief Product Owner”.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CD7" w:rsidRDefault="00BA2CD7" w:rsidP="006B08DB">
      <w:pPr>
        <w:spacing w:after="0" w:line="240" w:lineRule="auto"/>
      </w:pPr>
      <w:r>
        <w:separator/>
      </w:r>
    </w:p>
  </w:endnote>
  <w:endnote w:type="continuationSeparator" w:id="0">
    <w:p w:rsidR="00BA2CD7" w:rsidRDefault="00BA2CD7" w:rsidP="006B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3F5AD3" w:rsidP="00146C7F">
    <w:pPr>
      <w:pStyle w:val="Footer"/>
      <w:jc w:val="center"/>
    </w:pPr>
    <w:r>
      <w:rPr>
        <w:rFonts w:cstheme="minorHAnsi"/>
      </w:rPr>
      <w:t>©</w:t>
    </w:r>
    <w:r>
      <w:t>2012 SCRUMstudy.com</w:t>
    </w:r>
  </w:p>
  <w:p w:rsidR="003F5AD3" w:rsidRDefault="003F5AD3" w:rsidP="00146C7F">
    <w:pPr>
      <w:pStyle w:val="Footer"/>
      <w:jc w:val="center"/>
    </w:pPr>
  </w:p>
  <w:p w:rsidR="003F5AD3" w:rsidRDefault="003F5A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558775"/>
      <w:docPartObj>
        <w:docPartGallery w:val="Page Numbers (Bottom of Page)"/>
        <w:docPartUnique/>
      </w:docPartObj>
    </w:sdtPr>
    <w:sdtEndPr>
      <w:rPr>
        <w:noProof/>
      </w:rPr>
    </w:sdtEndPr>
    <w:sdtContent>
      <w:p w:rsidR="003F5AD3" w:rsidRDefault="006C0367">
        <w:pPr>
          <w:pStyle w:val="Footer"/>
          <w:jc w:val="right"/>
        </w:pPr>
        <w:r>
          <w:fldChar w:fldCharType="begin"/>
        </w:r>
        <w:r>
          <w:instrText xml:space="preserve"> PAGE   \* MERGEFORMAT </w:instrText>
        </w:r>
        <w:r>
          <w:fldChar w:fldCharType="separate"/>
        </w:r>
        <w:r w:rsidR="007C7E5A">
          <w:rPr>
            <w:noProof/>
          </w:rPr>
          <w:t>27</w:t>
        </w:r>
        <w:r>
          <w:rPr>
            <w:noProof/>
          </w:rPr>
          <w:fldChar w:fldCharType="end"/>
        </w:r>
      </w:p>
    </w:sdtContent>
  </w:sdt>
  <w:p w:rsidR="003F5AD3" w:rsidRDefault="003F5AD3" w:rsidP="00146C7F">
    <w:pPr>
      <w:pStyle w:val="Footer"/>
      <w:jc w:val="center"/>
    </w:pPr>
    <w:r>
      <w:rPr>
        <w:rFonts w:cstheme="minorHAnsi"/>
      </w:rPr>
      <w:t>©</w:t>
    </w:r>
    <w:r>
      <w:t>2012 SCRUMstudy.com</w:t>
    </w:r>
  </w:p>
  <w:p w:rsidR="003F5AD3" w:rsidRDefault="003F5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CD7" w:rsidRDefault="00BA2CD7" w:rsidP="006B08DB">
      <w:pPr>
        <w:spacing w:after="0" w:line="240" w:lineRule="auto"/>
      </w:pPr>
      <w:r>
        <w:separator/>
      </w:r>
    </w:p>
  </w:footnote>
  <w:footnote w:type="continuationSeparator" w:id="0">
    <w:p w:rsidR="00BA2CD7" w:rsidRDefault="00BA2CD7" w:rsidP="006B08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3F5AD3">
    <w:pPr>
      <w:pStyle w:val="Header"/>
    </w:pPr>
    <w:r w:rsidRPr="003D4BD9">
      <w:rPr>
        <w:rFonts w:ascii="Arial" w:hAnsi="Arial" w:cs="Arial"/>
        <w:noProof/>
      </w:rPr>
      <w:drawing>
        <wp:anchor distT="0" distB="0" distL="114300" distR="114300" simplePos="0" relativeHeight="251659264" behindDoc="0" locked="0" layoutInCell="1" allowOverlap="1">
          <wp:simplePos x="0" y="0"/>
          <wp:positionH relativeFrom="column">
            <wp:posOffset>-448599</wp:posOffset>
          </wp:positionH>
          <wp:positionV relativeFrom="paragraph">
            <wp:posOffset>32385</wp:posOffset>
          </wp:positionV>
          <wp:extent cx="3929820" cy="897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9820" cy="89777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1621EE" w:rsidP="00D92C5F">
    <w:pPr>
      <w:pStyle w:val="Header"/>
      <w:jc w:val="center"/>
    </w:pPr>
    <w:r>
      <w:rPr>
        <w:noProof/>
      </w:rPr>
      <mc:AlternateContent>
        <mc:Choice Requires="wps">
          <w:drawing>
            <wp:anchor distT="0" distB="0" distL="114300" distR="114300" simplePos="0" relativeHeight="251692032" behindDoc="0" locked="0" layoutInCell="1" allowOverlap="1">
              <wp:simplePos x="0" y="0"/>
              <wp:positionH relativeFrom="column">
                <wp:posOffset>1889125</wp:posOffset>
              </wp:positionH>
              <wp:positionV relativeFrom="paragraph">
                <wp:posOffset>-40640</wp:posOffset>
              </wp:positionV>
              <wp:extent cx="2288540" cy="342265"/>
              <wp:effectExtent l="0" t="0" r="16510" b="1968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3F5AD3" w:rsidRPr="00D92C5F" w:rsidRDefault="003F5AD3" w:rsidP="00D92C5F">
                          <w:pPr>
                            <w:jc w:val="center"/>
                            <w:rPr>
                              <w:b/>
                              <w:color w:val="4F81BD" w:themeColor="accent1"/>
                              <w:sz w:val="32"/>
                              <w:szCs w:val="32"/>
                              <w:lang w:val="en-IN"/>
                            </w:rPr>
                          </w:pPr>
                          <w:r w:rsidRPr="00D92C5F">
                            <w:rPr>
                              <w:b/>
                              <w:color w:val="4F81BD" w:themeColor="accent1"/>
                              <w:sz w:val="32"/>
                              <w:szCs w:val="32"/>
                              <w:lang w:val="en-IN"/>
                            </w:rPr>
                            <w:t>Table of Contents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2" o:spid="_x0000_s1069" type="#_x0000_t176" style="position:absolute;left:0;text-align:left;margin-left:148.75pt;margin-top:-3.2pt;width:180.2pt;height:26.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" strokecolor="#00b050">
              <v:textbox>
                <w:txbxContent>
                  <w:p w:rsidR="003F5AD3" w:rsidRPr="00D92C5F" w:rsidRDefault="003F5AD3" w:rsidP="00D92C5F">
                    <w:pPr>
                      <w:jc w:val="center"/>
                      <w:rPr>
                        <w:b/>
                        <w:color w:val="4F81BD" w:themeColor="accent1"/>
                        <w:sz w:val="32"/>
                        <w:szCs w:val="32"/>
                        <w:lang w:val="en-IN"/>
                      </w:rPr>
                    </w:pPr>
                    <w:r w:rsidRPr="00D92C5F">
                      <w:rPr>
                        <w:b/>
                        <w:color w:val="4F81BD" w:themeColor="accent1"/>
                        <w:sz w:val="32"/>
                        <w:szCs w:val="32"/>
                        <w:lang w:val="en-IN"/>
                      </w:rPr>
                      <w:t>Table of Contents</w:t>
                    </w:r>
                  </w:p>
                </w:txbxContent>
              </v:textbox>
            </v:shape>
          </w:pict>
        </mc:Fallback>
      </mc:AlternateContent>
    </w:r>
    <w:r w:rsidR="003F5AD3">
      <w:rPr>
        <w:noProof/>
      </w:rPr>
      <w:drawing>
        <wp:anchor distT="0" distB="0" distL="114300" distR="114300" simplePos="0" relativeHeight="251656704" behindDoc="0" locked="0" layoutInCell="1" allowOverlap="1" wp14:anchorId="3E5A11E7" wp14:editId="206D9C98">
          <wp:simplePos x="0" y="0"/>
          <wp:positionH relativeFrom="column">
            <wp:posOffset>-347345</wp:posOffset>
          </wp:positionH>
          <wp:positionV relativeFrom="paragraph">
            <wp:posOffset>-38651</wp:posOffset>
          </wp:positionV>
          <wp:extent cx="1733909" cy="396089"/>
          <wp:effectExtent l="0" t="0" r="0" b="444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3F5AD3" w:rsidP="00D92C5F">
    <w:pPr>
      <w:pStyle w:val="Header"/>
      <w:jc w:val="center"/>
    </w:pPr>
    <w:r>
      <w:rPr>
        <w:noProof/>
      </w:rPr>
      <w:drawing>
        <wp:anchor distT="0" distB="0" distL="114300" distR="114300" simplePos="0" relativeHeight="251662848" behindDoc="0" locked="0" layoutInCell="1" allowOverlap="1">
          <wp:simplePos x="0" y="0"/>
          <wp:positionH relativeFrom="column">
            <wp:posOffset>-347345</wp:posOffset>
          </wp:positionH>
          <wp:positionV relativeFrom="paragraph">
            <wp:posOffset>-38651</wp:posOffset>
          </wp:positionV>
          <wp:extent cx="1733909" cy="396089"/>
          <wp:effectExtent l="0" t="0" r="0" b="444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1621EE">
    <w:pPr>
      <w:pStyle w:val="Header"/>
    </w:pPr>
    <w:r>
      <w:rPr>
        <w:noProof/>
      </w:rPr>
      <mc:AlternateContent>
        <mc:Choice Requires="wps">
          <w:drawing>
            <wp:anchor distT="0" distB="0" distL="114300" distR="114300" simplePos="0" relativeHeight="251674624" behindDoc="0" locked="0" layoutInCell="1" allowOverlap="1">
              <wp:simplePos x="0" y="0"/>
              <wp:positionH relativeFrom="column">
                <wp:posOffset>2032000</wp:posOffset>
              </wp:positionH>
              <wp:positionV relativeFrom="paragraph">
                <wp:posOffset>6985</wp:posOffset>
              </wp:positionV>
              <wp:extent cx="2288540" cy="342265"/>
              <wp:effectExtent l="0" t="0" r="1651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3F5AD3" w:rsidRPr="00D03425" w:rsidRDefault="003F5AD3" w:rsidP="00D03425">
                          <w:pPr>
                            <w:pStyle w:val="Heading1"/>
                            <w:rPr>
                              <w:lang w:val="en-IN"/>
                            </w:rPr>
                          </w:pPr>
                          <w:r>
                            <w:rPr>
                              <w:lang w:val="en-IN"/>
                            </w:rPr>
                            <w:t>Agile &amp; Scrum Overview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0" type="#_x0000_t176" style="position:absolute;margin-left:160pt;margin-top:.55pt;width:180.2pt;height:2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" strokecolor="#00b050">
              <v:textbox>
                <w:txbxContent>
                  <w:p w:rsidR="003F5AD3" w:rsidRPr="00D03425" w:rsidRDefault="003F5AD3" w:rsidP="00D03425">
                    <w:pPr>
                      <w:pStyle w:val="Heading1"/>
                      <w:rPr>
                        <w:lang w:val="en-IN"/>
                      </w:rPr>
                    </w:pPr>
                    <w:r>
                      <w:rPr>
                        <w:lang w:val="en-IN"/>
                      </w:rPr>
                      <w:t>Agile &amp; Scrum Overview</w:t>
                    </w:r>
                  </w:p>
                </w:txbxContent>
              </v:textbox>
            </v:shape>
          </w:pict>
        </mc:Fallback>
      </mc:AlternateContent>
    </w:r>
    <w:r w:rsidR="003F5AD3">
      <w:rPr>
        <w:noProof/>
      </w:rPr>
      <w:drawing>
        <wp:anchor distT="0" distB="0" distL="114300" distR="114300" simplePos="0" relativeHeight="251657728" behindDoc="0" locked="0" layoutInCell="1" allowOverlap="1">
          <wp:simplePos x="0" y="0"/>
          <wp:positionH relativeFrom="column">
            <wp:posOffset>-347345</wp:posOffset>
          </wp:positionH>
          <wp:positionV relativeFrom="paragraph">
            <wp:posOffset>-38651</wp:posOffset>
          </wp:positionV>
          <wp:extent cx="1733909" cy="396089"/>
          <wp:effectExtent l="0" t="0" r="0" b="444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1621EE">
    <w:pPr>
      <w:pStyle w:val="Header"/>
    </w:pPr>
    <w:r>
      <w:rPr>
        <w:noProof/>
      </w:rPr>
      <mc:AlternateContent>
        <mc:Choice Requires="wps">
          <w:drawing>
            <wp:anchor distT="0" distB="0" distL="114300" distR="114300" simplePos="0" relativeHeight="251677696" behindDoc="0" locked="0" layoutInCell="1" allowOverlap="1">
              <wp:simplePos x="0" y="0"/>
              <wp:positionH relativeFrom="column">
                <wp:posOffset>2032000</wp:posOffset>
              </wp:positionH>
              <wp:positionV relativeFrom="paragraph">
                <wp:posOffset>6985</wp:posOffset>
              </wp:positionV>
              <wp:extent cx="2288540" cy="342265"/>
              <wp:effectExtent l="0" t="0" r="16510" b="1968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3F5AD3" w:rsidRPr="00D03425" w:rsidRDefault="003F5AD3" w:rsidP="00795782">
                          <w:pPr>
                            <w:pStyle w:val="Heading1"/>
                            <w:jc w:val="center"/>
                            <w:rPr>
                              <w:lang w:val="en-IN"/>
                            </w:rPr>
                          </w:pPr>
                          <w:r>
                            <w:rPr>
                              <w:lang w:val="en-IN"/>
                            </w:rPr>
                            <w:t>Scrum Roles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1" type="#_x0000_t176" style="position:absolute;margin-left:160pt;margin-top:.55pt;width:180.2pt;height:2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" strokecolor="#00b050">
              <v:textbox>
                <w:txbxContent>
                  <w:p w:rsidR="003F5AD3" w:rsidRPr="00D03425" w:rsidRDefault="003F5AD3" w:rsidP="00795782">
                    <w:pPr>
                      <w:pStyle w:val="Heading1"/>
                      <w:jc w:val="center"/>
                      <w:rPr>
                        <w:lang w:val="en-IN"/>
                      </w:rPr>
                    </w:pPr>
                    <w:r>
                      <w:rPr>
                        <w:lang w:val="en-IN"/>
                      </w:rPr>
                      <w:t>Scrum Roles</w:t>
                    </w:r>
                  </w:p>
                </w:txbxContent>
              </v:textbox>
            </v:shape>
          </w:pict>
        </mc:Fallback>
      </mc:AlternateContent>
    </w:r>
    <w:r w:rsidR="003F5AD3">
      <w:rPr>
        <w:noProof/>
      </w:rPr>
      <w:drawing>
        <wp:anchor distT="0" distB="0" distL="114300" distR="114300" simplePos="0" relativeHeight="251658752" behindDoc="0" locked="0" layoutInCell="1" allowOverlap="1">
          <wp:simplePos x="0" y="0"/>
          <wp:positionH relativeFrom="column">
            <wp:posOffset>-347345</wp:posOffset>
          </wp:positionH>
          <wp:positionV relativeFrom="paragraph">
            <wp:posOffset>-38651</wp:posOffset>
          </wp:positionV>
          <wp:extent cx="1733909" cy="396089"/>
          <wp:effectExtent l="0" t="0" r="0" b="444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1621EE">
    <w:pPr>
      <w:pStyle w:val="Header"/>
    </w:pPr>
    <w:r>
      <w:rPr>
        <w:noProof/>
      </w:rPr>
      <mc:AlternateContent>
        <mc:Choice Requires="wps">
          <w:drawing>
            <wp:anchor distT="0" distB="0" distL="114300" distR="114300" simplePos="0" relativeHeight="251680768" behindDoc="0" locked="0" layoutInCell="1" allowOverlap="1">
              <wp:simplePos x="0" y="0"/>
              <wp:positionH relativeFrom="column">
                <wp:posOffset>2032000</wp:posOffset>
              </wp:positionH>
              <wp:positionV relativeFrom="paragraph">
                <wp:posOffset>6985</wp:posOffset>
              </wp:positionV>
              <wp:extent cx="2288540" cy="342265"/>
              <wp:effectExtent l="0" t="0" r="16510" b="1968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3F5AD3" w:rsidRPr="00D03425" w:rsidRDefault="003F5AD3" w:rsidP="00795782">
                          <w:pPr>
                            <w:pStyle w:val="Heading1"/>
                            <w:jc w:val="center"/>
                            <w:rPr>
                              <w:lang w:val="en-IN"/>
                            </w:rPr>
                          </w:pPr>
                          <w:r>
                            <w:rPr>
                              <w:lang w:val="en-IN"/>
                            </w:rPr>
                            <w:t>Planning in Scrum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2" type="#_x0000_t176" style="position:absolute;margin-left:160pt;margin-top:.55pt;width:180.2pt;height:2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" strokecolor="#00b050">
              <v:textbox>
                <w:txbxContent>
                  <w:p w:rsidR="003F5AD3" w:rsidRPr="00D03425" w:rsidRDefault="003F5AD3" w:rsidP="00795782">
                    <w:pPr>
                      <w:pStyle w:val="Heading1"/>
                      <w:jc w:val="center"/>
                      <w:rPr>
                        <w:lang w:val="en-IN"/>
                      </w:rPr>
                    </w:pPr>
                    <w:r>
                      <w:rPr>
                        <w:lang w:val="en-IN"/>
                      </w:rPr>
                      <w:t>Planning in Scrum</w:t>
                    </w:r>
                  </w:p>
                </w:txbxContent>
              </v:textbox>
            </v:shape>
          </w:pict>
        </mc:Fallback>
      </mc:AlternateContent>
    </w:r>
    <w:r w:rsidR="003F5AD3">
      <w:rPr>
        <w:noProof/>
      </w:rPr>
      <w:drawing>
        <wp:anchor distT="0" distB="0" distL="114300" distR="114300" simplePos="0" relativeHeight="251659776" behindDoc="0" locked="0" layoutInCell="1" allowOverlap="1">
          <wp:simplePos x="0" y="0"/>
          <wp:positionH relativeFrom="column">
            <wp:posOffset>-347345</wp:posOffset>
          </wp:positionH>
          <wp:positionV relativeFrom="paragraph">
            <wp:posOffset>-38651</wp:posOffset>
          </wp:positionV>
          <wp:extent cx="1733909" cy="396089"/>
          <wp:effectExtent l="0" t="0" r="0" b="444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1621EE">
    <w:pPr>
      <w:pStyle w:val="Header"/>
    </w:pPr>
    <w:r>
      <w:rPr>
        <w:noProof/>
      </w:rPr>
      <mc:AlternateContent>
        <mc:Choice Requires="wps">
          <w:drawing>
            <wp:anchor distT="0" distB="0" distL="114300" distR="114300" simplePos="0" relativeHeight="251683840" behindDoc="0" locked="0" layoutInCell="1" allowOverlap="1">
              <wp:simplePos x="0" y="0"/>
              <wp:positionH relativeFrom="column">
                <wp:posOffset>2032000</wp:posOffset>
              </wp:positionH>
              <wp:positionV relativeFrom="paragraph">
                <wp:posOffset>6985</wp:posOffset>
              </wp:positionV>
              <wp:extent cx="2288540" cy="342265"/>
              <wp:effectExtent l="0" t="0" r="16510" b="1968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3F5AD3" w:rsidRPr="00D03425" w:rsidRDefault="003F5AD3" w:rsidP="00795782">
                          <w:pPr>
                            <w:pStyle w:val="Heading1"/>
                            <w:jc w:val="center"/>
                            <w:rPr>
                              <w:lang w:val="en-IN"/>
                            </w:rPr>
                          </w:pPr>
                          <w:r>
                            <w:rPr>
                              <w:lang w:val="en-IN"/>
                            </w:rPr>
                            <w:t>Sprint Planning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3" type="#_x0000_t176" style="position:absolute;margin-left:160pt;margin-top:.55pt;width:180.2pt;height:2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" strokecolor="#00b050">
              <v:textbox>
                <w:txbxContent>
                  <w:p w:rsidR="003F5AD3" w:rsidRPr="00D03425" w:rsidRDefault="003F5AD3" w:rsidP="00795782">
                    <w:pPr>
                      <w:pStyle w:val="Heading1"/>
                      <w:jc w:val="center"/>
                      <w:rPr>
                        <w:lang w:val="en-IN"/>
                      </w:rPr>
                    </w:pPr>
                    <w:r>
                      <w:rPr>
                        <w:lang w:val="en-IN"/>
                      </w:rPr>
                      <w:t>Sprint Planning</w:t>
                    </w:r>
                  </w:p>
                </w:txbxContent>
              </v:textbox>
            </v:shape>
          </w:pict>
        </mc:Fallback>
      </mc:AlternateContent>
    </w:r>
    <w:r w:rsidR="003F5AD3">
      <w:rPr>
        <w:noProof/>
      </w:rPr>
      <w:drawing>
        <wp:anchor distT="0" distB="0" distL="114300" distR="114300" simplePos="0" relativeHeight="251660800" behindDoc="0" locked="0" layoutInCell="1" allowOverlap="1">
          <wp:simplePos x="0" y="0"/>
          <wp:positionH relativeFrom="column">
            <wp:posOffset>-347345</wp:posOffset>
          </wp:positionH>
          <wp:positionV relativeFrom="paragraph">
            <wp:posOffset>-38651</wp:posOffset>
          </wp:positionV>
          <wp:extent cx="1733909" cy="396089"/>
          <wp:effectExtent l="0" t="0" r="0" b="444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1621EE">
    <w:pPr>
      <w:pStyle w:val="Header"/>
    </w:pPr>
    <w:r>
      <w:rPr>
        <w:noProof/>
      </w:rPr>
      <mc:AlternateContent>
        <mc:Choice Requires="wps">
          <w:drawing>
            <wp:anchor distT="0" distB="0" distL="114300" distR="114300" simplePos="0" relativeHeight="251686912" behindDoc="0" locked="0" layoutInCell="1" allowOverlap="1">
              <wp:simplePos x="0" y="0"/>
              <wp:positionH relativeFrom="column">
                <wp:posOffset>2032000</wp:posOffset>
              </wp:positionH>
              <wp:positionV relativeFrom="paragraph">
                <wp:posOffset>6985</wp:posOffset>
              </wp:positionV>
              <wp:extent cx="2288540" cy="342265"/>
              <wp:effectExtent l="0" t="0" r="16510" b="19685"/>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3F5AD3" w:rsidRPr="00D03425" w:rsidRDefault="003F5AD3" w:rsidP="00795782">
                          <w:pPr>
                            <w:pStyle w:val="Heading1"/>
                            <w:jc w:val="center"/>
                            <w:rPr>
                              <w:lang w:val="en-IN"/>
                            </w:rPr>
                          </w:pPr>
                          <w:r>
                            <w:rPr>
                              <w:lang w:val="en-IN"/>
                            </w:rPr>
                            <w:t>Daily Scrum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4" type="#_x0000_t176" style="position:absolute;margin-left:160pt;margin-top:.55pt;width:180.2pt;height:2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" strokecolor="#00b050">
              <v:textbox>
                <w:txbxContent>
                  <w:p w:rsidR="003F5AD3" w:rsidRPr="00D03425" w:rsidRDefault="003F5AD3" w:rsidP="00795782">
                    <w:pPr>
                      <w:pStyle w:val="Heading1"/>
                      <w:jc w:val="center"/>
                      <w:rPr>
                        <w:lang w:val="en-IN"/>
                      </w:rPr>
                    </w:pPr>
                    <w:r>
                      <w:rPr>
                        <w:lang w:val="en-IN"/>
                      </w:rPr>
                      <w:t>Daily Scrum</w:t>
                    </w:r>
                  </w:p>
                </w:txbxContent>
              </v:textbox>
            </v:shape>
          </w:pict>
        </mc:Fallback>
      </mc:AlternateContent>
    </w:r>
    <w:r w:rsidR="003F5AD3">
      <w:rPr>
        <w:noProof/>
      </w:rPr>
      <w:drawing>
        <wp:anchor distT="0" distB="0" distL="114300" distR="114300" simplePos="0" relativeHeight="251661824" behindDoc="0" locked="0" layoutInCell="1" allowOverlap="1">
          <wp:simplePos x="0" y="0"/>
          <wp:positionH relativeFrom="column">
            <wp:posOffset>-347345</wp:posOffset>
          </wp:positionH>
          <wp:positionV relativeFrom="paragraph">
            <wp:posOffset>-38651</wp:posOffset>
          </wp:positionV>
          <wp:extent cx="1733909" cy="396089"/>
          <wp:effectExtent l="0" t="0" r="0" b="444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D3" w:rsidRDefault="001621EE">
    <w:pPr>
      <w:pStyle w:val="Header"/>
    </w:pPr>
    <w:r>
      <w:rPr>
        <w:noProof/>
      </w:rPr>
      <mc:AlternateContent>
        <mc:Choice Requires="wps">
          <w:drawing>
            <wp:anchor distT="0" distB="0" distL="114300" distR="114300" simplePos="0" relativeHeight="251689984" behindDoc="0" locked="0" layoutInCell="1" allowOverlap="1">
              <wp:simplePos x="0" y="0"/>
              <wp:positionH relativeFrom="column">
                <wp:posOffset>2032000</wp:posOffset>
              </wp:positionH>
              <wp:positionV relativeFrom="paragraph">
                <wp:posOffset>6985</wp:posOffset>
              </wp:positionV>
              <wp:extent cx="2288540" cy="342265"/>
              <wp:effectExtent l="0" t="0" r="16510" b="19685"/>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3F5AD3" w:rsidRPr="00D03425" w:rsidRDefault="003F5AD3" w:rsidP="00795782">
                          <w:pPr>
                            <w:pStyle w:val="Heading1"/>
                            <w:jc w:val="center"/>
                            <w:rPr>
                              <w:lang w:val="en-IN"/>
                            </w:rPr>
                          </w:pPr>
                          <w:r>
                            <w:rPr>
                              <w:lang w:val="en-IN"/>
                            </w:rPr>
                            <w:t>Implementation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5" type="#_x0000_t176" style="position:absolute;margin-left:160pt;margin-top:.55pt;width:180.2pt;height:26.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" strokecolor="#00b050">
              <v:textbox>
                <w:txbxContent>
                  <w:p w:rsidR="003F5AD3" w:rsidRPr="00D03425" w:rsidRDefault="003F5AD3" w:rsidP="00795782">
                    <w:pPr>
                      <w:pStyle w:val="Heading1"/>
                      <w:jc w:val="center"/>
                      <w:rPr>
                        <w:lang w:val="en-IN"/>
                      </w:rPr>
                    </w:pPr>
                    <w:r>
                      <w:rPr>
                        <w:lang w:val="en-IN"/>
                      </w:rPr>
                      <w:t>Implementation</w:t>
                    </w:r>
                  </w:p>
                </w:txbxContent>
              </v:textbox>
            </v:shape>
          </w:pict>
        </mc:Fallback>
      </mc:AlternateContent>
    </w:r>
    <w:r w:rsidR="003F5AD3">
      <w:rPr>
        <w:noProof/>
      </w:rPr>
      <w:drawing>
        <wp:anchor distT="0" distB="0" distL="114300" distR="114300" simplePos="0" relativeHeight="251688960" behindDoc="0" locked="0" layoutInCell="1" allowOverlap="1">
          <wp:simplePos x="0" y="0"/>
          <wp:positionH relativeFrom="column">
            <wp:posOffset>-347345</wp:posOffset>
          </wp:positionH>
          <wp:positionV relativeFrom="paragraph">
            <wp:posOffset>-38651</wp:posOffset>
          </wp:positionV>
          <wp:extent cx="1733909" cy="396089"/>
          <wp:effectExtent l="0" t="0" r="0" b="444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2C5"/>
    <w:multiLevelType w:val="hybridMultilevel"/>
    <w:tmpl w:val="E124AC28"/>
    <w:lvl w:ilvl="0" w:tplc="EAE4AC16">
      <w:start w:val="1"/>
      <w:numFmt w:val="bullet"/>
      <w:lvlText w:val="•"/>
      <w:lvlJc w:val="left"/>
      <w:pPr>
        <w:tabs>
          <w:tab w:val="num" w:pos="720"/>
        </w:tabs>
        <w:ind w:left="720" w:hanging="360"/>
      </w:pPr>
      <w:rPr>
        <w:rFonts w:ascii="Times New Roman" w:hAnsi="Times New Roman" w:hint="default"/>
      </w:rPr>
    </w:lvl>
    <w:lvl w:ilvl="1" w:tplc="35566F70" w:tentative="1">
      <w:start w:val="1"/>
      <w:numFmt w:val="bullet"/>
      <w:lvlText w:val="•"/>
      <w:lvlJc w:val="left"/>
      <w:pPr>
        <w:tabs>
          <w:tab w:val="num" w:pos="1440"/>
        </w:tabs>
        <w:ind w:left="1440" w:hanging="360"/>
      </w:pPr>
      <w:rPr>
        <w:rFonts w:ascii="Times New Roman" w:hAnsi="Times New Roman" w:hint="default"/>
      </w:rPr>
    </w:lvl>
    <w:lvl w:ilvl="2" w:tplc="94F27A9A" w:tentative="1">
      <w:start w:val="1"/>
      <w:numFmt w:val="bullet"/>
      <w:lvlText w:val="•"/>
      <w:lvlJc w:val="left"/>
      <w:pPr>
        <w:tabs>
          <w:tab w:val="num" w:pos="2160"/>
        </w:tabs>
        <w:ind w:left="2160" w:hanging="360"/>
      </w:pPr>
      <w:rPr>
        <w:rFonts w:ascii="Times New Roman" w:hAnsi="Times New Roman" w:hint="default"/>
      </w:rPr>
    </w:lvl>
    <w:lvl w:ilvl="3" w:tplc="C9A08B0E" w:tentative="1">
      <w:start w:val="1"/>
      <w:numFmt w:val="bullet"/>
      <w:lvlText w:val="•"/>
      <w:lvlJc w:val="left"/>
      <w:pPr>
        <w:tabs>
          <w:tab w:val="num" w:pos="2880"/>
        </w:tabs>
        <w:ind w:left="2880" w:hanging="360"/>
      </w:pPr>
      <w:rPr>
        <w:rFonts w:ascii="Times New Roman" w:hAnsi="Times New Roman" w:hint="default"/>
      </w:rPr>
    </w:lvl>
    <w:lvl w:ilvl="4" w:tplc="19040C72" w:tentative="1">
      <w:start w:val="1"/>
      <w:numFmt w:val="bullet"/>
      <w:lvlText w:val="•"/>
      <w:lvlJc w:val="left"/>
      <w:pPr>
        <w:tabs>
          <w:tab w:val="num" w:pos="3600"/>
        </w:tabs>
        <w:ind w:left="3600" w:hanging="360"/>
      </w:pPr>
      <w:rPr>
        <w:rFonts w:ascii="Times New Roman" w:hAnsi="Times New Roman" w:hint="default"/>
      </w:rPr>
    </w:lvl>
    <w:lvl w:ilvl="5" w:tplc="D804CB18" w:tentative="1">
      <w:start w:val="1"/>
      <w:numFmt w:val="bullet"/>
      <w:lvlText w:val="•"/>
      <w:lvlJc w:val="left"/>
      <w:pPr>
        <w:tabs>
          <w:tab w:val="num" w:pos="4320"/>
        </w:tabs>
        <w:ind w:left="4320" w:hanging="360"/>
      </w:pPr>
      <w:rPr>
        <w:rFonts w:ascii="Times New Roman" w:hAnsi="Times New Roman" w:hint="default"/>
      </w:rPr>
    </w:lvl>
    <w:lvl w:ilvl="6" w:tplc="D4C4FDB2" w:tentative="1">
      <w:start w:val="1"/>
      <w:numFmt w:val="bullet"/>
      <w:lvlText w:val="•"/>
      <w:lvlJc w:val="left"/>
      <w:pPr>
        <w:tabs>
          <w:tab w:val="num" w:pos="5040"/>
        </w:tabs>
        <w:ind w:left="5040" w:hanging="360"/>
      </w:pPr>
      <w:rPr>
        <w:rFonts w:ascii="Times New Roman" w:hAnsi="Times New Roman" w:hint="default"/>
      </w:rPr>
    </w:lvl>
    <w:lvl w:ilvl="7" w:tplc="45D2E216" w:tentative="1">
      <w:start w:val="1"/>
      <w:numFmt w:val="bullet"/>
      <w:lvlText w:val="•"/>
      <w:lvlJc w:val="left"/>
      <w:pPr>
        <w:tabs>
          <w:tab w:val="num" w:pos="5760"/>
        </w:tabs>
        <w:ind w:left="5760" w:hanging="360"/>
      </w:pPr>
      <w:rPr>
        <w:rFonts w:ascii="Times New Roman" w:hAnsi="Times New Roman" w:hint="default"/>
      </w:rPr>
    </w:lvl>
    <w:lvl w:ilvl="8" w:tplc="0442AAC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0E19EB"/>
    <w:multiLevelType w:val="hybridMultilevel"/>
    <w:tmpl w:val="EDF0A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250535"/>
    <w:multiLevelType w:val="hybridMultilevel"/>
    <w:tmpl w:val="FD925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8315E7"/>
    <w:multiLevelType w:val="hybridMultilevel"/>
    <w:tmpl w:val="0124309C"/>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B37D95"/>
    <w:multiLevelType w:val="hybridMultilevel"/>
    <w:tmpl w:val="B4E2C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211C84"/>
    <w:multiLevelType w:val="hybridMultilevel"/>
    <w:tmpl w:val="8DA2E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30428D"/>
    <w:multiLevelType w:val="hybridMultilevel"/>
    <w:tmpl w:val="5D5E72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BA3C28"/>
    <w:multiLevelType w:val="hybridMultilevel"/>
    <w:tmpl w:val="EFBC9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5E2F45"/>
    <w:multiLevelType w:val="hybridMultilevel"/>
    <w:tmpl w:val="C58E4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AD24E3"/>
    <w:multiLevelType w:val="hybridMultilevel"/>
    <w:tmpl w:val="94D09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CB0F3C"/>
    <w:multiLevelType w:val="hybridMultilevel"/>
    <w:tmpl w:val="43906364"/>
    <w:lvl w:ilvl="0" w:tplc="83E09216">
      <w:start w:val="1"/>
      <w:numFmt w:val="decimal"/>
      <w:lvlText w:val="%1."/>
      <w:lvlJc w:val="left"/>
      <w:pPr>
        <w:ind w:left="720" w:hanging="360"/>
      </w:pPr>
      <w:rPr>
        <w:rFonts w:ascii="Cambria" w:hAnsi="Cambria" w:hint="default"/>
        <w:b w:val="0"/>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196FFE"/>
    <w:multiLevelType w:val="hybridMultilevel"/>
    <w:tmpl w:val="82C41A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21B543CD"/>
    <w:multiLevelType w:val="hybridMultilevel"/>
    <w:tmpl w:val="C74095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55D134E"/>
    <w:multiLevelType w:val="hybridMultilevel"/>
    <w:tmpl w:val="A8CABF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165211"/>
    <w:multiLevelType w:val="hybridMultilevel"/>
    <w:tmpl w:val="B6E64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C91620"/>
    <w:multiLevelType w:val="hybridMultilevel"/>
    <w:tmpl w:val="52C6055C"/>
    <w:lvl w:ilvl="0" w:tplc="4009000F">
      <w:start w:val="1"/>
      <w:numFmt w:val="decimal"/>
      <w:lvlText w:val="%1."/>
      <w:lvlJc w:val="left"/>
      <w:pPr>
        <w:ind w:left="720" w:hanging="360"/>
      </w:pPr>
      <w:rPr>
        <w:rFonts w:hint="default"/>
      </w:rPr>
    </w:lvl>
    <w:lvl w:ilvl="1" w:tplc="0E985B20">
      <w:start w:val="1"/>
      <w:numFmt w:val="lowerLetter"/>
      <w:lvlText w:val="%2."/>
      <w:lvlJc w:val="left"/>
      <w:pPr>
        <w:ind w:left="1440" w:hanging="360"/>
      </w:pPr>
      <w:rPr>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CDF281A"/>
    <w:multiLevelType w:val="hybridMultilevel"/>
    <w:tmpl w:val="3E20B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8916D5"/>
    <w:multiLevelType w:val="hybridMultilevel"/>
    <w:tmpl w:val="55E21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F647D4"/>
    <w:multiLevelType w:val="hybridMultilevel"/>
    <w:tmpl w:val="2F80CE50"/>
    <w:lvl w:ilvl="0" w:tplc="4009000B">
      <w:start w:val="1"/>
      <w:numFmt w:val="bullet"/>
      <w:lvlText w:val=""/>
      <w:lvlJc w:val="left"/>
      <w:pPr>
        <w:ind w:left="1080" w:hanging="72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36CD2741"/>
    <w:multiLevelType w:val="hybridMultilevel"/>
    <w:tmpl w:val="4E1867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7E87668"/>
    <w:multiLevelType w:val="hybridMultilevel"/>
    <w:tmpl w:val="7966DC84"/>
    <w:lvl w:ilvl="0" w:tplc="597C4A44">
      <w:start w:val="1"/>
      <w:numFmt w:val="decimal"/>
      <w:lvlText w:val="%1."/>
      <w:lvlJc w:val="left"/>
      <w:pPr>
        <w:ind w:left="360" w:hanging="360"/>
      </w:pPr>
      <w:rPr>
        <w:rFonts w:asciiTheme="minorHAnsi" w:eastAsiaTheme="minorHAnsi" w:hAnsiTheme="minorHAnsi" w:cstheme="minorBidi"/>
      </w:rPr>
    </w:lvl>
    <w:lvl w:ilvl="1" w:tplc="3B3A6A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E33592C"/>
    <w:multiLevelType w:val="hybridMultilevel"/>
    <w:tmpl w:val="A8CABF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BD5CAA"/>
    <w:multiLevelType w:val="hybridMultilevel"/>
    <w:tmpl w:val="C55E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0F7AAB"/>
    <w:multiLevelType w:val="hybridMultilevel"/>
    <w:tmpl w:val="995E3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5260FC9"/>
    <w:multiLevelType w:val="hybridMultilevel"/>
    <w:tmpl w:val="E56266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6B60518"/>
    <w:multiLevelType w:val="hybridMultilevel"/>
    <w:tmpl w:val="5930DF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B06D4B"/>
    <w:multiLevelType w:val="hybridMultilevel"/>
    <w:tmpl w:val="4636E882"/>
    <w:lvl w:ilvl="0" w:tplc="68C0051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F512CE"/>
    <w:multiLevelType w:val="hybridMultilevel"/>
    <w:tmpl w:val="36523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A8502D5"/>
    <w:multiLevelType w:val="hybridMultilevel"/>
    <w:tmpl w:val="CE62FA3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nsid w:val="4AFB4876"/>
    <w:multiLevelType w:val="hybridMultilevel"/>
    <w:tmpl w:val="4F143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210336"/>
    <w:multiLevelType w:val="hybridMultilevel"/>
    <w:tmpl w:val="C444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C5A611D"/>
    <w:multiLevelType w:val="hybridMultilevel"/>
    <w:tmpl w:val="A606A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C7A1736"/>
    <w:multiLevelType w:val="hybridMultilevel"/>
    <w:tmpl w:val="5A361FC2"/>
    <w:lvl w:ilvl="0" w:tplc="F8E40AE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DA62594"/>
    <w:multiLevelType w:val="hybridMultilevel"/>
    <w:tmpl w:val="750E1A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4EAE3FD3"/>
    <w:multiLevelType w:val="hybridMultilevel"/>
    <w:tmpl w:val="8692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ECC3C7B"/>
    <w:multiLevelType w:val="hybridMultilevel"/>
    <w:tmpl w:val="78ACC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ED57B62"/>
    <w:multiLevelType w:val="hybridMultilevel"/>
    <w:tmpl w:val="FE6E6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F77492D"/>
    <w:multiLevelType w:val="hybridMultilevel"/>
    <w:tmpl w:val="FF6C821A"/>
    <w:lvl w:ilvl="0" w:tplc="4009000F">
      <w:start w:val="1"/>
      <w:numFmt w:val="decimal"/>
      <w:lvlText w:val="%1."/>
      <w:lvlJc w:val="left"/>
      <w:pPr>
        <w:ind w:left="720" w:hanging="360"/>
      </w:pPr>
    </w:lvl>
    <w:lvl w:ilvl="1" w:tplc="9738BA4A">
      <w:start w:val="1"/>
      <w:numFmt w:val="lowerLetter"/>
      <w:lvlText w:val="%2."/>
      <w:lvlJc w:val="left"/>
      <w:pPr>
        <w:ind w:left="1440" w:hanging="360"/>
      </w:pPr>
      <w:rPr>
        <w:color w:val="000000" w:themeColor="text1"/>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nsid w:val="556000F3"/>
    <w:multiLevelType w:val="hybridMultilevel"/>
    <w:tmpl w:val="0DEC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E9B24D9"/>
    <w:multiLevelType w:val="hybridMultilevel"/>
    <w:tmpl w:val="89BEC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437672B"/>
    <w:multiLevelType w:val="hybridMultilevel"/>
    <w:tmpl w:val="8A4E3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nsid w:val="6FD93307"/>
    <w:multiLevelType w:val="hybridMultilevel"/>
    <w:tmpl w:val="907A39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nsid w:val="73EE37F4"/>
    <w:multiLevelType w:val="hybridMultilevel"/>
    <w:tmpl w:val="601EF5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5075116"/>
    <w:multiLevelType w:val="hybridMultilevel"/>
    <w:tmpl w:val="D50A9AF8"/>
    <w:lvl w:ilvl="0" w:tplc="838E48E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74E3367"/>
    <w:multiLevelType w:val="hybridMultilevel"/>
    <w:tmpl w:val="6CCC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90C25B0"/>
    <w:multiLevelType w:val="hybridMultilevel"/>
    <w:tmpl w:val="6FC43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B221117"/>
    <w:multiLevelType w:val="hybridMultilevel"/>
    <w:tmpl w:val="EEFCF3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E3A52B7"/>
    <w:multiLevelType w:val="hybridMultilevel"/>
    <w:tmpl w:val="C58E4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1"/>
  </w:num>
  <w:num w:numId="3">
    <w:abstractNumId w:val="3"/>
  </w:num>
  <w:num w:numId="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32"/>
  </w:num>
  <w:num w:numId="9">
    <w:abstractNumId w:val="4"/>
  </w:num>
  <w:num w:numId="10">
    <w:abstractNumId w:val="2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38"/>
  </w:num>
  <w:num w:numId="14">
    <w:abstractNumId w:val="7"/>
  </w:num>
  <w:num w:numId="15">
    <w:abstractNumId w:val="39"/>
  </w:num>
  <w:num w:numId="16">
    <w:abstractNumId w:val="9"/>
  </w:num>
  <w:num w:numId="17">
    <w:abstractNumId w:val="18"/>
  </w:num>
  <w:num w:numId="18">
    <w:abstractNumId w:val="21"/>
  </w:num>
  <w:num w:numId="19">
    <w:abstractNumId w:val="13"/>
  </w:num>
  <w:num w:numId="20">
    <w:abstractNumId w:val="0"/>
  </w:num>
  <w:num w:numId="21">
    <w:abstractNumId w:val="44"/>
  </w:num>
  <w:num w:numId="22">
    <w:abstractNumId w:val="16"/>
  </w:num>
  <w:num w:numId="23">
    <w:abstractNumId w:val="23"/>
  </w:num>
  <w:num w:numId="24">
    <w:abstractNumId w:val="26"/>
  </w:num>
  <w:num w:numId="25">
    <w:abstractNumId w:val="40"/>
  </w:num>
  <w:num w:numId="26">
    <w:abstractNumId w:val="24"/>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num>
  <w:num w:numId="29">
    <w:abstractNumId w:val="34"/>
  </w:num>
  <w:num w:numId="30">
    <w:abstractNumId w:val="43"/>
  </w:num>
  <w:num w:numId="31">
    <w:abstractNumId w:val="14"/>
  </w:num>
  <w:num w:numId="32">
    <w:abstractNumId w:val="28"/>
  </w:num>
  <w:num w:numId="33">
    <w:abstractNumId w:val="36"/>
  </w:num>
  <w:num w:numId="34">
    <w:abstractNumId w:val="1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17"/>
  </w:num>
  <w:num w:numId="38">
    <w:abstractNumId w:val="30"/>
  </w:num>
  <w:num w:numId="39">
    <w:abstractNumId w:val="42"/>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6"/>
  </w:num>
  <w:num w:numId="45">
    <w:abstractNumId w:val="25"/>
  </w:num>
  <w:num w:numId="46">
    <w:abstractNumId w:val="27"/>
  </w:num>
  <w:num w:numId="47">
    <w:abstractNumId w:val="4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8DB"/>
    <w:rsid w:val="00004D09"/>
    <w:rsid w:val="000135C7"/>
    <w:rsid w:val="00023395"/>
    <w:rsid w:val="0002592B"/>
    <w:rsid w:val="000455A8"/>
    <w:rsid w:val="00050FA1"/>
    <w:rsid w:val="00055431"/>
    <w:rsid w:val="000770CA"/>
    <w:rsid w:val="00146C7F"/>
    <w:rsid w:val="001621EE"/>
    <w:rsid w:val="0016389E"/>
    <w:rsid w:val="001C017D"/>
    <w:rsid w:val="002652FC"/>
    <w:rsid w:val="003561D1"/>
    <w:rsid w:val="003D575E"/>
    <w:rsid w:val="003E6C5E"/>
    <w:rsid w:val="003F5AD3"/>
    <w:rsid w:val="004409C0"/>
    <w:rsid w:val="004A497B"/>
    <w:rsid w:val="004B529D"/>
    <w:rsid w:val="005C18DE"/>
    <w:rsid w:val="005C68BA"/>
    <w:rsid w:val="005F7199"/>
    <w:rsid w:val="00636F04"/>
    <w:rsid w:val="006B08DB"/>
    <w:rsid w:val="006C0367"/>
    <w:rsid w:val="0073412E"/>
    <w:rsid w:val="00787958"/>
    <w:rsid w:val="00795782"/>
    <w:rsid w:val="007C7E5A"/>
    <w:rsid w:val="00847EFA"/>
    <w:rsid w:val="00875DA1"/>
    <w:rsid w:val="009A6361"/>
    <w:rsid w:val="00A41052"/>
    <w:rsid w:val="00AC4CAC"/>
    <w:rsid w:val="00B02311"/>
    <w:rsid w:val="00BA2CD7"/>
    <w:rsid w:val="00BC2A89"/>
    <w:rsid w:val="00C15501"/>
    <w:rsid w:val="00C97116"/>
    <w:rsid w:val="00CA383F"/>
    <w:rsid w:val="00D03425"/>
    <w:rsid w:val="00D04842"/>
    <w:rsid w:val="00D92C5F"/>
    <w:rsid w:val="00DB493C"/>
    <w:rsid w:val="00E10019"/>
    <w:rsid w:val="00E66EEA"/>
    <w:rsid w:val="00EF3833"/>
    <w:rsid w:val="00EF680E"/>
    <w:rsid w:val="00F23510"/>
    <w:rsid w:val="00F73F47"/>
    <w:rsid w:val="00F8177E"/>
    <w:rsid w:val="00F94D8F"/>
    <w:rsid w:val="00FA291B"/>
    <w:rsid w:val="00FE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12E"/>
    <w:rPr>
      <w:lang w:val="en-US"/>
    </w:rPr>
  </w:style>
  <w:style w:type="paragraph" w:styleId="Heading1">
    <w:name w:val="heading 1"/>
    <w:basedOn w:val="Normal"/>
    <w:next w:val="Normal"/>
    <w:link w:val="Heading1Char"/>
    <w:uiPriority w:val="9"/>
    <w:qFormat/>
    <w:rsid w:val="00D03425"/>
    <w:pPr>
      <w:keepNext/>
      <w:keepLines/>
      <w:spacing w:before="100" w:beforeAutospacing="1"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8DB"/>
    <w:pPr>
      <w:keepNext/>
      <w:keepLines/>
      <w:spacing w:before="200"/>
      <w:outlineLvl w:val="1"/>
    </w:pPr>
    <w:rPr>
      <w:rFonts w:asciiTheme="majorHAnsi" w:eastAsiaTheme="majorEastAsia" w:hAnsiTheme="majorHAnsi" w:cstheme="majorBidi"/>
      <w:b/>
      <w:bCs/>
      <w:color w:val="4F81BD" w:themeColor="accent1"/>
      <w:sz w:val="26"/>
      <w:szCs w:val="26"/>
      <w:lang w:eastAsia="en-IN"/>
    </w:rPr>
  </w:style>
  <w:style w:type="paragraph" w:styleId="Heading3">
    <w:name w:val="heading 3"/>
    <w:basedOn w:val="Normal"/>
    <w:next w:val="Normal"/>
    <w:link w:val="Heading3Char"/>
    <w:uiPriority w:val="9"/>
    <w:unhideWhenUsed/>
    <w:qFormat/>
    <w:rsid w:val="005C68BA"/>
    <w:pPr>
      <w:keepNext/>
      <w:keepLines/>
      <w:spacing w:before="120" w:after="120"/>
      <w:outlineLvl w:val="2"/>
    </w:pPr>
    <w:rPr>
      <w:rFonts w:ascii="Arial" w:eastAsiaTheme="majorEastAsia" w:hAnsi="Arial" w:cstheme="majorBidi"/>
      <w:b/>
      <w:bCs/>
      <w:color w:val="000000" w:themeColor="text1"/>
      <w:lang w:eastAsia="en-IN"/>
    </w:rPr>
  </w:style>
  <w:style w:type="paragraph" w:styleId="Heading4">
    <w:name w:val="heading 4"/>
    <w:basedOn w:val="Normal"/>
    <w:next w:val="Normal"/>
    <w:link w:val="Heading4Char"/>
    <w:uiPriority w:val="9"/>
    <w:unhideWhenUsed/>
    <w:qFormat/>
    <w:rsid w:val="000135C7"/>
    <w:pPr>
      <w:keepNext/>
      <w:keepLines/>
      <w:spacing w:before="200" w:after="0"/>
      <w:outlineLvl w:val="3"/>
    </w:pPr>
    <w:rPr>
      <w:rFonts w:asciiTheme="majorHAnsi" w:eastAsiaTheme="majorEastAsia" w:hAnsiTheme="majorHAnsi" w:cstheme="majorBidi"/>
      <w:b/>
      <w:bCs/>
      <w:i/>
      <w:iCs/>
      <w:color w:val="4F81BD" w:themeColor="accent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DB"/>
    <w:rPr>
      <w:lang w:val="en-US"/>
    </w:rPr>
  </w:style>
  <w:style w:type="paragraph" w:styleId="Footer">
    <w:name w:val="footer"/>
    <w:basedOn w:val="Normal"/>
    <w:link w:val="FooterChar"/>
    <w:uiPriority w:val="99"/>
    <w:unhideWhenUsed/>
    <w:rsid w:val="006B0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DB"/>
    <w:rPr>
      <w:lang w:val="en-US"/>
    </w:rPr>
  </w:style>
  <w:style w:type="paragraph" w:styleId="ListParagraph">
    <w:name w:val="List Paragraph"/>
    <w:basedOn w:val="Normal"/>
    <w:uiPriority w:val="34"/>
    <w:qFormat/>
    <w:rsid w:val="006B08DB"/>
    <w:pPr>
      <w:ind w:left="720"/>
      <w:contextualSpacing/>
    </w:pPr>
    <w:rPr>
      <w:rFonts w:ascii="Arial" w:eastAsiaTheme="minorEastAsia" w:hAnsi="Arial"/>
      <w:lang w:eastAsia="en-IN"/>
    </w:rPr>
  </w:style>
  <w:style w:type="character" w:customStyle="1" w:styleId="Heading2Char">
    <w:name w:val="Heading 2 Char"/>
    <w:basedOn w:val="DefaultParagraphFont"/>
    <w:link w:val="Heading2"/>
    <w:uiPriority w:val="9"/>
    <w:rsid w:val="006B08DB"/>
    <w:rPr>
      <w:rFonts w:asciiTheme="majorHAnsi" w:eastAsiaTheme="majorEastAsia" w:hAnsiTheme="majorHAnsi" w:cstheme="majorBidi"/>
      <w:b/>
      <w:bCs/>
      <w:color w:val="4F81BD" w:themeColor="accent1"/>
      <w:sz w:val="26"/>
      <w:szCs w:val="26"/>
      <w:lang w:val="en-US" w:eastAsia="en-IN"/>
    </w:rPr>
  </w:style>
  <w:style w:type="character" w:customStyle="1" w:styleId="Heading1Char">
    <w:name w:val="Heading 1 Char"/>
    <w:basedOn w:val="DefaultParagraphFont"/>
    <w:link w:val="Heading1"/>
    <w:uiPriority w:val="9"/>
    <w:rsid w:val="00D03425"/>
    <w:rPr>
      <w:rFonts w:ascii="Arial" w:eastAsiaTheme="majorEastAsia" w:hAnsi="Arial"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D0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425"/>
    <w:rPr>
      <w:rFonts w:ascii="Tahoma" w:hAnsi="Tahoma" w:cs="Tahoma"/>
      <w:sz w:val="16"/>
      <w:szCs w:val="16"/>
      <w:lang w:val="en-US"/>
    </w:rPr>
  </w:style>
  <w:style w:type="paragraph" w:styleId="Caption">
    <w:name w:val="caption"/>
    <w:basedOn w:val="Normal"/>
    <w:next w:val="Normal"/>
    <w:uiPriority w:val="99"/>
    <w:unhideWhenUsed/>
    <w:qFormat/>
    <w:rsid w:val="00D03425"/>
    <w:pPr>
      <w:spacing w:line="240" w:lineRule="auto"/>
    </w:pPr>
    <w:rPr>
      <w:rFonts w:ascii="Arial" w:eastAsiaTheme="minorEastAsia" w:hAnsi="Arial"/>
      <w:b/>
      <w:bCs/>
      <w:color w:val="4F81BD" w:themeColor="accent1"/>
      <w:sz w:val="18"/>
      <w:szCs w:val="18"/>
      <w:lang w:eastAsia="en-IN"/>
    </w:rPr>
  </w:style>
  <w:style w:type="character" w:customStyle="1" w:styleId="Heading3Char">
    <w:name w:val="Heading 3 Char"/>
    <w:basedOn w:val="DefaultParagraphFont"/>
    <w:link w:val="Heading3"/>
    <w:uiPriority w:val="9"/>
    <w:rsid w:val="005C68BA"/>
    <w:rPr>
      <w:rFonts w:ascii="Arial" w:eastAsiaTheme="majorEastAsia" w:hAnsi="Arial" w:cstheme="majorBidi"/>
      <w:b/>
      <w:bCs/>
      <w:color w:val="000000" w:themeColor="text1"/>
      <w:lang w:val="en-US" w:eastAsia="en-IN"/>
    </w:rPr>
  </w:style>
  <w:style w:type="character" w:customStyle="1" w:styleId="Heading4Char">
    <w:name w:val="Heading 4 Char"/>
    <w:basedOn w:val="DefaultParagraphFont"/>
    <w:link w:val="Heading4"/>
    <w:uiPriority w:val="9"/>
    <w:rsid w:val="000135C7"/>
    <w:rPr>
      <w:rFonts w:asciiTheme="majorHAnsi" w:eastAsiaTheme="majorEastAsia" w:hAnsiTheme="majorHAnsi" w:cstheme="majorBidi"/>
      <w:b/>
      <w:bCs/>
      <w:i/>
      <w:iCs/>
      <w:color w:val="4F81BD" w:themeColor="accent1"/>
      <w:lang w:val="en-US" w:eastAsia="en-IN"/>
    </w:rPr>
  </w:style>
  <w:style w:type="paragraph" w:styleId="NoSpacing">
    <w:name w:val="No Spacing"/>
    <w:link w:val="NoSpacingChar"/>
    <w:uiPriority w:val="1"/>
    <w:qFormat/>
    <w:rsid w:val="000135C7"/>
    <w:pPr>
      <w:spacing w:after="0" w:line="240" w:lineRule="auto"/>
    </w:pPr>
    <w:rPr>
      <w:rFonts w:eastAsiaTheme="minorEastAsia"/>
      <w:lang w:val="en-IN" w:eastAsia="en-IN"/>
    </w:rPr>
  </w:style>
  <w:style w:type="character" w:customStyle="1" w:styleId="NoSpacingChar">
    <w:name w:val="No Spacing Char"/>
    <w:basedOn w:val="DefaultParagraphFont"/>
    <w:link w:val="NoSpacing"/>
    <w:uiPriority w:val="1"/>
    <w:rsid w:val="000135C7"/>
    <w:rPr>
      <w:rFonts w:eastAsiaTheme="minorEastAsia"/>
      <w:lang w:val="en-IN" w:eastAsia="en-IN"/>
    </w:rPr>
  </w:style>
  <w:style w:type="character" w:customStyle="1" w:styleId="apple-converted-space">
    <w:name w:val="apple-converted-space"/>
    <w:basedOn w:val="DefaultParagraphFont"/>
    <w:rsid w:val="005C68BA"/>
  </w:style>
  <w:style w:type="paragraph" w:styleId="TOC2">
    <w:name w:val="toc 2"/>
    <w:basedOn w:val="Normal"/>
    <w:next w:val="Normal"/>
    <w:autoRedefine/>
    <w:uiPriority w:val="39"/>
    <w:unhideWhenUsed/>
    <w:qFormat/>
    <w:rsid w:val="000455A8"/>
    <w:pPr>
      <w:spacing w:before="240" w:after="0"/>
    </w:pPr>
    <w:rPr>
      <w:rFonts w:cstheme="minorHAnsi"/>
      <w:b/>
      <w:bCs/>
      <w:sz w:val="20"/>
      <w:szCs w:val="20"/>
    </w:rPr>
  </w:style>
  <w:style w:type="character" w:styleId="Hyperlink">
    <w:name w:val="Hyperlink"/>
    <w:basedOn w:val="DefaultParagraphFont"/>
    <w:uiPriority w:val="99"/>
    <w:unhideWhenUsed/>
    <w:rsid w:val="000455A8"/>
    <w:rPr>
      <w:color w:val="0000FF" w:themeColor="hyperlink"/>
      <w:u w:val="single"/>
    </w:rPr>
  </w:style>
  <w:style w:type="paragraph" w:styleId="TOC3">
    <w:name w:val="toc 3"/>
    <w:basedOn w:val="Heading2"/>
    <w:next w:val="Normal"/>
    <w:autoRedefine/>
    <w:uiPriority w:val="39"/>
    <w:unhideWhenUsed/>
    <w:qFormat/>
    <w:rsid w:val="00847EFA"/>
    <w:pPr>
      <w:spacing w:after="0"/>
      <w:ind w:left="220"/>
    </w:pPr>
    <w:rPr>
      <w:rFonts w:cstheme="minorHAnsi"/>
      <w:sz w:val="24"/>
      <w:szCs w:val="20"/>
    </w:rPr>
  </w:style>
  <w:style w:type="paragraph" w:styleId="TOC1">
    <w:name w:val="toc 1"/>
    <w:basedOn w:val="Heading1"/>
    <w:next w:val="Heading2"/>
    <w:autoRedefine/>
    <w:uiPriority w:val="39"/>
    <w:unhideWhenUsed/>
    <w:qFormat/>
    <w:rsid w:val="001621EE"/>
    <w:pPr>
      <w:tabs>
        <w:tab w:val="right" w:leader="dot" w:pos="9016"/>
      </w:tabs>
      <w:spacing w:before="120" w:beforeAutospacing="0"/>
    </w:pPr>
    <w:rPr>
      <w:rFonts w:asciiTheme="minorHAnsi" w:hAnsiTheme="minorHAnsi"/>
      <w:bCs w:val="0"/>
      <w:caps/>
      <w:noProof/>
      <w:color w:val="0D0D0D" w:themeColor="text1" w:themeTint="F2"/>
      <w:sz w:val="24"/>
      <w:szCs w:val="24"/>
      <w:lang w:val="en-IN"/>
    </w:rPr>
  </w:style>
  <w:style w:type="paragraph" w:styleId="TOC4">
    <w:name w:val="toc 4"/>
    <w:basedOn w:val="Normal"/>
    <w:next w:val="Normal"/>
    <w:autoRedefine/>
    <w:uiPriority w:val="39"/>
    <w:unhideWhenUsed/>
    <w:rsid w:val="000455A8"/>
    <w:pPr>
      <w:spacing w:after="0"/>
      <w:ind w:left="440"/>
    </w:pPr>
    <w:rPr>
      <w:rFonts w:cstheme="minorHAnsi"/>
      <w:sz w:val="20"/>
      <w:szCs w:val="20"/>
    </w:rPr>
  </w:style>
  <w:style w:type="paragraph" w:styleId="TOC5">
    <w:name w:val="toc 5"/>
    <w:basedOn w:val="Normal"/>
    <w:next w:val="Normal"/>
    <w:autoRedefine/>
    <w:uiPriority w:val="39"/>
    <w:unhideWhenUsed/>
    <w:rsid w:val="000455A8"/>
    <w:pPr>
      <w:spacing w:after="0"/>
      <w:ind w:left="660"/>
    </w:pPr>
    <w:rPr>
      <w:rFonts w:cstheme="minorHAnsi"/>
      <w:sz w:val="20"/>
      <w:szCs w:val="20"/>
    </w:rPr>
  </w:style>
  <w:style w:type="paragraph" w:styleId="TOC6">
    <w:name w:val="toc 6"/>
    <w:basedOn w:val="Normal"/>
    <w:next w:val="Normal"/>
    <w:autoRedefine/>
    <w:uiPriority w:val="39"/>
    <w:unhideWhenUsed/>
    <w:rsid w:val="000455A8"/>
    <w:pPr>
      <w:spacing w:after="0"/>
      <w:ind w:left="880"/>
    </w:pPr>
    <w:rPr>
      <w:rFonts w:cstheme="minorHAnsi"/>
      <w:sz w:val="20"/>
      <w:szCs w:val="20"/>
    </w:rPr>
  </w:style>
  <w:style w:type="paragraph" w:styleId="TOC7">
    <w:name w:val="toc 7"/>
    <w:basedOn w:val="Normal"/>
    <w:next w:val="Normal"/>
    <w:autoRedefine/>
    <w:uiPriority w:val="39"/>
    <w:unhideWhenUsed/>
    <w:rsid w:val="000455A8"/>
    <w:pPr>
      <w:spacing w:after="0"/>
      <w:ind w:left="1100"/>
    </w:pPr>
    <w:rPr>
      <w:rFonts w:cstheme="minorHAnsi"/>
      <w:sz w:val="20"/>
      <w:szCs w:val="20"/>
    </w:rPr>
  </w:style>
  <w:style w:type="paragraph" w:styleId="TOC8">
    <w:name w:val="toc 8"/>
    <w:basedOn w:val="Normal"/>
    <w:next w:val="Normal"/>
    <w:autoRedefine/>
    <w:uiPriority w:val="39"/>
    <w:unhideWhenUsed/>
    <w:rsid w:val="000455A8"/>
    <w:pPr>
      <w:spacing w:after="0"/>
      <w:ind w:left="1320"/>
    </w:pPr>
    <w:rPr>
      <w:rFonts w:cstheme="minorHAnsi"/>
      <w:sz w:val="20"/>
      <w:szCs w:val="20"/>
    </w:rPr>
  </w:style>
  <w:style w:type="paragraph" w:styleId="TOC9">
    <w:name w:val="toc 9"/>
    <w:basedOn w:val="Normal"/>
    <w:next w:val="Normal"/>
    <w:autoRedefine/>
    <w:uiPriority w:val="39"/>
    <w:unhideWhenUsed/>
    <w:rsid w:val="000455A8"/>
    <w:pPr>
      <w:spacing w:after="0"/>
      <w:ind w:left="1540"/>
    </w:pPr>
    <w:rPr>
      <w:rFonts w:cstheme="minorHAnsi"/>
      <w:sz w:val="20"/>
      <w:szCs w:val="20"/>
    </w:rPr>
  </w:style>
  <w:style w:type="paragraph" w:styleId="TOCHeading">
    <w:name w:val="TOC Heading"/>
    <w:basedOn w:val="Heading1"/>
    <w:next w:val="Normal"/>
    <w:uiPriority w:val="39"/>
    <w:semiHidden/>
    <w:unhideWhenUsed/>
    <w:qFormat/>
    <w:rsid w:val="00146C7F"/>
    <w:pPr>
      <w:spacing w:before="480" w:beforeAutospacing="0"/>
      <w:outlineLvl w:val="9"/>
    </w:pPr>
    <w:rPr>
      <w:rFonts w:asciiTheme="majorHAnsi" w:hAnsiTheme="majorHAnsi"/>
      <w:lang w:eastAsia="ja-JP"/>
    </w:rPr>
  </w:style>
  <w:style w:type="character" w:styleId="CommentReference">
    <w:name w:val="annotation reference"/>
    <w:basedOn w:val="DefaultParagraphFont"/>
    <w:uiPriority w:val="99"/>
    <w:semiHidden/>
    <w:unhideWhenUsed/>
    <w:rsid w:val="00636F04"/>
    <w:rPr>
      <w:sz w:val="16"/>
      <w:szCs w:val="16"/>
    </w:rPr>
  </w:style>
  <w:style w:type="paragraph" w:styleId="CommentText">
    <w:name w:val="annotation text"/>
    <w:basedOn w:val="Normal"/>
    <w:link w:val="CommentTextChar"/>
    <w:uiPriority w:val="99"/>
    <w:semiHidden/>
    <w:unhideWhenUsed/>
    <w:rsid w:val="00636F04"/>
    <w:pPr>
      <w:spacing w:line="240" w:lineRule="auto"/>
    </w:pPr>
    <w:rPr>
      <w:sz w:val="20"/>
      <w:szCs w:val="20"/>
    </w:rPr>
  </w:style>
  <w:style w:type="character" w:customStyle="1" w:styleId="CommentTextChar">
    <w:name w:val="Comment Text Char"/>
    <w:basedOn w:val="DefaultParagraphFont"/>
    <w:link w:val="CommentText"/>
    <w:uiPriority w:val="99"/>
    <w:semiHidden/>
    <w:rsid w:val="00636F04"/>
    <w:rPr>
      <w:sz w:val="20"/>
      <w:szCs w:val="20"/>
      <w:lang w:val="en-US"/>
    </w:rPr>
  </w:style>
  <w:style w:type="paragraph" w:styleId="CommentSubject">
    <w:name w:val="annotation subject"/>
    <w:basedOn w:val="CommentText"/>
    <w:next w:val="CommentText"/>
    <w:link w:val="CommentSubjectChar"/>
    <w:uiPriority w:val="99"/>
    <w:semiHidden/>
    <w:unhideWhenUsed/>
    <w:rsid w:val="00636F04"/>
    <w:rPr>
      <w:b/>
      <w:bCs/>
    </w:rPr>
  </w:style>
  <w:style w:type="character" w:customStyle="1" w:styleId="CommentSubjectChar">
    <w:name w:val="Comment Subject Char"/>
    <w:basedOn w:val="CommentTextChar"/>
    <w:link w:val="CommentSubject"/>
    <w:uiPriority w:val="99"/>
    <w:semiHidden/>
    <w:rsid w:val="00636F04"/>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12E"/>
    <w:rPr>
      <w:lang w:val="en-US"/>
    </w:rPr>
  </w:style>
  <w:style w:type="paragraph" w:styleId="Heading1">
    <w:name w:val="heading 1"/>
    <w:basedOn w:val="Normal"/>
    <w:next w:val="Normal"/>
    <w:link w:val="Heading1Char"/>
    <w:uiPriority w:val="9"/>
    <w:qFormat/>
    <w:rsid w:val="00D03425"/>
    <w:pPr>
      <w:keepNext/>
      <w:keepLines/>
      <w:spacing w:before="100" w:beforeAutospacing="1"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8DB"/>
    <w:pPr>
      <w:keepNext/>
      <w:keepLines/>
      <w:spacing w:before="200"/>
      <w:outlineLvl w:val="1"/>
    </w:pPr>
    <w:rPr>
      <w:rFonts w:asciiTheme="majorHAnsi" w:eastAsiaTheme="majorEastAsia" w:hAnsiTheme="majorHAnsi" w:cstheme="majorBidi"/>
      <w:b/>
      <w:bCs/>
      <w:color w:val="4F81BD" w:themeColor="accent1"/>
      <w:sz w:val="26"/>
      <w:szCs w:val="26"/>
      <w:lang w:eastAsia="en-IN"/>
    </w:rPr>
  </w:style>
  <w:style w:type="paragraph" w:styleId="Heading3">
    <w:name w:val="heading 3"/>
    <w:basedOn w:val="Normal"/>
    <w:next w:val="Normal"/>
    <w:link w:val="Heading3Char"/>
    <w:uiPriority w:val="9"/>
    <w:unhideWhenUsed/>
    <w:qFormat/>
    <w:rsid w:val="005C68BA"/>
    <w:pPr>
      <w:keepNext/>
      <w:keepLines/>
      <w:spacing w:before="120" w:after="120"/>
      <w:outlineLvl w:val="2"/>
    </w:pPr>
    <w:rPr>
      <w:rFonts w:ascii="Arial" w:eastAsiaTheme="majorEastAsia" w:hAnsi="Arial" w:cstheme="majorBidi"/>
      <w:b/>
      <w:bCs/>
      <w:color w:val="000000" w:themeColor="text1"/>
      <w:lang w:eastAsia="en-IN"/>
    </w:rPr>
  </w:style>
  <w:style w:type="paragraph" w:styleId="Heading4">
    <w:name w:val="heading 4"/>
    <w:basedOn w:val="Normal"/>
    <w:next w:val="Normal"/>
    <w:link w:val="Heading4Char"/>
    <w:uiPriority w:val="9"/>
    <w:unhideWhenUsed/>
    <w:qFormat/>
    <w:rsid w:val="000135C7"/>
    <w:pPr>
      <w:keepNext/>
      <w:keepLines/>
      <w:spacing w:before="200" w:after="0"/>
      <w:outlineLvl w:val="3"/>
    </w:pPr>
    <w:rPr>
      <w:rFonts w:asciiTheme="majorHAnsi" w:eastAsiaTheme="majorEastAsia" w:hAnsiTheme="majorHAnsi" w:cstheme="majorBidi"/>
      <w:b/>
      <w:bCs/>
      <w:i/>
      <w:iCs/>
      <w:color w:val="4F81BD" w:themeColor="accent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DB"/>
    <w:rPr>
      <w:lang w:val="en-US"/>
    </w:rPr>
  </w:style>
  <w:style w:type="paragraph" w:styleId="Footer">
    <w:name w:val="footer"/>
    <w:basedOn w:val="Normal"/>
    <w:link w:val="FooterChar"/>
    <w:uiPriority w:val="99"/>
    <w:unhideWhenUsed/>
    <w:rsid w:val="006B0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DB"/>
    <w:rPr>
      <w:lang w:val="en-US"/>
    </w:rPr>
  </w:style>
  <w:style w:type="paragraph" w:styleId="ListParagraph">
    <w:name w:val="List Paragraph"/>
    <w:basedOn w:val="Normal"/>
    <w:uiPriority w:val="34"/>
    <w:qFormat/>
    <w:rsid w:val="006B08DB"/>
    <w:pPr>
      <w:ind w:left="720"/>
      <w:contextualSpacing/>
    </w:pPr>
    <w:rPr>
      <w:rFonts w:ascii="Arial" w:eastAsiaTheme="minorEastAsia" w:hAnsi="Arial"/>
      <w:lang w:eastAsia="en-IN"/>
    </w:rPr>
  </w:style>
  <w:style w:type="character" w:customStyle="1" w:styleId="Heading2Char">
    <w:name w:val="Heading 2 Char"/>
    <w:basedOn w:val="DefaultParagraphFont"/>
    <w:link w:val="Heading2"/>
    <w:uiPriority w:val="9"/>
    <w:rsid w:val="006B08DB"/>
    <w:rPr>
      <w:rFonts w:asciiTheme="majorHAnsi" w:eastAsiaTheme="majorEastAsia" w:hAnsiTheme="majorHAnsi" w:cstheme="majorBidi"/>
      <w:b/>
      <w:bCs/>
      <w:color w:val="4F81BD" w:themeColor="accent1"/>
      <w:sz w:val="26"/>
      <w:szCs w:val="26"/>
      <w:lang w:val="en-US" w:eastAsia="en-IN"/>
    </w:rPr>
  </w:style>
  <w:style w:type="character" w:customStyle="1" w:styleId="Heading1Char">
    <w:name w:val="Heading 1 Char"/>
    <w:basedOn w:val="DefaultParagraphFont"/>
    <w:link w:val="Heading1"/>
    <w:uiPriority w:val="9"/>
    <w:rsid w:val="00D03425"/>
    <w:rPr>
      <w:rFonts w:ascii="Arial" w:eastAsiaTheme="majorEastAsia" w:hAnsi="Arial"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D0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425"/>
    <w:rPr>
      <w:rFonts w:ascii="Tahoma" w:hAnsi="Tahoma" w:cs="Tahoma"/>
      <w:sz w:val="16"/>
      <w:szCs w:val="16"/>
      <w:lang w:val="en-US"/>
    </w:rPr>
  </w:style>
  <w:style w:type="paragraph" w:styleId="Caption">
    <w:name w:val="caption"/>
    <w:basedOn w:val="Normal"/>
    <w:next w:val="Normal"/>
    <w:uiPriority w:val="99"/>
    <w:unhideWhenUsed/>
    <w:qFormat/>
    <w:rsid w:val="00D03425"/>
    <w:pPr>
      <w:spacing w:line="240" w:lineRule="auto"/>
    </w:pPr>
    <w:rPr>
      <w:rFonts w:ascii="Arial" w:eastAsiaTheme="minorEastAsia" w:hAnsi="Arial"/>
      <w:b/>
      <w:bCs/>
      <w:color w:val="4F81BD" w:themeColor="accent1"/>
      <w:sz w:val="18"/>
      <w:szCs w:val="18"/>
      <w:lang w:eastAsia="en-IN"/>
    </w:rPr>
  </w:style>
  <w:style w:type="character" w:customStyle="1" w:styleId="Heading3Char">
    <w:name w:val="Heading 3 Char"/>
    <w:basedOn w:val="DefaultParagraphFont"/>
    <w:link w:val="Heading3"/>
    <w:uiPriority w:val="9"/>
    <w:rsid w:val="005C68BA"/>
    <w:rPr>
      <w:rFonts w:ascii="Arial" w:eastAsiaTheme="majorEastAsia" w:hAnsi="Arial" w:cstheme="majorBidi"/>
      <w:b/>
      <w:bCs/>
      <w:color w:val="000000" w:themeColor="text1"/>
      <w:lang w:val="en-US" w:eastAsia="en-IN"/>
    </w:rPr>
  </w:style>
  <w:style w:type="character" w:customStyle="1" w:styleId="Heading4Char">
    <w:name w:val="Heading 4 Char"/>
    <w:basedOn w:val="DefaultParagraphFont"/>
    <w:link w:val="Heading4"/>
    <w:uiPriority w:val="9"/>
    <w:rsid w:val="000135C7"/>
    <w:rPr>
      <w:rFonts w:asciiTheme="majorHAnsi" w:eastAsiaTheme="majorEastAsia" w:hAnsiTheme="majorHAnsi" w:cstheme="majorBidi"/>
      <w:b/>
      <w:bCs/>
      <w:i/>
      <w:iCs/>
      <w:color w:val="4F81BD" w:themeColor="accent1"/>
      <w:lang w:val="en-US" w:eastAsia="en-IN"/>
    </w:rPr>
  </w:style>
  <w:style w:type="paragraph" w:styleId="NoSpacing">
    <w:name w:val="No Spacing"/>
    <w:link w:val="NoSpacingChar"/>
    <w:uiPriority w:val="1"/>
    <w:qFormat/>
    <w:rsid w:val="000135C7"/>
    <w:pPr>
      <w:spacing w:after="0" w:line="240" w:lineRule="auto"/>
    </w:pPr>
    <w:rPr>
      <w:rFonts w:eastAsiaTheme="minorEastAsia"/>
      <w:lang w:val="en-IN" w:eastAsia="en-IN"/>
    </w:rPr>
  </w:style>
  <w:style w:type="character" w:customStyle="1" w:styleId="NoSpacingChar">
    <w:name w:val="No Spacing Char"/>
    <w:basedOn w:val="DefaultParagraphFont"/>
    <w:link w:val="NoSpacing"/>
    <w:uiPriority w:val="1"/>
    <w:rsid w:val="000135C7"/>
    <w:rPr>
      <w:rFonts w:eastAsiaTheme="minorEastAsia"/>
      <w:lang w:val="en-IN" w:eastAsia="en-IN"/>
    </w:rPr>
  </w:style>
  <w:style w:type="character" w:customStyle="1" w:styleId="apple-converted-space">
    <w:name w:val="apple-converted-space"/>
    <w:basedOn w:val="DefaultParagraphFont"/>
    <w:rsid w:val="005C68BA"/>
  </w:style>
  <w:style w:type="paragraph" w:styleId="TOC2">
    <w:name w:val="toc 2"/>
    <w:basedOn w:val="Normal"/>
    <w:next w:val="Normal"/>
    <w:autoRedefine/>
    <w:uiPriority w:val="39"/>
    <w:unhideWhenUsed/>
    <w:qFormat/>
    <w:rsid w:val="000455A8"/>
    <w:pPr>
      <w:spacing w:before="240" w:after="0"/>
    </w:pPr>
    <w:rPr>
      <w:rFonts w:cstheme="minorHAnsi"/>
      <w:b/>
      <w:bCs/>
      <w:sz w:val="20"/>
      <w:szCs w:val="20"/>
    </w:rPr>
  </w:style>
  <w:style w:type="character" w:styleId="Hyperlink">
    <w:name w:val="Hyperlink"/>
    <w:basedOn w:val="DefaultParagraphFont"/>
    <w:uiPriority w:val="99"/>
    <w:unhideWhenUsed/>
    <w:rsid w:val="000455A8"/>
    <w:rPr>
      <w:color w:val="0000FF" w:themeColor="hyperlink"/>
      <w:u w:val="single"/>
    </w:rPr>
  </w:style>
  <w:style w:type="paragraph" w:styleId="TOC3">
    <w:name w:val="toc 3"/>
    <w:basedOn w:val="Heading2"/>
    <w:next w:val="Normal"/>
    <w:autoRedefine/>
    <w:uiPriority w:val="39"/>
    <w:unhideWhenUsed/>
    <w:qFormat/>
    <w:rsid w:val="00847EFA"/>
    <w:pPr>
      <w:spacing w:after="0"/>
      <w:ind w:left="220"/>
    </w:pPr>
    <w:rPr>
      <w:rFonts w:cstheme="minorHAnsi"/>
      <w:sz w:val="24"/>
      <w:szCs w:val="20"/>
    </w:rPr>
  </w:style>
  <w:style w:type="paragraph" w:styleId="TOC1">
    <w:name w:val="toc 1"/>
    <w:basedOn w:val="Heading1"/>
    <w:next w:val="Heading2"/>
    <w:autoRedefine/>
    <w:uiPriority w:val="39"/>
    <w:unhideWhenUsed/>
    <w:qFormat/>
    <w:rsid w:val="001621EE"/>
    <w:pPr>
      <w:tabs>
        <w:tab w:val="right" w:leader="dot" w:pos="9016"/>
      </w:tabs>
      <w:spacing w:before="120" w:beforeAutospacing="0"/>
    </w:pPr>
    <w:rPr>
      <w:rFonts w:asciiTheme="minorHAnsi" w:hAnsiTheme="minorHAnsi"/>
      <w:bCs w:val="0"/>
      <w:caps/>
      <w:noProof/>
      <w:color w:val="0D0D0D" w:themeColor="text1" w:themeTint="F2"/>
      <w:sz w:val="24"/>
      <w:szCs w:val="24"/>
      <w:lang w:val="en-IN"/>
    </w:rPr>
  </w:style>
  <w:style w:type="paragraph" w:styleId="TOC4">
    <w:name w:val="toc 4"/>
    <w:basedOn w:val="Normal"/>
    <w:next w:val="Normal"/>
    <w:autoRedefine/>
    <w:uiPriority w:val="39"/>
    <w:unhideWhenUsed/>
    <w:rsid w:val="000455A8"/>
    <w:pPr>
      <w:spacing w:after="0"/>
      <w:ind w:left="440"/>
    </w:pPr>
    <w:rPr>
      <w:rFonts w:cstheme="minorHAnsi"/>
      <w:sz w:val="20"/>
      <w:szCs w:val="20"/>
    </w:rPr>
  </w:style>
  <w:style w:type="paragraph" w:styleId="TOC5">
    <w:name w:val="toc 5"/>
    <w:basedOn w:val="Normal"/>
    <w:next w:val="Normal"/>
    <w:autoRedefine/>
    <w:uiPriority w:val="39"/>
    <w:unhideWhenUsed/>
    <w:rsid w:val="000455A8"/>
    <w:pPr>
      <w:spacing w:after="0"/>
      <w:ind w:left="660"/>
    </w:pPr>
    <w:rPr>
      <w:rFonts w:cstheme="minorHAnsi"/>
      <w:sz w:val="20"/>
      <w:szCs w:val="20"/>
    </w:rPr>
  </w:style>
  <w:style w:type="paragraph" w:styleId="TOC6">
    <w:name w:val="toc 6"/>
    <w:basedOn w:val="Normal"/>
    <w:next w:val="Normal"/>
    <w:autoRedefine/>
    <w:uiPriority w:val="39"/>
    <w:unhideWhenUsed/>
    <w:rsid w:val="000455A8"/>
    <w:pPr>
      <w:spacing w:after="0"/>
      <w:ind w:left="880"/>
    </w:pPr>
    <w:rPr>
      <w:rFonts w:cstheme="minorHAnsi"/>
      <w:sz w:val="20"/>
      <w:szCs w:val="20"/>
    </w:rPr>
  </w:style>
  <w:style w:type="paragraph" w:styleId="TOC7">
    <w:name w:val="toc 7"/>
    <w:basedOn w:val="Normal"/>
    <w:next w:val="Normal"/>
    <w:autoRedefine/>
    <w:uiPriority w:val="39"/>
    <w:unhideWhenUsed/>
    <w:rsid w:val="000455A8"/>
    <w:pPr>
      <w:spacing w:after="0"/>
      <w:ind w:left="1100"/>
    </w:pPr>
    <w:rPr>
      <w:rFonts w:cstheme="minorHAnsi"/>
      <w:sz w:val="20"/>
      <w:szCs w:val="20"/>
    </w:rPr>
  </w:style>
  <w:style w:type="paragraph" w:styleId="TOC8">
    <w:name w:val="toc 8"/>
    <w:basedOn w:val="Normal"/>
    <w:next w:val="Normal"/>
    <w:autoRedefine/>
    <w:uiPriority w:val="39"/>
    <w:unhideWhenUsed/>
    <w:rsid w:val="000455A8"/>
    <w:pPr>
      <w:spacing w:after="0"/>
      <w:ind w:left="1320"/>
    </w:pPr>
    <w:rPr>
      <w:rFonts w:cstheme="minorHAnsi"/>
      <w:sz w:val="20"/>
      <w:szCs w:val="20"/>
    </w:rPr>
  </w:style>
  <w:style w:type="paragraph" w:styleId="TOC9">
    <w:name w:val="toc 9"/>
    <w:basedOn w:val="Normal"/>
    <w:next w:val="Normal"/>
    <w:autoRedefine/>
    <w:uiPriority w:val="39"/>
    <w:unhideWhenUsed/>
    <w:rsid w:val="000455A8"/>
    <w:pPr>
      <w:spacing w:after="0"/>
      <w:ind w:left="1540"/>
    </w:pPr>
    <w:rPr>
      <w:rFonts w:cstheme="minorHAnsi"/>
      <w:sz w:val="20"/>
      <w:szCs w:val="20"/>
    </w:rPr>
  </w:style>
  <w:style w:type="paragraph" w:styleId="TOCHeading">
    <w:name w:val="TOC Heading"/>
    <w:basedOn w:val="Heading1"/>
    <w:next w:val="Normal"/>
    <w:uiPriority w:val="39"/>
    <w:semiHidden/>
    <w:unhideWhenUsed/>
    <w:qFormat/>
    <w:rsid w:val="00146C7F"/>
    <w:pPr>
      <w:spacing w:before="480" w:beforeAutospacing="0"/>
      <w:outlineLvl w:val="9"/>
    </w:pPr>
    <w:rPr>
      <w:rFonts w:asciiTheme="majorHAnsi" w:hAnsiTheme="majorHAnsi"/>
      <w:lang w:eastAsia="ja-JP"/>
    </w:rPr>
  </w:style>
  <w:style w:type="character" w:styleId="CommentReference">
    <w:name w:val="annotation reference"/>
    <w:basedOn w:val="DefaultParagraphFont"/>
    <w:uiPriority w:val="99"/>
    <w:semiHidden/>
    <w:unhideWhenUsed/>
    <w:rsid w:val="00636F04"/>
    <w:rPr>
      <w:sz w:val="16"/>
      <w:szCs w:val="16"/>
    </w:rPr>
  </w:style>
  <w:style w:type="paragraph" w:styleId="CommentText">
    <w:name w:val="annotation text"/>
    <w:basedOn w:val="Normal"/>
    <w:link w:val="CommentTextChar"/>
    <w:uiPriority w:val="99"/>
    <w:semiHidden/>
    <w:unhideWhenUsed/>
    <w:rsid w:val="00636F04"/>
    <w:pPr>
      <w:spacing w:line="240" w:lineRule="auto"/>
    </w:pPr>
    <w:rPr>
      <w:sz w:val="20"/>
      <w:szCs w:val="20"/>
    </w:rPr>
  </w:style>
  <w:style w:type="character" w:customStyle="1" w:styleId="CommentTextChar">
    <w:name w:val="Comment Text Char"/>
    <w:basedOn w:val="DefaultParagraphFont"/>
    <w:link w:val="CommentText"/>
    <w:uiPriority w:val="99"/>
    <w:semiHidden/>
    <w:rsid w:val="00636F04"/>
    <w:rPr>
      <w:sz w:val="20"/>
      <w:szCs w:val="20"/>
      <w:lang w:val="en-US"/>
    </w:rPr>
  </w:style>
  <w:style w:type="paragraph" w:styleId="CommentSubject">
    <w:name w:val="annotation subject"/>
    <w:basedOn w:val="CommentText"/>
    <w:next w:val="CommentText"/>
    <w:link w:val="CommentSubjectChar"/>
    <w:uiPriority w:val="99"/>
    <w:semiHidden/>
    <w:unhideWhenUsed/>
    <w:rsid w:val="00636F04"/>
    <w:rPr>
      <w:b/>
      <w:bCs/>
    </w:rPr>
  </w:style>
  <w:style w:type="character" w:customStyle="1" w:styleId="CommentSubjectChar">
    <w:name w:val="Comment Subject Char"/>
    <w:basedOn w:val="CommentTextChar"/>
    <w:link w:val="CommentSubject"/>
    <w:uiPriority w:val="99"/>
    <w:semiHidden/>
    <w:rsid w:val="00636F04"/>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3.xml"/><Relationship Id="rId117" Type="http://schemas.openxmlformats.org/officeDocument/2006/relationships/diagramData" Target="diagrams/data20.xml"/><Relationship Id="rId21" Type="http://schemas.openxmlformats.org/officeDocument/2006/relationships/diagramLayout" Target="diagrams/layout2.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63" Type="http://schemas.openxmlformats.org/officeDocument/2006/relationships/diagramLayout" Target="diagrams/layout10.xml"/><Relationship Id="rId68" Type="http://schemas.openxmlformats.org/officeDocument/2006/relationships/diagramLayout" Target="diagrams/layout11.xml"/><Relationship Id="rId84" Type="http://schemas.openxmlformats.org/officeDocument/2006/relationships/header" Target="header6.xml"/><Relationship Id="rId89" Type="http://schemas.microsoft.com/office/2007/relationships/diagramDrawing" Target="diagrams/drawing14.xml"/><Relationship Id="rId112" Type="http://schemas.openxmlformats.org/officeDocument/2006/relationships/diagramLayout" Target="diagrams/layout19.xml"/><Relationship Id="rId133" Type="http://schemas.openxmlformats.org/officeDocument/2006/relationships/image" Target="media/image4.jpeg"/><Relationship Id="rId16" Type="http://schemas.openxmlformats.org/officeDocument/2006/relationships/diagramLayout" Target="diagrams/layout1.xml"/><Relationship Id="rId107" Type="http://schemas.openxmlformats.org/officeDocument/2006/relationships/diagramLayout" Target="diagrams/layout18.xml"/><Relationship Id="rId11" Type="http://schemas.openxmlformats.org/officeDocument/2006/relationships/footer" Target="footer1.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53" Type="http://schemas.openxmlformats.org/officeDocument/2006/relationships/diagramColors" Target="diagrams/colors8.xml"/><Relationship Id="rId58" Type="http://schemas.openxmlformats.org/officeDocument/2006/relationships/diagramLayout" Target="diagrams/layout9.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Layout" Target="diagrams/layout21.xml"/><Relationship Id="rId128" Type="http://schemas.openxmlformats.org/officeDocument/2006/relationships/diagramLayout" Target="diagrams/layout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4" Type="http://schemas.openxmlformats.org/officeDocument/2006/relationships/header" Target="header3.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Colors" Target="diagrams/colors7.xml"/><Relationship Id="rId56" Type="http://schemas.openxmlformats.org/officeDocument/2006/relationships/footer" Target="footer2.xml"/><Relationship Id="rId64" Type="http://schemas.openxmlformats.org/officeDocument/2006/relationships/diagramQuickStyle" Target="diagrams/quickStyle10.xml"/><Relationship Id="rId69" Type="http://schemas.openxmlformats.org/officeDocument/2006/relationships/diagramQuickStyle" Target="diagrams/quickStyle11.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header" Target="header7.xml"/><Relationship Id="rId113" Type="http://schemas.openxmlformats.org/officeDocument/2006/relationships/diagramQuickStyle" Target="diagrams/quickStyle19.xml"/><Relationship Id="rId118" Type="http://schemas.openxmlformats.org/officeDocument/2006/relationships/diagramLayout" Target="diagrams/layout20.xml"/><Relationship Id="rId126" Type="http://schemas.microsoft.com/office/2007/relationships/diagramDrawing" Target="diagrams/drawing21.xml"/><Relationship Id="rId134" Type="http://schemas.openxmlformats.org/officeDocument/2006/relationships/header" Target="header9.xml"/><Relationship Id="rId8" Type="http://schemas.openxmlformats.org/officeDocument/2006/relationships/endnotes" Target="endnotes.xml"/><Relationship Id="rId51" Type="http://schemas.openxmlformats.org/officeDocument/2006/relationships/diagramLayout" Target="diagrams/layout8.xml"/><Relationship Id="rId72" Type="http://schemas.openxmlformats.org/officeDocument/2006/relationships/header" Target="header5.xml"/><Relationship Id="rId80" Type="http://schemas.openxmlformats.org/officeDocument/2006/relationships/diagramLayout" Target="diagrams/layout13.xml"/><Relationship Id="rId85" Type="http://schemas.openxmlformats.org/officeDocument/2006/relationships/diagramData" Target="diagrams/data14.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microsoft.com/office/2007/relationships/diagramDrawing" Target="diagrams/drawing2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diagramLayout" Target="diagrams/layout7.xml"/><Relationship Id="rId59" Type="http://schemas.openxmlformats.org/officeDocument/2006/relationships/diagramQuickStyle" Target="diagrams/quickStyle9.xml"/><Relationship Id="rId67" Type="http://schemas.openxmlformats.org/officeDocument/2006/relationships/diagramData" Target="diagrams/data11.xml"/><Relationship Id="rId103" Type="http://schemas.openxmlformats.org/officeDocument/2006/relationships/diagramColors" Target="diagrams/colors17.xml"/><Relationship Id="rId108" Type="http://schemas.openxmlformats.org/officeDocument/2006/relationships/diagramQuickStyle" Target="diagrams/quickStyle18.xml"/><Relationship Id="rId116" Type="http://schemas.openxmlformats.org/officeDocument/2006/relationships/chart" Target="charts/chart1.xml"/><Relationship Id="rId124" Type="http://schemas.openxmlformats.org/officeDocument/2006/relationships/diagramQuickStyle" Target="diagrams/quickStyle21.xml"/><Relationship Id="rId129" Type="http://schemas.openxmlformats.org/officeDocument/2006/relationships/diagramQuickStyle" Target="diagrams/quickStyle22.xml"/><Relationship Id="rId20" Type="http://schemas.openxmlformats.org/officeDocument/2006/relationships/diagramData" Target="diagrams/data2.xml"/><Relationship Id="rId41" Type="http://schemas.openxmlformats.org/officeDocument/2006/relationships/diagramLayout" Target="diagrams/layout6.xml"/><Relationship Id="rId54" Type="http://schemas.microsoft.com/office/2007/relationships/diagramDrawing" Target="diagrams/drawing8.xml"/><Relationship Id="rId62" Type="http://schemas.openxmlformats.org/officeDocument/2006/relationships/diagramData" Target="diagrams/data10.xml"/><Relationship Id="rId70" Type="http://schemas.openxmlformats.org/officeDocument/2006/relationships/diagramColors" Target="diagrams/colors11.xml"/><Relationship Id="rId75" Type="http://schemas.openxmlformats.org/officeDocument/2006/relationships/diagramLayout" Target="diagrams/layout12.xml"/><Relationship Id="rId83" Type="http://schemas.microsoft.com/office/2007/relationships/diagramDrawing" Target="diagrams/drawing13.xml"/><Relationship Id="rId88" Type="http://schemas.openxmlformats.org/officeDocument/2006/relationships/diagramColors" Target="diagrams/colors14.xml"/><Relationship Id="rId91" Type="http://schemas.openxmlformats.org/officeDocument/2006/relationships/diagramLayout" Target="diagrams/layout15.xml"/><Relationship Id="rId96" Type="http://schemas.openxmlformats.org/officeDocument/2006/relationships/diagramLayout" Target="diagrams/layout16.xml"/><Relationship Id="rId111" Type="http://schemas.openxmlformats.org/officeDocument/2006/relationships/diagramData" Target="diagrams/data19.xml"/><Relationship Id="rId132"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microsoft.com/office/2007/relationships/diagramDrawing" Target="diagrams/drawing7.xml"/><Relationship Id="rId57" Type="http://schemas.openxmlformats.org/officeDocument/2006/relationships/diagramData" Target="diagrams/data9.xml"/><Relationship Id="rId106" Type="http://schemas.openxmlformats.org/officeDocument/2006/relationships/diagramData" Target="diagrams/data18.xml"/><Relationship Id="rId114" Type="http://schemas.openxmlformats.org/officeDocument/2006/relationships/diagramColors" Target="diagrams/colors19.xml"/><Relationship Id="rId119" Type="http://schemas.openxmlformats.org/officeDocument/2006/relationships/diagramQuickStyle" Target="diagrams/quickStyle20.xml"/><Relationship Id="rId127" Type="http://schemas.openxmlformats.org/officeDocument/2006/relationships/diagramData" Target="diagrams/data22.xml"/><Relationship Id="rId10" Type="http://schemas.openxmlformats.org/officeDocument/2006/relationships/header" Target="header1.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diagramQuickStyle" Target="diagrams/quickStyle8.xml"/><Relationship Id="rId60" Type="http://schemas.openxmlformats.org/officeDocument/2006/relationships/diagramColors" Target="diagrams/colors9.xml"/><Relationship Id="rId65" Type="http://schemas.openxmlformats.org/officeDocument/2006/relationships/diagramColors" Target="diagrams/colors10.xml"/><Relationship Id="rId73" Type="http://schemas.openxmlformats.org/officeDocument/2006/relationships/image" Target="media/image3.png"/><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Data" Target="diagrams/data21.xml"/><Relationship Id="rId130" Type="http://schemas.openxmlformats.org/officeDocument/2006/relationships/diagramColors" Target="diagrams/colors22.xml"/><Relationship Id="rId13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diagramColors" Target="diagrams/colors1.xml"/><Relationship Id="rId39" Type="http://schemas.microsoft.com/office/2007/relationships/diagramDrawing" Target="diagrams/drawing5.xml"/><Relationship Id="rId109" Type="http://schemas.openxmlformats.org/officeDocument/2006/relationships/diagramColors" Target="diagrams/colors18.xml"/><Relationship Id="rId34" Type="http://schemas.microsoft.com/office/2007/relationships/diagramDrawing" Target="diagrams/drawing4.xml"/><Relationship Id="rId50" Type="http://schemas.openxmlformats.org/officeDocument/2006/relationships/diagramData" Target="diagrams/data8.xml"/><Relationship Id="rId55" Type="http://schemas.openxmlformats.org/officeDocument/2006/relationships/header" Target="header4.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Colors" Target="diagrams/colors20.xml"/><Relationship Id="rId125" Type="http://schemas.openxmlformats.org/officeDocument/2006/relationships/diagramColors" Target="diagrams/colors21.xml"/><Relationship Id="rId7" Type="http://schemas.openxmlformats.org/officeDocument/2006/relationships/footnotes" Target="footnotes.xml"/><Relationship Id="rId71" Type="http://schemas.microsoft.com/office/2007/relationships/diagramDrawing" Target="diagrams/drawing11.xml"/><Relationship Id="rId92" Type="http://schemas.openxmlformats.org/officeDocument/2006/relationships/diagramQuickStyle" Target="diagrams/quickStyle15.xml"/><Relationship Id="rId2" Type="http://schemas.openxmlformats.org/officeDocument/2006/relationships/numbering" Target="numbering.xml"/><Relationship Id="rId29" Type="http://schemas.microsoft.com/office/2007/relationships/diagramDrawing" Target="diagrams/drawing3.xml"/><Relationship Id="rId24" Type="http://schemas.microsoft.com/office/2007/relationships/diagramDrawing" Target="diagrams/drawing2.xml"/><Relationship Id="rId40" Type="http://schemas.openxmlformats.org/officeDocument/2006/relationships/diagramData" Target="diagrams/data6.xml"/><Relationship Id="rId45" Type="http://schemas.openxmlformats.org/officeDocument/2006/relationships/diagramData" Target="diagrams/data7.xml"/><Relationship Id="rId66" Type="http://schemas.microsoft.com/office/2007/relationships/diagramDrawing" Target="diagrams/drawing10.xml"/><Relationship Id="rId87" Type="http://schemas.openxmlformats.org/officeDocument/2006/relationships/diagramQuickStyle" Target="diagrams/quickStyle14.xml"/><Relationship Id="rId110" Type="http://schemas.microsoft.com/office/2007/relationships/diagramDrawing" Target="diagrams/drawing18.xml"/><Relationship Id="rId115" Type="http://schemas.microsoft.com/office/2007/relationships/diagramDrawing" Target="diagrams/drawing19.xml"/><Relationship Id="rId131" Type="http://schemas.microsoft.com/office/2007/relationships/diagramDrawing" Target="diagrams/drawing22.xml"/><Relationship Id="rId136" Type="http://schemas.openxmlformats.org/officeDocument/2006/relationships/theme" Target="theme/theme1.xml"/><Relationship Id="rId61" Type="http://schemas.microsoft.com/office/2007/relationships/diagramDrawing" Target="diagrams/drawing9.xml"/><Relationship Id="rId82" Type="http://schemas.openxmlformats.org/officeDocument/2006/relationships/diagramColors" Target="diagrams/colors13.xml"/><Relationship Id="rId19"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8.xml.rels><?xml version="1.0" encoding="UTF-8" standalone="yes"?>
<Relationships xmlns="http://schemas.openxmlformats.org/package/2006/relationships"><Relationship Id="rId1" Type="http://schemas.openxmlformats.org/officeDocument/2006/relationships/image" Target="media/image2.emf"/></Relationships>
</file>

<file path=word/_rels/header9.xml.rels><?xml version="1.0" encoding="UTF-8" standalone="yes"?>
<Relationships xmlns="http://schemas.openxmlformats.org/package/2006/relationships"><Relationship Id="rId1"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8508858267716516E-2"/>
          <c:y val="4.405761779777545E-2"/>
          <c:w val="0.70916356809565229"/>
          <c:h val="0.81288026496687915"/>
        </c:manualLayout>
      </c:layout>
      <c:lineChart>
        <c:grouping val="standard"/>
        <c:varyColors val="0"/>
        <c:ser>
          <c:idx val="0"/>
          <c:order val="0"/>
          <c:tx>
            <c:strRef>
              <c:f>Sheet1!$B$1</c:f>
              <c:strCache>
                <c:ptCount val="1"/>
                <c:pt idx="0">
                  <c:v>Estimated work remaining</c:v>
                </c:pt>
              </c:strCache>
            </c:strRef>
          </c:tx>
          <c:cat>
            <c:numRef>
              <c:f>Sheet1!$A$2:$A$22</c:f>
              <c:numCache>
                <c:formatCode>General</c:formatCode>
                <c:ptCount val="21"/>
                <c:pt idx="0">
                  <c:v>0</c:v>
                </c:pt>
                <c:pt idx="5">
                  <c:v>5</c:v>
                </c:pt>
                <c:pt idx="10">
                  <c:v>10</c:v>
                </c:pt>
                <c:pt idx="15">
                  <c:v>15</c:v>
                </c:pt>
                <c:pt idx="20">
                  <c:v>20</c:v>
                </c:pt>
              </c:numCache>
            </c:numRef>
          </c:cat>
          <c:val>
            <c:numRef>
              <c:f>Sheet1!$B$2:$B$22</c:f>
              <c:numCache>
                <c:formatCode>General</c:formatCode>
                <c:ptCount val="2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numCache>
            </c:numRef>
          </c:val>
          <c:smooth val="0"/>
        </c:ser>
        <c:ser>
          <c:idx val="1"/>
          <c:order val="1"/>
          <c:tx>
            <c:strRef>
              <c:f>Sheet1!$C$1</c:f>
              <c:strCache>
                <c:ptCount val="1"/>
                <c:pt idx="0">
                  <c:v>Actual work remaining</c:v>
                </c:pt>
              </c:strCache>
            </c:strRef>
          </c:tx>
          <c:cat>
            <c:numRef>
              <c:f>Sheet1!$A$2:$A$22</c:f>
              <c:numCache>
                <c:formatCode>General</c:formatCode>
                <c:ptCount val="21"/>
                <c:pt idx="0">
                  <c:v>0</c:v>
                </c:pt>
                <c:pt idx="5">
                  <c:v>5</c:v>
                </c:pt>
                <c:pt idx="10">
                  <c:v>10</c:v>
                </c:pt>
                <c:pt idx="15">
                  <c:v>15</c:v>
                </c:pt>
                <c:pt idx="20">
                  <c:v>20</c:v>
                </c:pt>
              </c:numCache>
            </c:numRef>
          </c:cat>
          <c:val>
            <c:numRef>
              <c:f>Sheet1!$C$2:$C$22</c:f>
              <c:numCache>
                <c:formatCode>General</c:formatCode>
                <c:ptCount val="21"/>
                <c:pt idx="0">
                  <c:v>20</c:v>
                </c:pt>
                <c:pt idx="1">
                  <c:v>19.5</c:v>
                </c:pt>
                <c:pt idx="2">
                  <c:v>19</c:v>
                </c:pt>
                <c:pt idx="3">
                  <c:v>17</c:v>
                </c:pt>
                <c:pt idx="4">
                  <c:v>16.5</c:v>
                </c:pt>
                <c:pt idx="5">
                  <c:v>16</c:v>
                </c:pt>
                <c:pt idx="6">
                  <c:v>15.5</c:v>
                </c:pt>
                <c:pt idx="7">
                  <c:v>15</c:v>
                </c:pt>
                <c:pt idx="8">
                  <c:v>13</c:v>
                </c:pt>
                <c:pt idx="9">
                  <c:v>11</c:v>
                </c:pt>
                <c:pt idx="10">
                  <c:v>9</c:v>
                </c:pt>
                <c:pt idx="11">
                  <c:v>7.5</c:v>
                </c:pt>
                <c:pt idx="12">
                  <c:v>6.5</c:v>
                </c:pt>
                <c:pt idx="13">
                  <c:v>6</c:v>
                </c:pt>
                <c:pt idx="14">
                  <c:v>5.5</c:v>
                </c:pt>
                <c:pt idx="15">
                  <c:v>5</c:v>
                </c:pt>
                <c:pt idx="16">
                  <c:v>4.5</c:v>
                </c:pt>
                <c:pt idx="17">
                  <c:v>3</c:v>
                </c:pt>
                <c:pt idx="18">
                  <c:v>3</c:v>
                </c:pt>
                <c:pt idx="19">
                  <c:v>2.5</c:v>
                </c:pt>
                <c:pt idx="20">
                  <c:v>2</c:v>
                </c:pt>
              </c:numCache>
            </c:numRef>
          </c:val>
          <c:smooth val="0"/>
        </c:ser>
        <c:dLbls>
          <c:showLegendKey val="0"/>
          <c:showVal val="0"/>
          <c:showCatName val="0"/>
          <c:showSerName val="0"/>
          <c:showPercent val="0"/>
          <c:showBubbleSize val="0"/>
        </c:dLbls>
        <c:marker val="1"/>
        <c:smooth val="0"/>
        <c:axId val="454333184"/>
        <c:axId val="454335104"/>
      </c:lineChart>
      <c:catAx>
        <c:axId val="454333184"/>
        <c:scaling>
          <c:orientation val="minMax"/>
        </c:scaling>
        <c:delete val="0"/>
        <c:axPos val="b"/>
        <c:numFmt formatCode="General" sourceLinked="1"/>
        <c:majorTickMark val="out"/>
        <c:minorTickMark val="none"/>
        <c:tickLblPos val="nextTo"/>
        <c:crossAx val="454335104"/>
        <c:crosses val="autoZero"/>
        <c:auto val="1"/>
        <c:lblAlgn val="ctr"/>
        <c:lblOffset val="100"/>
        <c:noMultiLvlLbl val="0"/>
      </c:catAx>
      <c:valAx>
        <c:axId val="454335104"/>
        <c:scaling>
          <c:orientation val="minMax"/>
        </c:scaling>
        <c:delete val="0"/>
        <c:axPos val="l"/>
        <c:majorGridlines>
          <c:spPr>
            <a:ln>
              <a:solidFill>
                <a:schemeClr val="accent1">
                  <a:alpha val="99000"/>
                </a:schemeClr>
              </a:solidFill>
            </a:ln>
          </c:spPr>
        </c:majorGridlines>
        <c:numFmt formatCode="General" sourceLinked="1"/>
        <c:majorTickMark val="out"/>
        <c:minorTickMark val="none"/>
        <c:tickLblPos val="nextTo"/>
        <c:crossAx val="454333184"/>
        <c:crosses val="autoZero"/>
        <c:crossBetween val="between"/>
      </c:valAx>
    </c:plotArea>
    <c:legend>
      <c:legendPos val="r"/>
      <c:layout>
        <c:manualLayout>
          <c:xMode val="edge"/>
          <c:yMode val="edge"/>
          <c:x val="0.78998724117818664"/>
          <c:y val="0.42030589926259387"/>
          <c:w val="0.20769794400699973"/>
          <c:h val="0.23081677290338687"/>
        </c:manualLayout>
      </c:layout>
      <c:overlay val="0"/>
      <c:txPr>
        <a:bodyPr/>
        <a:lstStyle/>
        <a:p>
          <a:pPr>
            <a:defRPr sz="900"/>
          </a:pPr>
          <a:endParaRPr lang="en-US"/>
        </a:p>
      </c:txPr>
    </c:legend>
    <c:plotVisOnly val="1"/>
    <c:dispBlanksAs val="gap"/>
    <c:showDLblsOverMax val="0"/>
  </c:chart>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1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1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7">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8">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10">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F5119C-45AA-4836-A778-BB91EAF73675}" type="doc">
      <dgm:prSet loTypeId="urn:microsoft.com/office/officeart/2005/8/layout/hierarchy4" loCatId="list" qsTypeId="urn:microsoft.com/office/officeart/2005/8/quickstyle/simple1#1" qsCatId="simple" csTypeId="urn:microsoft.com/office/officeart/2005/8/colors/accent1_2#1" csCatId="accent1" phldr="1"/>
      <dgm:spPr/>
      <dgm:t>
        <a:bodyPr/>
        <a:lstStyle/>
        <a:p>
          <a:endParaRPr lang="en-IN"/>
        </a:p>
      </dgm:t>
    </dgm:pt>
    <dgm:pt modelId="{FC2720E9-A218-44E4-9BA5-556C975B7D93}">
      <dgm:prSet phldrT="[Text]" custT="1"/>
      <dgm:spPr/>
      <dgm:t>
        <a:bodyPr/>
        <a:lstStyle/>
        <a:p>
          <a:r>
            <a:rPr lang="en-IN" sz="1400" i="1"/>
            <a:t>Agility is the ability to both create and respond to change in order to profit in a turbulent business environment. Agility is the ability to balance flexibility and stability. – Highsmith, 2002</a:t>
          </a:r>
        </a:p>
      </dgm:t>
    </dgm:pt>
    <dgm:pt modelId="{D3C44819-6E00-4D2C-A754-72A87C82CBF4}" type="parTrans" cxnId="{32DC6EC6-CF2A-4AE9-AC56-693749F852DE}">
      <dgm:prSet/>
      <dgm:spPr/>
      <dgm:t>
        <a:bodyPr/>
        <a:lstStyle/>
        <a:p>
          <a:endParaRPr lang="en-IN" sz="1600"/>
        </a:p>
      </dgm:t>
    </dgm:pt>
    <dgm:pt modelId="{23B8E54A-FDB6-423B-90C8-F345702E0DC0}" type="sibTrans" cxnId="{32DC6EC6-CF2A-4AE9-AC56-693749F852DE}">
      <dgm:prSet/>
      <dgm:spPr/>
      <dgm:t>
        <a:bodyPr/>
        <a:lstStyle/>
        <a:p>
          <a:endParaRPr lang="en-IN" sz="1600"/>
        </a:p>
      </dgm:t>
    </dgm:pt>
    <dgm:pt modelId="{8C4BDB24-BFD6-4CE1-98B5-7B9D5036C00D}" type="pres">
      <dgm:prSet presAssocID="{63F5119C-45AA-4836-A778-BB91EAF73675}" presName="Name0" presStyleCnt="0">
        <dgm:presLayoutVars>
          <dgm:chPref val="1"/>
          <dgm:dir/>
          <dgm:animOne val="branch"/>
          <dgm:animLvl val="lvl"/>
          <dgm:resizeHandles/>
        </dgm:presLayoutVars>
      </dgm:prSet>
      <dgm:spPr/>
      <dgm:t>
        <a:bodyPr/>
        <a:lstStyle/>
        <a:p>
          <a:endParaRPr lang="en-IN"/>
        </a:p>
      </dgm:t>
    </dgm:pt>
    <dgm:pt modelId="{683C6B4D-578D-4894-A6A6-5D0328247D05}" type="pres">
      <dgm:prSet presAssocID="{FC2720E9-A218-44E4-9BA5-556C975B7D93}" presName="vertOne" presStyleCnt="0"/>
      <dgm:spPr/>
    </dgm:pt>
    <dgm:pt modelId="{B50BD219-EF31-4905-A189-4EBDEA3FBD4B}" type="pres">
      <dgm:prSet presAssocID="{FC2720E9-A218-44E4-9BA5-556C975B7D93}" presName="txOne" presStyleLbl="node0" presStyleIdx="0" presStyleCnt="1">
        <dgm:presLayoutVars>
          <dgm:chPref val="3"/>
        </dgm:presLayoutVars>
      </dgm:prSet>
      <dgm:spPr/>
      <dgm:t>
        <a:bodyPr/>
        <a:lstStyle/>
        <a:p>
          <a:endParaRPr lang="en-IN"/>
        </a:p>
      </dgm:t>
    </dgm:pt>
    <dgm:pt modelId="{71282E0C-2F67-4C74-84F7-96469B8DCBCB}" type="pres">
      <dgm:prSet presAssocID="{FC2720E9-A218-44E4-9BA5-556C975B7D93}" presName="horzOne" presStyleCnt="0"/>
      <dgm:spPr/>
    </dgm:pt>
  </dgm:ptLst>
  <dgm:cxnLst>
    <dgm:cxn modelId="{32DC6EC6-CF2A-4AE9-AC56-693749F852DE}" srcId="{63F5119C-45AA-4836-A778-BB91EAF73675}" destId="{FC2720E9-A218-44E4-9BA5-556C975B7D93}" srcOrd="0" destOrd="0" parTransId="{D3C44819-6E00-4D2C-A754-72A87C82CBF4}" sibTransId="{23B8E54A-FDB6-423B-90C8-F345702E0DC0}"/>
    <dgm:cxn modelId="{7AADE542-7F98-4805-B5F8-F25613B59509}" type="presOf" srcId="{63F5119C-45AA-4836-A778-BB91EAF73675}" destId="{8C4BDB24-BFD6-4CE1-98B5-7B9D5036C00D}" srcOrd="0" destOrd="0" presId="urn:microsoft.com/office/officeart/2005/8/layout/hierarchy4"/>
    <dgm:cxn modelId="{215AB53D-4359-42C0-BA0B-B2A36E62BFF7}" type="presOf" srcId="{FC2720E9-A218-44E4-9BA5-556C975B7D93}" destId="{B50BD219-EF31-4905-A189-4EBDEA3FBD4B}" srcOrd="0" destOrd="0" presId="urn:microsoft.com/office/officeart/2005/8/layout/hierarchy4"/>
    <dgm:cxn modelId="{0AFE59FB-90F4-4668-B4AD-615FC5B7885E}" type="presParOf" srcId="{8C4BDB24-BFD6-4CE1-98B5-7B9D5036C00D}" destId="{683C6B4D-578D-4894-A6A6-5D0328247D05}" srcOrd="0" destOrd="0" presId="urn:microsoft.com/office/officeart/2005/8/layout/hierarchy4"/>
    <dgm:cxn modelId="{656F007F-24D0-4456-90C2-0B8A49AE9C21}" type="presParOf" srcId="{683C6B4D-578D-4894-A6A6-5D0328247D05}" destId="{B50BD219-EF31-4905-A189-4EBDEA3FBD4B}" srcOrd="0" destOrd="0" presId="urn:microsoft.com/office/officeart/2005/8/layout/hierarchy4"/>
    <dgm:cxn modelId="{F156BB22-789D-498C-9193-ED4B8664E7F7}" type="presParOf" srcId="{683C6B4D-578D-4894-A6A6-5D0328247D05}" destId="{71282E0C-2F67-4C74-84F7-96469B8DCBCB}"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C39579A-0D7D-4BF4-AE81-7B894C362B50}" type="doc">
      <dgm:prSet loTypeId="urn:microsoft.com/office/officeart/2008/layout/LinedList" loCatId="list" qsTypeId="urn:microsoft.com/office/officeart/2005/8/quickstyle/simple1#9" qsCatId="simple" csTypeId="urn:microsoft.com/office/officeart/2005/8/colors/accent1_2#11" csCatId="accent1" phldr="1"/>
      <dgm:spPr/>
      <dgm:t>
        <a:bodyPr/>
        <a:lstStyle/>
        <a:p>
          <a:endParaRPr lang="en-IN"/>
        </a:p>
      </dgm:t>
    </dgm:pt>
    <dgm:pt modelId="{316E0D60-18DC-4C63-B57B-18CC53453DF6}">
      <dgm:prSet phldrT="[Text]"/>
      <dgm:spPr/>
      <dgm:t>
        <a:bodyPr/>
        <a:lstStyle/>
        <a:p>
          <a:r>
            <a:rPr lang="en-IN"/>
            <a:t>R&amp;R</a:t>
          </a:r>
        </a:p>
      </dgm:t>
    </dgm:pt>
    <dgm:pt modelId="{51C52324-B7AF-45F7-A3AB-98F0D007FA50}" type="parTrans" cxnId="{80D70601-98D7-479A-BB7D-9CE4F3387825}">
      <dgm:prSet/>
      <dgm:spPr/>
      <dgm:t>
        <a:bodyPr/>
        <a:lstStyle/>
        <a:p>
          <a:endParaRPr lang="en-IN"/>
        </a:p>
      </dgm:t>
    </dgm:pt>
    <dgm:pt modelId="{16E39C83-3644-4B0C-B704-7FC1DCC197A9}" type="sibTrans" cxnId="{80D70601-98D7-479A-BB7D-9CE4F3387825}">
      <dgm:prSet/>
      <dgm:spPr/>
      <dgm:t>
        <a:bodyPr/>
        <a:lstStyle/>
        <a:p>
          <a:endParaRPr lang="en-IN"/>
        </a:p>
      </dgm:t>
    </dgm:pt>
    <dgm:pt modelId="{1AF2F627-B77A-4313-8BD1-3D3A77C7F4FF}">
      <dgm:prSet/>
      <dgm:spPr>
        <a:solidFill>
          <a:srgbClr val="FFFFFF"/>
        </a:solidFill>
      </dgm:spPr>
      <dgm:t>
        <a:bodyPr/>
        <a:lstStyle/>
        <a:p>
          <a:r>
            <a:rPr lang="en-IN"/>
            <a:t>Acts as a guardian and facilitator for the team</a:t>
          </a:r>
        </a:p>
      </dgm:t>
    </dgm:pt>
    <dgm:pt modelId="{74D3E363-E5B0-4414-9860-162BFE34D997}" type="parTrans" cxnId="{77E40038-F8A0-41CC-8721-CB106A13A6A4}">
      <dgm:prSet/>
      <dgm:spPr/>
      <dgm:t>
        <a:bodyPr/>
        <a:lstStyle/>
        <a:p>
          <a:endParaRPr lang="en-IN"/>
        </a:p>
      </dgm:t>
    </dgm:pt>
    <dgm:pt modelId="{C06EDD6E-648D-444B-84E6-F93BC712B379}" type="sibTrans" cxnId="{77E40038-F8A0-41CC-8721-CB106A13A6A4}">
      <dgm:prSet/>
      <dgm:spPr/>
      <dgm:t>
        <a:bodyPr/>
        <a:lstStyle/>
        <a:p>
          <a:endParaRPr lang="en-IN"/>
        </a:p>
      </dgm:t>
    </dgm:pt>
    <dgm:pt modelId="{3A1F482F-2E7A-481C-8124-9E4041515BCC}">
      <dgm:prSet/>
      <dgm:spPr/>
      <dgm:t>
        <a:bodyPr/>
        <a:lstStyle/>
        <a:p>
          <a:r>
            <a:rPr lang="en-IN"/>
            <a:t>Protects the team from external interference</a:t>
          </a:r>
        </a:p>
      </dgm:t>
    </dgm:pt>
    <dgm:pt modelId="{988F3F2A-9B03-4354-AE9D-9C0492897B03}" type="parTrans" cxnId="{0D7436A9-0E68-4587-9BC7-C094D6E4A941}">
      <dgm:prSet/>
      <dgm:spPr/>
      <dgm:t>
        <a:bodyPr/>
        <a:lstStyle/>
        <a:p>
          <a:endParaRPr lang="en-IN"/>
        </a:p>
      </dgm:t>
    </dgm:pt>
    <dgm:pt modelId="{19DA6D4B-9F54-491F-909E-C40D8815192E}" type="sibTrans" cxnId="{0D7436A9-0E68-4587-9BC7-C094D6E4A941}">
      <dgm:prSet/>
      <dgm:spPr/>
      <dgm:t>
        <a:bodyPr/>
        <a:lstStyle/>
        <a:p>
          <a:endParaRPr lang="en-IN"/>
        </a:p>
      </dgm:t>
    </dgm:pt>
    <dgm:pt modelId="{611FF0E1-E47E-493A-B05C-A91E4F19DCBA}">
      <dgm:prSet/>
      <dgm:spPr/>
      <dgm:t>
        <a:bodyPr/>
        <a:lstStyle/>
        <a:p>
          <a:r>
            <a:rPr lang="en-IN"/>
            <a:t>Does not get work done, but only facilitates the team</a:t>
          </a:r>
        </a:p>
      </dgm:t>
    </dgm:pt>
    <dgm:pt modelId="{24672905-5223-457D-B75A-DD66F6071F30}" type="parTrans" cxnId="{EA33D69F-45B6-460D-8F11-8B65D7444E07}">
      <dgm:prSet/>
      <dgm:spPr/>
      <dgm:t>
        <a:bodyPr/>
        <a:lstStyle/>
        <a:p>
          <a:endParaRPr lang="en-IN"/>
        </a:p>
      </dgm:t>
    </dgm:pt>
    <dgm:pt modelId="{2BACDEEF-DED6-44A2-9189-2EF15BE095CE}" type="sibTrans" cxnId="{EA33D69F-45B6-460D-8F11-8B65D7444E07}">
      <dgm:prSet/>
      <dgm:spPr/>
      <dgm:t>
        <a:bodyPr/>
        <a:lstStyle/>
        <a:p>
          <a:endParaRPr lang="en-IN"/>
        </a:p>
      </dgm:t>
    </dgm:pt>
    <dgm:pt modelId="{453DD352-F3D7-455E-811A-D0BE9DDE6F99}">
      <dgm:prSet/>
      <dgm:spPr/>
      <dgm:t>
        <a:bodyPr/>
        <a:lstStyle/>
        <a:p>
          <a:r>
            <a:rPr lang="en-IN"/>
            <a:t>Ensures the team follows and implements Scrum practices</a:t>
          </a:r>
        </a:p>
      </dgm:t>
    </dgm:pt>
    <dgm:pt modelId="{ED75A1BF-8887-472D-8DEF-CF004D955389}" type="parTrans" cxnId="{B1535273-8F50-4D4F-ABBC-20656248A5F8}">
      <dgm:prSet/>
      <dgm:spPr/>
      <dgm:t>
        <a:bodyPr/>
        <a:lstStyle/>
        <a:p>
          <a:endParaRPr lang="en-IN"/>
        </a:p>
      </dgm:t>
    </dgm:pt>
    <dgm:pt modelId="{2A690E3C-6CE0-429C-B7E5-72334264DFE6}" type="sibTrans" cxnId="{B1535273-8F50-4D4F-ABBC-20656248A5F8}">
      <dgm:prSet/>
      <dgm:spPr/>
      <dgm:t>
        <a:bodyPr/>
        <a:lstStyle/>
        <a:p>
          <a:endParaRPr lang="en-IN"/>
        </a:p>
      </dgm:t>
    </dgm:pt>
    <dgm:pt modelId="{DD6B2842-35DE-412B-BE3E-A5F7EA67FE10}">
      <dgm:prSet/>
      <dgm:spPr/>
      <dgm:t>
        <a:bodyPr/>
        <a:lstStyle/>
        <a:p>
          <a:r>
            <a:rPr lang="en-IN"/>
            <a:t>Acts as a motivator and a coach to the team</a:t>
          </a:r>
        </a:p>
      </dgm:t>
    </dgm:pt>
    <dgm:pt modelId="{0AFFC260-986F-4AF6-8BC1-11A9BB6BEFD7}" type="parTrans" cxnId="{3F16F26A-6EF4-4A8D-B04E-BFA464A7A3A5}">
      <dgm:prSet/>
      <dgm:spPr/>
      <dgm:t>
        <a:bodyPr/>
        <a:lstStyle/>
        <a:p>
          <a:endParaRPr lang="en-IN"/>
        </a:p>
      </dgm:t>
    </dgm:pt>
    <dgm:pt modelId="{E8AC8E7A-678E-4060-9A4D-000EF651E820}" type="sibTrans" cxnId="{3F16F26A-6EF4-4A8D-B04E-BFA464A7A3A5}">
      <dgm:prSet/>
      <dgm:spPr/>
      <dgm:t>
        <a:bodyPr/>
        <a:lstStyle/>
        <a:p>
          <a:endParaRPr lang="en-IN"/>
        </a:p>
      </dgm:t>
    </dgm:pt>
    <dgm:pt modelId="{4E3A8A72-1B21-4ADD-90A5-29DD76A4F459}">
      <dgm:prSet/>
      <dgm:spPr/>
      <dgm:t>
        <a:bodyPr/>
        <a:lstStyle/>
        <a:p>
          <a:r>
            <a:rPr lang="en-IN"/>
            <a:t>Acts as a change agent, ensuring a smooth and effective change process</a:t>
          </a:r>
        </a:p>
      </dgm:t>
    </dgm:pt>
    <dgm:pt modelId="{399B6B89-8D0C-4733-BFF1-A3F300D42682}" type="parTrans" cxnId="{8E67C7C7-F998-4BA5-BB57-EC0C47F43879}">
      <dgm:prSet/>
      <dgm:spPr/>
      <dgm:t>
        <a:bodyPr/>
        <a:lstStyle/>
        <a:p>
          <a:endParaRPr lang="en-IN"/>
        </a:p>
      </dgm:t>
    </dgm:pt>
    <dgm:pt modelId="{43F59C3F-5E20-4EC8-8CF3-D824AC65BA73}" type="sibTrans" cxnId="{8E67C7C7-F998-4BA5-BB57-EC0C47F43879}">
      <dgm:prSet/>
      <dgm:spPr/>
      <dgm:t>
        <a:bodyPr/>
        <a:lstStyle/>
        <a:p>
          <a:endParaRPr lang="en-IN"/>
        </a:p>
      </dgm:t>
    </dgm:pt>
    <dgm:pt modelId="{931D9A74-0366-4A90-B8D2-A6714F6BC4BA}" type="pres">
      <dgm:prSet presAssocID="{BC39579A-0D7D-4BF4-AE81-7B894C362B50}" presName="vert0" presStyleCnt="0">
        <dgm:presLayoutVars>
          <dgm:dir/>
          <dgm:animOne val="branch"/>
          <dgm:animLvl val="lvl"/>
        </dgm:presLayoutVars>
      </dgm:prSet>
      <dgm:spPr/>
      <dgm:t>
        <a:bodyPr/>
        <a:lstStyle/>
        <a:p>
          <a:endParaRPr lang="en-IN"/>
        </a:p>
      </dgm:t>
    </dgm:pt>
    <dgm:pt modelId="{B1D6A020-9B46-4CAF-A322-FB0BF74DFF63}" type="pres">
      <dgm:prSet presAssocID="{316E0D60-18DC-4C63-B57B-18CC53453DF6}" presName="thickLine" presStyleLbl="alignNode1" presStyleIdx="0" presStyleCnt="1"/>
      <dgm:spPr/>
    </dgm:pt>
    <dgm:pt modelId="{D77559E8-C60D-42E3-9818-4A65C72016F7}" type="pres">
      <dgm:prSet presAssocID="{316E0D60-18DC-4C63-B57B-18CC53453DF6}" presName="horz1" presStyleCnt="0"/>
      <dgm:spPr/>
    </dgm:pt>
    <dgm:pt modelId="{75C9CFFD-59DE-4DDE-B7FE-9B0E4D838718}" type="pres">
      <dgm:prSet presAssocID="{316E0D60-18DC-4C63-B57B-18CC53453DF6}" presName="tx1" presStyleLbl="revTx" presStyleIdx="0" presStyleCnt="7"/>
      <dgm:spPr/>
      <dgm:t>
        <a:bodyPr/>
        <a:lstStyle/>
        <a:p>
          <a:endParaRPr lang="en-IN"/>
        </a:p>
      </dgm:t>
    </dgm:pt>
    <dgm:pt modelId="{C0FEF1FF-E89C-414B-9FAD-81A5BA5F2086}" type="pres">
      <dgm:prSet presAssocID="{316E0D60-18DC-4C63-B57B-18CC53453DF6}" presName="vert1" presStyleCnt="0"/>
      <dgm:spPr/>
    </dgm:pt>
    <dgm:pt modelId="{6B55BB99-D9AD-42EF-BB6C-51C207E1D536}" type="pres">
      <dgm:prSet presAssocID="{1AF2F627-B77A-4313-8BD1-3D3A77C7F4FF}" presName="vertSpace2a" presStyleCnt="0"/>
      <dgm:spPr/>
    </dgm:pt>
    <dgm:pt modelId="{ED64A769-9F3E-4C13-92C8-45C6B4CE0515}" type="pres">
      <dgm:prSet presAssocID="{1AF2F627-B77A-4313-8BD1-3D3A77C7F4FF}" presName="horz2" presStyleCnt="0"/>
      <dgm:spPr/>
    </dgm:pt>
    <dgm:pt modelId="{20BA4670-3DBB-4A02-8954-C70D81E02065}" type="pres">
      <dgm:prSet presAssocID="{1AF2F627-B77A-4313-8BD1-3D3A77C7F4FF}" presName="horzSpace2" presStyleCnt="0"/>
      <dgm:spPr/>
    </dgm:pt>
    <dgm:pt modelId="{745FA0AF-F5C5-4241-8D8A-542FF7ABE935}" type="pres">
      <dgm:prSet presAssocID="{1AF2F627-B77A-4313-8BD1-3D3A77C7F4FF}" presName="tx2" presStyleLbl="revTx" presStyleIdx="1" presStyleCnt="7" custLinFactNeighborX="-954" custLinFactNeighborY="-4993"/>
      <dgm:spPr/>
      <dgm:t>
        <a:bodyPr/>
        <a:lstStyle/>
        <a:p>
          <a:endParaRPr lang="en-IN"/>
        </a:p>
      </dgm:t>
    </dgm:pt>
    <dgm:pt modelId="{304570DC-8E47-4E7E-B879-8415FBE9BD9D}" type="pres">
      <dgm:prSet presAssocID="{1AF2F627-B77A-4313-8BD1-3D3A77C7F4FF}" presName="vert2" presStyleCnt="0"/>
      <dgm:spPr/>
    </dgm:pt>
    <dgm:pt modelId="{C151D73F-A175-4676-8ECB-C6418931C957}" type="pres">
      <dgm:prSet presAssocID="{1AF2F627-B77A-4313-8BD1-3D3A77C7F4FF}" presName="thinLine2b" presStyleLbl="callout" presStyleIdx="0" presStyleCnt="6"/>
      <dgm:spPr/>
    </dgm:pt>
    <dgm:pt modelId="{577207C9-2C7A-4D16-B9BB-278D98C5D684}" type="pres">
      <dgm:prSet presAssocID="{1AF2F627-B77A-4313-8BD1-3D3A77C7F4FF}" presName="vertSpace2b" presStyleCnt="0"/>
      <dgm:spPr/>
    </dgm:pt>
    <dgm:pt modelId="{09EC914F-D75E-42C8-B49A-831C3AA20400}" type="pres">
      <dgm:prSet presAssocID="{3A1F482F-2E7A-481C-8124-9E4041515BCC}" presName="horz2" presStyleCnt="0"/>
      <dgm:spPr/>
    </dgm:pt>
    <dgm:pt modelId="{34CBC705-1692-45C5-8418-AD231BCCF6A3}" type="pres">
      <dgm:prSet presAssocID="{3A1F482F-2E7A-481C-8124-9E4041515BCC}" presName="horzSpace2" presStyleCnt="0"/>
      <dgm:spPr/>
    </dgm:pt>
    <dgm:pt modelId="{B97A8DDB-F170-46AF-954A-E8355C39A6ED}" type="pres">
      <dgm:prSet presAssocID="{3A1F482F-2E7A-481C-8124-9E4041515BCC}" presName="tx2" presStyleLbl="revTx" presStyleIdx="2" presStyleCnt="7"/>
      <dgm:spPr/>
      <dgm:t>
        <a:bodyPr/>
        <a:lstStyle/>
        <a:p>
          <a:endParaRPr lang="en-IN"/>
        </a:p>
      </dgm:t>
    </dgm:pt>
    <dgm:pt modelId="{2CF1B919-C2CB-4A24-9F57-84E20818E20A}" type="pres">
      <dgm:prSet presAssocID="{3A1F482F-2E7A-481C-8124-9E4041515BCC}" presName="vert2" presStyleCnt="0"/>
      <dgm:spPr/>
    </dgm:pt>
    <dgm:pt modelId="{E7D20E6F-6D19-4994-B953-B5FB2F19D258}" type="pres">
      <dgm:prSet presAssocID="{3A1F482F-2E7A-481C-8124-9E4041515BCC}" presName="thinLine2b" presStyleLbl="callout" presStyleIdx="1" presStyleCnt="6"/>
      <dgm:spPr/>
    </dgm:pt>
    <dgm:pt modelId="{A05E5300-DD68-49AF-8E31-CC27B774919D}" type="pres">
      <dgm:prSet presAssocID="{3A1F482F-2E7A-481C-8124-9E4041515BCC}" presName="vertSpace2b" presStyleCnt="0"/>
      <dgm:spPr/>
    </dgm:pt>
    <dgm:pt modelId="{80C1F51F-BD59-4750-A813-1F7484C0E0DC}" type="pres">
      <dgm:prSet presAssocID="{611FF0E1-E47E-493A-B05C-A91E4F19DCBA}" presName="horz2" presStyleCnt="0"/>
      <dgm:spPr/>
    </dgm:pt>
    <dgm:pt modelId="{5752CC93-5D32-455B-B09A-D25CCE10B451}" type="pres">
      <dgm:prSet presAssocID="{611FF0E1-E47E-493A-B05C-A91E4F19DCBA}" presName="horzSpace2" presStyleCnt="0"/>
      <dgm:spPr/>
    </dgm:pt>
    <dgm:pt modelId="{41A9389D-93B8-4F4B-A2F5-2B13BA86FB29}" type="pres">
      <dgm:prSet presAssocID="{611FF0E1-E47E-493A-B05C-A91E4F19DCBA}" presName="tx2" presStyleLbl="revTx" presStyleIdx="3" presStyleCnt="7"/>
      <dgm:spPr/>
      <dgm:t>
        <a:bodyPr/>
        <a:lstStyle/>
        <a:p>
          <a:endParaRPr lang="en-IN"/>
        </a:p>
      </dgm:t>
    </dgm:pt>
    <dgm:pt modelId="{4BFA9862-4574-4AC0-B106-BA2CFE1640EB}" type="pres">
      <dgm:prSet presAssocID="{611FF0E1-E47E-493A-B05C-A91E4F19DCBA}" presName="vert2" presStyleCnt="0"/>
      <dgm:spPr/>
    </dgm:pt>
    <dgm:pt modelId="{2148A777-A26D-41C0-9EBF-CC7D091C2539}" type="pres">
      <dgm:prSet presAssocID="{611FF0E1-E47E-493A-B05C-A91E4F19DCBA}" presName="thinLine2b" presStyleLbl="callout" presStyleIdx="2" presStyleCnt="6"/>
      <dgm:spPr/>
    </dgm:pt>
    <dgm:pt modelId="{9ED89D64-12B8-4018-8900-1A4CC198DCE1}" type="pres">
      <dgm:prSet presAssocID="{611FF0E1-E47E-493A-B05C-A91E4F19DCBA}" presName="vertSpace2b" presStyleCnt="0"/>
      <dgm:spPr/>
    </dgm:pt>
    <dgm:pt modelId="{546453A7-50C7-4C1C-8A36-5BE2E44D90F5}" type="pres">
      <dgm:prSet presAssocID="{453DD352-F3D7-455E-811A-D0BE9DDE6F99}" presName="horz2" presStyleCnt="0"/>
      <dgm:spPr/>
    </dgm:pt>
    <dgm:pt modelId="{737BE53C-0EDE-4954-B475-34E4238326F8}" type="pres">
      <dgm:prSet presAssocID="{453DD352-F3D7-455E-811A-D0BE9DDE6F99}" presName="horzSpace2" presStyleCnt="0"/>
      <dgm:spPr/>
    </dgm:pt>
    <dgm:pt modelId="{E7EFD955-4F3D-4004-9D08-9D0AE304BC36}" type="pres">
      <dgm:prSet presAssocID="{453DD352-F3D7-455E-811A-D0BE9DDE6F99}" presName="tx2" presStyleLbl="revTx" presStyleIdx="4" presStyleCnt="7"/>
      <dgm:spPr/>
      <dgm:t>
        <a:bodyPr/>
        <a:lstStyle/>
        <a:p>
          <a:endParaRPr lang="en-IN"/>
        </a:p>
      </dgm:t>
    </dgm:pt>
    <dgm:pt modelId="{4CBEBF9C-1008-4F52-8C3E-4392478C5444}" type="pres">
      <dgm:prSet presAssocID="{453DD352-F3D7-455E-811A-D0BE9DDE6F99}" presName="vert2" presStyleCnt="0"/>
      <dgm:spPr/>
    </dgm:pt>
    <dgm:pt modelId="{1B85268C-798B-463E-AE3E-7478215F8A99}" type="pres">
      <dgm:prSet presAssocID="{453DD352-F3D7-455E-811A-D0BE9DDE6F99}" presName="thinLine2b" presStyleLbl="callout" presStyleIdx="3" presStyleCnt="6"/>
      <dgm:spPr/>
    </dgm:pt>
    <dgm:pt modelId="{FB77C2C5-5801-4BDF-B15E-A7BB10757935}" type="pres">
      <dgm:prSet presAssocID="{453DD352-F3D7-455E-811A-D0BE9DDE6F99}" presName="vertSpace2b" presStyleCnt="0"/>
      <dgm:spPr/>
    </dgm:pt>
    <dgm:pt modelId="{AEE1A820-905B-4678-8CF9-DF92FA5355EB}" type="pres">
      <dgm:prSet presAssocID="{DD6B2842-35DE-412B-BE3E-A5F7EA67FE10}" presName="horz2" presStyleCnt="0"/>
      <dgm:spPr/>
    </dgm:pt>
    <dgm:pt modelId="{A269C195-5A36-47B5-8566-887B37174971}" type="pres">
      <dgm:prSet presAssocID="{DD6B2842-35DE-412B-BE3E-A5F7EA67FE10}" presName="horzSpace2" presStyleCnt="0"/>
      <dgm:spPr/>
    </dgm:pt>
    <dgm:pt modelId="{CC24DC84-9648-4023-9B6E-BBAB3EDF04FB}" type="pres">
      <dgm:prSet presAssocID="{DD6B2842-35DE-412B-BE3E-A5F7EA67FE10}" presName="tx2" presStyleLbl="revTx" presStyleIdx="5" presStyleCnt="7"/>
      <dgm:spPr/>
      <dgm:t>
        <a:bodyPr/>
        <a:lstStyle/>
        <a:p>
          <a:endParaRPr lang="en-IN"/>
        </a:p>
      </dgm:t>
    </dgm:pt>
    <dgm:pt modelId="{114671F6-AB25-4E1C-80FE-00622CB4FF6D}" type="pres">
      <dgm:prSet presAssocID="{DD6B2842-35DE-412B-BE3E-A5F7EA67FE10}" presName="vert2" presStyleCnt="0"/>
      <dgm:spPr/>
    </dgm:pt>
    <dgm:pt modelId="{A31F0062-CA54-4612-B066-EAF6B76A12A5}" type="pres">
      <dgm:prSet presAssocID="{DD6B2842-35DE-412B-BE3E-A5F7EA67FE10}" presName="thinLine2b" presStyleLbl="callout" presStyleIdx="4" presStyleCnt="6"/>
      <dgm:spPr/>
    </dgm:pt>
    <dgm:pt modelId="{B9F16DFA-03CE-4369-A8B2-8EB871728536}" type="pres">
      <dgm:prSet presAssocID="{DD6B2842-35DE-412B-BE3E-A5F7EA67FE10}" presName="vertSpace2b" presStyleCnt="0"/>
      <dgm:spPr/>
    </dgm:pt>
    <dgm:pt modelId="{420D57C5-B702-4AA6-A74D-272D715F6845}" type="pres">
      <dgm:prSet presAssocID="{4E3A8A72-1B21-4ADD-90A5-29DD76A4F459}" presName="horz2" presStyleCnt="0"/>
      <dgm:spPr/>
    </dgm:pt>
    <dgm:pt modelId="{AF6ADF7B-73D9-465B-A741-EA32F36CAF3E}" type="pres">
      <dgm:prSet presAssocID="{4E3A8A72-1B21-4ADD-90A5-29DD76A4F459}" presName="horzSpace2" presStyleCnt="0"/>
      <dgm:spPr/>
    </dgm:pt>
    <dgm:pt modelId="{437525CA-4034-4FFC-AACD-CCEF199E1C65}" type="pres">
      <dgm:prSet presAssocID="{4E3A8A72-1B21-4ADD-90A5-29DD76A4F459}" presName="tx2" presStyleLbl="revTx" presStyleIdx="6" presStyleCnt="7"/>
      <dgm:spPr/>
      <dgm:t>
        <a:bodyPr/>
        <a:lstStyle/>
        <a:p>
          <a:endParaRPr lang="en-IN"/>
        </a:p>
      </dgm:t>
    </dgm:pt>
    <dgm:pt modelId="{7E20AE8D-1A74-4847-B642-8A9C6602A6ED}" type="pres">
      <dgm:prSet presAssocID="{4E3A8A72-1B21-4ADD-90A5-29DD76A4F459}" presName="vert2" presStyleCnt="0"/>
      <dgm:spPr/>
    </dgm:pt>
    <dgm:pt modelId="{80800D7B-5C8D-4B6F-9392-E015A7939D75}" type="pres">
      <dgm:prSet presAssocID="{4E3A8A72-1B21-4ADD-90A5-29DD76A4F459}" presName="thinLine2b" presStyleLbl="callout" presStyleIdx="5" presStyleCnt="6"/>
      <dgm:spPr/>
    </dgm:pt>
    <dgm:pt modelId="{7C0FE048-ADC8-41FD-8A1E-16FBA4501650}" type="pres">
      <dgm:prSet presAssocID="{4E3A8A72-1B21-4ADD-90A5-29DD76A4F459}" presName="vertSpace2b" presStyleCnt="0"/>
      <dgm:spPr/>
    </dgm:pt>
  </dgm:ptLst>
  <dgm:cxnLst>
    <dgm:cxn modelId="{3A3CA59F-A277-4DC5-88D3-1E3A03AA6220}" type="presOf" srcId="{453DD352-F3D7-455E-811A-D0BE9DDE6F99}" destId="{E7EFD955-4F3D-4004-9D08-9D0AE304BC36}" srcOrd="0" destOrd="0" presId="urn:microsoft.com/office/officeart/2008/layout/LinedList"/>
    <dgm:cxn modelId="{EA33D69F-45B6-460D-8F11-8B65D7444E07}" srcId="{316E0D60-18DC-4C63-B57B-18CC53453DF6}" destId="{611FF0E1-E47E-493A-B05C-A91E4F19DCBA}" srcOrd="2" destOrd="0" parTransId="{24672905-5223-457D-B75A-DD66F6071F30}" sibTransId="{2BACDEEF-DED6-44A2-9189-2EF15BE095CE}"/>
    <dgm:cxn modelId="{80D70601-98D7-479A-BB7D-9CE4F3387825}" srcId="{BC39579A-0D7D-4BF4-AE81-7B894C362B50}" destId="{316E0D60-18DC-4C63-B57B-18CC53453DF6}" srcOrd="0" destOrd="0" parTransId="{51C52324-B7AF-45F7-A3AB-98F0D007FA50}" sibTransId="{16E39C83-3644-4B0C-B704-7FC1DCC197A9}"/>
    <dgm:cxn modelId="{B1535273-8F50-4D4F-ABBC-20656248A5F8}" srcId="{316E0D60-18DC-4C63-B57B-18CC53453DF6}" destId="{453DD352-F3D7-455E-811A-D0BE9DDE6F99}" srcOrd="3" destOrd="0" parTransId="{ED75A1BF-8887-472D-8DEF-CF004D955389}" sibTransId="{2A690E3C-6CE0-429C-B7E5-72334264DFE6}"/>
    <dgm:cxn modelId="{3F16F26A-6EF4-4A8D-B04E-BFA464A7A3A5}" srcId="{316E0D60-18DC-4C63-B57B-18CC53453DF6}" destId="{DD6B2842-35DE-412B-BE3E-A5F7EA67FE10}" srcOrd="4" destOrd="0" parTransId="{0AFFC260-986F-4AF6-8BC1-11A9BB6BEFD7}" sibTransId="{E8AC8E7A-678E-4060-9A4D-000EF651E820}"/>
    <dgm:cxn modelId="{6C55A4AC-495C-4159-8919-163EA8B5E698}" type="presOf" srcId="{316E0D60-18DC-4C63-B57B-18CC53453DF6}" destId="{75C9CFFD-59DE-4DDE-B7FE-9B0E4D838718}" srcOrd="0" destOrd="0" presId="urn:microsoft.com/office/officeart/2008/layout/LinedList"/>
    <dgm:cxn modelId="{7C2B16E0-8465-4424-BA6D-74897A1CEB83}" type="presOf" srcId="{3A1F482F-2E7A-481C-8124-9E4041515BCC}" destId="{B97A8DDB-F170-46AF-954A-E8355C39A6ED}" srcOrd="0" destOrd="0" presId="urn:microsoft.com/office/officeart/2008/layout/LinedList"/>
    <dgm:cxn modelId="{0D7436A9-0E68-4587-9BC7-C094D6E4A941}" srcId="{316E0D60-18DC-4C63-B57B-18CC53453DF6}" destId="{3A1F482F-2E7A-481C-8124-9E4041515BCC}" srcOrd="1" destOrd="0" parTransId="{988F3F2A-9B03-4354-AE9D-9C0492897B03}" sibTransId="{19DA6D4B-9F54-491F-909E-C40D8815192E}"/>
    <dgm:cxn modelId="{77E40038-F8A0-41CC-8721-CB106A13A6A4}" srcId="{316E0D60-18DC-4C63-B57B-18CC53453DF6}" destId="{1AF2F627-B77A-4313-8BD1-3D3A77C7F4FF}" srcOrd="0" destOrd="0" parTransId="{74D3E363-E5B0-4414-9860-162BFE34D997}" sibTransId="{C06EDD6E-648D-444B-84E6-F93BC712B379}"/>
    <dgm:cxn modelId="{0D7BF0F7-7FE6-4C97-81F9-1111FF0573D9}" type="presOf" srcId="{1AF2F627-B77A-4313-8BD1-3D3A77C7F4FF}" destId="{745FA0AF-F5C5-4241-8D8A-542FF7ABE935}" srcOrd="0" destOrd="0" presId="urn:microsoft.com/office/officeart/2008/layout/LinedList"/>
    <dgm:cxn modelId="{8E67C7C7-F998-4BA5-BB57-EC0C47F43879}" srcId="{316E0D60-18DC-4C63-B57B-18CC53453DF6}" destId="{4E3A8A72-1B21-4ADD-90A5-29DD76A4F459}" srcOrd="5" destOrd="0" parTransId="{399B6B89-8D0C-4733-BFF1-A3F300D42682}" sibTransId="{43F59C3F-5E20-4EC8-8CF3-D824AC65BA73}"/>
    <dgm:cxn modelId="{CB2F79B8-B691-494D-A75F-E0DC851F181C}" type="presOf" srcId="{611FF0E1-E47E-493A-B05C-A91E4F19DCBA}" destId="{41A9389D-93B8-4F4B-A2F5-2B13BA86FB29}" srcOrd="0" destOrd="0" presId="urn:microsoft.com/office/officeart/2008/layout/LinedList"/>
    <dgm:cxn modelId="{32FF6DE9-A9A0-427E-B741-DDBB43F6A570}" type="presOf" srcId="{4E3A8A72-1B21-4ADD-90A5-29DD76A4F459}" destId="{437525CA-4034-4FFC-AACD-CCEF199E1C65}" srcOrd="0" destOrd="0" presId="urn:microsoft.com/office/officeart/2008/layout/LinedList"/>
    <dgm:cxn modelId="{3133442B-963B-4592-9E0D-6746C1D97CA7}" type="presOf" srcId="{DD6B2842-35DE-412B-BE3E-A5F7EA67FE10}" destId="{CC24DC84-9648-4023-9B6E-BBAB3EDF04FB}" srcOrd="0" destOrd="0" presId="urn:microsoft.com/office/officeart/2008/layout/LinedList"/>
    <dgm:cxn modelId="{068B8603-36FB-41E6-A415-4B055AD46C97}" type="presOf" srcId="{BC39579A-0D7D-4BF4-AE81-7B894C362B50}" destId="{931D9A74-0366-4A90-B8D2-A6714F6BC4BA}" srcOrd="0" destOrd="0" presId="urn:microsoft.com/office/officeart/2008/layout/LinedList"/>
    <dgm:cxn modelId="{0EC3F3D6-261E-46C8-86A5-722038BD9F83}" type="presParOf" srcId="{931D9A74-0366-4A90-B8D2-A6714F6BC4BA}" destId="{B1D6A020-9B46-4CAF-A322-FB0BF74DFF63}" srcOrd="0" destOrd="0" presId="urn:microsoft.com/office/officeart/2008/layout/LinedList"/>
    <dgm:cxn modelId="{A3DDD81D-1D8F-4C6D-86A8-C2C72CB3E248}" type="presParOf" srcId="{931D9A74-0366-4A90-B8D2-A6714F6BC4BA}" destId="{D77559E8-C60D-42E3-9818-4A65C72016F7}" srcOrd="1" destOrd="0" presId="urn:microsoft.com/office/officeart/2008/layout/LinedList"/>
    <dgm:cxn modelId="{E9959DC7-3D89-4C9F-B3D2-67A841840E48}" type="presParOf" srcId="{D77559E8-C60D-42E3-9818-4A65C72016F7}" destId="{75C9CFFD-59DE-4DDE-B7FE-9B0E4D838718}" srcOrd="0" destOrd="0" presId="urn:microsoft.com/office/officeart/2008/layout/LinedList"/>
    <dgm:cxn modelId="{4707BE7E-0290-45D9-8721-137C136A895B}" type="presParOf" srcId="{D77559E8-C60D-42E3-9818-4A65C72016F7}" destId="{C0FEF1FF-E89C-414B-9FAD-81A5BA5F2086}" srcOrd="1" destOrd="0" presId="urn:microsoft.com/office/officeart/2008/layout/LinedList"/>
    <dgm:cxn modelId="{CD0F0272-2712-40C0-8C2D-C02C307DF0B5}" type="presParOf" srcId="{C0FEF1FF-E89C-414B-9FAD-81A5BA5F2086}" destId="{6B55BB99-D9AD-42EF-BB6C-51C207E1D536}" srcOrd="0" destOrd="0" presId="urn:microsoft.com/office/officeart/2008/layout/LinedList"/>
    <dgm:cxn modelId="{45FFA4B6-3A25-4B22-8A25-3D6F5072367C}" type="presParOf" srcId="{C0FEF1FF-E89C-414B-9FAD-81A5BA5F2086}" destId="{ED64A769-9F3E-4C13-92C8-45C6B4CE0515}" srcOrd="1" destOrd="0" presId="urn:microsoft.com/office/officeart/2008/layout/LinedList"/>
    <dgm:cxn modelId="{323D2A68-9EF9-427D-8055-C652C9F335D5}" type="presParOf" srcId="{ED64A769-9F3E-4C13-92C8-45C6B4CE0515}" destId="{20BA4670-3DBB-4A02-8954-C70D81E02065}" srcOrd="0" destOrd="0" presId="urn:microsoft.com/office/officeart/2008/layout/LinedList"/>
    <dgm:cxn modelId="{1E44A29B-7BF9-4383-8FF1-C141A5C9A264}" type="presParOf" srcId="{ED64A769-9F3E-4C13-92C8-45C6B4CE0515}" destId="{745FA0AF-F5C5-4241-8D8A-542FF7ABE935}" srcOrd="1" destOrd="0" presId="urn:microsoft.com/office/officeart/2008/layout/LinedList"/>
    <dgm:cxn modelId="{806F5B46-F2A9-4B32-97D6-6EFE6D62047E}" type="presParOf" srcId="{ED64A769-9F3E-4C13-92C8-45C6B4CE0515}" destId="{304570DC-8E47-4E7E-B879-8415FBE9BD9D}" srcOrd="2" destOrd="0" presId="urn:microsoft.com/office/officeart/2008/layout/LinedList"/>
    <dgm:cxn modelId="{D9A9556B-F211-4B65-A0E1-0C15B8CB1527}" type="presParOf" srcId="{C0FEF1FF-E89C-414B-9FAD-81A5BA5F2086}" destId="{C151D73F-A175-4676-8ECB-C6418931C957}" srcOrd="2" destOrd="0" presId="urn:microsoft.com/office/officeart/2008/layout/LinedList"/>
    <dgm:cxn modelId="{AB6F1F5E-AF79-408C-B92B-09EB225735BA}" type="presParOf" srcId="{C0FEF1FF-E89C-414B-9FAD-81A5BA5F2086}" destId="{577207C9-2C7A-4D16-B9BB-278D98C5D684}" srcOrd="3" destOrd="0" presId="urn:microsoft.com/office/officeart/2008/layout/LinedList"/>
    <dgm:cxn modelId="{156EE97D-AD3C-468F-9011-BC387DCA952E}" type="presParOf" srcId="{C0FEF1FF-E89C-414B-9FAD-81A5BA5F2086}" destId="{09EC914F-D75E-42C8-B49A-831C3AA20400}" srcOrd="4" destOrd="0" presId="urn:microsoft.com/office/officeart/2008/layout/LinedList"/>
    <dgm:cxn modelId="{4FA0C08F-7E41-4CF7-9DAD-23F4A535750D}" type="presParOf" srcId="{09EC914F-D75E-42C8-B49A-831C3AA20400}" destId="{34CBC705-1692-45C5-8418-AD231BCCF6A3}" srcOrd="0" destOrd="0" presId="urn:microsoft.com/office/officeart/2008/layout/LinedList"/>
    <dgm:cxn modelId="{43F1F63B-DDBD-4F03-905B-6A1B76EB33FD}" type="presParOf" srcId="{09EC914F-D75E-42C8-B49A-831C3AA20400}" destId="{B97A8DDB-F170-46AF-954A-E8355C39A6ED}" srcOrd="1" destOrd="0" presId="urn:microsoft.com/office/officeart/2008/layout/LinedList"/>
    <dgm:cxn modelId="{D50F64E5-A9CC-4DD0-8C5C-D8BB160BF6B7}" type="presParOf" srcId="{09EC914F-D75E-42C8-B49A-831C3AA20400}" destId="{2CF1B919-C2CB-4A24-9F57-84E20818E20A}" srcOrd="2" destOrd="0" presId="urn:microsoft.com/office/officeart/2008/layout/LinedList"/>
    <dgm:cxn modelId="{1CDC8570-BB77-478F-A856-C16B36B59A37}" type="presParOf" srcId="{C0FEF1FF-E89C-414B-9FAD-81A5BA5F2086}" destId="{E7D20E6F-6D19-4994-B953-B5FB2F19D258}" srcOrd="5" destOrd="0" presId="urn:microsoft.com/office/officeart/2008/layout/LinedList"/>
    <dgm:cxn modelId="{A46F19D5-D411-41A4-8959-F608FD39612F}" type="presParOf" srcId="{C0FEF1FF-E89C-414B-9FAD-81A5BA5F2086}" destId="{A05E5300-DD68-49AF-8E31-CC27B774919D}" srcOrd="6" destOrd="0" presId="urn:microsoft.com/office/officeart/2008/layout/LinedList"/>
    <dgm:cxn modelId="{A1E94AF3-16DF-4390-81BE-F39EF84B084F}" type="presParOf" srcId="{C0FEF1FF-E89C-414B-9FAD-81A5BA5F2086}" destId="{80C1F51F-BD59-4750-A813-1F7484C0E0DC}" srcOrd="7" destOrd="0" presId="urn:microsoft.com/office/officeart/2008/layout/LinedList"/>
    <dgm:cxn modelId="{6EB890F2-64C1-463A-A7F8-72C5C4ABCB58}" type="presParOf" srcId="{80C1F51F-BD59-4750-A813-1F7484C0E0DC}" destId="{5752CC93-5D32-455B-B09A-D25CCE10B451}" srcOrd="0" destOrd="0" presId="urn:microsoft.com/office/officeart/2008/layout/LinedList"/>
    <dgm:cxn modelId="{9546C32C-E38A-488E-8D32-AF6097C58ECC}" type="presParOf" srcId="{80C1F51F-BD59-4750-A813-1F7484C0E0DC}" destId="{41A9389D-93B8-4F4B-A2F5-2B13BA86FB29}" srcOrd="1" destOrd="0" presId="urn:microsoft.com/office/officeart/2008/layout/LinedList"/>
    <dgm:cxn modelId="{16ACC4C9-E848-42A0-9963-C113F5E80F91}" type="presParOf" srcId="{80C1F51F-BD59-4750-A813-1F7484C0E0DC}" destId="{4BFA9862-4574-4AC0-B106-BA2CFE1640EB}" srcOrd="2" destOrd="0" presId="urn:microsoft.com/office/officeart/2008/layout/LinedList"/>
    <dgm:cxn modelId="{0B6967A5-26F5-4BCD-82F8-65F79DA4A152}" type="presParOf" srcId="{C0FEF1FF-E89C-414B-9FAD-81A5BA5F2086}" destId="{2148A777-A26D-41C0-9EBF-CC7D091C2539}" srcOrd="8" destOrd="0" presId="urn:microsoft.com/office/officeart/2008/layout/LinedList"/>
    <dgm:cxn modelId="{5EDCA9CD-5D0A-4C11-864E-FAA83C7096D0}" type="presParOf" srcId="{C0FEF1FF-E89C-414B-9FAD-81A5BA5F2086}" destId="{9ED89D64-12B8-4018-8900-1A4CC198DCE1}" srcOrd="9" destOrd="0" presId="urn:microsoft.com/office/officeart/2008/layout/LinedList"/>
    <dgm:cxn modelId="{E105DA49-12A4-4592-9B8B-4FF53944144F}" type="presParOf" srcId="{C0FEF1FF-E89C-414B-9FAD-81A5BA5F2086}" destId="{546453A7-50C7-4C1C-8A36-5BE2E44D90F5}" srcOrd="10" destOrd="0" presId="urn:microsoft.com/office/officeart/2008/layout/LinedList"/>
    <dgm:cxn modelId="{84F07E0F-9C90-4B5C-8937-42B4CC9BC277}" type="presParOf" srcId="{546453A7-50C7-4C1C-8A36-5BE2E44D90F5}" destId="{737BE53C-0EDE-4954-B475-34E4238326F8}" srcOrd="0" destOrd="0" presId="urn:microsoft.com/office/officeart/2008/layout/LinedList"/>
    <dgm:cxn modelId="{A080BACD-FB00-46E9-8529-FCC884CFB47E}" type="presParOf" srcId="{546453A7-50C7-4C1C-8A36-5BE2E44D90F5}" destId="{E7EFD955-4F3D-4004-9D08-9D0AE304BC36}" srcOrd="1" destOrd="0" presId="urn:microsoft.com/office/officeart/2008/layout/LinedList"/>
    <dgm:cxn modelId="{3E1F2D00-6819-4001-AFAB-A13FD6198419}" type="presParOf" srcId="{546453A7-50C7-4C1C-8A36-5BE2E44D90F5}" destId="{4CBEBF9C-1008-4F52-8C3E-4392478C5444}" srcOrd="2" destOrd="0" presId="urn:microsoft.com/office/officeart/2008/layout/LinedList"/>
    <dgm:cxn modelId="{902510D2-8C1D-4DC7-AA6C-87A14C434EDF}" type="presParOf" srcId="{C0FEF1FF-E89C-414B-9FAD-81A5BA5F2086}" destId="{1B85268C-798B-463E-AE3E-7478215F8A99}" srcOrd="11" destOrd="0" presId="urn:microsoft.com/office/officeart/2008/layout/LinedList"/>
    <dgm:cxn modelId="{D52E705B-9B76-457E-96C6-3D288BFEF523}" type="presParOf" srcId="{C0FEF1FF-E89C-414B-9FAD-81A5BA5F2086}" destId="{FB77C2C5-5801-4BDF-B15E-A7BB10757935}" srcOrd="12" destOrd="0" presId="urn:microsoft.com/office/officeart/2008/layout/LinedList"/>
    <dgm:cxn modelId="{71B2AC23-82E4-479C-8AAC-51B2CDB29E38}" type="presParOf" srcId="{C0FEF1FF-E89C-414B-9FAD-81A5BA5F2086}" destId="{AEE1A820-905B-4678-8CF9-DF92FA5355EB}" srcOrd="13" destOrd="0" presId="urn:microsoft.com/office/officeart/2008/layout/LinedList"/>
    <dgm:cxn modelId="{8CAC1E69-7E3B-4691-ABF8-4D49C03DF903}" type="presParOf" srcId="{AEE1A820-905B-4678-8CF9-DF92FA5355EB}" destId="{A269C195-5A36-47B5-8566-887B37174971}" srcOrd="0" destOrd="0" presId="urn:microsoft.com/office/officeart/2008/layout/LinedList"/>
    <dgm:cxn modelId="{5E64C05F-252A-4BD2-A087-EE9A08036AE2}" type="presParOf" srcId="{AEE1A820-905B-4678-8CF9-DF92FA5355EB}" destId="{CC24DC84-9648-4023-9B6E-BBAB3EDF04FB}" srcOrd="1" destOrd="0" presId="urn:microsoft.com/office/officeart/2008/layout/LinedList"/>
    <dgm:cxn modelId="{65AA020D-B038-4845-84A7-771A1BCB0F82}" type="presParOf" srcId="{AEE1A820-905B-4678-8CF9-DF92FA5355EB}" destId="{114671F6-AB25-4E1C-80FE-00622CB4FF6D}" srcOrd="2" destOrd="0" presId="urn:microsoft.com/office/officeart/2008/layout/LinedList"/>
    <dgm:cxn modelId="{FAA5D083-EBAA-42E8-8EA1-28F2AFA2D4EA}" type="presParOf" srcId="{C0FEF1FF-E89C-414B-9FAD-81A5BA5F2086}" destId="{A31F0062-CA54-4612-B066-EAF6B76A12A5}" srcOrd="14" destOrd="0" presId="urn:microsoft.com/office/officeart/2008/layout/LinedList"/>
    <dgm:cxn modelId="{BEA83264-8FA2-4617-8160-E5B5C7ED16EB}" type="presParOf" srcId="{C0FEF1FF-E89C-414B-9FAD-81A5BA5F2086}" destId="{B9F16DFA-03CE-4369-A8B2-8EB871728536}" srcOrd="15" destOrd="0" presId="urn:microsoft.com/office/officeart/2008/layout/LinedList"/>
    <dgm:cxn modelId="{A209D3A3-FACC-4505-9349-5D18277F046C}" type="presParOf" srcId="{C0FEF1FF-E89C-414B-9FAD-81A5BA5F2086}" destId="{420D57C5-B702-4AA6-A74D-272D715F6845}" srcOrd="16" destOrd="0" presId="urn:microsoft.com/office/officeart/2008/layout/LinedList"/>
    <dgm:cxn modelId="{885CFA9A-605C-4E8B-9293-A0C66D1B5705}" type="presParOf" srcId="{420D57C5-B702-4AA6-A74D-272D715F6845}" destId="{AF6ADF7B-73D9-465B-A741-EA32F36CAF3E}" srcOrd="0" destOrd="0" presId="urn:microsoft.com/office/officeart/2008/layout/LinedList"/>
    <dgm:cxn modelId="{414C2C44-A6E5-4756-8764-44CDBBC1FE99}" type="presParOf" srcId="{420D57C5-B702-4AA6-A74D-272D715F6845}" destId="{437525CA-4034-4FFC-AACD-CCEF199E1C65}" srcOrd="1" destOrd="0" presId="urn:microsoft.com/office/officeart/2008/layout/LinedList"/>
    <dgm:cxn modelId="{E09A031D-1364-49C0-B7AF-F4027D6BF186}" type="presParOf" srcId="{420D57C5-B702-4AA6-A74D-272D715F6845}" destId="{7E20AE8D-1A74-4847-B642-8A9C6602A6ED}" srcOrd="2" destOrd="0" presId="urn:microsoft.com/office/officeart/2008/layout/LinedList"/>
    <dgm:cxn modelId="{2F0DF359-77E8-4D92-AC88-CB73CCC346EB}" type="presParOf" srcId="{C0FEF1FF-E89C-414B-9FAD-81A5BA5F2086}" destId="{80800D7B-5C8D-4B6F-9392-E015A7939D75}" srcOrd="17" destOrd="0" presId="urn:microsoft.com/office/officeart/2008/layout/LinedList"/>
    <dgm:cxn modelId="{35314709-6F69-413E-A118-647AD7DD7230}" type="presParOf" srcId="{C0FEF1FF-E89C-414B-9FAD-81A5BA5F2086}" destId="{7C0FE048-ADC8-41FD-8A1E-16FBA4501650}" srcOrd="18" destOrd="0" presId="urn:microsoft.com/office/officeart/2008/layout/LinedList"/>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C39579A-0D7D-4BF4-AE81-7B894C362B50}" type="doc">
      <dgm:prSet loTypeId="urn:microsoft.com/office/officeart/2008/layout/LinedList" loCatId="list" qsTypeId="urn:microsoft.com/office/officeart/2005/8/quickstyle/simple1#10" qsCatId="simple" csTypeId="urn:microsoft.com/office/officeart/2005/8/colors/accent1_2#12" csCatId="accent1" phldr="1"/>
      <dgm:spPr/>
      <dgm:t>
        <a:bodyPr/>
        <a:lstStyle/>
        <a:p>
          <a:endParaRPr lang="en-IN"/>
        </a:p>
      </dgm:t>
    </dgm:pt>
    <dgm:pt modelId="{316E0D60-18DC-4C63-B57B-18CC53453DF6}">
      <dgm:prSet phldrT="[Text]"/>
      <dgm:spPr/>
      <dgm:t>
        <a:bodyPr/>
        <a:lstStyle/>
        <a:p>
          <a:r>
            <a:rPr lang="en-IN" b="1"/>
            <a:t>Scrum Team</a:t>
          </a:r>
          <a:endParaRPr lang="en-IN"/>
        </a:p>
      </dgm:t>
    </dgm:pt>
    <dgm:pt modelId="{51C52324-B7AF-45F7-A3AB-98F0D007FA50}" type="parTrans" cxnId="{80D70601-98D7-479A-BB7D-9CE4F3387825}">
      <dgm:prSet/>
      <dgm:spPr/>
      <dgm:t>
        <a:bodyPr/>
        <a:lstStyle/>
        <a:p>
          <a:endParaRPr lang="en-IN"/>
        </a:p>
      </dgm:t>
    </dgm:pt>
    <dgm:pt modelId="{16E39C83-3644-4B0C-B704-7FC1DCC197A9}" type="sibTrans" cxnId="{80D70601-98D7-479A-BB7D-9CE4F3387825}">
      <dgm:prSet/>
      <dgm:spPr/>
      <dgm:t>
        <a:bodyPr/>
        <a:lstStyle/>
        <a:p>
          <a:endParaRPr lang="en-IN"/>
        </a:p>
      </dgm:t>
    </dgm:pt>
    <dgm:pt modelId="{1AF2F627-B77A-4313-8BD1-3D3A77C7F4FF}">
      <dgm:prSet/>
      <dgm:spPr/>
      <dgm:t>
        <a:bodyPr/>
        <a:lstStyle/>
        <a:p>
          <a:r>
            <a:rPr lang="en-IN"/>
            <a:t>Typically a small team of six to ten members</a:t>
          </a:r>
        </a:p>
      </dgm:t>
    </dgm:pt>
    <dgm:pt modelId="{74D3E363-E5B0-4414-9860-162BFE34D997}" type="parTrans" cxnId="{77E40038-F8A0-41CC-8721-CB106A13A6A4}">
      <dgm:prSet/>
      <dgm:spPr/>
      <dgm:t>
        <a:bodyPr/>
        <a:lstStyle/>
        <a:p>
          <a:endParaRPr lang="en-IN"/>
        </a:p>
      </dgm:t>
    </dgm:pt>
    <dgm:pt modelId="{C06EDD6E-648D-444B-84E6-F93BC712B379}" type="sibTrans" cxnId="{77E40038-F8A0-41CC-8721-CB106A13A6A4}">
      <dgm:prSet/>
      <dgm:spPr/>
      <dgm:t>
        <a:bodyPr/>
        <a:lstStyle/>
        <a:p>
          <a:endParaRPr lang="en-IN"/>
        </a:p>
      </dgm:t>
    </dgm:pt>
    <dgm:pt modelId="{3A1F482F-2E7A-481C-8124-9E4041515BCC}">
      <dgm:prSet/>
      <dgm:spPr/>
      <dgm:t>
        <a:bodyPr/>
        <a:lstStyle/>
        <a:p>
          <a:r>
            <a:rPr lang="en-IN"/>
            <a:t>Is cross-functional and self-organizing</a:t>
          </a:r>
        </a:p>
      </dgm:t>
    </dgm:pt>
    <dgm:pt modelId="{988F3F2A-9B03-4354-AE9D-9C0492897B03}" type="parTrans" cxnId="{0D7436A9-0E68-4587-9BC7-C094D6E4A941}">
      <dgm:prSet/>
      <dgm:spPr/>
      <dgm:t>
        <a:bodyPr/>
        <a:lstStyle/>
        <a:p>
          <a:endParaRPr lang="en-IN"/>
        </a:p>
      </dgm:t>
    </dgm:pt>
    <dgm:pt modelId="{19DA6D4B-9F54-491F-909E-C40D8815192E}" type="sibTrans" cxnId="{0D7436A9-0E68-4587-9BC7-C094D6E4A941}">
      <dgm:prSet/>
      <dgm:spPr/>
      <dgm:t>
        <a:bodyPr/>
        <a:lstStyle/>
        <a:p>
          <a:endParaRPr lang="en-IN"/>
        </a:p>
      </dgm:t>
    </dgm:pt>
    <dgm:pt modelId="{611FF0E1-E47E-493A-B05C-A91E4F19DCBA}">
      <dgm:prSet/>
      <dgm:spPr/>
      <dgm:t>
        <a:bodyPr/>
        <a:lstStyle/>
        <a:p>
          <a:r>
            <a:rPr lang="en-IN"/>
            <a:t>Enjoys complete autonomy during a Sprint</a:t>
          </a:r>
        </a:p>
      </dgm:t>
    </dgm:pt>
    <dgm:pt modelId="{24672905-5223-457D-B75A-DD66F6071F30}" type="parTrans" cxnId="{EA33D69F-45B6-460D-8F11-8B65D7444E07}">
      <dgm:prSet/>
      <dgm:spPr/>
      <dgm:t>
        <a:bodyPr/>
        <a:lstStyle/>
        <a:p>
          <a:endParaRPr lang="en-IN"/>
        </a:p>
      </dgm:t>
    </dgm:pt>
    <dgm:pt modelId="{2BACDEEF-DED6-44A2-9189-2EF15BE095CE}" type="sibTrans" cxnId="{EA33D69F-45B6-460D-8F11-8B65D7444E07}">
      <dgm:prSet/>
      <dgm:spPr/>
      <dgm:t>
        <a:bodyPr/>
        <a:lstStyle/>
        <a:p>
          <a:endParaRPr lang="en-IN"/>
        </a:p>
      </dgm:t>
    </dgm:pt>
    <dgm:pt modelId="{453DD352-F3D7-455E-811A-D0BE9DDE6F99}">
      <dgm:prSet/>
      <dgm:spPr/>
      <dgm:t>
        <a:bodyPr/>
        <a:lstStyle/>
        <a:p>
          <a:r>
            <a:rPr lang="en-IN"/>
            <a:t>Members are generalists across domains and specialists in at least one</a:t>
          </a:r>
        </a:p>
      </dgm:t>
    </dgm:pt>
    <dgm:pt modelId="{ED75A1BF-8887-472D-8DEF-CF004D955389}" type="parTrans" cxnId="{B1535273-8F50-4D4F-ABBC-20656248A5F8}">
      <dgm:prSet/>
      <dgm:spPr/>
      <dgm:t>
        <a:bodyPr/>
        <a:lstStyle/>
        <a:p>
          <a:endParaRPr lang="en-IN"/>
        </a:p>
      </dgm:t>
    </dgm:pt>
    <dgm:pt modelId="{2A690E3C-6CE0-429C-B7E5-72334264DFE6}" type="sibTrans" cxnId="{B1535273-8F50-4D4F-ABBC-20656248A5F8}">
      <dgm:prSet/>
      <dgm:spPr/>
      <dgm:t>
        <a:bodyPr/>
        <a:lstStyle/>
        <a:p>
          <a:endParaRPr lang="en-IN"/>
        </a:p>
      </dgm:t>
    </dgm:pt>
    <dgm:pt modelId="{DD6B2842-35DE-412B-BE3E-A5F7EA67FE10}">
      <dgm:prSet/>
      <dgm:spPr/>
      <dgm:t>
        <a:bodyPr/>
        <a:lstStyle/>
        <a:p>
          <a:r>
            <a:rPr lang="en-IN"/>
            <a:t>Equality maintained among all members of the team</a:t>
          </a:r>
        </a:p>
      </dgm:t>
    </dgm:pt>
    <dgm:pt modelId="{0AFFC260-986F-4AF6-8BC1-11A9BB6BEFD7}" type="parTrans" cxnId="{3F16F26A-6EF4-4A8D-B04E-BFA464A7A3A5}">
      <dgm:prSet/>
      <dgm:spPr/>
      <dgm:t>
        <a:bodyPr/>
        <a:lstStyle/>
        <a:p>
          <a:endParaRPr lang="en-IN"/>
        </a:p>
      </dgm:t>
    </dgm:pt>
    <dgm:pt modelId="{E8AC8E7A-678E-4060-9A4D-000EF651E820}" type="sibTrans" cxnId="{3F16F26A-6EF4-4A8D-B04E-BFA464A7A3A5}">
      <dgm:prSet/>
      <dgm:spPr/>
      <dgm:t>
        <a:bodyPr/>
        <a:lstStyle/>
        <a:p>
          <a:endParaRPr lang="en-IN"/>
        </a:p>
      </dgm:t>
    </dgm:pt>
    <dgm:pt modelId="{4E3A8A72-1B21-4ADD-90A5-29DD76A4F459}">
      <dgm:prSet/>
      <dgm:spPr/>
      <dgm:t>
        <a:bodyPr/>
        <a:lstStyle/>
        <a:p>
          <a:r>
            <a:rPr lang="en-IN"/>
            <a:t>No further subdivision of teams 	</a:t>
          </a:r>
        </a:p>
      </dgm:t>
    </dgm:pt>
    <dgm:pt modelId="{399B6B89-8D0C-4733-BFF1-A3F300D42682}" type="parTrans" cxnId="{8E67C7C7-F998-4BA5-BB57-EC0C47F43879}">
      <dgm:prSet/>
      <dgm:spPr/>
      <dgm:t>
        <a:bodyPr/>
        <a:lstStyle/>
        <a:p>
          <a:endParaRPr lang="en-IN"/>
        </a:p>
      </dgm:t>
    </dgm:pt>
    <dgm:pt modelId="{43F59C3F-5E20-4EC8-8CF3-D824AC65BA73}" type="sibTrans" cxnId="{8E67C7C7-F998-4BA5-BB57-EC0C47F43879}">
      <dgm:prSet/>
      <dgm:spPr/>
      <dgm:t>
        <a:bodyPr/>
        <a:lstStyle/>
        <a:p>
          <a:endParaRPr lang="en-IN"/>
        </a:p>
      </dgm:t>
    </dgm:pt>
    <dgm:pt modelId="{D1554D8D-C4D8-4A36-9C9E-5CAD1FD30E02}">
      <dgm:prSet/>
      <dgm:spPr/>
      <dgm:t>
        <a:bodyPr/>
        <a:lstStyle/>
        <a:p>
          <a:r>
            <a:rPr lang="en-IN"/>
            <a:t>Responsibility of the work lies with the whole team</a:t>
          </a:r>
        </a:p>
      </dgm:t>
    </dgm:pt>
    <dgm:pt modelId="{8057EF81-8560-45D4-B82D-54702519BAB2}" type="parTrans" cxnId="{2AFE259A-6EFD-409B-BA1C-2E576F33F749}">
      <dgm:prSet/>
      <dgm:spPr/>
      <dgm:t>
        <a:bodyPr/>
        <a:lstStyle/>
        <a:p>
          <a:endParaRPr lang="en-IN"/>
        </a:p>
      </dgm:t>
    </dgm:pt>
    <dgm:pt modelId="{0FA1D876-F4B4-4F52-AF54-625AC138BA3C}" type="sibTrans" cxnId="{2AFE259A-6EFD-409B-BA1C-2E576F33F749}">
      <dgm:prSet/>
      <dgm:spPr/>
      <dgm:t>
        <a:bodyPr/>
        <a:lstStyle/>
        <a:p>
          <a:endParaRPr lang="en-IN"/>
        </a:p>
      </dgm:t>
    </dgm:pt>
    <dgm:pt modelId="{931D9A74-0366-4A90-B8D2-A6714F6BC4BA}" type="pres">
      <dgm:prSet presAssocID="{BC39579A-0D7D-4BF4-AE81-7B894C362B50}" presName="vert0" presStyleCnt="0">
        <dgm:presLayoutVars>
          <dgm:dir/>
          <dgm:animOne val="branch"/>
          <dgm:animLvl val="lvl"/>
        </dgm:presLayoutVars>
      </dgm:prSet>
      <dgm:spPr/>
      <dgm:t>
        <a:bodyPr/>
        <a:lstStyle/>
        <a:p>
          <a:endParaRPr lang="en-IN"/>
        </a:p>
      </dgm:t>
    </dgm:pt>
    <dgm:pt modelId="{B1D6A020-9B46-4CAF-A322-FB0BF74DFF63}" type="pres">
      <dgm:prSet presAssocID="{316E0D60-18DC-4C63-B57B-18CC53453DF6}" presName="thickLine" presStyleLbl="alignNode1" presStyleIdx="0" presStyleCnt="1"/>
      <dgm:spPr/>
    </dgm:pt>
    <dgm:pt modelId="{D77559E8-C60D-42E3-9818-4A65C72016F7}" type="pres">
      <dgm:prSet presAssocID="{316E0D60-18DC-4C63-B57B-18CC53453DF6}" presName="horz1" presStyleCnt="0"/>
      <dgm:spPr/>
    </dgm:pt>
    <dgm:pt modelId="{75C9CFFD-59DE-4DDE-B7FE-9B0E4D838718}" type="pres">
      <dgm:prSet presAssocID="{316E0D60-18DC-4C63-B57B-18CC53453DF6}" presName="tx1" presStyleLbl="revTx" presStyleIdx="0" presStyleCnt="8"/>
      <dgm:spPr/>
      <dgm:t>
        <a:bodyPr/>
        <a:lstStyle/>
        <a:p>
          <a:endParaRPr lang="en-IN"/>
        </a:p>
      </dgm:t>
    </dgm:pt>
    <dgm:pt modelId="{C0FEF1FF-E89C-414B-9FAD-81A5BA5F2086}" type="pres">
      <dgm:prSet presAssocID="{316E0D60-18DC-4C63-B57B-18CC53453DF6}" presName="vert1" presStyleCnt="0"/>
      <dgm:spPr/>
    </dgm:pt>
    <dgm:pt modelId="{6B55BB99-D9AD-42EF-BB6C-51C207E1D536}" type="pres">
      <dgm:prSet presAssocID="{1AF2F627-B77A-4313-8BD1-3D3A77C7F4FF}" presName="vertSpace2a" presStyleCnt="0"/>
      <dgm:spPr/>
    </dgm:pt>
    <dgm:pt modelId="{ED64A769-9F3E-4C13-92C8-45C6B4CE0515}" type="pres">
      <dgm:prSet presAssocID="{1AF2F627-B77A-4313-8BD1-3D3A77C7F4FF}" presName="horz2" presStyleCnt="0"/>
      <dgm:spPr/>
    </dgm:pt>
    <dgm:pt modelId="{20BA4670-3DBB-4A02-8954-C70D81E02065}" type="pres">
      <dgm:prSet presAssocID="{1AF2F627-B77A-4313-8BD1-3D3A77C7F4FF}" presName="horzSpace2" presStyleCnt="0"/>
      <dgm:spPr/>
    </dgm:pt>
    <dgm:pt modelId="{745FA0AF-F5C5-4241-8D8A-542FF7ABE935}" type="pres">
      <dgm:prSet presAssocID="{1AF2F627-B77A-4313-8BD1-3D3A77C7F4FF}" presName="tx2" presStyleLbl="revTx" presStyleIdx="1" presStyleCnt="8"/>
      <dgm:spPr/>
      <dgm:t>
        <a:bodyPr/>
        <a:lstStyle/>
        <a:p>
          <a:endParaRPr lang="en-IN"/>
        </a:p>
      </dgm:t>
    </dgm:pt>
    <dgm:pt modelId="{304570DC-8E47-4E7E-B879-8415FBE9BD9D}" type="pres">
      <dgm:prSet presAssocID="{1AF2F627-B77A-4313-8BD1-3D3A77C7F4FF}" presName="vert2" presStyleCnt="0"/>
      <dgm:spPr/>
    </dgm:pt>
    <dgm:pt modelId="{C151D73F-A175-4676-8ECB-C6418931C957}" type="pres">
      <dgm:prSet presAssocID="{1AF2F627-B77A-4313-8BD1-3D3A77C7F4FF}" presName="thinLine2b" presStyleLbl="callout" presStyleIdx="0" presStyleCnt="7"/>
      <dgm:spPr/>
    </dgm:pt>
    <dgm:pt modelId="{577207C9-2C7A-4D16-B9BB-278D98C5D684}" type="pres">
      <dgm:prSet presAssocID="{1AF2F627-B77A-4313-8BD1-3D3A77C7F4FF}" presName="vertSpace2b" presStyleCnt="0"/>
      <dgm:spPr/>
    </dgm:pt>
    <dgm:pt modelId="{09EC914F-D75E-42C8-B49A-831C3AA20400}" type="pres">
      <dgm:prSet presAssocID="{3A1F482F-2E7A-481C-8124-9E4041515BCC}" presName="horz2" presStyleCnt="0"/>
      <dgm:spPr/>
    </dgm:pt>
    <dgm:pt modelId="{34CBC705-1692-45C5-8418-AD231BCCF6A3}" type="pres">
      <dgm:prSet presAssocID="{3A1F482F-2E7A-481C-8124-9E4041515BCC}" presName="horzSpace2" presStyleCnt="0"/>
      <dgm:spPr/>
    </dgm:pt>
    <dgm:pt modelId="{B97A8DDB-F170-46AF-954A-E8355C39A6ED}" type="pres">
      <dgm:prSet presAssocID="{3A1F482F-2E7A-481C-8124-9E4041515BCC}" presName="tx2" presStyleLbl="revTx" presStyleIdx="2" presStyleCnt="8"/>
      <dgm:spPr/>
      <dgm:t>
        <a:bodyPr/>
        <a:lstStyle/>
        <a:p>
          <a:endParaRPr lang="en-IN"/>
        </a:p>
      </dgm:t>
    </dgm:pt>
    <dgm:pt modelId="{2CF1B919-C2CB-4A24-9F57-84E20818E20A}" type="pres">
      <dgm:prSet presAssocID="{3A1F482F-2E7A-481C-8124-9E4041515BCC}" presName="vert2" presStyleCnt="0"/>
      <dgm:spPr/>
    </dgm:pt>
    <dgm:pt modelId="{E7D20E6F-6D19-4994-B953-B5FB2F19D258}" type="pres">
      <dgm:prSet presAssocID="{3A1F482F-2E7A-481C-8124-9E4041515BCC}" presName="thinLine2b" presStyleLbl="callout" presStyleIdx="1" presStyleCnt="7"/>
      <dgm:spPr/>
    </dgm:pt>
    <dgm:pt modelId="{A05E5300-DD68-49AF-8E31-CC27B774919D}" type="pres">
      <dgm:prSet presAssocID="{3A1F482F-2E7A-481C-8124-9E4041515BCC}" presName="vertSpace2b" presStyleCnt="0"/>
      <dgm:spPr/>
    </dgm:pt>
    <dgm:pt modelId="{80C1F51F-BD59-4750-A813-1F7484C0E0DC}" type="pres">
      <dgm:prSet presAssocID="{611FF0E1-E47E-493A-B05C-A91E4F19DCBA}" presName="horz2" presStyleCnt="0"/>
      <dgm:spPr/>
    </dgm:pt>
    <dgm:pt modelId="{5752CC93-5D32-455B-B09A-D25CCE10B451}" type="pres">
      <dgm:prSet presAssocID="{611FF0E1-E47E-493A-B05C-A91E4F19DCBA}" presName="horzSpace2" presStyleCnt="0"/>
      <dgm:spPr/>
    </dgm:pt>
    <dgm:pt modelId="{41A9389D-93B8-4F4B-A2F5-2B13BA86FB29}" type="pres">
      <dgm:prSet presAssocID="{611FF0E1-E47E-493A-B05C-A91E4F19DCBA}" presName="tx2" presStyleLbl="revTx" presStyleIdx="3" presStyleCnt="8"/>
      <dgm:spPr/>
      <dgm:t>
        <a:bodyPr/>
        <a:lstStyle/>
        <a:p>
          <a:endParaRPr lang="en-IN"/>
        </a:p>
      </dgm:t>
    </dgm:pt>
    <dgm:pt modelId="{4BFA9862-4574-4AC0-B106-BA2CFE1640EB}" type="pres">
      <dgm:prSet presAssocID="{611FF0E1-E47E-493A-B05C-A91E4F19DCBA}" presName="vert2" presStyleCnt="0"/>
      <dgm:spPr/>
    </dgm:pt>
    <dgm:pt modelId="{2148A777-A26D-41C0-9EBF-CC7D091C2539}" type="pres">
      <dgm:prSet presAssocID="{611FF0E1-E47E-493A-B05C-A91E4F19DCBA}" presName="thinLine2b" presStyleLbl="callout" presStyleIdx="2" presStyleCnt="7"/>
      <dgm:spPr/>
    </dgm:pt>
    <dgm:pt modelId="{9ED89D64-12B8-4018-8900-1A4CC198DCE1}" type="pres">
      <dgm:prSet presAssocID="{611FF0E1-E47E-493A-B05C-A91E4F19DCBA}" presName="vertSpace2b" presStyleCnt="0"/>
      <dgm:spPr/>
    </dgm:pt>
    <dgm:pt modelId="{546453A7-50C7-4C1C-8A36-5BE2E44D90F5}" type="pres">
      <dgm:prSet presAssocID="{453DD352-F3D7-455E-811A-D0BE9DDE6F99}" presName="horz2" presStyleCnt="0"/>
      <dgm:spPr/>
    </dgm:pt>
    <dgm:pt modelId="{737BE53C-0EDE-4954-B475-34E4238326F8}" type="pres">
      <dgm:prSet presAssocID="{453DD352-F3D7-455E-811A-D0BE9DDE6F99}" presName="horzSpace2" presStyleCnt="0"/>
      <dgm:spPr/>
    </dgm:pt>
    <dgm:pt modelId="{E7EFD955-4F3D-4004-9D08-9D0AE304BC36}" type="pres">
      <dgm:prSet presAssocID="{453DD352-F3D7-455E-811A-D0BE9DDE6F99}" presName="tx2" presStyleLbl="revTx" presStyleIdx="4" presStyleCnt="8"/>
      <dgm:spPr/>
      <dgm:t>
        <a:bodyPr/>
        <a:lstStyle/>
        <a:p>
          <a:endParaRPr lang="en-IN"/>
        </a:p>
      </dgm:t>
    </dgm:pt>
    <dgm:pt modelId="{4CBEBF9C-1008-4F52-8C3E-4392478C5444}" type="pres">
      <dgm:prSet presAssocID="{453DD352-F3D7-455E-811A-D0BE9DDE6F99}" presName="vert2" presStyleCnt="0"/>
      <dgm:spPr/>
    </dgm:pt>
    <dgm:pt modelId="{1B85268C-798B-463E-AE3E-7478215F8A99}" type="pres">
      <dgm:prSet presAssocID="{453DD352-F3D7-455E-811A-D0BE9DDE6F99}" presName="thinLine2b" presStyleLbl="callout" presStyleIdx="3" presStyleCnt="7"/>
      <dgm:spPr/>
    </dgm:pt>
    <dgm:pt modelId="{FB77C2C5-5801-4BDF-B15E-A7BB10757935}" type="pres">
      <dgm:prSet presAssocID="{453DD352-F3D7-455E-811A-D0BE9DDE6F99}" presName="vertSpace2b" presStyleCnt="0"/>
      <dgm:spPr/>
    </dgm:pt>
    <dgm:pt modelId="{AEE1A820-905B-4678-8CF9-DF92FA5355EB}" type="pres">
      <dgm:prSet presAssocID="{DD6B2842-35DE-412B-BE3E-A5F7EA67FE10}" presName="horz2" presStyleCnt="0"/>
      <dgm:spPr/>
    </dgm:pt>
    <dgm:pt modelId="{A269C195-5A36-47B5-8566-887B37174971}" type="pres">
      <dgm:prSet presAssocID="{DD6B2842-35DE-412B-BE3E-A5F7EA67FE10}" presName="horzSpace2" presStyleCnt="0"/>
      <dgm:spPr/>
    </dgm:pt>
    <dgm:pt modelId="{CC24DC84-9648-4023-9B6E-BBAB3EDF04FB}" type="pres">
      <dgm:prSet presAssocID="{DD6B2842-35DE-412B-BE3E-A5F7EA67FE10}" presName="tx2" presStyleLbl="revTx" presStyleIdx="5" presStyleCnt="8"/>
      <dgm:spPr/>
      <dgm:t>
        <a:bodyPr/>
        <a:lstStyle/>
        <a:p>
          <a:endParaRPr lang="en-IN"/>
        </a:p>
      </dgm:t>
    </dgm:pt>
    <dgm:pt modelId="{114671F6-AB25-4E1C-80FE-00622CB4FF6D}" type="pres">
      <dgm:prSet presAssocID="{DD6B2842-35DE-412B-BE3E-A5F7EA67FE10}" presName="vert2" presStyleCnt="0"/>
      <dgm:spPr/>
    </dgm:pt>
    <dgm:pt modelId="{A31F0062-CA54-4612-B066-EAF6B76A12A5}" type="pres">
      <dgm:prSet presAssocID="{DD6B2842-35DE-412B-BE3E-A5F7EA67FE10}" presName="thinLine2b" presStyleLbl="callout" presStyleIdx="4" presStyleCnt="7"/>
      <dgm:spPr/>
    </dgm:pt>
    <dgm:pt modelId="{B9F16DFA-03CE-4369-A8B2-8EB871728536}" type="pres">
      <dgm:prSet presAssocID="{DD6B2842-35DE-412B-BE3E-A5F7EA67FE10}" presName="vertSpace2b" presStyleCnt="0"/>
      <dgm:spPr/>
    </dgm:pt>
    <dgm:pt modelId="{420D57C5-B702-4AA6-A74D-272D715F6845}" type="pres">
      <dgm:prSet presAssocID="{4E3A8A72-1B21-4ADD-90A5-29DD76A4F459}" presName="horz2" presStyleCnt="0"/>
      <dgm:spPr/>
    </dgm:pt>
    <dgm:pt modelId="{AF6ADF7B-73D9-465B-A741-EA32F36CAF3E}" type="pres">
      <dgm:prSet presAssocID="{4E3A8A72-1B21-4ADD-90A5-29DD76A4F459}" presName="horzSpace2" presStyleCnt="0"/>
      <dgm:spPr/>
    </dgm:pt>
    <dgm:pt modelId="{437525CA-4034-4FFC-AACD-CCEF199E1C65}" type="pres">
      <dgm:prSet presAssocID="{4E3A8A72-1B21-4ADD-90A5-29DD76A4F459}" presName="tx2" presStyleLbl="revTx" presStyleIdx="6" presStyleCnt="8"/>
      <dgm:spPr/>
      <dgm:t>
        <a:bodyPr/>
        <a:lstStyle/>
        <a:p>
          <a:endParaRPr lang="en-IN"/>
        </a:p>
      </dgm:t>
    </dgm:pt>
    <dgm:pt modelId="{7E20AE8D-1A74-4847-B642-8A9C6602A6ED}" type="pres">
      <dgm:prSet presAssocID="{4E3A8A72-1B21-4ADD-90A5-29DD76A4F459}" presName="vert2" presStyleCnt="0"/>
      <dgm:spPr/>
    </dgm:pt>
    <dgm:pt modelId="{80800D7B-5C8D-4B6F-9392-E015A7939D75}" type="pres">
      <dgm:prSet presAssocID="{4E3A8A72-1B21-4ADD-90A5-29DD76A4F459}" presName="thinLine2b" presStyleLbl="callout" presStyleIdx="5" presStyleCnt="7"/>
      <dgm:spPr/>
    </dgm:pt>
    <dgm:pt modelId="{7C0FE048-ADC8-41FD-8A1E-16FBA4501650}" type="pres">
      <dgm:prSet presAssocID="{4E3A8A72-1B21-4ADD-90A5-29DD76A4F459}" presName="vertSpace2b" presStyleCnt="0"/>
      <dgm:spPr/>
    </dgm:pt>
    <dgm:pt modelId="{DE87904B-2667-479A-885B-B46080028E08}" type="pres">
      <dgm:prSet presAssocID="{D1554D8D-C4D8-4A36-9C9E-5CAD1FD30E02}" presName="horz2" presStyleCnt="0"/>
      <dgm:spPr/>
    </dgm:pt>
    <dgm:pt modelId="{0D3B13B5-82E0-49FB-94E4-F18EEC373761}" type="pres">
      <dgm:prSet presAssocID="{D1554D8D-C4D8-4A36-9C9E-5CAD1FD30E02}" presName="horzSpace2" presStyleCnt="0"/>
      <dgm:spPr/>
    </dgm:pt>
    <dgm:pt modelId="{053245B5-F80D-4391-8BFF-DD2FDD67A694}" type="pres">
      <dgm:prSet presAssocID="{D1554D8D-C4D8-4A36-9C9E-5CAD1FD30E02}" presName="tx2" presStyleLbl="revTx" presStyleIdx="7" presStyleCnt="8"/>
      <dgm:spPr/>
      <dgm:t>
        <a:bodyPr/>
        <a:lstStyle/>
        <a:p>
          <a:endParaRPr lang="en-IN"/>
        </a:p>
      </dgm:t>
    </dgm:pt>
    <dgm:pt modelId="{3BC6D41C-4FE7-4325-8A0D-A88A78DE9F13}" type="pres">
      <dgm:prSet presAssocID="{D1554D8D-C4D8-4A36-9C9E-5CAD1FD30E02}" presName="vert2" presStyleCnt="0"/>
      <dgm:spPr/>
    </dgm:pt>
    <dgm:pt modelId="{5AAEC682-FEA5-46C4-BFB0-BC888BC40CDE}" type="pres">
      <dgm:prSet presAssocID="{D1554D8D-C4D8-4A36-9C9E-5CAD1FD30E02}" presName="thinLine2b" presStyleLbl="callout" presStyleIdx="6" presStyleCnt="7"/>
      <dgm:spPr/>
    </dgm:pt>
    <dgm:pt modelId="{20261F92-6FA0-4D17-A4FE-E2B1178061E8}" type="pres">
      <dgm:prSet presAssocID="{D1554D8D-C4D8-4A36-9C9E-5CAD1FD30E02}" presName="vertSpace2b" presStyleCnt="0"/>
      <dgm:spPr/>
    </dgm:pt>
  </dgm:ptLst>
  <dgm:cxnLst>
    <dgm:cxn modelId="{EA33D69F-45B6-460D-8F11-8B65D7444E07}" srcId="{316E0D60-18DC-4C63-B57B-18CC53453DF6}" destId="{611FF0E1-E47E-493A-B05C-A91E4F19DCBA}" srcOrd="2" destOrd="0" parTransId="{24672905-5223-457D-B75A-DD66F6071F30}" sibTransId="{2BACDEEF-DED6-44A2-9189-2EF15BE095CE}"/>
    <dgm:cxn modelId="{8307FF26-8F83-4CCF-9A86-B86BADFAECB6}" type="presOf" srcId="{BC39579A-0D7D-4BF4-AE81-7B894C362B50}" destId="{931D9A74-0366-4A90-B8D2-A6714F6BC4BA}" srcOrd="0" destOrd="0" presId="urn:microsoft.com/office/officeart/2008/layout/LinedList"/>
    <dgm:cxn modelId="{80D70601-98D7-479A-BB7D-9CE4F3387825}" srcId="{BC39579A-0D7D-4BF4-AE81-7B894C362B50}" destId="{316E0D60-18DC-4C63-B57B-18CC53453DF6}" srcOrd="0" destOrd="0" parTransId="{51C52324-B7AF-45F7-A3AB-98F0D007FA50}" sibTransId="{16E39C83-3644-4B0C-B704-7FC1DCC197A9}"/>
    <dgm:cxn modelId="{B7032DF3-9D18-401F-A20A-B01F34FF0BFD}" type="presOf" srcId="{453DD352-F3D7-455E-811A-D0BE9DDE6F99}" destId="{E7EFD955-4F3D-4004-9D08-9D0AE304BC36}" srcOrd="0" destOrd="0" presId="urn:microsoft.com/office/officeart/2008/layout/LinedList"/>
    <dgm:cxn modelId="{02ABCC8C-08EE-420B-888C-1C64915427C6}" type="presOf" srcId="{316E0D60-18DC-4C63-B57B-18CC53453DF6}" destId="{75C9CFFD-59DE-4DDE-B7FE-9B0E4D838718}" srcOrd="0" destOrd="0" presId="urn:microsoft.com/office/officeart/2008/layout/LinedList"/>
    <dgm:cxn modelId="{B1535273-8F50-4D4F-ABBC-20656248A5F8}" srcId="{316E0D60-18DC-4C63-B57B-18CC53453DF6}" destId="{453DD352-F3D7-455E-811A-D0BE9DDE6F99}" srcOrd="3" destOrd="0" parTransId="{ED75A1BF-8887-472D-8DEF-CF004D955389}" sibTransId="{2A690E3C-6CE0-429C-B7E5-72334264DFE6}"/>
    <dgm:cxn modelId="{3F16F26A-6EF4-4A8D-B04E-BFA464A7A3A5}" srcId="{316E0D60-18DC-4C63-B57B-18CC53453DF6}" destId="{DD6B2842-35DE-412B-BE3E-A5F7EA67FE10}" srcOrd="4" destOrd="0" parTransId="{0AFFC260-986F-4AF6-8BC1-11A9BB6BEFD7}" sibTransId="{E8AC8E7A-678E-4060-9A4D-000EF651E820}"/>
    <dgm:cxn modelId="{906CE9E3-FEA1-4CC0-912A-9176E58A971A}" type="presOf" srcId="{4E3A8A72-1B21-4ADD-90A5-29DD76A4F459}" destId="{437525CA-4034-4FFC-AACD-CCEF199E1C65}" srcOrd="0" destOrd="0" presId="urn:microsoft.com/office/officeart/2008/layout/LinedList"/>
    <dgm:cxn modelId="{954D5594-A69F-45CE-B2B7-516B61212FA2}" type="presOf" srcId="{611FF0E1-E47E-493A-B05C-A91E4F19DCBA}" destId="{41A9389D-93B8-4F4B-A2F5-2B13BA86FB29}" srcOrd="0" destOrd="0" presId="urn:microsoft.com/office/officeart/2008/layout/LinedList"/>
    <dgm:cxn modelId="{0D7436A9-0E68-4587-9BC7-C094D6E4A941}" srcId="{316E0D60-18DC-4C63-B57B-18CC53453DF6}" destId="{3A1F482F-2E7A-481C-8124-9E4041515BCC}" srcOrd="1" destOrd="0" parTransId="{988F3F2A-9B03-4354-AE9D-9C0492897B03}" sibTransId="{19DA6D4B-9F54-491F-909E-C40D8815192E}"/>
    <dgm:cxn modelId="{2AFE259A-6EFD-409B-BA1C-2E576F33F749}" srcId="{316E0D60-18DC-4C63-B57B-18CC53453DF6}" destId="{D1554D8D-C4D8-4A36-9C9E-5CAD1FD30E02}" srcOrd="6" destOrd="0" parTransId="{8057EF81-8560-45D4-B82D-54702519BAB2}" sibTransId="{0FA1D876-F4B4-4F52-AF54-625AC138BA3C}"/>
    <dgm:cxn modelId="{77E40038-F8A0-41CC-8721-CB106A13A6A4}" srcId="{316E0D60-18DC-4C63-B57B-18CC53453DF6}" destId="{1AF2F627-B77A-4313-8BD1-3D3A77C7F4FF}" srcOrd="0" destOrd="0" parTransId="{74D3E363-E5B0-4414-9860-162BFE34D997}" sibTransId="{C06EDD6E-648D-444B-84E6-F93BC712B379}"/>
    <dgm:cxn modelId="{4C15D4A1-59DE-489E-A67E-E94CD12E9851}" type="presOf" srcId="{DD6B2842-35DE-412B-BE3E-A5F7EA67FE10}" destId="{CC24DC84-9648-4023-9B6E-BBAB3EDF04FB}" srcOrd="0" destOrd="0" presId="urn:microsoft.com/office/officeart/2008/layout/LinedList"/>
    <dgm:cxn modelId="{C18A3A49-4342-45D9-8437-FFD920F242B5}" type="presOf" srcId="{D1554D8D-C4D8-4A36-9C9E-5CAD1FD30E02}" destId="{053245B5-F80D-4391-8BFF-DD2FDD67A694}" srcOrd="0" destOrd="0" presId="urn:microsoft.com/office/officeart/2008/layout/LinedList"/>
    <dgm:cxn modelId="{8E67C7C7-F998-4BA5-BB57-EC0C47F43879}" srcId="{316E0D60-18DC-4C63-B57B-18CC53453DF6}" destId="{4E3A8A72-1B21-4ADD-90A5-29DD76A4F459}" srcOrd="5" destOrd="0" parTransId="{399B6B89-8D0C-4733-BFF1-A3F300D42682}" sibTransId="{43F59C3F-5E20-4EC8-8CF3-D824AC65BA73}"/>
    <dgm:cxn modelId="{748A5F71-A6F8-4239-8CAA-43931BC7598B}" type="presOf" srcId="{1AF2F627-B77A-4313-8BD1-3D3A77C7F4FF}" destId="{745FA0AF-F5C5-4241-8D8A-542FF7ABE935}" srcOrd="0" destOrd="0" presId="urn:microsoft.com/office/officeart/2008/layout/LinedList"/>
    <dgm:cxn modelId="{B9B0EF73-C863-4A3E-A6F9-458A7CB0E5F0}" type="presOf" srcId="{3A1F482F-2E7A-481C-8124-9E4041515BCC}" destId="{B97A8DDB-F170-46AF-954A-E8355C39A6ED}" srcOrd="0" destOrd="0" presId="urn:microsoft.com/office/officeart/2008/layout/LinedList"/>
    <dgm:cxn modelId="{47BA27C3-E256-47C9-A312-F65F1DD7F30D}" type="presParOf" srcId="{931D9A74-0366-4A90-B8D2-A6714F6BC4BA}" destId="{B1D6A020-9B46-4CAF-A322-FB0BF74DFF63}" srcOrd="0" destOrd="0" presId="urn:microsoft.com/office/officeart/2008/layout/LinedList"/>
    <dgm:cxn modelId="{D0187A87-1177-4CA0-9400-F178C1FEFBEC}" type="presParOf" srcId="{931D9A74-0366-4A90-B8D2-A6714F6BC4BA}" destId="{D77559E8-C60D-42E3-9818-4A65C72016F7}" srcOrd="1" destOrd="0" presId="urn:microsoft.com/office/officeart/2008/layout/LinedList"/>
    <dgm:cxn modelId="{BCC9BF9C-E1E5-4B39-AE9C-8FBB9ACD0A6D}" type="presParOf" srcId="{D77559E8-C60D-42E3-9818-4A65C72016F7}" destId="{75C9CFFD-59DE-4DDE-B7FE-9B0E4D838718}" srcOrd="0" destOrd="0" presId="urn:microsoft.com/office/officeart/2008/layout/LinedList"/>
    <dgm:cxn modelId="{A49E17E5-14C8-4AF4-A5C9-64B059E40778}" type="presParOf" srcId="{D77559E8-C60D-42E3-9818-4A65C72016F7}" destId="{C0FEF1FF-E89C-414B-9FAD-81A5BA5F2086}" srcOrd="1" destOrd="0" presId="urn:microsoft.com/office/officeart/2008/layout/LinedList"/>
    <dgm:cxn modelId="{C208AF06-03F5-4DE2-93ED-F1B3D64410CE}" type="presParOf" srcId="{C0FEF1FF-E89C-414B-9FAD-81A5BA5F2086}" destId="{6B55BB99-D9AD-42EF-BB6C-51C207E1D536}" srcOrd="0" destOrd="0" presId="urn:microsoft.com/office/officeart/2008/layout/LinedList"/>
    <dgm:cxn modelId="{EF5630C8-5FF8-463B-AD22-86BAF2A6F18B}" type="presParOf" srcId="{C0FEF1FF-E89C-414B-9FAD-81A5BA5F2086}" destId="{ED64A769-9F3E-4C13-92C8-45C6B4CE0515}" srcOrd="1" destOrd="0" presId="urn:microsoft.com/office/officeart/2008/layout/LinedList"/>
    <dgm:cxn modelId="{AB4AE697-3E1E-4050-9162-4D053F798B73}" type="presParOf" srcId="{ED64A769-9F3E-4C13-92C8-45C6B4CE0515}" destId="{20BA4670-3DBB-4A02-8954-C70D81E02065}" srcOrd="0" destOrd="0" presId="urn:microsoft.com/office/officeart/2008/layout/LinedList"/>
    <dgm:cxn modelId="{00161F03-899F-4564-ABAF-909B46FB63E4}" type="presParOf" srcId="{ED64A769-9F3E-4C13-92C8-45C6B4CE0515}" destId="{745FA0AF-F5C5-4241-8D8A-542FF7ABE935}" srcOrd="1" destOrd="0" presId="urn:microsoft.com/office/officeart/2008/layout/LinedList"/>
    <dgm:cxn modelId="{0D984EFE-5698-4A00-A2CE-E7084AB8F57B}" type="presParOf" srcId="{ED64A769-9F3E-4C13-92C8-45C6B4CE0515}" destId="{304570DC-8E47-4E7E-B879-8415FBE9BD9D}" srcOrd="2" destOrd="0" presId="urn:microsoft.com/office/officeart/2008/layout/LinedList"/>
    <dgm:cxn modelId="{F699C50A-F3EA-42D1-9996-DBE097FC51CC}" type="presParOf" srcId="{C0FEF1FF-E89C-414B-9FAD-81A5BA5F2086}" destId="{C151D73F-A175-4676-8ECB-C6418931C957}" srcOrd="2" destOrd="0" presId="urn:microsoft.com/office/officeart/2008/layout/LinedList"/>
    <dgm:cxn modelId="{27CAD701-0587-4ED7-A104-A447B3F1CD84}" type="presParOf" srcId="{C0FEF1FF-E89C-414B-9FAD-81A5BA5F2086}" destId="{577207C9-2C7A-4D16-B9BB-278D98C5D684}" srcOrd="3" destOrd="0" presId="urn:microsoft.com/office/officeart/2008/layout/LinedList"/>
    <dgm:cxn modelId="{35E6F3B3-EDA2-494F-9585-95C615115F49}" type="presParOf" srcId="{C0FEF1FF-E89C-414B-9FAD-81A5BA5F2086}" destId="{09EC914F-D75E-42C8-B49A-831C3AA20400}" srcOrd="4" destOrd="0" presId="urn:microsoft.com/office/officeart/2008/layout/LinedList"/>
    <dgm:cxn modelId="{0F0147A3-C9E9-49ED-9A8D-0288CD193EA0}" type="presParOf" srcId="{09EC914F-D75E-42C8-B49A-831C3AA20400}" destId="{34CBC705-1692-45C5-8418-AD231BCCF6A3}" srcOrd="0" destOrd="0" presId="urn:microsoft.com/office/officeart/2008/layout/LinedList"/>
    <dgm:cxn modelId="{93EBFEC9-650F-45E1-81F9-7F5CB3FE8D9F}" type="presParOf" srcId="{09EC914F-D75E-42C8-B49A-831C3AA20400}" destId="{B97A8DDB-F170-46AF-954A-E8355C39A6ED}" srcOrd="1" destOrd="0" presId="urn:microsoft.com/office/officeart/2008/layout/LinedList"/>
    <dgm:cxn modelId="{D0DBE66E-43F1-4A43-898D-492CA9D5E3D8}" type="presParOf" srcId="{09EC914F-D75E-42C8-B49A-831C3AA20400}" destId="{2CF1B919-C2CB-4A24-9F57-84E20818E20A}" srcOrd="2" destOrd="0" presId="urn:microsoft.com/office/officeart/2008/layout/LinedList"/>
    <dgm:cxn modelId="{8FC5F45C-8622-4C86-929E-44E55E4C3706}" type="presParOf" srcId="{C0FEF1FF-E89C-414B-9FAD-81A5BA5F2086}" destId="{E7D20E6F-6D19-4994-B953-B5FB2F19D258}" srcOrd="5" destOrd="0" presId="urn:microsoft.com/office/officeart/2008/layout/LinedList"/>
    <dgm:cxn modelId="{95C669BD-6A47-43E6-A0BB-B7C0F8280D2E}" type="presParOf" srcId="{C0FEF1FF-E89C-414B-9FAD-81A5BA5F2086}" destId="{A05E5300-DD68-49AF-8E31-CC27B774919D}" srcOrd="6" destOrd="0" presId="urn:microsoft.com/office/officeart/2008/layout/LinedList"/>
    <dgm:cxn modelId="{376BC57C-4F7B-4E1D-B526-CA2F1ABE0209}" type="presParOf" srcId="{C0FEF1FF-E89C-414B-9FAD-81A5BA5F2086}" destId="{80C1F51F-BD59-4750-A813-1F7484C0E0DC}" srcOrd="7" destOrd="0" presId="urn:microsoft.com/office/officeart/2008/layout/LinedList"/>
    <dgm:cxn modelId="{EEC927F3-8DA1-4D9B-BBA5-EC544EDEA685}" type="presParOf" srcId="{80C1F51F-BD59-4750-A813-1F7484C0E0DC}" destId="{5752CC93-5D32-455B-B09A-D25CCE10B451}" srcOrd="0" destOrd="0" presId="urn:microsoft.com/office/officeart/2008/layout/LinedList"/>
    <dgm:cxn modelId="{E072D15A-4AE9-48DD-BD65-541E9363D185}" type="presParOf" srcId="{80C1F51F-BD59-4750-A813-1F7484C0E0DC}" destId="{41A9389D-93B8-4F4B-A2F5-2B13BA86FB29}" srcOrd="1" destOrd="0" presId="urn:microsoft.com/office/officeart/2008/layout/LinedList"/>
    <dgm:cxn modelId="{DEDA3D35-0C4B-4D33-B163-1B79C65BB798}" type="presParOf" srcId="{80C1F51F-BD59-4750-A813-1F7484C0E0DC}" destId="{4BFA9862-4574-4AC0-B106-BA2CFE1640EB}" srcOrd="2" destOrd="0" presId="urn:microsoft.com/office/officeart/2008/layout/LinedList"/>
    <dgm:cxn modelId="{34D0F396-995A-463A-B505-D000CD21F67E}" type="presParOf" srcId="{C0FEF1FF-E89C-414B-9FAD-81A5BA5F2086}" destId="{2148A777-A26D-41C0-9EBF-CC7D091C2539}" srcOrd="8" destOrd="0" presId="urn:microsoft.com/office/officeart/2008/layout/LinedList"/>
    <dgm:cxn modelId="{4E8347FB-58DA-4DF3-80E6-9778F34149C6}" type="presParOf" srcId="{C0FEF1FF-E89C-414B-9FAD-81A5BA5F2086}" destId="{9ED89D64-12B8-4018-8900-1A4CC198DCE1}" srcOrd="9" destOrd="0" presId="urn:microsoft.com/office/officeart/2008/layout/LinedList"/>
    <dgm:cxn modelId="{6AE4FE82-1FDD-462F-907A-110961ACDE8D}" type="presParOf" srcId="{C0FEF1FF-E89C-414B-9FAD-81A5BA5F2086}" destId="{546453A7-50C7-4C1C-8A36-5BE2E44D90F5}" srcOrd="10" destOrd="0" presId="urn:microsoft.com/office/officeart/2008/layout/LinedList"/>
    <dgm:cxn modelId="{FF267597-0C3F-4359-8A24-B3B4B88E0BAA}" type="presParOf" srcId="{546453A7-50C7-4C1C-8A36-5BE2E44D90F5}" destId="{737BE53C-0EDE-4954-B475-34E4238326F8}" srcOrd="0" destOrd="0" presId="urn:microsoft.com/office/officeart/2008/layout/LinedList"/>
    <dgm:cxn modelId="{6470D40A-E347-413F-921D-914A7CF01D37}" type="presParOf" srcId="{546453A7-50C7-4C1C-8A36-5BE2E44D90F5}" destId="{E7EFD955-4F3D-4004-9D08-9D0AE304BC36}" srcOrd="1" destOrd="0" presId="urn:microsoft.com/office/officeart/2008/layout/LinedList"/>
    <dgm:cxn modelId="{9E707DA8-87AA-4930-B99A-CC0BB7DFE169}" type="presParOf" srcId="{546453A7-50C7-4C1C-8A36-5BE2E44D90F5}" destId="{4CBEBF9C-1008-4F52-8C3E-4392478C5444}" srcOrd="2" destOrd="0" presId="urn:microsoft.com/office/officeart/2008/layout/LinedList"/>
    <dgm:cxn modelId="{C0199B4F-F306-4955-B967-8063CC5AAA08}" type="presParOf" srcId="{C0FEF1FF-E89C-414B-9FAD-81A5BA5F2086}" destId="{1B85268C-798B-463E-AE3E-7478215F8A99}" srcOrd="11" destOrd="0" presId="urn:microsoft.com/office/officeart/2008/layout/LinedList"/>
    <dgm:cxn modelId="{AFD0642B-C048-4CF0-AEA3-CC8B27F2C988}" type="presParOf" srcId="{C0FEF1FF-E89C-414B-9FAD-81A5BA5F2086}" destId="{FB77C2C5-5801-4BDF-B15E-A7BB10757935}" srcOrd="12" destOrd="0" presId="urn:microsoft.com/office/officeart/2008/layout/LinedList"/>
    <dgm:cxn modelId="{EE549ECD-02AA-4071-B4D6-9C344D39DC9D}" type="presParOf" srcId="{C0FEF1FF-E89C-414B-9FAD-81A5BA5F2086}" destId="{AEE1A820-905B-4678-8CF9-DF92FA5355EB}" srcOrd="13" destOrd="0" presId="urn:microsoft.com/office/officeart/2008/layout/LinedList"/>
    <dgm:cxn modelId="{C60FD563-2C8E-4CB6-9EDE-CDB818B46C12}" type="presParOf" srcId="{AEE1A820-905B-4678-8CF9-DF92FA5355EB}" destId="{A269C195-5A36-47B5-8566-887B37174971}" srcOrd="0" destOrd="0" presId="urn:microsoft.com/office/officeart/2008/layout/LinedList"/>
    <dgm:cxn modelId="{9B5088FA-FFEA-4502-A3FA-EE21F2A2897C}" type="presParOf" srcId="{AEE1A820-905B-4678-8CF9-DF92FA5355EB}" destId="{CC24DC84-9648-4023-9B6E-BBAB3EDF04FB}" srcOrd="1" destOrd="0" presId="urn:microsoft.com/office/officeart/2008/layout/LinedList"/>
    <dgm:cxn modelId="{0D68615B-737F-41A2-ADB0-AD07712F00D1}" type="presParOf" srcId="{AEE1A820-905B-4678-8CF9-DF92FA5355EB}" destId="{114671F6-AB25-4E1C-80FE-00622CB4FF6D}" srcOrd="2" destOrd="0" presId="urn:microsoft.com/office/officeart/2008/layout/LinedList"/>
    <dgm:cxn modelId="{2995E27D-2A70-4971-A950-F1FBFA4ED991}" type="presParOf" srcId="{C0FEF1FF-E89C-414B-9FAD-81A5BA5F2086}" destId="{A31F0062-CA54-4612-B066-EAF6B76A12A5}" srcOrd="14" destOrd="0" presId="urn:microsoft.com/office/officeart/2008/layout/LinedList"/>
    <dgm:cxn modelId="{3E58C290-ABAA-4F5C-8944-81D3FD27CFFD}" type="presParOf" srcId="{C0FEF1FF-E89C-414B-9FAD-81A5BA5F2086}" destId="{B9F16DFA-03CE-4369-A8B2-8EB871728536}" srcOrd="15" destOrd="0" presId="urn:microsoft.com/office/officeart/2008/layout/LinedList"/>
    <dgm:cxn modelId="{57964836-736D-446D-BC6E-71985C2A7AEA}" type="presParOf" srcId="{C0FEF1FF-E89C-414B-9FAD-81A5BA5F2086}" destId="{420D57C5-B702-4AA6-A74D-272D715F6845}" srcOrd="16" destOrd="0" presId="urn:microsoft.com/office/officeart/2008/layout/LinedList"/>
    <dgm:cxn modelId="{6346F1ED-9B75-4276-A404-F82EF05D9539}" type="presParOf" srcId="{420D57C5-B702-4AA6-A74D-272D715F6845}" destId="{AF6ADF7B-73D9-465B-A741-EA32F36CAF3E}" srcOrd="0" destOrd="0" presId="urn:microsoft.com/office/officeart/2008/layout/LinedList"/>
    <dgm:cxn modelId="{14042BAA-9726-4CDA-BF10-752AEACBDEFB}" type="presParOf" srcId="{420D57C5-B702-4AA6-A74D-272D715F6845}" destId="{437525CA-4034-4FFC-AACD-CCEF199E1C65}" srcOrd="1" destOrd="0" presId="urn:microsoft.com/office/officeart/2008/layout/LinedList"/>
    <dgm:cxn modelId="{B2E0BD71-98A6-4C23-831E-AAA820B68694}" type="presParOf" srcId="{420D57C5-B702-4AA6-A74D-272D715F6845}" destId="{7E20AE8D-1A74-4847-B642-8A9C6602A6ED}" srcOrd="2" destOrd="0" presId="urn:microsoft.com/office/officeart/2008/layout/LinedList"/>
    <dgm:cxn modelId="{D3E7A26B-4EF9-4DE7-85AC-DEC84B490868}" type="presParOf" srcId="{C0FEF1FF-E89C-414B-9FAD-81A5BA5F2086}" destId="{80800D7B-5C8D-4B6F-9392-E015A7939D75}" srcOrd="17" destOrd="0" presId="urn:microsoft.com/office/officeart/2008/layout/LinedList"/>
    <dgm:cxn modelId="{6CDDEBC4-9570-4657-8FA0-231E046747A5}" type="presParOf" srcId="{C0FEF1FF-E89C-414B-9FAD-81A5BA5F2086}" destId="{7C0FE048-ADC8-41FD-8A1E-16FBA4501650}" srcOrd="18" destOrd="0" presId="urn:microsoft.com/office/officeart/2008/layout/LinedList"/>
    <dgm:cxn modelId="{FB1146B9-BA07-4C2B-907E-45AECC276074}" type="presParOf" srcId="{C0FEF1FF-E89C-414B-9FAD-81A5BA5F2086}" destId="{DE87904B-2667-479A-885B-B46080028E08}" srcOrd="19" destOrd="0" presId="urn:microsoft.com/office/officeart/2008/layout/LinedList"/>
    <dgm:cxn modelId="{B9B2841B-8F87-4955-B3AD-7E126AEAC6BF}" type="presParOf" srcId="{DE87904B-2667-479A-885B-B46080028E08}" destId="{0D3B13B5-82E0-49FB-94E4-F18EEC373761}" srcOrd="0" destOrd="0" presId="urn:microsoft.com/office/officeart/2008/layout/LinedList"/>
    <dgm:cxn modelId="{6A63483F-3910-494F-A971-052F577288CF}" type="presParOf" srcId="{DE87904B-2667-479A-885B-B46080028E08}" destId="{053245B5-F80D-4391-8BFF-DD2FDD67A694}" srcOrd="1" destOrd="0" presId="urn:microsoft.com/office/officeart/2008/layout/LinedList"/>
    <dgm:cxn modelId="{EB28F99C-4568-4A17-9179-3BFD4F97D30C}" type="presParOf" srcId="{DE87904B-2667-479A-885B-B46080028E08}" destId="{3BC6D41C-4FE7-4325-8A0D-A88A78DE9F13}" srcOrd="2" destOrd="0" presId="urn:microsoft.com/office/officeart/2008/layout/LinedList"/>
    <dgm:cxn modelId="{0B249A65-418F-4766-9995-0B6243BF83E9}" type="presParOf" srcId="{C0FEF1FF-E89C-414B-9FAD-81A5BA5F2086}" destId="{5AAEC682-FEA5-46C4-BFB0-BC888BC40CDE}" srcOrd="20" destOrd="0" presId="urn:microsoft.com/office/officeart/2008/layout/LinedList"/>
    <dgm:cxn modelId="{1FC02C28-C8E9-4EAC-895E-04F3D92536E2}" type="presParOf" srcId="{C0FEF1FF-E89C-414B-9FAD-81A5BA5F2086}" destId="{20261F92-6FA0-4D17-A4FE-E2B1178061E8}" srcOrd="21" destOrd="0" presId="urn:microsoft.com/office/officeart/2008/layout/LinedList"/>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9D6F025-6DBB-42DD-98F1-3F2EEFC99570}"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FFFB7E50-E8EB-4982-8008-2F30330DAD71}">
      <dgm:prSet phldrT="[Text]" custT="1"/>
      <dgm:spPr/>
      <dgm:t>
        <a:bodyPr/>
        <a:lstStyle/>
        <a:p>
          <a:r>
            <a:rPr lang="en-IN" sz="1400" b="1"/>
            <a:t>The Scrum Flow is described in the diagram above</a:t>
          </a:r>
        </a:p>
      </dgm:t>
    </dgm:pt>
    <dgm:pt modelId="{18C7ADD9-CB18-4278-97B7-B31DAF7DBEDF}" type="parTrans" cxnId="{BF64A733-9D7F-4293-8A3C-8FE06A6A4C7C}">
      <dgm:prSet/>
      <dgm:spPr/>
      <dgm:t>
        <a:bodyPr/>
        <a:lstStyle/>
        <a:p>
          <a:endParaRPr lang="en-IN"/>
        </a:p>
      </dgm:t>
    </dgm:pt>
    <dgm:pt modelId="{2B1B0505-8747-428B-B5C6-3E59C1495889}" type="sibTrans" cxnId="{BF64A733-9D7F-4293-8A3C-8FE06A6A4C7C}">
      <dgm:prSet/>
      <dgm:spPr/>
      <dgm:t>
        <a:bodyPr/>
        <a:lstStyle/>
        <a:p>
          <a:endParaRPr lang="en-IN"/>
        </a:p>
      </dgm:t>
    </dgm:pt>
    <dgm:pt modelId="{98394490-A265-4A40-BB6A-06DEC545CA9D}">
      <dgm:prSet/>
      <dgm:spPr/>
      <dgm:t>
        <a:bodyPr/>
        <a:lstStyle/>
        <a:p>
          <a:r>
            <a:rPr lang="en-IN">
              <a:solidFill>
                <a:sysClr val="windowText" lastClr="000000"/>
              </a:solidFill>
            </a:rPr>
            <a:t>The Scrum cycle begins with a Project Kick-off Meeting during which the Vision and Scope are decided and a Product Backlog is created. </a:t>
          </a:r>
        </a:p>
      </dgm:t>
    </dgm:pt>
    <dgm:pt modelId="{0C64B4D9-E4F5-4608-B47D-1D7D29A69FC2}" type="parTrans" cxnId="{CDCD8919-8CBB-4856-BBBD-F753F7A7DFED}">
      <dgm:prSet/>
      <dgm:spPr/>
      <dgm:t>
        <a:bodyPr/>
        <a:lstStyle/>
        <a:p>
          <a:endParaRPr lang="en-IN"/>
        </a:p>
      </dgm:t>
    </dgm:pt>
    <dgm:pt modelId="{07CACB76-FAFD-4786-B3CC-099B151DDD17}" type="sibTrans" cxnId="{CDCD8919-8CBB-4856-BBBD-F753F7A7DFED}">
      <dgm:prSet/>
      <dgm:spPr/>
      <dgm:t>
        <a:bodyPr/>
        <a:lstStyle/>
        <a:p>
          <a:endParaRPr lang="en-IN"/>
        </a:p>
      </dgm:t>
    </dgm:pt>
    <dgm:pt modelId="{A0465AC8-917D-4154-A7E9-5E40D98D9226}">
      <dgm:prSet/>
      <dgm:spPr/>
      <dgm:t>
        <a:bodyPr/>
        <a:lstStyle/>
        <a:p>
          <a:r>
            <a:rPr lang="en-IN">
              <a:solidFill>
                <a:sysClr val="windowText" lastClr="000000"/>
              </a:solidFill>
            </a:rPr>
            <a:t>Then, this work is completed in a series of Sprints. Each Sprint begins with a </a:t>
          </a:r>
          <a:r>
            <a:rPr lang="en-IN" u="sng">
              <a:solidFill>
                <a:sysClr val="windowText" lastClr="000000"/>
              </a:solidFill>
            </a:rPr>
            <a:t>______    </a:t>
          </a:r>
          <a:r>
            <a:rPr lang="en-IN" u="none">
              <a:solidFill>
                <a:sysClr val="windowText" lastClr="000000"/>
              </a:solidFill>
            </a:rPr>
            <a:t> </a:t>
          </a:r>
          <a:r>
            <a:rPr lang="en-IN" u="sng">
              <a:solidFill>
                <a:sysClr val="windowText" lastClr="000000"/>
              </a:solidFill>
            </a:rPr>
            <a:t>                            </a:t>
          </a:r>
          <a:r>
            <a:rPr lang="en-IN" u="none">
              <a:solidFill>
                <a:sysClr val="windowText" lastClr="000000"/>
              </a:solidFill>
            </a:rPr>
            <a:t> </a:t>
          </a:r>
          <a:r>
            <a:rPr lang="en-IN" u="sng">
              <a:solidFill>
                <a:sysClr val="windowText" lastClr="000000"/>
              </a:solidFill>
            </a:rPr>
            <a:t>                        </a:t>
          </a:r>
          <a:r>
            <a:rPr lang="en-IN">
              <a:solidFill>
                <a:sysClr val="windowText" lastClr="000000"/>
              </a:solidFill>
            </a:rPr>
            <a:t>wherein the tasks for the next sprint (generally a part of the items on the Product Backlog with </a:t>
          </a:r>
          <a:r>
            <a:rPr lang="en-IN" u="sng">
              <a:solidFill>
                <a:sysClr val="windowText" lastClr="000000"/>
              </a:solidFill>
            </a:rPr>
            <a:t>                </a:t>
          </a:r>
          <a:r>
            <a:rPr lang="en-IN" u="none">
              <a:solidFill>
                <a:sysClr val="windowText" lastClr="000000"/>
              </a:solidFill>
            </a:rPr>
            <a:t> </a:t>
          </a:r>
          <a:r>
            <a:rPr lang="en-IN" u="sng">
              <a:solidFill>
                <a:sysClr val="windowText" lastClr="000000"/>
              </a:solidFill>
            </a:rPr>
            <a:t>                          </a:t>
          </a:r>
          <a:r>
            <a:rPr lang="en-IN">
              <a:solidFill>
                <a:sysClr val="windowText" lastClr="000000"/>
              </a:solidFill>
            </a:rPr>
            <a:t>) are decided upon. </a:t>
          </a:r>
        </a:p>
      </dgm:t>
    </dgm:pt>
    <dgm:pt modelId="{DE577180-094B-4682-A399-6746B7B84F0A}" type="parTrans" cxnId="{1C5AD141-635E-430A-9B2A-13A995C888E2}">
      <dgm:prSet/>
      <dgm:spPr/>
      <dgm:t>
        <a:bodyPr/>
        <a:lstStyle/>
        <a:p>
          <a:endParaRPr lang="en-IN"/>
        </a:p>
      </dgm:t>
    </dgm:pt>
    <dgm:pt modelId="{0FD2693C-A89A-4193-8856-DEDDC435D465}" type="sibTrans" cxnId="{1C5AD141-635E-430A-9B2A-13A995C888E2}">
      <dgm:prSet/>
      <dgm:spPr/>
      <dgm:t>
        <a:bodyPr/>
        <a:lstStyle/>
        <a:p>
          <a:endParaRPr lang="en-IN"/>
        </a:p>
      </dgm:t>
    </dgm:pt>
    <dgm:pt modelId="{BE757AEE-B618-4A3C-8388-95B4D609B43F}">
      <dgm:prSet/>
      <dgm:spPr/>
      <dgm:t>
        <a:bodyPr/>
        <a:lstStyle/>
        <a:p>
          <a:r>
            <a:rPr lang="en-IN">
              <a:solidFill>
                <a:sysClr val="windowText" lastClr="000000"/>
              </a:solidFill>
            </a:rPr>
            <a:t>The sprint is between one week and four weeks long and generally ends with a potentially shippable product functionality.</a:t>
          </a:r>
        </a:p>
      </dgm:t>
    </dgm:pt>
    <dgm:pt modelId="{AEF42AEE-BEA4-4763-A2D3-9AF4A43FE73B}" type="parTrans" cxnId="{31822B52-C53C-4612-9B62-5D9FD6A9C47C}">
      <dgm:prSet/>
      <dgm:spPr/>
      <dgm:t>
        <a:bodyPr/>
        <a:lstStyle/>
        <a:p>
          <a:endParaRPr lang="en-IN"/>
        </a:p>
      </dgm:t>
    </dgm:pt>
    <dgm:pt modelId="{91F23BDC-6C1F-4477-8A02-29DDE35BF5C8}" type="sibTrans" cxnId="{31822B52-C53C-4612-9B62-5D9FD6A9C47C}">
      <dgm:prSet/>
      <dgm:spPr/>
      <dgm:t>
        <a:bodyPr/>
        <a:lstStyle/>
        <a:p>
          <a:endParaRPr lang="en-IN"/>
        </a:p>
      </dgm:t>
    </dgm:pt>
    <dgm:pt modelId="{FD06AED2-178B-4854-B45F-5EC3C0F0B379}">
      <dgm:prSet/>
      <dgm:spPr/>
      <dgm:t>
        <a:bodyPr/>
        <a:lstStyle/>
        <a:p>
          <a:r>
            <a:rPr lang="en-IN">
              <a:solidFill>
                <a:sysClr val="windowText" lastClr="000000"/>
              </a:solidFill>
            </a:rPr>
            <a:t>The sprint cycle ends with a final </a:t>
          </a:r>
          <a:r>
            <a:rPr lang="en-IN" u="sng">
              <a:solidFill>
                <a:sysClr val="windowText" lastClr="000000"/>
              </a:solidFill>
            </a:rPr>
            <a:t>                                                          .</a:t>
          </a:r>
          <a:endParaRPr lang="en-IN">
            <a:solidFill>
              <a:sysClr val="windowText" lastClr="000000"/>
            </a:solidFill>
          </a:endParaRPr>
        </a:p>
      </dgm:t>
    </dgm:pt>
    <dgm:pt modelId="{005E22BB-78E4-4028-B784-D1C26D847C21}" type="parTrans" cxnId="{9BAAE77A-54F1-4A60-AFDB-392085884369}">
      <dgm:prSet/>
      <dgm:spPr/>
      <dgm:t>
        <a:bodyPr/>
        <a:lstStyle/>
        <a:p>
          <a:endParaRPr lang="en-IN"/>
        </a:p>
      </dgm:t>
    </dgm:pt>
    <dgm:pt modelId="{20CDA73F-B043-470E-B944-0A515A4C4E5A}" type="sibTrans" cxnId="{9BAAE77A-54F1-4A60-AFDB-392085884369}">
      <dgm:prSet/>
      <dgm:spPr/>
      <dgm:t>
        <a:bodyPr/>
        <a:lstStyle/>
        <a:p>
          <a:endParaRPr lang="en-IN"/>
        </a:p>
      </dgm:t>
    </dgm:pt>
    <dgm:pt modelId="{0E7D37A2-F7BF-4E01-AA48-04F1FF1DA913}">
      <dgm:prSet/>
      <dgm:spPr/>
      <dgm:t>
        <a:bodyPr/>
        <a:lstStyle/>
        <a:p>
          <a:r>
            <a:rPr lang="en-IN">
              <a:solidFill>
                <a:sysClr val="windowText" lastClr="000000"/>
              </a:solidFill>
            </a:rPr>
            <a:t>Daily Stand-up meetings are conducted during a Sprint during which the team members report on work done, to be done, and possible impediments.</a:t>
          </a:r>
        </a:p>
      </dgm:t>
    </dgm:pt>
    <dgm:pt modelId="{A5853B44-7EE2-4EE8-93B6-6D542C9B6423}" type="parTrans" cxnId="{5111B74F-9A55-4FF7-A57E-4670AF12C8F4}">
      <dgm:prSet/>
      <dgm:spPr/>
      <dgm:t>
        <a:bodyPr/>
        <a:lstStyle/>
        <a:p>
          <a:endParaRPr lang="en-IN"/>
        </a:p>
      </dgm:t>
    </dgm:pt>
    <dgm:pt modelId="{F430497C-9DB7-4692-9439-9FDFE32658B0}" type="sibTrans" cxnId="{5111B74F-9A55-4FF7-A57E-4670AF12C8F4}">
      <dgm:prSet/>
      <dgm:spPr/>
      <dgm:t>
        <a:bodyPr/>
        <a:lstStyle/>
        <a:p>
          <a:endParaRPr lang="en-IN"/>
        </a:p>
      </dgm:t>
    </dgm:pt>
    <dgm:pt modelId="{88B76EDC-FD3B-4D98-BADC-A941013E7876}">
      <dgm:prSet/>
      <dgm:spPr/>
      <dgm:t>
        <a:bodyPr/>
        <a:lstStyle/>
        <a:p>
          <a:r>
            <a:rPr lang="en-IN">
              <a:solidFill>
                <a:sysClr val="windowText" lastClr="000000"/>
              </a:solidFill>
            </a:rPr>
            <a:t>Towards the end of a sprint, a </a:t>
          </a:r>
          <a:r>
            <a:rPr lang="en-IN" u="sng">
              <a:solidFill>
                <a:sysClr val="windowText" lastClr="000000"/>
              </a:solidFill>
            </a:rPr>
            <a:t>                                              </a:t>
          </a:r>
          <a:r>
            <a:rPr lang="en-IN" u="none">
              <a:solidFill>
                <a:sysClr val="windowText" lastClr="000000"/>
              </a:solidFill>
            </a:rPr>
            <a:t> occurs </a:t>
          </a:r>
          <a:r>
            <a:rPr lang="en-IN">
              <a:solidFill>
                <a:sysClr val="windowText" lastClr="000000"/>
              </a:solidFill>
            </a:rPr>
            <a:t>wherein the Product Owner is given a demo of the end product and he/she can choose to accept/reject the result. </a:t>
          </a:r>
        </a:p>
      </dgm:t>
    </dgm:pt>
    <dgm:pt modelId="{685FDFC1-77FD-453B-8822-F2FA5DF636A4}" type="parTrans" cxnId="{F2446BD3-3A5E-4A14-89EE-C42F38564EE9}">
      <dgm:prSet/>
      <dgm:spPr/>
      <dgm:t>
        <a:bodyPr/>
        <a:lstStyle/>
        <a:p>
          <a:endParaRPr lang="en-IN"/>
        </a:p>
      </dgm:t>
    </dgm:pt>
    <dgm:pt modelId="{248E6C5B-B9D2-42D9-9DFC-506640A27A87}" type="sibTrans" cxnId="{F2446BD3-3A5E-4A14-89EE-C42F38564EE9}">
      <dgm:prSet/>
      <dgm:spPr/>
      <dgm:t>
        <a:bodyPr/>
        <a:lstStyle/>
        <a:p>
          <a:endParaRPr lang="en-IN"/>
        </a:p>
      </dgm:t>
    </dgm:pt>
    <dgm:pt modelId="{4C4294C1-6C8D-4AC1-A790-2EB6278710AF}">
      <dgm:prSet/>
      <dgm:spPr/>
      <dgm:t>
        <a:bodyPr/>
        <a:lstStyle/>
        <a:p>
          <a:r>
            <a:rPr lang="en-US"/>
            <a:t>Next a high-level release plan is defined in a release planning meeting. The plan includes a minimum marketable feature set and other parameters for a release.</a:t>
          </a:r>
          <a:endParaRPr lang="en-IN">
            <a:solidFill>
              <a:sysClr val="windowText" lastClr="000000"/>
            </a:solidFill>
          </a:endParaRPr>
        </a:p>
      </dgm:t>
    </dgm:pt>
    <dgm:pt modelId="{840AD90F-F560-4260-882B-A57FC9589BF0}" type="parTrans" cxnId="{9E5BA052-BF2C-47A2-B0AD-F2847C5FA8F0}">
      <dgm:prSet/>
      <dgm:spPr/>
    </dgm:pt>
    <dgm:pt modelId="{D23ED3C6-3900-4845-AA57-D7D743C12546}" type="sibTrans" cxnId="{9E5BA052-BF2C-47A2-B0AD-F2847C5FA8F0}">
      <dgm:prSet/>
      <dgm:spPr/>
    </dgm:pt>
    <dgm:pt modelId="{1EADC0BE-4037-4BA4-82BA-C8E564C46586}" type="pres">
      <dgm:prSet presAssocID="{89D6F025-6DBB-42DD-98F1-3F2EEFC99570}" presName="linear" presStyleCnt="0">
        <dgm:presLayoutVars>
          <dgm:dir/>
          <dgm:animLvl val="lvl"/>
          <dgm:resizeHandles val="exact"/>
        </dgm:presLayoutVars>
      </dgm:prSet>
      <dgm:spPr/>
      <dgm:t>
        <a:bodyPr/>
        <a:lstStyle/>
        <a:p>
          <a:endParaRPr lang="en-IN"/>
        </a:p>
      </dgm:t>
    </dgm:pt>
    <dgm:pt modelId="{FAC7576E-AA3E-46C7-9023-04257315EDDD}" type="pres">
      <dgm:prSet presAssocID="{FFFB7E50-E8EB-4982-8008-2F30330DAD71}" presName="parentLin" presStyleCnt="0"/>
      <dgm:spPr/>
    </dgm:pt>
    <dgm:pt modelId="{F5C5C2E9-BAED-4D38-A43C-B0BAED5A0168}" type="pres">
      <dgm:prSet presAssocID="{FFFB7E50-E8EB-4982-8008-2F30330DAD71}" presName="parentLeftMargin" presStyleLbl="node1" presStyleIdx="0" presStyleCnt="1"/>
      <dgm:spPr/>
      <dgm:t>
        <a:bodyPr/>
        <a:lstStyle/>
        <a:p>
          <a:endParaRPr lang="en-IN"/>
        </a:p>
      </dgm:t>
    </dgm:pt>
    <dgm:pt modelId="{F7751168-DA55-40D4-9D7B-8079B737296E}" type="pres">
      <dgm:prSet presAssocID="{FFFB7E50-E8EB-4982-8008-2F30330DAD71}" presName="parentText" presStyleLbl="node1" presStyleIdx="0" presStyleCnt="1" custScaleX="108929">
        <dgm:presLayoutVars>
          <dgm:chMax val="0"/>
          <dgm:bulletEnabled val="1"/>
        </dgm:presLayoutVars>
      </dgm:prSet>
      <dgm:spPr/>
      <dgm:t>
        <a:bodyPr/>
        <a:lstStyle/>
        <a:p>
          <a:endParaRPr lang="en-IN"/>
        </a:p>
      </dgm:t>
    </dgm:pt>
    <dgm:pt modelId="{E392DC35-E0C7-4D75-AF92-F51C64449CD4}" type="pres">
      <dgm:prSet presAssocID="{FFFB7E50-E8EB-4982-8008-2F30330DAD71}" presName="negativeSpace" presStyleCnt="0"/>
      <dgm:spPr/>
    </dgm:pt>
    <dgm:pt modelId="{F4AA50A0-FA1C-4D66-80E4-CF7F2F08282F}" type="pres">
      <dgm:prSet presAssocID="{FFFB7E50-E8EB-4982-8008-2F30330DAD71}" presName="childText" presStyleLbl="conFgAcc1" presStyleIdx="0" presStyleCnt="1" custScaleY="107426" custLinFactNeighborX="1383" custLinFactNeighborY="-9928">
        <dgm:presLayoutVars>
          <dgm:bulletEnabled val="1"/>
        </dgm:presLayoutVars>
      </dgm:prSet>
      <dgm:spPr/>
      <dgm:t>
        <a:bodyPr/>
        <a:lstStyle/>
        <a:p>
          <a:endParaRPr lang="en-IN"/>
        </a:p>
      </dgm:t>
    </dgm:pt>
  </dgm:ptLst>
  <dgm:cxnLst>
    <dgm:cxn modelId="{9BAAE77A-54F1-4A60-AFDB-392085884369}" srcId="{FFFB7E50-E8EB-4982-8008-2F30330DAD71}" destId="{FD06AED2-178B-4854-B45F-5EC3C0F0B379}" srcOrd="6" destOrd="0" parTransId="{005E22BB-78E4-4028-B784-D1C26D847C21}" sibTransId="{20CDA73F-B043-470E-B944-0A515A4C4E5A}"/>
    <dgm:cxn modelId="{CDCD8919-8CBB-4856-BBBD-F753F7A7DFED}" srcId="{FFFB7E50-E8EB-4982-8008-2F30330DAD71}" destId="{98394490-A265-4A40-BB6A-06DEC545CA9D}" srcOrd="0" destOrd="0" parTransId="{0C64B4D9-E4F5-4608-B47D-1D7D29A69FC2}" sibTransId="{07CACB76-FAFD-4786-B3CC-099B151DDD17}"/>
    <dgm:cxn modelId="{BF64A733-9D7F-4293-8A3C-8FE06A6A4C7C}" srcId="{89D6F025-6DBB-42DD-98F1-3F2EEFC99570}" destId="{FFFB7E50-E8EB-4982-8008-2F30330DAD71}" srcOrd="0" destOrd="0" parTransId="{18C7ADD9-CB18-4278-97B7-B31DAF7DBEDF}" sibTransId="{2B1B0505-8747-428B-B5C6-3E59C1495889}"/>
    <dgm:cxn modelId="{F2446BD3-3A5E-4A14-89EE-C42F38564EE9}" srcId="{FFFB7E50-E8EB-4982-8008-2F30330DAD71}" destId="{88B76EDC-FD3B-4D98-BADC-A941013E7876}" srcOrd="5" destOrd="0" parTransId="{685FDFC1-77FD-453B-8822-F2FA5DF636A4}" sibTransId="{248E6C5B-B9D2-42D9-9DFC-506640A27A87}"/>
    <dgm:cxn modelId="{B804F1E9-8F76-4C94-AAB4-769FAA4B852F}" type="presOf" srcId="{FD06AED2-178B-4854-B45F-5EC3C0F0B379}" destId="{F4AA50A0-FA1C-4D66-80E4-CF7F2F08282F}" srcOrd="0" destOrd="6" presId="urn:microsoft.com/office/officeart/2005/8/layout/list1"/>
    <dgm:cxn modelId="{E14366A1-40CD-4BC1-876D-BA018E1B8756}" type="presOf" srcId="{A0465AC8-917D-4154-A7E9-5E40D98D9226}" destId="{F4AA50A0-FA1C-4D66-80E4-CF7F2F08282F}" srcOrd="0" destOrd="2" presId="urn:microsoft.com/office/officeart/2005/8/layout/list1"/>
    <dgm:cxn modelId="{9E5BA052-BF2C-47A2-B0AD-F2847C5FA8F0}" srcId="{FFFB7E50-E8EB-4982-8008-2F30330DAD71}" destId="{4C4294C1-6C8D-4AC1-A790-2EB6278710AF}" srcOrd="1" destOrd="0" parTransId="{840AD90F-F560-4260-882B-A57FC9589BF0}" sibTransId="{D23ED3C6-3900-4845-AA57-D7D743C12546}"/>
    <dgm:cxn modelId="{D03F0FB8-B50C-4B0D-8D78-38BD3937551D}" type="presOf" srcId="{FFFB7E50-E8EB-4982-8008-2F30330DAD71}" destId="{F7751168-DA55-40D4-9D7B-8079B737296E}" srcOrd="1" destOrd="0" presId="urn:microsoft.com/office/officeart/2005/8/layout/list1"/>
    <dgm:cxn modelId="{8AEE2B0D-7032-4329-9DC6-9C1D7A4490F5}" type="presOf" srcId="{0E7D37A2-F7BF-4E01-AA48-04F1FF1DA913}" destId="{F4AA50A0-FA1C-4D66-80E4-CF7F2F08282F}" srcOrd="0" destOrd="4" presId="urn:microsoft.com/office/officeart/2005/8/layout/list1"/>
    <dgm:cxn modelId="{4BD0CE54-2E2E-406E-86DF-0F47971CF754}" type="presOf" srcId="{98394490-A265-4A40-BB6A-06DEC545CA9D}" destId="{F4AA50A0-FA1C-4D66-80E4-CF7F2F08282F}" srcOrd="0" destOrd="0" presId="urn:microsoft.com/office/officeart/2005/8/layout/list1"/>
    <dgm:cxn modelId="{5111B74F-9A55-4FF7-A57E-4670AF12C8F4}" srcId="{FFFB7E50-E8EB-4982-8008-2F30330DAD71}" destId="{0E7D37A2-F7BF-4E01-AA48-04F1FF1DA913}" srcOrd="4" destOrd="0" parTransId="{A5853B44-7EE2-4EE8-93B6-6D542C9B6423}" sibTransId="{F430497C-9DB7-4692-9439-9FDFE32658B0}"/>
    <dgm:cxn modelId="{9B488D42-BFF8-4534-9FC5-6D8C81D2C30D}" type="presOf" srcId="{BE757AEE-B618-4A3C-8388-95B4D609B43F}" destId="{F4AA50A0-FA1C-4D66-80E4-CF7F2F08282F}" srcOrd="0" destOrd="3" presId="urn:microsoft.com/office/officeart/2005/8/layout/list1"/>
    <dgm:cxn modelId="{31822B52-C53C-4612-9B62-5D9FD6A9C47C}" srcId="{FFFB7E50-E8EB-4982-8008-2F30330DAD71}" destId="{BE757AEE-B618-4A3C-8388-95B4D609B43F}" srcOrd="3" destOrd="0" parTransId="{AEF42AEE-BEA4-4763-A2D3-9AF4A43FE73B}" sibTransId="{91F23BDC-6C1F-4477-8A02-29DDE35BF5C8}"/>
    <dgm:cxn modelId="{6469E716-5010-455C-AE4E-23CD95B6C9C1}" type="presOf" srcId="{4C4294C1-6C8D-4AC1-A790-2EB6278710AF}" destId="{F4AA50A0-FA1C-4D66-80E4-CF7F2F08282F}" srcOrd="0" destOrd="1" presId="urn:microsoft.com/office/officeart/2005/8/layout/list1"/>
    <dgm:cxn modelId="{1C5AD141-635E-430A-9B2A-13A995C888E2}" srcId="{FFFB7E50-E8EB-4982-8008-2F30330DAD71}" destId="{A0465AC8-917D-4154-A7E9-5E40D98D9226}" srcOrd="2" destOrd="0" parTransId="{DE577180-094B-4682-A399-6746B7B84F0A}" sibTransId="{0FD2693C-A89A-4193-8856-DEDDC435D465}"/>
    <dgm:cxn modelId="{4B88DE70-4A97-4961-BCF4-B6C9F9536B52}" type="presOf" srcId="{FFFB7E50-E8EB-4982-8008-2F30330DAD71}" destId="{F5C5C2E9-BAED-4D38-A43C-B0BAED5A0168}" srcOrd="0" destOrd="0" presId="urn:microsoft.com/office/officeart/2005/8/layout/list1"/>
    <dgm:cxn modelId="{63CB34D4-04C5-4463-8865-8734BAAC2760}" type="presOf" srcId="{89D6F025-6DBB-42DD-98F1-3F2EEFC99570}" destId="{1EADC0BE-4037-4BA4-82BA-C8E564C46586}" srcOrd="0" destOrd="0" presId="urn:microsoft.com/office/officeart/2005/8/layout/list1"/>
    <dgm:cxn modelId="{53C991EB-1E8D-4899-B967-1A54B982A091}" type="presOf" srcId="{88B76EDC-FD3B-4D98-BADC-A941013E7876}" destId="{F4AA50A0-FA1C-4D66-80E4-CF7F2F08282F}" srcOrd="0" destOrd="5" presId="urn:microsoft.com/office/officeart/2005/8/layout/list1"/>
    <dgm:cxn modelId="{2BD70250-13DE-406F-B2AB-555EB1230CA6}" type="presParOf" srcId="{1EADC0BE-4037-4BA4-82BA-C8E564C46586}" destId="{FAC7576E-AA3E-46C7-9023-04257315EDDD}" srcOrd="0" destOrd="0" presId="urn:microsoft.com/office/officeart/2005/8/layout/list1"/>
    <dgm:cxn modelId="{09471D3E-36C0-4E52-9F4A-705679346519}" type="presParOf" srcId="{FAC7576E-AA3E-46C7-9023-04257315EDDD}" destId="{F5C5C2E9-BAED-4D38-A43C-B0BAED5A0168}" srcOrd="0" destOrd="0" presId="urn:microsoft.com/office/officeart/2005/8/layout/list1"/>
    <dgm:cxn modelId="{2B8B9352-4167-48CA-857F-1D28B61EF61E}" type="presParOf" srcId="{FAC7576E-AA3E-46C7-9023-04257315EDDD}" destId="{F7751168-DA55-40D4-9D7B-8079B737296E}" srcOrd="1" destOrd="0" presId="urn:microsoft.com/office/officeart/2005/8/layout/list1"/>
    <dgm:cxn modelId="{002C01A0-2819-4E72-A3CF-A9E9883999B1}" type="presParOf" srcId="{1EADC0BE-4037-4BA4-82BA-C8E564C46586}" destId="{E392DC35-E0C7-4D75-AF92-F51C64449CD4}" srcOrd="1" destOrd="0" presId="urn:microsoft.com/office/officeart/2005/8/layout/list1"/>
    <dgm:cxn modelId="{6DE1834E-1A58-4234-AD5A-CE9FD1189B4A}" type="presParOf" srcId="{1EADC0BE-4037-4BA4-82BA-C8E564C46586}" destId="{F4AA50A0-FA1C-4D66-80E4-CF7F2F08282F}" srcOrd="2" destOrd="0" presId="urn:microsoft.com/office/officeart/2005/8/layout/lis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729155A-A55A-4E8A-99E1-1F94C45A3720}"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7E3DB62D-D996-4CDB-91BC-CAB5F8904F3F}">
      <dgm:prSet phldrT="[Text]" custT="1"/>
      <dgm:spPr/>
      <dgm:t>
        <a:bodyPr/>
        <a:lstStyle/>
        <a:p>
          <a:r>
            <a:rPr lang="en-IN" sz="1100"/>
            <a:t>Developed by Product Owner and client/customer/financer</a:t>
          </a:r>
        </a:p>
      </dgm:t>
    </dgm:pt>
    <dgm:pt modelId="{975CC7AE-02C7-4446-9647-B4E99B3F5F49}" type="parTrans" cxnId="{B02EF76B-E858-41A9-A1FA-80E37B04C491}">
      <dgm:prSet/>
      <dgm:spPr/>
      <dgm:t>
        <a:bodyPr/>
        <a:lstStyle/>
        <a:p>
          <a:endParaRPr lang="en-IN" sz="1200"/>
        </a:p>
      </dgm:t>
    </dgm:pt>
    <dgm:pt modelId="{34C6872E-DBC5-44BC-93F6-2D077A8E33D5}" type="sibTrans" cxnId="{B02EF76B-E858-41A9-A1FA-80E37B04C491}">
      <dgm:prSet/>
      <dgm:spPr/>
      <dgm:t>
        <a:bodyPr/>
        <a:lstStyle/>
        <a:p>
          <a:endParaRPr lang="en-IN" sz="1200"/>
        </a:p>
      </dgm:t>
    </dgm:pt>
    <dgm:pt modelId="{00353C55-B3F9-4A94-BA5E-0E736245EF91}">
      <dgm:prSet phldrT="[Text]" custT="1"/>
      <dgm:spPr/>
      <dgm:t>
        <a:bodyPr/>
        <a:lstStyle/>
        <a:p>
          <a:r>
            <a:rPr lang="en-IN" sz="1100"/>
            <a:t>Includes features, time estimates, revised estimates (based on task complexity), bugs, technical developments </a:t>
          </a:r>
        </a:p>
      </dgm:t>
    </dgm:pt>
    <dgm:pt modelId="{4449BB26-1E08-4BC9-B976-EFDFEBBB76FE}" type="sibTrans" cxnId="{4ABCD302-6B17-4491-A8D8-CE497A880F3C}">
      <dgm:prSet/>
      <dgm:spPr/>
      <dgm:t>
        <a:bodyPr/>
        <a:lstStyle/>
        <a:p>
          <a:endParaRPr lang="en-IN" sz="1000"/>
        </a:p>
      </dgm:t>
    </dgm:pt>
    <dgm:pt modelId="{FF829E91-3E88-4297-93AB-69704EE79B52}" type="parTrans" cxnId="{4ABCD302-6B17-4491-A8D8-CE497A880F3C}">
      <dgm:prSet/>
      <dgm:spPr/>
      <dgm:t>
        <a:bodyPr/>
        <a:lstStyle/>
        <a:p>
          <a:endParaRPr lang="en-IN" sz="1000"/>
        </a:p>
      </dgm:t>
    </dgm:pt>
    <dgm:pt modelId="{1EF2BF8B-7A0D-4B11-9A4D-1C5660E138B7}">
      <dgm:prSet phldrT="[Text]" custT="1"/>
      <dgm:spPr/>
      <dgm:t>
        <a:bodyPr/>
        <a:lstStyle/>
        <a:p>
          <a:r>
            <a:rPr lang="en-IN" sz="1100"/>
            <a:t>Continuously refined based on changing business requirements</a:t>
          </a:r>
        </a:p>
      </dgm:t>
    </dgm:pt>
    <dgm:pt modelId="{A59CE678-A854-4109-AB08-C1266AB429C7}" type="sibTrans" cxnId="{C5A1C39E-D9B2-498F-B11B-86703AF8813C}">
      <dgm:prSet/>
      <dgm:spPr/>
      <dgm:t>
        <a:bodyPr/>
        <a:lstStyle/>
        <a:p>
          <a:endParaRPr lang="en-IN" sz="1000"/>
        </a:p>
      </dgm:t>
    </dgm:pt>
    <dgm:pt modelId="{13BBE801-0D81-442D-A347-9895F15FF8EA}" type="parTrans" cxnId="{C5A1C39E-D9B2-498F-B11B-86703AF8813C}">
      <dgm:prSet/>
      <dgm:spPr/>
      <dgm:t>
        <a:bodyPr/>
        <a:lstStyle/>
        <a:p>
          <a:endParaRPr lang="en-IN" sz="1000"/>
        </a:p>
      </dgm:t>
    </dgm:pt>
    <dgm:pt modelId="{1433E8B6-98D5-470C-9151-0AF9AB0F4482}">
      <dgm:prSet phldrT="[Text]" custT="1"/>
      <dgm:spPr/>
      <dgm:t>
        <a:bodyPr/>
        <a:lstStyle/>
        <a:p>
          <a:r>
            <a:rPr lang="en-IN" sz="1100"/>
            <a:t>Most valuable requirements are put as top priority</a:t>
          </a:r>
        </a:p>
      </dgm:t>
    </dgm:pt>
    <dgm:pt modelId="{468BF2D8-0634-4F45-952C-0A1A4BCCCA67}" type="sibTrans" cxnId="{621BA341-EF51-4DF2-A5DB-9F7E4ADB779D}">
      <dgm:prSet/>
      <dgm:spPr/>
      <dgm:t>
        <a:bodyPr/>
        <a:lstStyle/>
        <a:p>
          <a:endParaRPr lang="en-IN" sz="1000"/>
        </a:p>
      </dgm:t>
    </dgm:pt>
    <dgm:pt modelId="{EC58C826-7274-4164-9ED3-5397E2778A11}" type="parTrans" cxnId="{621BA341-EF51-4DF2-A5DB-9F7E4ADB779D}">
      <dgm:prSet/>
      <dgm:spPr/>
      <dgm:t>
        <a:bodyPr/>
        <a:lstStyle/>
        <a:p>
          <a:endParaRPr lang="en-IN" sz="1000"/>
        </a:p>
      </dgm:t>
    </dgm:pt>
    <dgm:pt modelId="{E53748AB-E072-46C0-9DE5-103AB1D9695A}" type="pres">
      <dgm:prSet presAssocID="{F729155A-A55A-4E8A-99E1-1F94C45A3720}" presName="Name0" presStyleCnt="0">
        <dgm:presLayoutVars>
          <dgm:chMax val="7"/>
          <dgm:chPref val="7"/>
          <dgm:dir/>
        </dgm:presLayoutVars>
      </dgm:prSet>
      <dgm:spPr/>
      <dgm:t>
        <a:bodyPr/>
        <a:lstStyle/>
        <a:p>
          <a:endParaRPr lang="en-US"/>
        </a:p>
      </dgm:t>
    </dgm:pt>
    <dgm:pt modelId="{361A1AA1-B1EE-4908-9172-D4B2C4203BC1}" type="pres">
      <dgm:prSet presAssocID="{F729155A-A55A-4E8A-99E1-1F94C45A3720}" presName="Name1" presStyleCnt="0"/>
      <dgm:spPr/>
    </dgm:pt>
    <dgm:pt modelId="{0B71CBE1-B04F-4461-BEA7-8E6AE60B7E71}" type="pres">
      <dgm:prSet presAssocID="{F729155A-A55A-4E8A-99E1-1F94C45A3720}" presName="cycle" presStyleCnt="0"/>
      <dgm:spPr/>
    </dgm:pt>
    <dgm:pt modelId="{A630B380-B905-4FB2-8591-EABE1C5FAECA}" type="pres">
      <dgm:prSet presAssocID="{F729155A-A55A-4E8A-99E1-1F94C45A3720}" presName="srcNode" presStyleLbl="node1" presStyleIdx="0" presStyleCnt="4"/>
      <dgm:spPr/>
    </dgm:pt>
    <dgm:pt modelId="{67F269BE-E5E3-48B9-A819-4751BCDF9BCE}" type="pres">
      <dgm:prSet presAssocID="{F729155A-A55A-4E8A-99E1-1F94C45A3720}" presName="conn" presStyleLbl="parChTrans1D2" presStyleIdx="0" presStyleCnt="1"/>
      <dgm:spPr/>
      <dgm:t>
        <a:bodyPr/>
        <a:lstStyle/>
        <a:p>
          <a:endParaRPr lang="en-US"/>
        </a:p>
      </dgm:t>
    </dgm:pt>
    <dgm:pt modelId="{AF5B773A-E201-497F-8DF8-ADE2F4DF676E}" type="pres">
      <dgm:prSet presAssocID="{F729155A-A55A-4E8A-99E1-1F94C45A3720}" presName="extraNode" presStyleLbl="node1" presStyleIdx="0" presStyleCnt="4"/>
      <dgm:spPr/>
    </dgm:pt>
    <dgm:pt modelId="{302BD3C9-8D64-498E-8A43-872995325B34}" type="pres">
      <dgm:prSet presAssocID="{F729155A-A55A-4E8A-99E1-1F94C45A3720}" presName="dstNode" presStyleLbl="node1" presStyleIdx="0" presStyleCnt="4"/>
      <dgm:spPr/>
    </dgm:pt>
    <dgm:pt modelId="{DA136AE4-F22A-4241-927A-AF6A96E05B7B}" type="pres">
      <dgm:prSet presAssocID="{7E3DB62D-D996-4CDB-91BC-CAB5F8904F3F}" presName="text_1" presStyleLbl="node1" presStyleIdx="0" presStyleCnt="4">
        <dgm:presLayoutVars>
          <dgm:bulletEnabled val="1"/>
        </dgm:presLayoutVars>
      </dgm:prSet>
      <dgm:spPr/>
      <dgm:t>
        <a:bodyPr/>
        <a:lstStyle/>
        <a:p>
          <a:endParaRPr lang="en-IN"/>
        </a:p>
      </dgm:t>
    </dgm:pt>
    <dgm:pt modelId="{B14E55B8-1CEA-425F-835C-B930EB79ED26}" type="pres">
      <dgm:prSet presAssocID="{7E3DB62D-D996-4CDB-91BC-CAB5F8904F3F}" presName="accent_1" presStyleCnt="0"/>
      <dgm:spPr/>
    </dgm:pt>
    <dgm:pt modelId="{06F76993-436A-4C1B-B5AF-6B76E13D72B9}" type="pres">
      <dgm:prSet presAssocID="{7E3DB62D-D996-4CDB-91BC-CAB5F8904F3F}" presName="accentRepeatNode" presStyleLbl="solidFgAcc1" presStyleIdx="0" presStyleCnt="4"/>
      <dgm:spPr/>
    </dgm:pt>
    <dgm:pt modelId="{7C276421-134A-4585-B342-0BC556AED80A}" type="pres">
      <dgm:prSet presAssocID="{1433E8B6-98D5-470C-9151-0AF9AB0F4482}" presName="text_2" presStyleLbl="node1" presStyleIdx="1" presStyleCnt="4">
        <dgm:presLayoutVars>
          <dgm:bulletEnabled val="1"/>
        </dgm:presLayoutVars>
      </dgm:prSet>
      <dgm:spPr/>
      <dgm:t>
        <a:bodyPr/>
        <a:lstStyle/>
        <a:p>
          <a:endParaRPr lang="en-IN"/>
        </a:p>
      </dgm:t>
    </dgm:pt>
    <dgm:pt modelId="{B242FB6B-D9D1-4CEE-A00D-44EACBC1473C}" type="pres">
      <dgm:prSet presAssocID="{1433E8B6-98D5-470C-9151-0AF9AB0F4482}" presName="accent_2" presStyleCnt="0"/>
      <dgm:spPr/>
    </dgm:pt>
    <dgm:pt modelId="{B37B9862-2E89-4DFB-AD7E-8C3107D40E3F}" type="pres">
      <dgm:prSet presAssocID="{1433E8B6-98D5-470C-9151-0AF9AB0F4482}" presName="accentRepeatNode" presStyleLbl="solidFgAcc1" presStyleIdx="1" presStyleCnt="4"/>
      <dgm:spPr/>
    </dgm:pt>
    <dgm:pt modelId="{C79DFE5B-472E-47E7-91A5-FD526440C387}" type="pres">
      <dgm:prSet presAssocID="{1EF2BF8B-7A0D-4B11-9A4D-1C5660E138B7}" presName="text_3" presStyleLbl="node1" presStyleIdx="2" presStyleCnt="4">
        <dgm:presLayoutVars>
          <dgm:bulletEnabled val="1"/>
        </dgm:presLayoutVars>
      </dgm:prSet>
      <dgm:spPr/>
      <dgm:t>
        <a:bodyPr/>
        <a:lstStyle/>
        <a:p>
          <a:endParaRPr lang="en-IN"/>
        </a:p>
      </dgm:t>
    </dgm:pt>
    <dgm:pt modelId="{F4806112-F540-463D-81B7-F9B0E0BC9A43}" type="pres">
      <dgm:prSet presAssocID="{1EF2BF8B-7A0D-4B11-9A4D-1C5660E138B7}" presName="accent_3" presStyleCnt="0"/>
      <dgm:spPr/>
    </dgm:pt>
    <dgm:pt modelId="{4B708DFE-F38D-4A59-A6C5-4A7DDB731A78}" type="pres">
      <dgm:prSet presAssocID="{1EF2BF8B-7A0D-4B11-9A4D-1C5660E138B7}" presName="accentRepeatNode" presStyleLbl="solidFgAcc1" presStyleIdx="2" presStyleCnt="4"/>
      <dgm:spPr/>
    </dgm:pt>
    <dgm:pt modelId="{EAF139F4-3386-435A-A8DA-DE60E36C6BB6}" type="pres">
      <dgm:prSet presAssocID="{00353C55-B3F9-4A94-BA5E-0E736245EF91}" presName="text_4" presStyleLbl="node1" presStyleIdx="3" presStyleCnt="4">
        <dgm:presLayoutVars>
          <dgm:bulletEnabled val="1"/>
        </dgm:presLayoutVars>
      </dgm:prSet>
      <dgm:spPr/>
      <dgm:t>
        <a:bodyPr/>
        <a:lstStyle/>
        <a:p>
          <a:endParaRPr lang="en-IN"/>
        </a:p>
      </dgm:t>
    </dgm:pt>
    <dgm:pt modelId="{67DFBC45-C392-4BC4-B4DB-B31E4FC7AFEC}" type="pres">
      <dgm:prSet presAssocID="{00353C55-B3F9-4A94-BA5E-0E736245EF91}" presName="accent_4" presStyleCnt="0"/>
      <dgm:spPr/>
    </dgm:pt>
    <dgm:pt modelId="{CCFD007C-A732-41DB-BBC5-4229C0D708BD}" type="pres">
      <dgm:prSet presAssocID="{00353C55-B3F9-4A94-BA5E-0E736245EF91}" presName="accentRepeatNode" presStyleLbl="solidFgAcc1" presStyleIdx="3" presStyleCnt="4"/>
      <dgm:spPr/>
    </dgm:pt>
  </dgm:ptLst>
  <dgm:cxnLst>
    <dgm:cxn modelId="{FBB037D5-0921-4981-8590-3442A6FA7D9A}" type="presOf" srcId="{00353C55-B3F9-4A94-BA5E-0E736245EF91}" destId="{EAF139F4-3386-435A-A8DA-DE60E36C6BB6}" srcOrd="0" destOrd="0" presId="urn:microsoft.com/office/officeart/2008/layout/VerticalCurvedList"/>
    <dgm:cxn modelId="{621BA341-EF51-4DF2-A5DB-9F7E4ADB779D}" srcId="{F729155A-A55A-4E8A-99E1-1F94C45A3720}" destId="{1433E8B6-98D5-470C-9151-0AF9AB0F4482}" srcOrd="1" destOrd="0" parTransId="{EC58C826-7274-4164-9ED3-5397E2778A11}" sibTransId="{468BF2D8-0634-4F45-952C-0A1A4BCCCA67}"/>
    <dgm:cxn modelId="{0CA9A339-B288-461E-8D19-06BBC3A280E5}" type="presOf" srcId="{1433E8B6-98D5-470C-9151-0AF9AB0F4482}" destId="{7C276421-134A-4585-B342-0BC556AED80A}" srcOrd="0" destOrd="0" presId="urn:microsoft.com/office/officeart/2008/layout/VerticalCurvedList"/>
    <dgm:cxn modelId="{961C0148-B9BF-4710-AB9D-0C34623D7E05}" type="presOf" srcId="{7E3DB62D-D996-4CDB-91BC-CAB5F8904F3F}" destId="{DA136AE4-F22A-4241-927A-AF6A96E05B7B}" srcOrd="0" destOrd="0" presId="urn:microsoft.com/office/officeart/2008/layout/VerticalCurvedList"/>
    <dgm:cxn modelId="{B02EF76B-E858-41A9-A1FA-80E37B04C491}" srcId="{F729155A-A55A-4E8A-99E1-1F94C45A3720}" destId="{7E3DB62D-D996-4CDB-91BC-CAB5F8904F3F}" srcOrd="0" destOrd="0" parTransId="{975CC7AE-02C7-4446-9647-B4E99B3F5F49}" sibTransId="{34C6872E-DBC5-44BC-93F6-2D077A8E33D5}"/>
    <dgm:cxn modelId="{9A063309-A574-41DE-895B-48E779373FF6}" type="presOf" srcId="{F729155A-A55A-4E8A-99E1-1F94C45A3720}" destId="{E53748AB-E072-46C0-9DE5-103AB1D9695A}" srcOrd="0" destOrd="0" presId="urn:microsoft.com/office/officeart/2008/layout/VerticalCurvedList"/>
    <dgm:cxn modelId="{80ADC2C2-2E60-46FD-9D38-D257BC3E2281}" type="presOf" srcId="{1EF2BF8B-7A0D-4B11-9A4D-1C5660E138B7}" destId="{C79DFE5B-472E-47E7-91A5-FD526440C387}" srcOrd="0" destOrd="0" presId="urn:microsoft.com/office/officeart/2008/layout/VerticalCurvedList"/>
    <dgm:cxn modelId="{C5A1C39E-D9B2-498F-B11B-86703AF8813C}" srcId="{F729155A-A55A-4E8A-99E1-1F94C45A3720}" destId="{1EF2BF8B-7A0D-4B11-9A4D-1C5660E138B7}" srcOrd="2" destOrd="0" parTransId="{13BBE801-0D81-442D-A347-9895F15FF8EA}" sibTransId="{A59CE678-A854-4109-AB08-C1266AB429C7}"/>
    <dgm:cxn modelId="{32346709-FA0D-4836-954D-790F3F771202}" type="presOf" srcId="{34C6872E-DBC5-44BC-93F6-2D077A8E33D5}" destId="{67F269BE-E5E3-48B9-A819-4751BCDF9BCE}" srcOrd="0" destOrd="0" presId="urn:microsoft.com/office/officeart/2008/layout/VerticalCurvedList"/>
    <dgm:cxn modelId="{4ABCD302-6B17-4491-A8D8-CE497A880F3C}" srcId="{F729155A-A55A-4E8A-99E1-1F94C45A3720}" destId="{00353C55-B3F9-4A94-BA5E-0E736245EF91}" srcOrd="3" destOrd="0" parTransId="{FF829E91-3E88-4297-93AB-69704EE79B52}" sibTransId="{4449BB26-1E08-4BC9-B976-EFDFEBBB76FE}"/>
    <dgm:cxn modelId="{E547D855-2370-4663-A271-4B5F903D3315}" type="presParOf" srcId="{E53748AB-E072-46C0-9DE5-103AB1D9695A}" destId="{361A1AA1-B1EE-4908-9172-D4B2C4203BC1}" srcOrd="0" destOrd="0" presId="urn:microsoft.com/office/officeart/2008/layout/VerticalCurvedList"/>
    <dgm:cxn modelId="{20121EFE-2B06-43E2-9752-D0165FFBC417}" type="presParOf" srcId="{361A1AA1-B1EE-4908-9172-D4B2C4203BC1}" destId="{0B71CBE1-B04F-4461-BEA7-8E6AE60B7E71}" srcOrd="0" destOrd="0" presId="urn:microsoft.com/office/officeart/2008/layout/VerticalCurvedList"/>
    <dgm:cxn modelId="{27D36B05-29C5-4A64-A0A7-79DE019EF6A2}" type="presParOf" srcId="{0B71CBE1-B04F-4461-BEA7-8E6AE60B7E71}" destId="{A630B380-B905-4FB2-8591-EABE1C5FAECA}" srcOrd="0" destOrd="0" presId="urn:microsoft.com/office/officeart/2008/layout/VerticalCurvedList"/>
    <dgm:cxn modelId="{61599A85-C735-4303-898C-29FC61AF63AE}" type="presParOf" srcId="{0B71CBE1-B04F-4461-BEA7-8E6AE60B7E71}" destId="{67F269BE-E5E3-48B9-A819-4751BCDF9BCE}" srcOrd="1" destOrd="0" presId="urn:microsoft.com/office/officeart/2008/layout/VerticalCurvedList"/>
    <dgm:cxn modelId="{6BF44995-D182-4CB6-8D91-BD29C3D2DDBE}" type="presParOf" srcId="{0B71CBE1-B04F-4461-BEA7-8E6AE60B7E71}" destId="{AF5B773A-E201-497F-8DF8-ADE2F4DF676E}" srcOrd="2" destOrd="0" presId="urn:microsoft.com/office/officeart/2008/layout/VerticalCurvedList"/>
    <dgm:cxn modelId="{9F9B8ED8-5A71-4AA9-BF4F-8763F296828A}" type="presParOf" srcId="{0B71CBE1-B04F-4461-BEA7-8E6AE60B7E71}" destId="{302BD3C9-8D64-498E-8A43-872995325B34}" srcOrd="3" destOrd="0" presId="urn:microsoft.com/office/officeart/2008/layout/VerticalCurvedList"/>
    <dgm:cxn modelId="{B0ACDFEC-91BA-4F3B-8078-6F3A5ED550B9}" type="presParOf" srcId="{361A1AA1-B1EE-4908-9172-D4B2C4203BC1}" destId="{DA136AE4-F22A-4241-927A-AF6A96E05B7B}" srcOrd="1" destOrd="0" presId="urn:microsoft.com/office/officeart/2008/layout/VerticalCurvedList"/>
    <dgm:cxn modelId="{69B31CB2-CDFD-41C6-A8CF-AE9D15B4BA7F}" type="presParOf" srcId="{361A1AA1-B1EE-4908-9172-D4B2C4203BC1}" destId="{B14E55B8-1CEA-425F-835C-B930EB79ED26}" srcOrd="2" destOrd="0" presId="urn:microsoft.com/office/officeart/2008/layout/VerticalCurvedList"/>
    <dgm:cxn modelId="{75C6223B-A4E7-4975-80D1-3B1911AF1684}" type="presParOf" srcId="{B14E55B8-1CEA-425F-835C-B930EB79ED26}" destId="{06F76993-436A-4C1B-B5AF-6B76E13D72B9}" srcOrd="0" destOrd="0" presId="urn:microsoft.com/office/officeart/2008/layout/VerticalCurvedList"/>
    <dgm:cxn modelId="{9E9A5619-EBE6-4AA2-AB25-F1E8A178C8F9}" type="presParOf" srcId="{361A1AA1-B1EE-4908-9172-D4B2C4203BC1}" destId="{7C276421-134A-4585-B342-0BC556AED80A}" srcOrd="3" destOrd="0" presId="urn:microsoft.com/office/officeart/2008/layout/VerticalCurvedList"/>
    <dgm:cxn modelId="{4CC0849E-BE38-4C39-8AB7-0EFAF98CF259}" type="presParOf" srcId="{361A1AA1-B1EE-4908-9172-D4B2C4203BC1}" destId="{B242FB6B-D9D1-4CEE-A00D-44EACBC1473C}" srcOrd="4" destOrd="0" presId="urn:microsoft.com/office/officeart/2008/layout/VerticalCurvedList"/>
    <dgm:cxn modelId="{8A93BD9F-4293-45C1-8167-652E4BE9AD8D}" type="presParOf" srcId="{B242FB6B-D9D1-4CEE-A00D-44EACBC1473C}" destId="{B37B9862-2E89-4DFB-AD7E-8C3107D40E3F}" srcOrd="0" destOrd="0" presId="urn:microsoft.com/office/officeart/2008/layout/VerticalCurvedList"/>
    <dgm:cxn modelId="{32AC1893-F5BF-42B3-954D-D13673A35DBA}" type="presParOf" srcId="{361A1AA1-B1EE-4908-9172-D4B2C4203BC1}" destId="{C79DFE5B-472E-47E7-91A5-FD526440C387}" srcOrd="5" destOrd="0" presId="urn:microsoft.com/office/officeart/2008/layout/VerticalCurvedList"/>
    <dgm:cxn modelId="{D29898C6-6D2C-46D4-B8F2-F60BC46AFFA0}" type="presParOf" srcId="{361A1AA1-B1EE-4908-9172-D4B2C4203BC1}" destId="{F4806112-F540-463D-81B7-F9B0E0BC9A43}" srcOrd="6" destOrd="0" presId="urn:microsoft.com/office/officeart/2008/layout/VerticalCurvedList"/>
    <dgm:cxn modelId="{5BD0C567-0294-425A-9B84-B9886C9019DE}" type="presParOf" srcId="{F4806112-F540-463D-81B7-F9B0E0BC9A43}" destId="{4B708DFE-F38D-4A59-A6C5-4A7DDB731A78}" srcOrd="0" destOrd="0" presId="urn:microsoft.com/office/officeart/2008/layout/VerticalCurvedList"/>
    <dgm:cxn modelId="{8A0E13F3-D0E6-4019-A950-8C2A69B49AD5}" type="presParOf" srcId="{361A1AA1-B1EE-4908-9172-D4B2C4203BC1}" destId="{EAF139F4-3386-435A-A8DA-DE60E36C6BB6}" srcOrd="7" destOrd="0" presId="urn:microsoft.com/office/officeart/2008/layout/VerticalCurvedList"/>
    <dgm:cxn modelId="{4C093F48-BFB7-473F-9D58-358B7AA42A1D}" type="presParOf" srcId="{361A1AA1-B1EE-4908-9172-D4B2C4203BC1}" destId="{67DFBC45-C392-4BC4-B4DB-B31E4FC7AFEC}" srcOrd="8" destOrd="0" presId="urn:microsoft.com/office/officeart/2008/layout/VerticalCurvedList"/>
    <dgm:cxn modelId="{163DE787-A9C0-4F42-8185-6F53BDF892EA}" type="presParOf" srcId="{67DFBC45-C392-4BC4-B4DB-B31E4FC7AFEC}" destId="{CCFD007C-A732-41DB-BBC5-4229C0D708BD}" srcOrd="0" destOrd="0" presId="urn:microsoft.com/office/officeart/2008/layout/VerticalCurvedList"/>
  </dgm:cxnLst>
  <dgm:bg/>
  <dgm:whole>
    <a:ln>
      <a:solidFill>
        <a:schemeClr val="accent1">
          <a:lumMod val="75000"/>
        </a:schemeClr>
      </a:solidFill>
    </a:ln>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F1A1D2A-BDD3-4EEF-8B53-B2C73B145D59}" type="doc">
      <dgm:prSet loTypeId="urn:microsoft.com/office/officeart/2005/8/layout/hProcess6" loCatId="process" qsTypeId="urn:microsoft.com/office/officeart/2005/8/quickstyle/simple5" qsCatId="simple" csTypeId="urn:microsoft.com/office/officeart/2005/8/colors/accent1_2" csCatId="accent1" phldr="1"/>
      <dgm:spPr/>
    </dgm:pt>
    <dgm:pt modelId="{CED92DB3-AA98-48A4-A531-13EEAF6465B9}">
      <dgm:prSet phldrT="[Text]"/>
      <dgm:spPr/>
      <dgm:t>
        <a:bodyPr/>
        <a:lstStyle/>
        <a:p>
          <a:r>
            <a:rPr lang="en-IN"/>
            <a:t>When?</a:t>
          </a:r>
        </a:p>
      </dgm:t>
    </dgm:pt>
    <dgm:pt modelId="{D952B5B3-93DB-49C8-BED0-89719D901620}" type="parTrans" cxnId="{0632CB9A-0A59-46A6-8D65-4FEC9D729E7D}">
      <dgm:prSet/>
      <dgm:spPr/>
      <dgm:t>
        <a:bodyPr/>
        <a:lstStyle/>
        <a:p>
          <a:endParaRPr lang="en-IN"/>
        </a:p>
      </dgm:t>
    </dgm:pt>
    <dgm:pt modelId="{3CC44C15-B287-41BC-BECD-2B88D2513CB7}" type="sibTrans" cxnId="{0632CB9A-0A59-46A6-8D65-4FEC9D729E7D}">
      <dgm:prSet/>
      <dgm:spPr/>
      <dgm:t>
        <a:bodyPr/>
        <a:lstStyle/>
        <a:p>
          <a:endParaRPr lang="en-IN"/>
        </a:p>
      </dgm:t>
    </dgm:pt>
    <dgm:pt modelId="{2B578F2C-4B37-4CF5-A6C9-0E8815D7E4CF}">
      <dgm:prSet/>
      <dgm:spPr/>
      <dgm:t>
        <a:bodyPr/>
        <a:lstStyle/>
        <a:p>
          <a:r>
            <a:rPr lang="en-IN"/>
            <a:t>How long?</a:t>
          </a:r>
        </a:p>
      </dgm:t>
    </dgm:pt>
    <dgm:pt modelId="{DDFDB43D-7F5B-4195-8D17-A59A09B40B71}" type="parTrans" cxnId="{6DC93855-19DA-47BF-B90E-B08DA96C33E1}">
      <dgm:prSet/>
      <dgm:spPr/>
      <dgm:t>
        <a:bodyPr/>
        <a:lstStyle/>
        <a:p>
          <a:endParaRPr lang="en-IN"/>
        </a:p>
      </dgm:t>
    </dgm:pt>
    <dgm:pt modelId="{3F8A67D8-3877-4EA8-9051-7D0A144B2964}" type="sibTrans" cxnId="{6DC93855-19DA-47BF-B90E-B08DA96C33E1}">
      <dgm:prSet/>
      <dgm:spPr/>
      <dgm:t>
        <a:bodyPr/>
        <a:lstStyle/>
        <a:p>
          <a:endParaRPr lang="en-IN"/>
        </a:p>
      </dgm:t>
    </dgm:pt>
    <dgm:pt modelId="{401F9BE1-8469-4627-8EB7-CCD38170E814}">
      <dgm:prSet/>
      <dgm:spPr/>
      <dgm:t>
        <a:bodyPr/>
        <a:lstStyle/>
        <a:p>
          <a:r>
            <a:rPr lang="en-IN"/>
            <a:t>Who?</a:t>
          </a:r>
        </a:p>
      </dgm:t>
    </dgm:pt>
    <dgm:pt modelId="{DEA2A11D-2AB7-4879-9C96-0A839298B81D}" type="parTrans" cxnId="{25769A56-EFCB-4FBB-B0ED-AA69CF754310}">
      <dgm:prSet/>
      <dgm:spPr/>
      <dgm:t>
        <a:bodyPr/>
        <a:lstStyle/>
        <a:p>
          <a:endParaRPr lang="en-IN"/>
        </a:p>
      </dgm:t>
    </dgm:pt>
    <dgm:pt modelId="{CD60306D-2F02-4610-9231-6A56DCD700E2}" type="sibTrans" cxnId="{25769A56-EFCB-4FBB-B0ED-AA69CF754310}">
      <dgm:prSet/>
      <dgm:spPr/>
      <dgm:t>
        <a:bodyPr/>
        <a:lstStyle/>
        <a:p>
          <a:endParaRPr lang="en-IN"/>
        </a:p>
      </dgm:t>
    </dgm:pt>
    <dgm:pt modelId="{AAEF0B17-CD13-4A06-85B6-3E1265018C33}">
      <dgm:prSet phldrT="[Text]"/>
      <dgm:spPr/>
      <dgm:t>
        <a:bodyPr/>
        <a:lstStyle/>
        <a:p>
          <a:r>
            <a:rPr lang="en-IN"/>
            <a:t>Start of Sprint</a:t>
          </a:r>
        </a:p>
      </dgm:t>
    </dgm:pt>
    <dgm:pt modelId="{D7B5192A-284F-4CFC-92FF-9A713B6FCA38}" type="parTrans" cxnId="{C2329D54-0068-42A6-9209-4127DB058B2F}">
      <dgm:prSet/>
      <dgm:spPr/>
      <dgm:t>
        <a:bodyPr/>
        <a:lstStyle/>
        <a:p>
          <a:endParaRPr lang="en-IN"/>
        </a:p>
      </dgm:t>
    </dgm:pt>
    <dgm:pt modelId="{28D40FC4-3E3D-421E-810E-46D1296618C5}" type="sibTrans" cxnId="{C2329D54-0068-42A6-9209-4127DB058B2F}">
      <dgm:prSet/>
      <dgm:spPr/>
      <dgm:t>
        <a:bodyPr/>
        <a:lstStyle/>
        <a:p>
          <a:endParaRPr lang="en-IN"/>
        </a:p>
      </dgm:t>
    </dgm:pt>
    <dgm:pt modelId="{8E5AB6DC-A52E-46AB-8667-47314B8B6B15}">
      <dgm:prSet/>
      <dgm:spPr/>
      <dgm:t>
        <a:bodyPr/>
        <a:lstStyle/>
        <a:p>
          <a:r>
            <a:rPr lang="en-IN"/>
            <a:t>8 hours for month-long Sprints</a:t>
          </a:r>
        </a:p>
      </dgm:t>
    </dgm:pt>
    <dgm:pt modelId="{55637946-825D-4C8B-9398-258530DA46D6}" type="parTrans" cxnId="{4C9573E9-1588-4F9B-9421-E672D3CD934F}">
      <dgm:prSet/>
      <dgm:spPr/>
      <dgm:t>
        <a:bodyPr/>
        <a:lstStyle/>
        <a:p>
          <a:endParaRPr lang="en-IN"/>
        </a:p>
      </dgm:t>
    </dgm:pt>
    <dgm:pt modelId="{49DA79C1-B01F-41BA-9FF4-ACDDCAAC3153}" type="sibTrans" cxnId="{4C9573E9-1588-4F9B-9421-E672D3CD934F}">
      <dgm:prSet/>
      <dgm:spPr/>
      <dgm:t>
        <a:bodyPr/>
        <a:lstStyle/>
        <a:p>
          <a:endParaRPr lang="en-IN"/>
        </a:p>
      </dgm:t>
    </dgm:pt>
    <dgm:pt modelId="{45CF4E54-E981-4BB5-9EA8-CFBCE7AC9E7E}">
      <dgm:prSet/>
      <dgm:spPr/>
      <dgm:t>
        <a:bodyPr/>
        <a:lstStyle/>
        <a:p>
          <a:r>
            <a:rPr lang="en-IN"/>
            <a:t>Scrum Master, Development Team, Product Owner</a:t>
          </a:r>
        </a:p>
      </dgm:t>
    </dgm:pt>
    <dgm:pt modelId="{93AB690B-2AD8-46C7-AEE3-14430B977456}" type="parTrans" cxnId="{1BCA3F4B-5F25-4E31-BA41-8BCED02E2571}">
      <dgm:prSet/>
      <dgm:spPr/>
      <dgm:t>
        <a:bodyPr/>
        <a:lstStyle/>
        <a:p>
          <a:endParaRPr lang="en-IN"/>
        </a:p>
      </dgm:t>
    </dgm:pt>
    <dgm:pt modelId="{90F7828D-D323-4FA4-9E0C-2E5785DD232C}" type="sibTrans" cxnId="{1BCA3F4B-5F25-4E31-BA41-8BCED02E2571}">
      <dgm:prSet/>
      <dgm:spPr/>
      <dgm:t>
        <a:bodyPr/>
        <a:lstStyle/>
        <a:p>
          <a:endParaRPr lang="en-IN"/>
        </a:p>
      </dgm:t>
    </dgm:pt>
    <dgm:pt modelId="{37C070CD-3E6C-4BF1-A91C-44875059FBAA}" type="pres">
      <dgm:prSet presAssocID="{0F1A1D2A-BDD3-4EEF-8B53-B2C73B145D59}" presName="theList" presStyleCnt="0">
        <dgm:presLayoutVars>
          <dgm:dir/>
          <dgm:animLvl val="lvl"/>
          <dgm:resizeHandles val="exact"/>
        </dgm:presLayoutVars>
      </dgm:prSet>
      <dgm:spPr/>
    </dgm:pt>
    <dgm:pt modelId="{97FC4E75-8E2E-4912-96BA-25E57A2858B0}" type="pres">
      <dgm:prSet presAssocID="{CED92DB3-AA98-48A4-A531-13EEAF6465B9}" presName="compNode" presStyleCnt="0"/>
      <dgm:spPr/>
    </dgm:pt>
    <dgm:pt modelId="{65800849-34F6-4FEB-816B-483FBB42C6A6}" type="pres">
      <dgm:prSet presAssocID="{CED92DB3-AA98-48A4-A531-13EEAF6465B9}" presName="noGeometry" presStyleCnt="0"/>
      <dgm:spPr/>
    </dgm:pt>
    <dgm:pt modelId="{122D2C35-9E45-46D3-B89A-5746FA043E26}" type="pres">
      <dgm:prSet presAssocID="{CED92DB3-AA98-48A4-A531-13EEAF6465B9}" presName="childTextVisible" presStyleLbl="bgAccFollowNode1" presStyleIdx="0" presStyleCnt="3">
        <dgm:presLayoutVars>
          <dgm:bulletEnabled val="1"/>
        </dgm:presLayoutVars>
      </dgm:prSet>
      <dgm:spPr/>
      <dgm:t>
        <a:bodyPr/>
        <a:lstStyle/>
        <a:p>
          <a:endParaRPr lang="en-IN"/>
        </a:p>
      </dgm:t>
    </dgm:pt>
    <dgm:pt modelId="{76579233-486C-4FEC-AEA9-631A65C63C44}" type="pres">
      <dgm:prSet presAssocID="{CED92DB3-AA98-48A4-A531-13EEAF6465B9}" presName="childTextHidden" presStyleLbl="bgAccFollowNode1" presStyleIdx="0" presStyleCnt="3"/>
      <dgm:spPr/>
      <dgm:t>
        <a:bodyPr/>
        <a:lstStyle/>
        <a:p>
          <a:endParaRPr lang="en-IN"/>
        </a:p>
      </dgm:t>
    </dgm:pt>
    <dgm:pt modelId="{B7B41088-8E31-4F2B-A265-D7298C8CEEFD}" type="pres">
      <dgm:prSet presAssocID="{CED92DB3-AA98-48A4-A531-13EEAF6465B9}" presName="parentText" presStyleLbl="node1" presStyleIdx="0" presStyleCnt="3">
        <dgm:presLayoutVars>
          <dgm:chMax val="1"/>
          <dgm:bulletEnabled val="1"/>
        </dgm:presLayoutVars>
      </dgm:prSet>
      <dgm:spPr/>
      <dgm:t>
        <a:bodyPr/>
        <a:lstStyle/>
        <a:p>
          <a:endParaRPr lang="en-IN"/>
        </a:p>
      </dgm:t>
    </dgm:pt>
    <dgm:pt modelId="{88D7749D-A025-4A57-840A-FBB109879AF3}" type="pres">
      <dgm:prSet presAssocID="{CED92DB3-AA98-48A4-A531-13EEAF6465B9}" presName="aSpace" presStyleCnt="0"/>
      <dgm:spPr/>
    </dgm:pt>
    <dgm:pt modelId="{F698E655-53B6-41BB-9C38-AB8C91B7ACCC}" type="pres">
      <dgm:prSet presAssocID="{2B578F2C-4B37-4CF5-A6C9-0E8815D7E4CF}" presName="compNode" presStyleCnt="0"/>
      <dgm:spPr/>
    </dgm:pt>
    <dgm:pt modelId="{6B20EC80-14DF-4E02-B18C-1473A4EC4FC3}" type="pres">
      <dgm:prSet presAssocID="{2B578F2C-4B37-4CF5-A6C9-0E8815D7E4CF}" presName="noGeometry" presStyleCnt="0"/>
      <dgm:spPr/>
    </dgm:pt>
    <dgm:pt modelId="{4BF7785D-8421-4C6C-BA88-00DE29E642E9}" type="pres">
      <dgm:prSet presAssocID="{2B578F2C-4B37-4CF5-A6C9-0E8815D7E4CF}" presName="childTextVisible" presStyleLbl="bgAccFollowNode1" presStyleIdx="1" presStyleCnt="3">
        <dgm:presLayoutVars>
          <dgm:bulletEnabled val="1"/>
        </dgm:presLayoutVars>
      </dgm:prSet>
      <dgm:spPr/>
      <dgm:t>
        <a:bodyPr/>
        <a:lstStyle/>
        <a:p>
          <a:endParaRPr lang="en-IN"/>
        </a:p>
      </dgm:t>
    </dgm:pt>
    <dgm:pt modelId="{BC9CB079-1744-4CD0-807A-27C0CC175CB5}" type="pres">
      <dgm:prSet presAssocID="{2B578F2C-4B37-4CF5-A6C9-0E8815D7E4CF}" presName="childTextHidden" presStyleLbl="bgAccFollowNode1" presStyleIdx="1" presStyleCnt="3"/>
      <dgm:spPr/>
      <dgm:t>
        <a:bodyPr/>
        <a:lstStyle/>
        <a:p>
          <a:endParaRPr lang="en-IN"/>
        </a:p>
      </dgm:t>
    </dgm:pt>
    <dgm:pt modelId="{04179D4A-3F59-4266-B4CE-CA84579CF35A}" type="pres">
      <dgm:prSet presAssocID="{2B578F2C-4B37-4CF5-A6C9-0E8815D7E4CF}" presName="parentText" presStyleLbl="node1" presStyleIdx="1" presStyleCnt="3">
        <dgm:presLayoutVars>
          <dgm:chMax val="1"/>
          <dgm:bulletEnabled val="1"/>
        </dgm:presLayoutVars>
      </dgm:prSet>
      <dgm:spPr/>
      <dgm:t>
        <a:bodyPr/>
        <a:lstStyle/>
        <a:p>
          <a:endParaRPr lang="en-IN"/>
        </a:p>
      </dgm:t>
    </dgm:pt>
    <dgm:pt modelId="{5FEA9127-95DB-4DD7-80A1-D0F93B05F01D}" type="pres">
      <dgm:prSet presAssocID="{2B578F2C-4B37-4CF5-A6C9-0E8815D7E4CF}" presName="aSpace" presStyleCnt="0"/>
      <dgm:spPr/>
    </dgm:pt>
    <dgm:pt modelId="{654EA67E-B3B0-48FD-9E90-336BED37BDBE}" type="pres">
      <dgm:prSet presAssocID="{401F9BE1-8469-4627-8EB7-CCD38170E814}" presName="compNode" presStyleCnt="0"/>
      <dgm:spPr/>
    </dgm:pt>
    <dgm:pt modelId="{AD01186D-B25F-44B8-9339-B834C53C5C40}" type="pres">
      <dgm:prSet presAssocID="{401F9BE1-8469-4627-8EB7-CCD38170E814}" presName="noGeometry" presStyleCnt="0"/>
      <dgm:spPr/>
    </dgm:pt>
    <dgm:pt modelId="{70E2D9D8-BDEE-479A-94F9-B49CBE88C4F3}" type="pres">
      <dgm:prSet presAssocID="{401F9BE1-8469-4627-8EB7-CCD38170E814}" presName="childTextVisible" presStyleLbl="bgAccFollowNode1" presStyleIdx="2" presStyleCnt="3">
        <dgm:presLayoutVars>
          <dgm:bulletEnabled val="1"/>
        </dgm:presLayoutVars>
      </dgm:prSet>
      <dgm:spPr/>
      <dgm:t>
        <a:bodyPr/>
        <a:lstStyle/>
        <a:p>
          <a:endParaRPr lang="en-IN"/>
        </a:p>
      </dgm:t>
    </dgm:pt>
    <dgm:pt modelId="{2E243F4C-4021-41D7-80E1-E4E7B6A706B8}" type="pres">
      <dgm:prSet presAssocID="{401F9BE1-8469-4627-8EB7-CCD38170E814}" presName="childTextHidden" presStyleLbl="bgAccFollowNode1" presStyleIdx="2" presStyleCnt="3"/>
      <dgm:spPr/>
      <dgm:t>
        <a:bodyPr/>
        <a:lstStyle/>
        <a:p>
          <a:endParaRPr lang="en-IN"/>
        </a:p>
      </dgm:t>
    </dgm:pt>
    <dgm:pt modelId="{BE602BDE-67F5-4582-AECA-A48900D01110}" type="pres">
      <dgm:prSet presAssocID="{401F9BE1-8469-4627-8EB7-CCD38170E814}" presName="parentText" presStyleLbl="node1" presStyleIdx="2" presStyleCnt="3">
        <dgm:presLayoutVars>
          <dgm:chMax val="1"/>
          <dgm:bulletEnabled val="1"/>
        </dgm:presLayoutVars>
      </dgm:prSet>
      <dgm:spPr/>
      <dgm:t>
        <a:bodyPr/>
        <a:lstStyle/>
        <a:p>
          <a:endParaRPr lang="en-IN"/>
        </a:p>
      </dgm:t>
    </dgm:pt>
  </dgm:ptLst>
  <dgm:cxnLst>
    <dgm:cxn modelId="{6DC93855-19DA-47BF-B90E-B08DA96C33E1}" srcId="{0F1A1D2A-BDD3-4EEF-8B53-B2C73B145D59}" destId="{2B578F2C-4B37-4CF5-A6C9-0E8815D7E4CF}" srcOrd="1" destOrd="0" parTransId="{DDFDB43D-7F5B-4195-8D17-A59A09B40B71}" sibTransId="{3F8A67D8-3877-4EA8-9051-7D0A144B2964}"/>
    <dgm:cxn modelId="{1BCA3F4B-5F25-4E31-BA41-8BCED02E2571}" srcId="{401F9BE1-8469-4627-8EB7-CCD38170E814}" destId="{45CF4E54-E981-4BB5-9EA8-CFBCE7AC9E7E}" srcOrd="0" destOrd="0" parTransId="{93AB690B-2AD8-46C7-AEE3-14430B977456}" sibTransId="{90F7828D-D323-4FA4-9E0C-2E5785DD232C}"/>
    <dgm:cxn modelId="{CFBA06A1-9203-4D39-A8DA-64132CBF55EE}" type="presOf" srcId="{0F1A1D2A-BDD3-4EEF-8B53-B2C73B145D59}" destId="{37C070CD-3E6C-4BF1-A91C-44875059FBAA}" srcOrd="0" destOrd="0" presId="urn:microsoft.com/office/officeart/2005/8/layout/hProcess6"/>
    <dgm:cxn modelId="{6C94913D-7935-4D9D-9C51-A6B6EC3871A0}" type="presOf" srcId="{2B578F2C-4B37-4CF5-A6C9-0E8815D7E4CF}" destId="{04179D4A-3F59-4266-B4CE-CA84579CF35A}" srcOrd="0" destOrd="0" presId="urn:microsoft.com/office/officeart/2005/8/layout/hProcess6"/>
    <dgm:cxn modelId="{7F7AECF8-3B3B-4E55-A514-0D2C5EC14DFF}" type="presOf" srcId="{45CF4E54-E981-4BB5-9EA8-CFBCE7AC9E7E}" destId="{2E243F4C-4021-41D7-80E1-E4E7B6A706B8}" srcOrd="1" destOrd="0" presId="urn:microsoft.com/office/officeart/2005/8/layout/hProcess6"/>
    <dgm:cxn modelId="{4C9573E9-1588-4F9B-9421-E672D3CD934F}" srcId="{2B578F2C-4B37-4CF5-A6C9-0E8815D7E4CF}" destId="{8E5AB6DC-A52E-46AB-8667-47314B8B6B15}" srcOrd="0" destOrd="0" parTransId="{55637946-825D-4C8B-9398-258530DA46D6}" sibTransId="{49DA79C1-B01F-41BA-9FF4-ACDDCAAC3153}"/>
    <dgm:cxn modelId="{2200E52B-8380-43C0-AB53-A0CEC20F1507}" type="presOf" srcId="{AAEF0B17-CD13-4A06-85B6-3E1265018C33}" destId="{122D2C35-9E45-46D3-B89A-5746FA043E26}" srcOrd="0" destOrd="0" presId="urn:microsoft.com/office/officeart/2005/8/layout/hProcess6"/>
    <dgm:cxn modelId="{0632CB9A-0A59-46A6-8D65-4FEC9D729E7D}" srcId="{0F1A1D2A-BDD3-4EEF-8B53-B2C73B145D59}" destId="{CED92DB3-AA98-48A4-A531-13EEAF6465B9}" srcOrd="0" destOrd="0" parTransId="{D952B5B3-93DB-49C8-BED0-89719D901620}" sibTransId="{3CC44C15-B287-41BC-BECD-2B88D2513CB7}"/>
    <dgm:cxn modelId="{CB6509C4-0765-49DE-8DB6-BD64DBBD8D71}" type="presOf" srcId="{401F9BE1-8469-4627-8EB7-CCD38170E814}" destId="{BE602BDE-67F5-4582-AECA-A48900D01110}" srcOrd="0" destOrd="0" presId="urn:microsoft.com/office/officeart/2005/8/layout/hProcess6"/>
    <dgm:cxn modelId="{17EF778F-9BB5-4F5D-868D-C3BD13205BC3}" type="presOf" srcId="{AAEF0B17-CD13-4A06-85B6-3E1265018C33}" destId="{76579233-486C-4FEC-AEA9-631A65C63C44}" srcOrd="1" destOrd="0" presId="urn:microsoft.com/office/officeart/2005/8/layout/hProcess6"/>
    <dgm:cxn modelId="{8E5D5FC4-C339-4536-9758-32143422711E}" type="presOf" srcId="{CED92DB3-AA98-48A4-A531-13EEAF6465B9}" destId="{B7B41088-8E31-4F2B-A265-D7298C8CEEFD}" srcOrd="0" destOrd="0" presId="urn:microsoft.com/office/officeart/2005/8/layout/hProcess6"/>
    <dgm:cxn modelId="{54520196-F1EB-4802-AB94-289EB0573A89}" type="presOf" srcId="{8E5AB6DC-A52E-46AB-8667-47314B8B6B15}" destId="{4BF7785D-8421-4C6C-BA88-00DE29E642E9}" srcOrd="0" destOrd="0" presId="urn:microsoft.com/office/officeart/2005/8/layout/hProcess6"/>
    <dgm:cxn modelId="{4ECAA887-F4DB-44E2-B18C-2DBBC7C3B076}" type="presOf" srcId="{45CF4E54-E981-4BB5-9EA8-CFBCE7AC9E7E}" destId="{70E2D9D8-BDEE-479A-94F9-B49CBE88C4F3}" srcOrd="0" destOrd="0" presId="urn:microsoft.com/office/officeart/2005/8/layout/hProcess6"/>
    <dgm:cxn modelId="{25769A56-EFCB-4FBB-B0ED-AA69CF754310}" srcId="{0F1A1D2A-BDD3-4EEF-8B53-B2C73B145D59}" destId="{401F9BE1-8469-4627-8EB7-CCD38170E814}" srcOrd="2" destOrd="0" parTransId="{DEA2A11D-2AB7-4879-9C96-0A839298B81D}" sibTransId="{CD60306D-2F02-4610-9231-6A56DCD700E2}"/>
    <dgm:cxn modelId="{5A1EEC6D-A045-4A90-948E-5BCAA20EE668}" type="presOf" srcId="{8E5AB6DC-A52E-46AB-8667-47314B8B6B15}" destId="{BC9CB079-1744-4CD0-807A-27C0CC175CB5}" srcOrd="1" destOrd="0" presId="urn:microsoft.com/office/officeart/2005/8/layout/hProcess6"/>
    <dgm:cxn modelId="{C2329D54-0068-42A6-9209-4127DB058B2F}" srcId="{CED92DB3-AA98-48A4-A531-13EEAF6465B9}" destId="{AAEF0B17-CD13-4A06-85B6-3E1265018C33}" srcOrd="0" destOrd="0" parTransId="{D7B5192A-284F-4CFC-92FF-9A713B6FCA38}" sibTransId="{28D40FC4-3E3D-421E-810E-46D1296618C5}"/>
    <dgm:cxn modelId="{C3DF8797-8ECA-47BD-91FA-5C955A052EF8}" type="presParOf" srcId="{37C070CD-3E6C-4BF1-A91C-44875059FBAA}" destId="{97FC4E75-8E2E-4912-96BA-25E57A2858B0}" srcOrd="0" destOrd="0" presId="urn:microsoft.com/office/officeart/2005/8/layout/hProcess6"/>
    <dgm:cxn modelId="{E1017100-EA52-471F-9C19-7321D8B6CC7A}" type="presParOf" srcId="{97FC4E75-8E2E-4912-96BA-25E57A2858B0}" destId="{65800849-34F6-4FEB-816B-483FBB42C6A6}" srcOrd="0" destOrd="0" presId="urn:microsoft.com/office/officeart/2005/8/layout/hProcess6"/>
    <dgm:cxn modelId="{BF25D6BF-9139-4A44-943B-FB9C0183BAA0}" type="presParOf" srcId="{97FC4E75-8E2E-4912-96BA-25E57A2858B0}" destId="{122D2C35-9E45-46D3-B89A-5746FA043E26}" srcOrd="1" destOrd="0" presId="urn:microsoft.com/office/officeart/2005/8/layout/hProcess6"/>
    <dgm:cxn modelId="{199DDD44-A51B-4CCC-8D43-9D60A66C4891}" type="presParOf" srcId="{97FC4E75-8E2E-4912-96BA-25E57A2858B0}" destId="{76579233-486C-4FEC-AEA9-631A65C63C44}" srcOrd="2" destOrd="0" presId="urn:microsoft.com/office/officeart/2005/8/layout/hProcess6"/>
    <dgm:cxn modelId="{DC1AD529-0CB9-4D93-8FC2-93FD0D8057F6}" type="presParOf" srcId="{97FC4E75-8E2E-4912-96BA-25E57A2858B0}" destId="{B7B41088-8E31-4F2B-A265-D7298C8CEEFD}" srcOrd="3" destOrd="0" presId="urn:microsoft.com/office/officeart/2005/8/layout/hProcess6"/>
    <dgm:cxn modelId="{67F16263-F701-4D10-BB80-BF89D8B0ED44}" type="presParOf" srcId="{37C070CD-3E6C-4BF1-A91C-44875059FBAA}" destId="{88D7749D-A025-4A57-840A-FBB109879AF3}" srcOrd="1" destOrd="0" presId="urn:microsoft.com/office/officeart/2005/8/layout/hProcess6"/>
    <dgm:cxn modelId="{637CFAE1-ABBD-4FAD-A618-DF09315B8C2C}" type="presParOf" srcId="{37C070CD-3E6C-4BF1-A91C-44875059FBAA}" destId="{F698E655-53B6-41BB-9C38-AB8C91B7ACCC}" srcOrd="2" destOrd="0" presId="urn:microsoft.com/office/officeart/2005/8/layout/hProcess6"/>
    <dgm:cxn modelId="{C31C95BB-E8AA-478F-95F2-24F6B477F1E3}" type="presParOf" srcId="{F698E655-53B6-41BB-9C38-AB8C91B7ACCC}" destId="{6B20EC80-14DF-4E02-B18C-1473A4EC4FC3}" srcOrd="0" destOrd="0" presId="urn:microsoft.com/office/officeart/2005/8/layout/hProcess6"/>
    <dgm:cxn modelId="{BC44EB37-8567-443E-ABB0-CEDAE90CC535}" type="presParOf" srcId="{F698E655-53B6-41BB-9C38-AB8C91B7ACCC}" destId="{4BF7785D-8421-4C6C-BA88-00DE29E642E9}" srcOrd="1" destOrd="0" presId="urn:microsoft.com/office/officeart/2005/8/layout/hProcess6"/>
    <dgm:cxn modelId="{B61081CF-8299-47B5-969E-1D26B33F0E13}" type="presParOf" srcId="{F698E655-53B6-41BB-9C38-AB8C91B7ACCC}" destId="{BC9CB079-1744-4CD0-807A-27C0CC175CB5}" srcOrd="2" destOrd="0" presId="urn:microsoft.com/office/officeart/2005/8/layout/hProcess6"/>
    <dgm:cxn modelId="{CDF22C55-BD7F-4920-84F8-A5702C787565}" type="presParOf" srcId="{F698E655-53B6-41BB-9C38-AB8C91B7ACCC}" destId="{04179D4A-3F59-4266-B4CE-CA84579CF35A}" srcOrd="3" destOrd="0" presId="urn:microsoft.com/office/officeart/2005/8/layout/hProcess6"/>
    <dgm:cxn modelId="{D8185564-A8A9-44F4-9671-32FBF640A65F}" type="presParOf" srcId="{37C070CD-3E6C-4BF1-A91C-44875059FBAA}" destId="{5FEA9127-95DB-4DD7-80A1-D0F93B05F01D}" srcOrd="3" destOrd="0" presId="urn:microsoft.com/office/officeart/2005/8/layout/hProcess6"/>
    <dgm:cxn modelId="{D2336594-1F77-4A1F-9B15-3939C1BE6881}" type="presParOf" srcId="{37C070CD-3E6C-4BF1-A91C-44875059FBAA}" destId="{654EA67E-B3B0-48FD-9E90-336BED37BDBE}" srcOrd="4" destOrd="0" presId="urn:microsoft.com/office/officeart/2005/8/layout/hProcess6"/>
    <dgm:cxn modelId="{A672E0C0-08F5-4AED-90BD-152AD945A0DA}" type="presParOf" srcId="{654EA67E-B3B0-48FD-9E90-336BED37BDBE}" destId="{AD01186D-B25F-44B8-9339-B834C53C5C40}" srcOrd="0" destOrd="0" presId="urn:microsoft.com/office/officeart/2005/8/layout/hProcess6"/>
    <dgm:cxn modelId="{D7046DB6-524F-4F5A-9E89-E2E04F70AEE8}" type="presParOf" srcId="{654EA67E-B3B0-48FD-9E90-336BED37BDBE}" destId="{70E2D9D8-BDEE-479A-94F9-B49CBE88C4F3}" srcOrd="1" destOrd="0" presId="urn:microsoft.com/office/officeart/2005/8/layout/hProcess6"/>
    <dgm:cxn modelId="{43A4520D-D5FF-4C95-BB6E-D09022FACCCB}" type="presParOf" srcId="{654EA67E-B3B0-48FD-9E90-336BED37BDBE}" destId="{2E243F4C-4021-41D7-80E1-E4E7B6A706B8}" srcOrd="2" destOrd="0" presId="urn:microsoft.com/office/officeart/2005/8/layout/hProcess6"/>
    <dgm:cxn modelId="{58E04060-FBC4-44DD-B92D-C2081496FDD9}" type="presParOf" srcId="{654EA67E-B3B0-48FD-9E90-336BED37BDBE}" destId="{BE602BDE-67F5-4582-AECA-A48900D01110}" srcOrd="3" destOrd="0" presId="urn:microsoft.com/office/officeart/2005/8/layout/hProcess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5E05D55-DBDD-40D1-8D6F-8878A1D482E6}"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528FA646-2BD2-4B1F-AEE2-DA3DEB7E3631}">
      <dgm:prSet phldrT="[Text]"/>
      <dgm:spPr/>
      <dgm:t>
        <a:bodyPr/>
        <a:lstStyle/>
        <a:p>
          <a:r>
            <a:rPr lang="en-IN"/>
            <a:t>Product Owner explains all tasks, expectations, business impact, etc</a:t>
          </a:r>
        </a:p>
      </dgm:t>
    </dgm:pt>
    <dgm:pt modelId="{6AA2CED0-78C8-485C-BCF9-9BC986F49991}" type="parTrans" cxnId="{58A4D257-3ADA-4817-8EDE-BA84C9620B6E}">
      <dgm:prSet/>
      <dgm:spPr/>
      <dgm:t>
        <a:bodyPr/>
        <a:lstStyle/>
        <a:p>
          <a:endParaRPr lang="en-IN"/>
        </a:p>
      </dgm:t>
    </dgm:pt>
    <dgm:pt modelId="{47DA3171-9AAA-42E1-BEF3-D99CCC11D8D8}" type="sibTrans" cxnId="{58A4D257-3ADA-4817-8EDE-BA84C9620B6E}">
      <dgm:prSet/>
      <dgm:spPr/>
      <dgm:t>
        <a:bodyPr/>
        <a:lstStyle/>
        <a:p>
          <a:endParaRPr lang="en-IN"/>
        </a:p>
      </dgm:t>
    </dgm:pt>
    <dgm:pt modelId="{7544E081-D792-450E-8700-FA0DD6DA5B30}">
      <dgm:prSet phldrT="[Text]"/>
      <dgm:spPr/>
      <dgm:t>
        <a:bodyPr/>
        <a:lstStyle/>
        <a:p>
          <a:r>
            <a:rPr lang="en-IN"/>
            <a:t>Team estimates tasks based on complexity, length, and risk factor</a:t>
          </a:r>
        </a:p>
      </dgm:t>
    </dgm:pt>
    <dgm:pt modelId="{FDABBDAB-53A8-41B0-9FC7-AA851AE01270}" type="parTrans" cxnId="{CF2566E9-06A6-4CC4-97CF-C8FD1B37A289}">
      <dgm:prSet/>
      <dgm:spPr/>
      <dgm:t>
        <a:bodyPr/>
        <a:lstStyle/>
        <a:p>
          <a:endParaRPr lang="en-IN"/>
        </a:p>
      </dgm:t>
    </dgm:pt>
    <dgm:pt modelId="{2BBDE03D-28F7-4134-99E9-B8A20C6FF60A}" type="sibTrans" cxnId="{CF2566E9-06A6-4CC4-97CF-C8FD1B37A289}">
      <dgm:prSet/>
      <dgm:spPr/>
      <dgm:t>
        <a:bodyPr/>
        <a:lstStyle/>
        <a:p>
          <a:endParaRPr lang="en-IN"/>
        </a:p>
      </dgm:t>
    </dgm:pt>
    <dgm:pt modelId="{AE9D894C-40D3-4D83-92AE-C0D88A29F9ED}">
      <dgm:prSet phldrT="[Text]"/>
      <dgm:spPr/>
      <dgm:t>
        <a:bodyPr/>
        <a:lstStyle/>
        <a:p>
          <a:r>
            <a:rPr lang="en-IN"/>
            <a:t>Sprint Backlog is created and tasks are identified</a:t>
          </a:r>
        </a:p>
      </dgm:t>
    </dgm:pt>
    <dgm:pt modelId="{A8882CD3-E29F-4113-B6E6-43BF3CFB990E}" type="parTrans" cxnId="{C5DBB04C-7AF9-4E0A-9F1B-6C8F1F388AA4}">
      <dgm:prSet/>
      <dgm:spPr/>
      <dgm:t>
        <a:bodyPr/>
        <a:lstStyle/>
        <a:p>
          <a:endParaRPr lang="en-IN"/>
        </a:p>
      </dgm:t>
    </dgm:pt>
    <dgm:pt modelId="{1A6F6F2E-6C2F-4F93-8424-E80B6DD2E988}" type="sibTrans" cxnId="{C5DBB04C-7AF9-4E0A-9F1B-6C8F1F388AA4}">
      <dgm:prSet/>
      <dgm:spPr/>
      <dgm:t>
        <a:bodyPr/>
        <a:lstStyle/>
        <a:p>
          <a:endParaRPr lang="en-IN"/>
        </a:p>
      </dgm:t>
    </dgm:pt>
    <dgm:pt modelId="{95C51965-A746-41FB-968B-11E412A436F2}">
      <dgm:prSet phldrT="[Text]"/>
      <dgm:spPr/>
      <dgm:t>
        <a:bodyPr/>
        <a:lstStyle/>
        <a:p>
          <a:r>
            <a:rPr lang="en-IN"/>
            <a:t>Product Owner and Sprint Team decide on the Sprint goal </a:t>
          </a:r>
        </a:p>
      </dgm:t>
    </dgm:pt>
    <dgm:pt modelId="{E3E84C5C-BD68-48C1-9172-5B73A3518D20}" type="parTrans" cxnId="{7A5E2773-509B-4EB1-97FE-194F81503E3A}">
      <dgm:prSet/>
      <dgm:spPr/>
      <dgm:t>
        <a:bodyPr/>
        <a:lstStyle/>
        <a:p>
          <a:endParaRPr lang="en-IN"/>
        </a:p>
      </dgm:t>
    </dgm:pt>
    <dgm:pt modelId="{BFE0B046-6A80-4A44-B542-54BC6F2FDACF}" type="sibTrans" cxnId="{7A5E2773-509B-4EB1-97FE-194F81503E3A}">
      <dgm:prSet/>
      <dgm:spPr/>
      <dgm:t>
        <a:bodyPr/>
        <a:lstStyle/>
        <a:p>
          <a:endParaRPr lang="en-IN"/>
        </a:p>
      </dgm:t>
    </dgm:pt>
    <dgm:pt modelId="{00922956-84F3-4AC1-99A8-1B2F929AFEAD}">
      <dgm:prSet phldrT="[Text]"/>
      <dgm:spPr/>
      <dgm:t>
        <a:bodyPr/>
        <a:lstStyle/>
        <a:p>
          <a:r>
            <a:rPr lang="en-IN"/>
            <a:t>Team decides on tasks for the next Sprint</a:t>
          </a:r>
        </a:p>
      </dgm:t>
    </dgm:pt>
    <dgm:pt modelId="{F6197A27-52CF-494A-8196-D38C94BB4755}" type="parTrans" cxnId="{8F478291-06B9-4BE3-B085-FB1991B56A4F}">
      <dgm:prSet/>
      <dgm:spPr/>
      <dgm:t>
        <a:bodyPr/>
        <a:lstStyle/>
        <a:p>
          <a:endParaRPr lang="en-IN"/>
        </a:p>
      </dgm:t>
    </dgm:pt>
    <dgm:pt modelId="{6B35149D-CFCD-46A6-80EE-EA1A85A8B3F9}" type="sibTrans" cxnId="{8F478291-06B9-4BE3-B085-FB1991B56A4F}">
      <dgm:prSet/>
      <dgm:spPr/>
      <dgm:t>
        <a:bodyPr/>
        <a:lstStyle/>
        <a:p>
          <a:endParaRPr lang="en-IN"/>
        </a:p>
      </dgm:t>
    </dgm:pt>
    <dgm:pt modelId="{165BE4D1-2EA1-4677-829F-5D489A366EED}">
      <dgm:prSet phldrT="[Text]"/>
      <dgm:spPr/>
      <dgm:t>
        <a:bodyPr/>
        <a:lstStyle/>
        <a:p>
          <a:r>
            <a:rPr lang="en-IN"/>
            <a:t>Team commits to completing a defined number of Product Backlog Items</a:t>
          </a:r>
        </a:p>
      </dgm:t>
    </dgm:pt>
    <dgm:pt modelId="{59EA8018-ED4B-42B4-BEE7-BB33F2FA89FC}" type="parTrans" cxnId="{F4AFED96-494A-4E4B-B4AE-283C969C322D}">
      <dgm:prSet/>
      <dgm:spPr/>
      <dgm:t>
        <a:bodyPr/>
        <a:lstStyle/>
        <a:p>
          <a:endParaRPr lang="en-IN"/>
        </a:p>
      </dgm:t>
    </dgm:pt>
    <dgm:pt modelId="{29FEB3BE-F4F7-43EB-A437-E2998260256B}" type="sibTrans" cxnId="{F4AFED96-494A-4E4B-B4AE-283C969C322D}">
      <dgm:prSet/>
      <dgm:spPr/>
      <dgm:t>
        <a:bodyPr/>
        <a:lstStyle/>
        <a:p>
          <a:endParaRPr lang="en-IN"/>
        </a:p>
      </dgm:t>
    </dgm:pt>
    <dgm:pt modelId="{D9B5854D-5880-4F8D-8E6C-C089912E7A91}" type="pres">
      <dgm:prSet presAssocID="{55E05D55-DBDD-40D1-8D6F-8878A1D482E6}" presName="Name0" presStyleCnt="0">
        <dgm:presLayoutVars>
          <dgm:chMax val="7"/>
          <dgm:chPref val="7"/>
          <dgm:dir/>
        </dgm:presLayoutVars>
      </dgm:prSet>
      <dgm:spPr/>
      <dgm:t>
        <a:bodyPr/>
        <a:lstStyle/>
        <a:p>
          <a:endParaRPr lang="en-IN"/>
        </a:p>
      </dgm:t>
    </dgm:pt>
    <dgm:pt modelId="{26AD4816-F8ED-4449-94F0-6024B234C779}" type="pres">
      <dgm:prSet presAssocID="{55E05D55-DBDD-40D1-8D6F-8878A1D482E6}" presName="Name1" presStyleCnt="0"/>
      <dgm:spPr/>
    </dgm:pt>
    <dgm:pt modelId="{D6ABE205-98B5-4872-B226-4946AFEF1C97}" type="pres">
      <dgm:prSet presAssocID="{55E05D55-DBDD-40D1-8D6F-8878A1D482E6}" presName="cycle" presStyleCnt="0"/>
      <dgm:spPr/>
    </dgm:pt>
    <dgm:pt modelId="{5677D016-994B-42C6-B6F7-3E49D640E705}" type="pres">
      <dgm:prSet presAssocID="{55E05D55-DBDD-40D1-8D6F-8878A1D482E6}" presName="srcNode" presStyleLbl="node1" presStyleIdx="0" presStyleCnt="6"/>
      <dgm:spPr/>
    </dgm:pt>
    <dgm:pt modelId="{95AEAB71-0BB2-4262-8E65-1A815FD31F0A}" type="pres">
      <dgm:prSet presAssocID="{55E05D55-DBDD-40D1-8D6F-8878A1D482E6}" presName="conn" presStyleLbl="parChTrans1D2" presStyleIdx="0" presStyleCnt="1"/>
      <dgm:spPr/>
      <dgm:t>
        <a:bodyPr/>
        <a:lstStyle/>
        <a:p>
          <a:endParaRPr lang="en-IN"/>
        </a:p>
      </dgm:t>
    </dgm:pt>
    <dgm:pt modelId="{5AFD0E35-8951-4FC8-B350-EB99F3E573D3}" type="pres">
      <dgm:prSet presAssocID="{55E05D55-DBDD-40D1-8D6F-8878A1D482E6}" presName="extraNode" presStyleLbl="node1" presStyleIdx="0" presStyleCnt="6"/>
      <dgm:spPr/>
    </dgm:pt>
    <dgm:pt modelId="{C5F5BCF5-98EB-4C0C-A9F0-695FCC1B55FD}" type="pres">
      <dgm:prSet presAssocID="{55E05D55-DBDD-40D1-8D6F-8878A1D482E6}" presName="dstNode" presStyleLbl="node1" presStyleIdx="0" presStyleCnt="6"/>
      <dgm:spPr/>
    </dgm:pt>
    <dgm:pt modelId="{E52CAFF3-E1C2-4C10-9987-FBF9975BBE36}" type="pres">
      <dgm:prSet presAssocID="{95C51965-A746-41FB-968B-11E412A436F2}" presName="text_1" presStyleLbl="node1" presStyleIdx="0" presStyleCnt="6">
        <dgm:presLayoutVars>
          <dgm:bulletEnabled val="1"/>
        </dgm:presLayoutVars>
      </dgm:prSet>
      <dgm:spPr/>
      <dgm:t>
        <a:bodyPr/>
        <a:lstStyle/>
        <a:p>
          <a:endParaRPr lang="en-IN"/>
        </a:p>
      </dgm:t>
    </dgm:pt>
    <dgm:pt modelId="{95F8F769-E565-42A8-B4E7-FB889F73216A}" type="pres">
      <dgm:prSet presAssocID="{95C51965-A746-41FB-968B-11E412A436F2}" presName="accent_1" presStyleCnt="0"/>
      <dgm:spPr/>
    </dgm:pt>
    <dgm:pt modelId="{0D42B2A3-B56C-416D-BFDC-4E4EDDFD4059}" type="pres">
      <dgm:prSet presAssocID="{95C51965-A746-41FB-968B-11E412A436F2}" presName="accentRepeatNode" presStyleLbl="solidFgAcc1" presStyleIdx="0" presStyleCnt="6"/>
      <dgm:spPr/>
    </dgm:pt>
    <dgm:pt modelId="{0B726500-DC6B-491A-A190-7BBE3926DA8A}" type="pres">
      <dgm:prSet presAssocID="{528FA646-2BD2-4B1F-AEE2-DA3DEB7E3631}" presName="text_2" presStyleLbl="node1" presStyleIdx="1" presStyleCnt="6">
        <dgm:presLayoutVars>
          <dgm:bulletEnabled val="1"/>
        </dgm:presLayoutVars>
      </dgm:prSet>
      <dgm:spPr/>
      <dgm:t>
        <a:bodyPr/>
        <a:lstStyle/>
        <a:p>
          <a:endParaRPr lang="en-IN"/>
        </a:p>
      </dgm:t>
    </dgm:pt>
    <dgm:pt modelId="{E52D8B0A-ACF2-423D-B5BD-FAC84909706C}" type="pres">
      <dgm:prSet presAssocID="{528FA646-2BD2-4B1F-AEE2-DA3DEB7E3631}" presName="accent_2" presStyleCnt="0"/>
      <dgm:spPr/>
    </dgm:pt>
    <dgm:pt modelId="{8F725867-CEA9-4F0E-A648-E161F7227100}" type="pres">
      <dgm:prSet presAssocID="{528FA646-2BD2-4B1F-AEE2-DA3DEB7E3631}" presName="accentRepeatNode" presStyleLbl="solidFgAcc1" presStyleIdx="1" presStyleCnt="6"/>
      <dgm:spPr/>
    </dgm:pt>
    <dgm:pt modelId="{7FD8B040-0CC4-4050-8E2E-87EE6139E348}" type="pres">
      <dgm:prSet presAssocID="{00922956-84F3-4AC1-99A8-1B2F929AFEAD}" presName="text_3" presStyleLbl="node1" presStyleIdx="2" presStyleCnt="6">
        <dgm:presLayoutVars>
          <dgm:bulletEnabled val="1"/>
        </dgm:presLayoutVars>
      </dgm:prSet>
      <dgm:spPr/>
      <dgm:t>
        <a:bodyPr/>
        <a:lstStyle/>
        <a:p>
          <a:endParaRPr lang="en-IN"/>
        </a:p>
      </dgm:t>
    </dgm:pt>
    <dgm:pt modelId="{0223D77C-F746-4DD6-8A6E-ECFABC8A0ED5}" type="pres">
      <dgm:prSet presAssocID="{00922956-84F3-4AC1-99A8-1B2F929AFEAD}" presName="accent_3" presStyleCnt="0"/>
      <dgm:spPr/>
    </dgm:pt>
    <dgm:pt modelId="{AC0C09F2-1FD5-4D12-8054-A84870A783D0}" type="pres">
      <dgm:prSet presAssocID="{00922956-84F3-4AC1-99A8-1B2F929AFEAD}" presName="accentRepeatNode" presStyleLbl="solidFgAcc1" presStyleIdx="2" presStyleCnt="6"/>
      <dgm:spPr/>
    </dgm:pt>
    <dgm:pt modelId="{4FAEED80-123B-4F4B-BBF0-56954CDC902B}" type="pres">
      <dgm:prSet presAssocID="{7544E081-D792-450E-8700-FA0DD6DA5B30}" presName="text_4" presStyleLbl="node1" presStyleIdx="3" presStyleCnt="6">
        <dgm:presLayoutVars>
          <dgm:bulletEnabled val="1"/>
        </dgm:presLayoutVars>
      </dgm:prSet>
      <dgm:spPr/>
      <dgm:t>
        <a:bodyPr/>
        <a:lstStyle/>
        <a:p>
          <a:endParaRPr lang="en-IN"/>
        </a:p>
      </dgm:t>
    </dgm:pt>
    <dgm:pt modelId="{4BFDF416-085F-4E89-B0EC-5E4A055A1FF1}" type="pres">
      <dgm:prSet presAssocID="{7544E081-D792-450E-8700-FA0DD6DA5B30}" presName="accent_4" presStyleCnt="0"/>
      <dgm:spPr/>
    </dgm:pt>
    <dgm:pt modelId="{F1E5AC3B-F0DA-4DAC-98CC-9A684C9EF7A9}" type="pres">
      <dgm:prSet presAssocID="{7544E081-D792-450E-8700-FA0DD6DA5B30}" presName="accentRepeatNode" presStyleLbl="solidFgAcc1" presStyleIdx="3" presStyleCnt="6"/>
      <dgm:spPr/>
    </dgm:pt>
    <dgm:pt modelId="{37829CC8-8FFA-4E01-B806-0745A04C79D7}" type="pres">
      <dgm:prSet presAssocID="{165BE4D1-2EA1-4677-829F-5D489A366EED}" presName="text_5" presStyleLbl="node1" presStyleIdx="4" presStyleCnt="6">
        <dgm:presLayoutVars>
          <dgm:bulletEnabled val="1"/>
        </dgm:presLayoutVars>
      </dgm:prSet>
      <dgm:spPr/>
      <dgm:t>
        <a:bodyPr/>
        <a:lstStyle/>
        <a:p>
          <a:endParaRPr lang="en-IN"/>
        </a:p>
      </dgm:t>
    </dgm:pt>
    <dgm:pt modelId="{A98D672D-2FA4-4CCB-ABDD-9EB38C371C43}" type="pres">
      <dgm:prSet presAssocID="{165BE4D1-2EA1-4677-829F-5D489A366EED}" presName="accent_5" presStyleCnt="0"/>
      <dgm:spPr/>
    </dgm:pt>
    <dgm:pt modelId="{93FD9373-EFD1-48D4-B020-9A20366EEE34}" type="pres">
      <dgm:prSet presAssocID="{165BE4D1-2EA1-4677-829F-5D489A366EED}" presName="accentRepeatNode" presStyleLbl="solidFgAcc1" presStyleIdx="4" presStyleCnt="6"/>
      <dgm:spPr/>
    </dgm:pt>
    <dgm:pt modelId="{6B6D4B8F-5D9F-46C5-BC2F-FEE236750AD5}" type="pres">
      <dgm:prSet presAssocID="{AE9D894C-40D3-4D83-92AE-C0D88A29F9ED}" presName="text_6" presStyleLbl="node1" presStyleIdx="5" presStyleCnt="6">
        <dgm:presLayoutVars>
          <dgm:bulletEnabled val="1"/>
        </dgm:presLayoutVars>
      </dgm:prSet>
      <dgm:spPr/>
      <dgm:t>
        <a:bodyPr/>
        <a:lstStyle/>
        <a:p>
          <a:endParaRPr lang="en-IN"/>
        </a:p>
      </dgm:t>
    </dgm:pt>
    <dgm:pt modelId="{66BBCFF6-7A93-4E27-9C4E-2BC9E17A9ABD}" type="pres">
      <dgm:prSet presAssocID="{AE9D894C-40D3-4D83-92AE-C0D88A29F9ED}" presName="accent_6" presStyleCnt="0"/>
      <dgm:spPr/>
    </dgm:pt>
    <dgm:pt modelId="{DF2A24ED-D330-46E9-A78D-B85EAC6DF0E4}" type="pres">
      <dgm:prSet presAssocID="{AE9D894C-40D3-4D83-92AE-C0D88A29F9ED}" presName="accentRepeatNode" presStyleLbl="solidFgAcc1" presStyleIdx="5" presStyleCnt="6"/>
      <dgm:spPr/>
    </dgm:pt>
  </dgm:ptLst>
  <dgm:cxnLst>
    <dgm:cxn modelId="{C5DBB04C-7AF9-4E0A-9F1B-6C8F1F388AA4}" srcId="{55E05D55-DBDD-40D1-8D6F-8878A1D482E6}" destId="{AE9D894C-40D3-4D83-92AE-C0D88A29F9ED}" srcOrd="5" destOrd="0" parTransId="{A8882CD3-E29F-4113-B6E6-43BF3CFB990E}" sibTransId="{1A6F6F2E-6C2F-4F93-8424-E80B6DD2E988}"/>
    <dgm:cxn modelId="{7756023B-4D49-4B19-86CC-6B994296BFBD}" type="presOf" srcId="{55E05D55-DBDD-40D1-8D6F-8878A1D482E6}" destId="{D9B5854D-5880-4F8D-8E6C-C089912E7A91}" srcOrd="0" destOrd="0" presId="urn:microsoft.com/office/officeart/2008/layout/VerticalCurvedList"/>
    <dgm:cxn modelId="{8F478291-06B9-4BE3-B085-FB1991B56A4F}" srcId="{55E05D55-DBDD-40D1-8D6F-8878A1D482E6}" destId="{00922956-84F3-4AC1-99A8-1B2F929AFEAD}" srcOrd="2" destOrd="0" parTransId="{F6197A27-52CF-494A-8196-D38C94BB4755}" sibTransId="{6B35149D-CFCD-46A6-80EE-EA1A85A8B3F9}"/>
    <dgm:cxn modelId="{587C2EAF-597F-4E6F-9B56-6BE6A08A47D3}" type="presOf" srcId="{BFE0B046-6A80-4A44-B542-54BC6F2FDACF}" destId="{95AEAB71-0BB2-4262-8E65-1A815FD31F0A}" srcOrd="0" destOrd="0" presId="urn:microsoft.com/office/officeart/2008/layout/VerticalCurvedList"/>
    <dgm:cxn modelId="{F4AFED96-494A-4E4B-B4AE-283C969C322D}" srcId="{55E05D55-DBDD-40D1-8D6F-8878A1D482E6}" destId="{165BE4D1-2EA1-4677-829F-5D489A366EED}" srcOrd="4" destOrd="0" parTransId="{59EA8018-ED4B-42B4-BEE7-BB33F2FA89FC}" sibTransId="{29FEB3BE-F4F7-43EB-A437-E2998260256B}"/>
    <dgm:cxn modelId="{58A4D257-3ADA-4817-8EDE-BA84C9620B6E}" srcId="{55E05D55-DBDD-40D1-8D6F-8878A1D482E6}" destId="{528FA646-2BD2-4B1F-AEE2-DA3DEB7E3631}" srcOrd="1" destOrd="0" parTransId="{6AA2CED0-78C8-485C-BCF9-9BC986F49991}" sibTransId="{47DA3171-9AAA-42E1-BEF3-D99CCC11D8D8}"/>
    <dgm:cxn modelId="{C6048E0B-EA12-41EA-B7A9-1CA2AF4E2C6A}" type="presOf" srcId="{00922956-84F3-4AC1-99A8-1B2F929AFEAD}" destId="{7FD8B040-0CC4-4050-8E2E-87EE6139E348}" srcOrd="0" destOrd="0" presId="urn:microsoft.com/office/officeart/2008/layout/VerticalCurvedList"/>
    <dgm:cxn modelId="{43668E66-7397-4993-AE21-557A02C5D6CB}" type="presOf" srcId="{95C51965-A746-41FB-968B-11E412A436F2}" destId="{E52CAFF3-E1C2-4C10-9987-FBF9975BBE36}" srcOrd="0" destOrd="0" presId="urn:microsoft.com/office/officeart/2008/layout/VerticalCurvedList"/>
    <dgm:cxn modelId="{C8D7BCC0-CB7F-4E91-9DFA-2D8C218C217F}" type="presOf" srcId="{AE9D894C-40D3-4D83-92AE-C0D88A29F9ED}" destId="{6B6D4B8F-5D9F-46C5-BC2F-FEE236750AD5}" srcOrd="0" destOrd="0" presId="urn:microsoft.com/office/officeart/2008/layout/VerticalCurvedList"/>
    <dgm:cxn modelId="{7A5E2773-509B-4EB1-97FE-194F81503E3A}" srcId="{55E05D55-DBDD-40D1-8D6F-8878A1D482E6}" destId="{95C51965-A746-41FB-968B-11E412A436F2}" srcOrd="0" destOrd="0" parTransId="{E3E84C5C-BD68-48C1-9172-5B73A3518D20}" sibTransId="{BFE0B046-6A80-4A44-B542-54BC6F2FDACF}"/>
    <dgm:cxn modelId="{28F15E05-1168-4DB3-BEDE-4B4EC14E40D8}" type="presOf" srcId="{7544E081-D792-450E-8700-FA0DD6DA5B30}" destId="{4FAEED80-123B-4F4B-BBF0-56954CDC902B}" srcOrd="0" destOrd="0" presId="urn:microsoft.com/office/officeart/2008/layout/VerticalCurvedList"/>
    <dgm:cxn modelId="{CF2566E9-06A6-4CC4-97CF-C8FD1B37A289}" srcId="{55E05D55-DBDD-40D1-8D6F-8878A1D482E6}" destId="{7544E081-D792-450E-8700-FA0DD6DA5B30}" srcOrd="3" destOrd="0" parTransId="{FDABBDAB-53A8-41B0-9FC7-AA851AE01270}" sibTransId="{2BBDE03D-28F7-4134-99E9-B8A20C6FF60A}"/>
    <dgm:cxn modelId="{61C1D548-8808-41E8-A59A-119F2E422DF2}" type="presOf" srcId="{528FA646-2BD2-4B1F-AEE2-DA3DEB7E3631}" destId="{0B726500-DC6B-491A-A190-7BBE3926DA8A}" srcOrd="0" destOrd="0" presId="urn:microsoft.com/office/officeart/2008/layout/VerticalCurvedList"/>
    <dgm:cxn modelId="{B9B023EF-EC45-4627-AB52-A2490D4CC965}" type="presOf" srcId="{165BE4D1-2EA1-4677-829F-5D489A366EED}" destId="{37829CC8-8FFA-4E01-B806-0745A04C79D7}" srcOrd="0" destOrd="0" presId="urn:microsoft.com/office/officeart/2008/layout/VerticalCurvedList"/>
    <dgm:cxn modelId="{B23F557D-C14F-41FE-815D-0EE5BA15ABC1}" type="presParOf" srcId="{D9B5854D-5880-4F8D-8E6C-C089912E7A91}" destId="{26AD4816-F8ED-4449-94F0-6024B234C779}" srcOrd="0" destOrd="0" presId="urn:microsoft.com/office/officeart/2008/layout/VerticalCurvedList"/>
    <dgm:cxn modelId="{B54B540C-C38B-4BEE-A2C3-908A5D78759D}" type="presParOf" srcId="{26AD4816-F8ED-4449-94F0-6024B234C779}" destId="{D6ABE205-98B5-4872-B226-4946AFEF1C97}" srcOrd="0" destOrd="0" presId="urn:microsoft.com/office/officeart/2008/layout/VerticalCurvedList"/>
    <dgm:cxn modelId="{6B676945-12FB-4E9E-9308-A342A8EE8FD1}" type="presParOf" srcId="{D6ABE205-98B5-4872-B226-4946AFEF1C97}" destId="{5677D016-994B-42C6-B6F7-3E49D640E705}" srcOrd="0" destOrd="0" presId="urn:microsoft.com/office/officeart/2008/layout/VerticalCurvedList"/>
    <dgm:cxn modelId="{DFBF437C-5504-4236-BF40-ECBA27E01888}" type="presParOf" srcId="{D6ABE205-98B5-4872-B226-4946AFEF1C97}" destId="{95AEAB71-0BB2-4262-8E65-1A815FD31F0A}" srcOrd="1" destOrd="0" presId="urn:microsoft.com/office/officeart/2008/layout/VerticalCurvedList"/>
    <dgm:cxn modelId="{3DEE2ACE-DF6C-4E01-A8C3-A23A4F64A0FD}" type="presParOf" srcId="{D6ABE205-98B5-4872-B226-4946AFEF1C97}" destId="{5AFD0E35-8951-4FC8-B350-EB99F3E573D3}" srcOrd="2" destOrd="0" presId="urn:microsoft.com/office/officeart/2008/layout/VerticalCurvedList"/>
    <dgm:cxn modelId="{A0A0068D-8760-45B8-95EE-C1FC1CD0DCDF}" type="presParOf" srcId="{D6ABE205-98B5-4872-B226-4946AFEF1C97}" destId="{C5F5BCF5-98EB-4C0C-A9F0-695FCC1B55FD}" srcOrd="3" destOrd="0" presId="urn:microsoft.com/office/officeart/2008/layout/VerticalCurvedList"/>
    <dgm:cxn modelId="{7224F0E9-7680-48F1-A5D0-719E27A773C2}" type="presParOf" srcId="{26AD4816-F8ED-4449-94F0-6024B234C779}" destId="{E52CAFF3-E1C2-4C10-9987-FBF9975BBE36}" srcOrd="1" destOrd="0" presId="urn:microsoft.com/office/officeart/2008/layout/VerticalCurvedList"/>
    <dgm:cxn modelId="{6DEC76CF-A46E-4A94-91D9-D7D12DA5ED9E}" type="presParOf" srcId="{26AD4816-F8ED-4449-94F0-6024B234C779}" destId="{95F8F769-E565-42A8-B4E7-FB889F73216A}" srcOrd="2" destOrd="0" presId="urn:microsoft.com/office/officeart/2008/layout/VerticalCurvedList"/>
    <dgm:cxn modelId="{D89FE73C-2316-4E23-A90A-37E47E37D7F2}" type="presParOf" srcId="{95F8F769-E565-42A8-B4E7-FB889F73216A}" destId="{0D42B2A3-B56C-416D-BFDC-4E4EDDFD4059}" srcOrd="0" destOrd="0" presId="urn:microsoft.com/office/officeart/2008/layout/VerticalCurvedList"/>
    <dgm:cxn modelId="{6EF17E89-715C-4652-989B-86988528B836}" type="presParOf" srcId="{26AD4816-F8ED-4449-94F0-6024B234C779}" destId="{0B726500-DC6B-491A-A190-7BBE3926DA8A}" srcOrd="3" destOrd="0" presId="urn:microsoft.com/office/officeart/2008/layout/VerticalCurvedList"/>
    <dgm:cxn modelId="{3BBD47FB-A01D-4C69-8B10-5072EA69C484}" type="presParOf" srcId="{26AD4816-F8ED-4449-94F0-6024B234C779}" destId="{E52D8B0A-ACF2-423D-B5BD-FAC84909706C}" srcOrd="4" destOrd="0" presId="urn:microsoft.com/office/officeart/2008/layout/VerticalCurvedList"/>
    <dgm:cxn modelId="{B3F447E2-15A7-4BBB-9BB6-AFBF3E7CD7B6}" type="presParOf" srcId="{E52D8B0A-ACF2-423D-B5BD-FAC84909706C}" destId="{8F725867-CEA9-4F0E-A648-E161F7227100}" srcOrd="0" destOrd="0" presId="urn:microsoft.com/office/officeart/2008/layout/VerticalCurvedList"/>
    <dgm:cxn modelId="{458A3CD3-4271-4F6F-BAB0-7C67CB1EED8B}" type="presParOf" srcId="{26AD4816-F8ED-4449-94F0-6024B234C779}" destId="{7FD8B040-0CC4-4050-8E2E-87EE6139E348}" srcOrd="5" destOrd="0" presId="urn:microsoft.com/office/officeart/2008/layout/VerticalCurvedList"/>
    <dgm:cxn modelId="{587EEC2A-EA1A-4C31-8560-E82631620AE9}" type="presParOf" srcId="{26AD4816-F8ED-4449-94F0-6024B234C779}" destId="{0223D77C-F746-4DD6-8A6E-ECFABC8A0ED5}" srcOrd="6" destOrd="0" presId="urn:microsoft.com/office/officeart/2008/layout/VerticalCurvedList"/>
    <dgm:cxn modelId="{70121EE3-294A-400F-A87C-12A201AB4A06}" type="presParOf" srcId="{0223D77C-F746-4DD6-8A6E-ECFABC8A0ED5}" destId="{AC0C09F2-1FD5-4D12-8054-A84870A783D0}" srcOrd="0" destOrd="0" presId="urn:microsoft.com/office/officeart/2008/layout/VerticalCurvedList"/>
    <dgm:cxn modelId="{66658035-796B-4FBB-B831-E73AE1F29597}" type="presParOf" srcId="{26AD4816-F8ED-4449-94F0-6024B234C779}" destId="{4FAEED80-123B-4F4B-BBF0-56954CDC902B}" srcOrd="7" destOrd="0" presId="urn:microsoft.com/office/officeart/2008/layout/VerticalCurvedList"/>
    <dgm:cxn modelId="{89FEBF0E-E011-439F-B7B9-0E73590FC36E}" type="presParOf" srcId="{26AD4816-F8ED-4449-94F0-6024B234C779}" destId="{4BFDF416-085F-4E89-B0EC-5E4A055A1FF1}" srcOrd="8" destOrd="0" presId="urn:microsoft.com/office/officeart/2008/layout/VerticalCurvedList"/>
    <dgm:cxn modelId="{F35DBC81-4E2A-4DFD-AA31-F84ACAA12524}" type="presParOf" srcId="{4BFDF416-085F-4E89-B0EC-5E4A055A1FF1}" destId="{F1E5AC3B-F0DA-4DAC-98CC-9A684C9EF7A9}" srcOrd="0" destOrd="0" presId="urn:microsoft.com/office/officeart/2008/layout/VerticalCurvedList"/>
    <dgm:cxn modelId="{9DBCFA8B-2B97-4B70-9495-819DEA540938}" type="presParOf" srcId="{26AD4816-F8ED-4449-94F0-6024B234C779}" destId="{37829CC8-8FFA-4E01-B806-0745A04C79D7}" srcOrd="9" destOrd="0" presId="urn:microsoft.com/office/officeart/2008/layout/VerticalCurvedList"/>
    <dgm:cxn modelId="{5516E8C2-C29B-47FE-9F57-14B331C689DA}" type="presParOf" srcId="{26AD4816-F8ED-4449-94F0-6024B234C779}" destId="{A98D672D-2FA4-4CCB-ABDD-9EB38C371C43}" srcOrd="10" destOrd="0" presId="urn:microsoft.com/office/officeart/2008/layout/VerticalCurvedList"/>
    <dgm:cxn modelId="{E6ABC6DC-E79E-4179-BCE4-D973C4B41874}" type="presParOf" srcId="{A98D672D-2FA4-4CCB-ABDD-9EB38C371C43}" destId="{93FD9373-EFD1-48D4-B020-9A20366EEE34}" srcOrd="0" destOrd="0" presId="urn:microsoft.com/office/officeart/2008/layout/VerticalCurvedList"/>
    <dgm:cxn modelId="{3CB68664-888B-40ED-94C8-4C1B28EB64DD}" type="presParOf" srcId="{26AD4816-F8ED-4449-94F0-6024B234C779}" destId="{6B6D4B8F-5D9F-46C5-BC2F-FEE236750AD5}" srcOrd="11" destOrd="0" presId="urn:microsoft.com/office/officeart/2008/layout/VerticalCurvedList"/>
    <dgm:cxn modelId="{455EB477-77C3-4D45-A86B-51CDDAAAEF98}" type="presParOf" srcId="{26AD4816-F8ED-4449-94F0-6024B234C779}" destId="{66BBCFF6-7A93-4E27-9C4E-2BC9E17A9ABD}" srcOrd="12" destOrd="0" presId="urn:microsoft.com/office/officeart/2008/layout/VerticalCurvedList"/>
    <dgm:cxn modelId="{B8626BDE-DF87-440C-ADA2-56C4095C3449}" type="presParOf" srcId="{66BBCFF6-7A93-4E27-9C4E-2BC9E17A9ABD}" destId="{DF2A24ED-D330-46E9-A78D-B85EAC6DF0E4}" srcOrd="0" destOrd="0" presId="urn:microsoft.com/office/officeart/2008/layout/VerticalCurvedLis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C365B957-05D7-4C96-8803-6D7F1A1B9CEE}" type="doc">
      <dgm:prSet loTypeId="urn:microsoft.com/office/officeart/2005/8/layout/cycle2" loCatId="cycle" qsTypeId="urn:microsoft.com/office/officeart/2005/8/quickstyle/3d1" qsCatId="3D" csTypeId="urn:microsoft.com/office/officeart/2005/8/colors/accent1_2" csCatId="accent1" phldr="1"/>
      <dgm:spPr/>
      <dgm:t>
        <a:bodyPr/>
        <a:lstStyle/>
        <a:p>
          <a:endParaRPr lang="en-IN"/>
        </a:p>
      </dgm:t>
    </dgm:pt>
    <dgm:pt modelId="{570A1B26-FCD6-4381-A284-8EAD94CB3A8F}">
      <dgm:prSet phldrT="[Text]"/>
      <dgm:spPr/>
      <dgm:t>
        <a:bodyPr/>
        <a:lstStyle/>
        <a:p>
          <a:r>
            <a:rPr lang="en-IN"/>
            <a:t>P.O. describes a backlog item to the team</a:t>
          </a:r>
        </a:p>
      </dgm:t>
    </dgm:pt>
    <dgm:pt modelId="{6E93DB17-AAFD-4A39-983C-B6E5E6DE535C}" type="parTrans" cxnId="{067F38FE-D3F3-4367-97BB-663D4657FBD9}">
      <dgm:prSet/>
      <dgm:spPr/>
      <dgm:t>
        <a:bodyPr/>
        <a:lstStyle/>
        <a:p>
          <a:endParaRPr lang="en-IN"/>
        </a:p>
      </dgm:t>
    </dgm:pt>
    <dgm:pt modelId="{BB893ED3-012C-4CB9-B4CF-75B7B794E5FB}" type="sibTrans" cxnId="{067F38FE-D3F3-4367-97BB-663D4657FBD9}">
      <dgm:prSet/>
      <dgm:spPr/>
      <dgm:t>
        <a:bodyPr/>
        <a:lstStyle/>
        <a:p>
          <a:endParaRPr lang="en-IN"/>
        </a:p>
      </dgm:t>
    </dgm:pt>
    <dgm:pt modelId="{19AE7EAA-07B2-4710-AEF0-613CB4E073E3}">
      <dgm:prSet/>
      <dgm:spPr/>
      <dgm:t>
        <a:bodyPr/>
        <a:lstStyle/>
        <a:p>
          <a:r>
            <a:rPr lang="en-IN"/>
            <a:t>A period of discussion ensues</a:t>
          </a:r>
        </a:p>
      </dgm:t>
    </dgm:pt>
    <dgm:pt modelId="{3199C29E-D9C2-427D-9167-32EED2CC1EF4}" type="parTrans" cxnId="{D62451C0-DFF6-4B98-AAF0-7C521D1800BB}">
      <dgm:prSet/>
      <dgm:spPr/>
      <dgm:t>
        <a:bodyPr/>
        <a:lstStyle/>
        <a:p>
          <a:endParaRPr lang="en-IN"/>
        </a:p>
      </dgm:t>
    </dgm:pt>
    <dgm:pt modelId="{2FC82C44-7F4B-4CF1-9624-6E124BA2EE7D}" type="sibTrans" cxnId="{D62451C0-DFF6-4B98-AAF0-7C521D1800BB}">
      <dgm:prSet/>
      <dgm:spPr/>
      <dgm:t>
        <a:bodyPr/>
        <a:lstStyle/>
        <a:p>
          <a:endParaRPr lang="en-IN"/>
        </a:p>
      </dgm:t>
    </dgm:pt>
    <dgm:pt modelId="{4524749E-EC2A-45E0-B7C5-A72F5D3BB20D}">
      <dgm:prSet/>
      <dgm:spPr/>
      <dgm:t>
        <a:bodyPr/>
        <a:lstStyle/>
        <a:p>
          <a:r>
            <a:rPr lang="en-IN"/>
            <a:t>The highest and lowest estimators explain their choices</a:t>
          </a:r>
        </a:p>
      </dgm:t>
    </dgm:pt>
    <dgm:pt modelId="{747FF6FF-619E-4D2B-A77B-F3E9710CF068}" type="parTrans" cxnId="{91F915FF-6907-4AA0-A158-19489488FB55}">
      <dgm:prSet/>
      <dgm:spPr/>
      <dgm:t>
        <a:bodyPr/>
        <a:lstStyle/>
        <a:p>
          <a:endParaRPr lang="en-IN"/>
        </a:p>
      </dgm:t>
    </dgm:pt>
    <dgm:pt modelId="{A8B10D10-5172-4528-BBED-AA09156D3F6A}" type="sibTrans" cxnId="{91F915FF-6907-4AA0-A158-19489488FB55}">
      <dgm:prSet/>
      <dgm:spPr/>
      <dgm:t>
        <a:bodyPr/>
        <a:lstStyle/>
        <a:p>
          <a:endParaRPr lang="en-IN"/>
        </a:p>
      </dgm:t>
    </dgm:pt>
    <dgm:pt modelId="{711D90EA-BE7A-4B4A-8A01-B921C26756F6}">
      <dgm:prSet/>
      <dgm:spPr/>
      <dgm:t>
        <a:bodyPr/>
        <a:lstStyle/>
        <a:p>
          <a:r>
            <a:rPr lang="en-IN"/>
            <a:t>Post-discussion, a consensus is reached</a:t>
          </a:r>
        </a:p>
      </dgm:t>
    </dgm:pt>
    <dgm:pt modelId="{5C43876A-C926-4A2A-8DF7-CF9AA4FDE118}" type="parTrans" cxnId="{F58C3385-AD59-47E4-A226-D115AE242A5C}">
      <dgm:prSet/>
      <dgm:spPr/>
      <dgm:t>
        <a:bodyPr/>
        <a:lstStyle/>
        <a:p>
          <a:endParaRPr lang="en-IN"/>
        </a:p>
      </dgm:t>
    </dgm:pt>
    <dgm:pt modelId="{30CDD594-8521-4177-9864-7CD70DF70175}" type="sibTrans" cxnId="{F58C3385-AD59-47E4-A226-D115AE242A5C}">
      <dgm:prSet/>
      <dgm:spPr/>
      <dgm:t>
        <a:bodyPr/>
        <a:lstStyle/>
        <a:p>
          <a:endParaRPr lang="en-IN"/>
        </a:p>
      </dgm:t>
    </dgm:pt>
    <dgm:pt modelId="{2861395E-9B40-4B15-9800-FCA5552A776E}">
      <dgm:prSet/>
      <dgm:spPr/>
      <dgm:t>
        <a:bodyPr/>
        <a:lstStyle/>
        <a:p>
          <a:r>
            <a:rPr lang="en-IN"/>
            <a:t>Each team member chooses a card</a:t>
          </a:r>
        </a:p>
      </dgm:t>
    </dgm:pt>
    <dgm:pt modelId="{8EC4BCFC-FD3E-40EA-BAA2-A863F27664B6}" type="parTrans" cxnId="{8BBD984A-F9ED-4EF3-9024-A25893C09273}">
      <dgm:prSet/>
      <dgm:spPr/>
      <dgm:t>
        <a:bodyPr/>
        <a:lstStyle/>
        <a:p>
          <a:endParaRPr lang="en-IN"/>
        </a:p>
      </dgm:t>
    </dgm:pt>
    <dgm:pt modelId="{7B25D50E-E129-448E-A44A-3B904DE1DBBC}" type="sibTrans" cxnId="{8BBD984A-F9ED-4EF3-9024-A25893C09273}">
      <dgm:prSet/>
      <dgm:spPr/>
      <dgm:t>
        <a:bodyPr/>
        <a:lstStyle/>
        <a:p>
          <a:endParaRPr lang="en-IN"/>
        </a:p>
      </dgm:t>
    </dgm:pt>
    <dgm:pt modelId="{122DE45C-0061-4D72-9CBF-3E217782A930}" type="pres">
      <dgm:prSet presAssocID="{C365B957-05D7-4C96-8803-6D7F1A1B9CEE}" presName="cycle" presStyleCnt="0">
        <dgm:presLayoutVars>
          <dgm:dir/>
          <dgm:resizeHandles val="exact"/>
        </dgm:presLayoutVars>
      </dgm:prSet>
      <dgm:spPr/>
      <dgm:t>
        <a:bodyPr/>
        <a:lstStyle/>
        <a:p>
          <a:endParaRPr lang="en-IN"/>
        </a:p>
      </dgm:t>
    </dgm:pt>
    <dgm:pt modelId="{070E8DBA-476D-43D2-A665-66BF09CDBC71}" type="pres">
      <dgm:prSet presAssocID="{570A1B26-FCD6-4381-A284-8EAD94CB3A8F}" presName="node" presStyleLbl="node1" presStyleIdx="0" presStyleCnt="5">
        <dgm:presLayoutVars>
          <dgm:bulletEnabled val="1"/>
        </dgm:presLayoutVars>
      </dgm:prSet>
      <dgm:spPr/>
      <dgm:t>
        <a:bodyPr/>
        <a:lstStyle/>
        <a:p>
          <a:endParaRPr lang="en-IN"/>
        </a:p>
      </dgm:t>
    </dgm:pt>
    <dgm:pt modelId="{D37C5022-187E-4899-A11E-065F6AF5B1CD}" type="pres">
      <dgm:prSet presAssocID="{BB893ED3-012C-4CB9-B4CF-75B7B794E5FB}" presName="sibTrans" presStyleLbl="sibTrans2D1" presStyleIdx="0" presStyleCnt="5"/>
      <dgm:spPr/>
      <dgm:t>
        <a:bodyPr/>
        <a:lstStyle/>
        <a:p>
          <a:endParaRPr lang="en-IN"/>
        </a:p>
      </dgm:t>
    </dgm:pt>
    <dgm:pt modelId="{84E11704-3826-4A49-A59E-666DD8F3390F}" type="pres">
      <dgm:prSet presAssocID="{BB893ED3-012C-4CB9-B4CF-75B7B794E5FB}" presName="connectorText" presStyleLbl="sibTrans2D1" presStyleIdx="0" presStyleCnt="5"/>
      <dgm:spPr/>
      <dgm:t>
        <a:bodyPr/>
        <a:lstStyle/>
        <a:p>
          <a:endParaRPr lang="en-IN"/>
        </a:p>
      </dgm:t>
    </dgm:pt>
    <dgm:pt modelId="{46F1FEE3-49C7-4876-9E81-3FC29CA36684}" type="pres">
      <dgm:prSet presAssocID="{19AE7EAA-07B2-4710-AEF0-613CB4E073E3}" presName="node" presStyleLbl="node1" presStyleIdx="1" presStyleCnt="5">
        <dgm:presLayoutVars>
          <dgm:bulletEnabled val="1"/>
        </dgm:presLayoutVars>
      </dgm:prSet>
      <dgm:spPr/>
      <dgm:t>
        <a:bodyPr/>
        <a:lstStyle/>
        <a:p>
          <a:endParaRPr lang="en-IN"/>
        </a:p>
      </dgm:t>
    </dgm:pt>
    <dgm:pt modelId="{9C3C9774-DED9-4817-AF94-573B77977457}" type="pres">
      <dgm:prSet presAssocID="{2FC82C44-7F4B-4CF1-9624-6E124BA2EE7D}" presName="sibTrans" presStyleLbl="sibTrans2D1" presStyleIdx="1" presStyleCnt="5"/>
      <dgm:spPr/>
      <dgm:t>
        <a:bodyPr/>
        <a:lstStyle/>
        <a:p>
          <a:endParaRPr lang="en-IN"/>
        </a:p>
      </dgm:t>
    </dgm:pt>
    <dgm:pt modelId="{3DDD891D-F1D8-4215-874C-037FAD3B9512}" type="pres">
      <dgm:prSet presAssocID="{2FC82C44-7F4B-4CF1-9624-6E124BA2EE7D}" presName="connectorText" presStyleLbl="sibTrans2D1" presStyleIdx="1" presStyleCnt="5"/>
      <dgm:spPr/>
      <dgm:t>
        <a:bodyPr/>
        <a:lstStyle/>
        <a:p>
          <a:endParaRPr lang="en-IN"/>
        </a:p>
      </dgm:t>
    </dgm:pt>
    <dgm:pt modelId="{D9799A9A-C5B7-4DA1-BB45-D577F7B25BB8}" type="pres">
      <dgm:prSet presAssocID="{2861395E-9B40-4B15-9800-FCA5552A776E}" presName="node" presStyleLbl="node1" presStyleIdx="2" presStyleCnt="5">
        <dgm:presLayoutVars>
          <dgm:bulletEnabled val="1"/>
        </dgm:presLayoutVars>
      </dgm:prSet>
      <dgm:spPr/>
      <dgm:t>
        <a:bodyPr/>
        <a:lstStyle/>
        <a:p>
          <a:endParaRPr lang="en-IN"/>
        </a:p>
      </dgm:t>
    </dgm:pt>
    <dgm:pt modelId="{491A04C4-7DCF-4DCD-9447-8771A910CA95}" type="pres">
      <dgm:prSet presAssocID="{7B25D50E-E129-448E-A44A-3B904DE1DBBC}" presName="sibTrans" presStyleLbl="sibTrans2D1" presStyleIdx="2" presStyleCnt="5"/>
      <dgm:spPr/>
      <dgm:t>
        <a:bodyPr/>
        <a:lstStyle/>
        <a:p>
          <a:endParaRPr lang="en-IN"/>
        </a:p>
      </dgm:t>
    </dgm:pt>
    <dgm:pt modelId="{923D47B1-99AB-418D-9196-CD0CDB435CCE}" type="pres">
      <dgm:prSet presAssocID="{7B25D50E-E129-448E-A44A-3B904DE1DBBC}" presName="connectorText" presStyleLbl="sibTrans2D1" presStyleIdx="2" presStyleCnt="5"/>
      <dgm:spPr/>
      <dgm:t>
        <a:bodyPr/>
        <a:lstStyle/>
        <a:p>
          <a:endParaRPr lang="en-IN"/>
        </a:p>
      </dgm:t>
    </dgm:pt>
    <dgm:pt modelId="{058A28D9-00ED-4E8D-97B9-CA49BE63696B}" type="pres">
      <dgm:prSet presAssocID="{4524749E-EC2A-45E0-B7C5-A72F5D3BB20D}" presName="node" presStyleLbl="node1" presStyleIdx="3" presStyleCnt="5">
        <dgm:presLayoutVars>
          <dgm:bulletEnabled val="1"/>
        </dgm:presLayoutVars>
      </dgm:prSet>
      <dgm:spPr/>
      <dgm:t>
        <a:bodyPr/>
        <a:lstStyle/>
        <a:p>
          <a:endParaRPr lang="en-IN"/>
        </a:p>
      </dgm:t>
    </dgm:pt>
    <dgm:pt modelId="{0367AE53-640A-4F98-AA4E-AFAE491E22C7}" type="pres">
      <dgm:prSet presAssocID="{A8B10D10-5172-4528-BBED-AA09156D3F6A}" presName="sibTrans" presStyleLbl="sibTrans2D1" presStyleIdx="3" presStyleCnt="5"/>
      <dgm:spPr/>
      <dgm:t>
        <a:bodyPr/>
        <a:lstStyle/>
        <a:p>
          <a:endParaRPr lang="en-IN"/>
        </a:p>
      </dgm:t>
    </dgm:pt>
    <dgm:pt modelId="{864BB5FF-0724-4233-9487-8A815D540603}" type="pres">
      <dgm:prSet presAssocID="{A8B10D10-5172-4528-BBED-AA09156D3F6A}" presName="connectorText" presStyleLbl="sibTrans2D1" presStyleIdx="3" presStyleCnt="5"/>
      <dgm:spPr/>
      <dgm:t>
        <a:bodyPr/>
        <a:lstStyle/>
        <a:p>
          <a:endParaRPr lang="en-IN"/>
        </a:p>
      </dgm:t>
    </dgm:pt>
    <dgm:pt modelId="{1643D979-9A37-4B4C-B8FD-CB9B9D064448}" type="pres">
      <dgm:prSet presAssocID="{711D90EA-BE7A-4B4A-8A01-B921C26756F6}" presName="node" presStyleLbl="node1" presStyleIdx="4" presStyleCnt="5">
        <dgm:presLayoutVars>
          <dgm:bulletEnabled val="1"/>
        </dgm:presLayoutVars>
      </dgm:prSet>
      <dgm:spPr/>
      <dgm:t>
        <a:bodyPr/>
        <a:lstStyle/>
        <a:p>
          <a:endParaRPr lang="en-IN"/>
        </a:p>
      </dgm:t>
    </dgm:pt>
    <dgm:pt modelId="{799DD387-52B0-450B-9971-8BC5DFEAB2F0}" type="pres">
      <dgm:prSet presAssocID="{30CDD594-8521-4177-9864-7CD70DF70175}" presName="sibTrans" presStyleLbl="sibTrans2D1" presStyleIdx="4" presStyleCnt="5"/>
      <dgm:spPr/>
      <dgm:t>
        <a:bodyPr/>
        <a:lstStyle/>
        <a:p>
          <a:endParaRPr lang="en-IN"/>
        </a:p>
      </dgm:t>
    </dgm:pt>
    <dgm:pt modelId="{440C0E87-4CF0-4DD4-8877-C25A94C5E9F3}" type="pres">
      <dgm:prSet presAssocID="{30CDD594-8521-4177-9864-7CD70DF70175}" presName="connectorText" presStyleLbl="sibTrans2D1" presStyleIdx="4" presStyleCnt="5"/>
      <dgm:spPr/>
      <dgm:t>
        <a:bodyPr/>
        <a:lstStyle/>
        <a:p>
          <a:endParaRPr lang="en-IN"/>
        </a:p>
      </dgm:t>
    </dgm:pt>
  </dgm:ptLst>
  <dgm:cxnLst>
    <dgm:cxn modelId="{DE4C0595-5C57-41F6-8B39-3272E3F5940C}" type="presOf" srcId="{4524749E-EC2A-45E0-B7C5-A72F5D3BB20D}" destId="{058A28D9-00ED-4E8D-97B9-CA49BE63696B}" srcOrd="0" destOrd="0" presId="urn:microsoft.com/office/officeart/2005/8/layout/cycle2"/>
    <dgm:cxn modelId="{0A70F50D-28EC-4B72-9846-6E36187D5896}" type="presOf" srcId="{A8B10D10-5172-4528-BBED-AA09156D3F6A}" destId="{0367AE53-640A-4F98-AA4E-AFAE491E22C7}" srcOrd="0" destOrd="0" presId="urn:microsoft.com/office/officeart/2005/8/layout/cycle2"/>
    <dgm:cxn modelId="{F58C3385-AD59-47E4-A226-D115AE242A5C}" srcId="{C365B957-05D7-4C96-8803-6D7F1A1B9CEE}" destId="{711D90EA-BE7A-4B4A-8A01-B921C26756F6}" srcOrd="4" destOrd="0" parTransId="{5C43876A-C926-4A2A-8DF7-CF9AA4FDE118}" sibTransId="{30CDD594-8521-4177-9864-7CD70DF70175}"/>
    <dgm:cxn modelId="{2423EE77-A739-40B1-8E62-60EC289596B8}" type="presOf" srcId="{BB893ED3-012C-4CB9-B4CF-75B7B794E5FB}" destId="{D37C5022-187E-4899-A11E-065F6AF5B1CD}" srcOrd="0" destOrd="0" presId="urn:microsoft.com/office/officeart/2005/8/layout/cycle2"/>
    <dgm:cxn modelId="{A6B02F10-B1B7-4F7A-8232-0A4E242A31EE}" type="presOf" srcId="{2FC82C44-7F4B-4CF1-9624-6E124BA2EE7D}" destId="{3DDD891D-F1D8-4215-874C-037FAD3B9512}" srcOrd="1" destOrd="0" presId="urn:microsoft.com/office/officeart/2005/8/layout/cycle2"/>
    <dgm:cxn modelId="{B8B9F30A-982C-4B4B-A35E-F91FCB59116C}" type="presOf" srcId="{2FC82C44-7F4B-4CF1-9624-6E124BA2EE7D}" destId="{9C3C9774-DED9-4817-AF94-573B77977457}" srcOrd="0" destOrd="0" presId="urn:microsoft.com/office/officeart/2005/8/layout/cycle2"/>
    <dgm:cxn modelId="{E6DC63F0-19EF-4927-8B99-2ABCE0BC0C62}" type="presOf" srcId="{711D90EA-BE7A-4B4A-8A01-B921C26756F6}" destId="{1643D979-9A37-4B4C-B8FD-CB9B9D064448}" srcOrd="0" destOrd="0" presId="urn:microsoft.com/office/officeart/2005/8/layout/cycle2"/>
    <dgm:cxn modelId="{91F915FF-6907-4AA0-A158-19489488FB55}" srcId="{C365B957-05D7-4C96-8803-6D7F1A1B9CEE}" destId="{4524749E-EC2A-45E0-B7C5-A72F5D3BB20D}" srcOrd="3" destOrd="0" parTransId="{747FF6FF-619E-4D2B-A77B-F3E9710CF068}" sibTransId="{A8B10D10-5172-4528-BBED-AA09156D3F6A}"/>
    <dgm:cxn modelId="{C9AF0B39-56F3-44D7-8752-80AB5D07A8B8}" type="presOf" srcId="{2861395E-9B40-4B15-9800-FCA5552A776E}" destId="{D9799A9A-C5B7-4DA1-BB45-D577F7B25BB8}" srcOrd="0" destOrd="0" presId="urn:microsoft.com/office/officeart/2005/8/layout/cycle2"/>
    <dgm:cxn modelId="{AE575D1C-9F5B-4A97-9C19-CED5B2D786D0}" type="presOf" srcId="{19AE7EAA-07B2-4710-AEF0-613CB4E073E3}" destId="{46F1FEE3-49C7-4876-9E81-3FC29CA36684}" srcOrd="0" destOrd="0" presId="urn:microsoft.com/office/officeart/2005/8/layout/cycle2"/>
    <dgm:cxn modelId="{68E83C67-AAA4-42F0-A209-769B723D0958}" type="presOf" srcId="{A8B10D10-5172-4528-BBED-AA09156D3F6A}" destId="{864BB5FF-0724-4233-9487-8A815D540603}" srcOrd="1" destOrd="0" presId="urn:microsoft.com/office/officeart/2005/8/layout/cycle2"/>
    <dgm:cxn modelId="{36951291-964D-480C-9E5A-9C591AA5A85F}" type="presOf" srcId="{570A1B26-FCD6-4381-A284-8EAD94CB3A8F}" destId="{070E8DBA-476D-43D2-A665-66BF09CDBC71}" srcOrd="0" destOrd="0" presId="urn:microsoft.com/office/officeart/2005/8/layout/cycle2"/>
    <dgm:cxn modelId="{D62451C0-DFF6-4B98-AAF0-7C521D1800BB}" srcId="{C365B957-05D7-4C96-8803-6D7F1A1B9CEE}" destId="{19AE7EAA-07B2-4710-AEF0-613CB4E073E3}" srcOrd="1" destOrd="0" parTransId="{3199C29E-D9C2-427D-9167-32EED2CC1EF4}" sibTransId="{2FC82C44-7F4B-4CF1-9624-6E124BA2EE7D}"/>
    <dgm:cxn modelId="{8BBD984A-F9ED-4EF3-9024-A25893C09273}" srcId="{C365B957-05D7-4C96-8803-6D7F1A1B9CEE}" destId="{2861395E-9B40-4B15-9800-FCA5552A776E}" srcOrd="2" destOrd="0" parTransId="{8EC4BCFC-FD3E-40EA-BAA2-A863F27664B6}" sibTransId="{7B25D50E-E129-448E-A44A-3B904DE1DBBC}"/>
    <dgm:cxn modelId="{1CFD0EA1-EC6F-49F0-A08B-316BCD0198D9}" type="presOf" srcId="{7B25D50E-E129-448E-A44A-3B904DE1DBBC}" destId="{491A04C4-7DCF-4DCD-9447-8771A910CA95}" srcOrd="0" destOrd="0" presId="urn:microsoft.com/office/officeart/2005/8/layout/cycle2"/>
    <dgm:cxn modelId="{553A6029-BADF-4D98-8761-E32BE36BE73D}" type="presOf" srcId="{C365B957-05D7-4C96-8803-6D7F1A1B9CEE}" destId="{122DE45C-0061-4D72-9CBF-3E217782A930}" srcOrd="0" destOrd="0" presId="urn:microsoft.com/office/officeart/2005/8/layout/cycle2"/>
    <dgm:cxn modelId="{40C8522A-8449-4F1C-AECA-95DFB8927DDC}" type="presOf" srcId="{7B25D50E-E129-448E-A44A-3B904DE1DBBC}" destId="{923D47B1-99AB-418D-9196-CD0CDB435CCE}" srcOrd="1" destOrd="0" presId="urn:microsoft.com/office/officeart/2005/8/layout/cycle2"/>
    <dgm:cxn modelId="{1AFCD7B0-396E-4477-98D0-A473A61FDADE}" type="presOf" srcId="{30CDD594-8521-4177-9864-7CD70DF70175}" destId="{799DD387-52B0-450B-9971-8BC5DFEAB2F0}" srcOrd="0" destOrd="0" presId="urn:microsoft.com/office/officeart/2005/8/layout/cycle2"/>
    <dgm:cxn modelId="{C1FB497C-2E99-463B-B35D-32209AC91721}" type="presOf" srcId="{30CDD594-8521-4177-9864-7CD70DF70175}" destId="{440C0E87-4CF0-4DD4-8877-C25A94C5E9F3}" srcOrd="1" destOrd="0" presId="urn:microsoft.com/office/officeart/2005/8/layout/cycle2"/>
    <dgm:cxn modelId="{7273F93A-D2B2-41F5-901A-958D7BFC632B}" type="presOf" srcId="{BB893ED3-012C-4CB9-B4CF-75B7B794E5FB}" destId="{84E11704-3826-4A49-A59E-666DD8F3390F}" srcOrd="1" destOrd="0" presId="urn:microsoft.com/office/officeart/2005/8/layout/cycle2"/>
    <dgm:cxn modelId="{067F38FE-D3F3-4367-97BB-663D4657FBD9}" srcId="{C365B957-05D7-4C96-8803-6D7F1A1B9CEE}" destId="{570A1B26-FCD6-4381-A284-8EAD94CB3A8F}" srcOrd="0" destOrd="0" parTransId="{6E93DB17-AAFD-4A39-983C-B6E5E6DE535C}" sibTransId="{BB893ED3-012C-4CB9-B4CF-75B7B794E5FB}"/>
    <dgm:cxn modelId="{E545A4B8-8F86-405D-8764-BA71914FF021}" type="presParOf" srcId="{122DE45C-0061-4D72-9CBF-3E217782A930}" destId="{070E8DBA-476D-43D2-A665-66BF09CDBC71}" srcOrd="0" destOrd="0" presId="urn:microsoft.com/office/officeart/2005/8/layout/cycle2"/>
    <dgm:cxn modelId="{89CA95FF-EE1D-491A-9144-993AEEACB6DB}" type="presParOf" srcId="{122DE45C-0061-4D72-9CBF-3E217782A930}" destId="{D37C5022-187E-4899-A11E-065F6AF5B1CD}" srcOrd="1" destOrd="0" presId="urn:microsoft.com/office/officeart/2005/8/layout/cycle2"/>
    <dgm:cxn modelId="{EC2E871A-2FE0-46B8-B22F-8A076A9CEA8E}" type="presParOf" srcId="{D37C5022-187E-4899-A11E-065F6AF5B1CD}" destId="{84E11704-3826-4A49-A59E-666DD8F3390F}" srcOrd="0" destOrd="0" presId="urn:microsoft.com/office/officeart/2005/8/layout/cycle2"/>
    <dgm:cxn modelId="{EAEB5AB6-6C98-4B60-8E28-2927D97991DE}" type="presParOf" srcId="{122DE45C-0061-4D72-9CBF-3E217782A930}" destId="{46F1FEE3-49C7-4876-9E81-3FC29CA36684}" srcOrd="2" destOrd="0" presId="urn:microsoft.com/office/officeart/2005/8/layout/cycle2"/>
    <dgm:cxn modelId="{03F023A5-4516-459E-9608-EC7445F3E9C5}" type="presParOf" srcId="{122DE45C-0061-4D72-9CBF-3E217782A930}" destId="{9C3C9774-DED9-4817-AF94-573B77977457}" srcOrd="3" destOrd="0" presId="urn:microsoft.com/office/officeart/2005/8/layout/cycle2"/>
    <dgm:cxn modelId="{982E29A8-A020-4335-A6BA-AA639D3028CD}" type="presParOf" srcId="{9C3C9774-DED9-4817-AF94-573B77977457}" destId="{3DDD891D-F1D8-4215-874C-037FAD3B9512}" srcOrd="0" destOrd="0" presId="urn:microsoft.com/office/officeart/2005/8/layout/cycle2"/>
    <dgm:cxn modelId="{DF51225B-6A15-485E-8A71-EA4A380BF5EB}" type="presParOf" srcId="{122DE45C-0061-4D72-9CBF-3E217782A930}" destId="{D9799A9A-C5B7-4DA1-BB45-D577F7B25BB8}" srcOrd="4" destOrd="0" presId="urn:microsoft.com/office/officeart/2005/8/layout/cycle2"/>
    <dgm:cxn modelId="{D35C0F35-E00A-4E1E-8209-0FF428EDC4F7}" type="presParOf" srcId="{122DE45C-0061-4D72-9CBF-3E217782A930}" destId="{491A04C4-7DCF-4DCD-9447-8771A910CA95}" srcOrd="5" destOrd="0" presId="urn:microsoft.com/office/officeart/2005/8/layout/cycle2"/>
    <dgm:cxn modelId="{09D9960A-A709-4CEA-BA48-91480F2559B6}" type="presParOf" srcId="{491A04C4-7DCF-4DCD-9447-8771A910CA95}" destId="{923D47B1-99AB-418D-9196-CD0CDB435CCE}" srcOrd="0" destOrd="0" presId="urn:microsoft.com/office/officeart/2005/8/layout/cycle2"/>
    <dgm:cxn modelId="{6BDF24EB-667E-4CC6-A728-93F976FF1E54}" type="presParOf" srcId="{122DE45C-0061-4D72-9CBF-3E217782A930}" destId="{058A28D9-00ED-4E8D-97B9-CA49BE63696B}" srcOrd="6" destOrd="0" presId="urn:microsoft.com/office/officeart/2005/8/layout/cycle2"/>
    <dgm:cxn modelId="{EFCC8A63-EA9F-440B-B968-781E6B93DCD3}" type="presParOf" srcId="{122DE45C-0061-4D72-9CBF-3E217782A930}" destId="{0367AE53-640A-4F98-AA4E-AFAE491E22C7}" srcOrd="7" destOrd="0" presId="urn:microsoft.com/office/officeart/2005/8/layout/cycle2"/>
    <dgm:cxn modelId="{F82D444D-2231-492E-BE1E-249A5FB686B9}" type="presParOf" srcId="{0367AE53-640A-4F98-AA4E-AFAE491E22C7}" destId="{864BB5FF-0724-4233-9487-8A815D540603}" srcOrd="0" destOrd="0" presId="urn:microsoft.com/office/officeart/2005/8/layout/cycle2"/>
    <dgm:cxn modelId="{9EAFD242-9A12-4982-ADA0-E6B40A1AA435}" type="presParOf" srcId="{122DE45C-0061-4D72-9CBF-3E217782A930}" destId="{1643D979-9A37-4B4C-B8FD-CB9B9D064448}" srcOrd="8" destOrd="0" presId="urn:microsoft.com/office/officeart/2005/8/layout/cycle2"/>
    <dgm:cxn modelId="{49BFB6F5-6FAF-47CB-B900-94ECF545E565}" type="presParOf" srcId="{122DE45C-0061-4D72-9CBF-3E217782A930}" destId="{799DD387-52B0-450B-9971-8BC5DFEAB2F0}" srcOrd="9" destOrd="0" presId="urn:microsoft.com/office/officeart/2005/8/layout/cycle2"/>
    <dgm:cxn modelId="{E80A81A5-A92D-4569-B4AB-7CE71BFB8A0D}" type="presParOf" srcId="{799DD387-52B0-450B-9971-8BC5DFEAB2F0}" destId="{440C0E87-4CF0-4DD4-8877-C25A94C5E9F3}"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3BD4C5F-7297-4C11-AFA4-7BE44B17C89A}"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C66B35E9-DFFE-4639-9A6A-E91EED30B746}">
      <dgm:prSet phldrT="[Text]"/>
      <dgm:spPr/>
      <dgm:t>
        <a:bodyPr/>
        <a:lstStyle/>
        <a:p>
          <a:r>
            <a:rPr lang="en-IN"/>
            <a:t>Accomodate changing requirements from customers</a:t>
          </a:r>
        </a:p>
      </dgm:t>
    </dgm:pt>
    <dgm:pt modelId="{6C7CBDD6-ABAE-4145-8635-DF1A61BF9351}" type="parTrans" cxnId="{B2783639-BC60-438C-BC77-C00725474A99}">
      <dgm:prSet/>
      <dgm:spPr/>
      <dgm:t>
        <a:bodyPr/>
        <a:lstStyle/>
        <a:p>
          <a:endParaRPr lang="en-IN"/>
        </a:p>
      </dgm:t>
    </dgm:pt>
    <dgm:pt modelId="{ED1F1E9F-FAF9-457E-870A-F6D253F15AEA}" type="sibTrans" cxnId="{B2783639-BC60-438C-BC77-C00725474A99}">
      <dgm:prSet/>
      <dgm:spPr/>
      <dgm:t>
        <a:bodyPr/>
        <a:lstStyle/>
        <a:p>
          <a:endParaRPr lang="en-IN"/>
        </a:p>
      </dgm:t>
    </dgm:pt>
    <dgm:pt modelId="{A3C48F33-F9FD-4F62-915E-4138C1CAE5AA}">
      <dgm:prSet phldrT="[Text]"/>
      <dgm:spPr/>
      <dgm:t>
        <a:bodyPr/>
        <a:lstStyle/>
        <a:p>
          <a:r>
            <a:rPr lang="en-IN"/>
            <a:t>Breakdown top priority tasks into User Stories and prepare for the next Sprint</a:t>
          </a:r>
        </a:p>
      </dgm:t>
    </dgm:pt>
    <dgm:pt modelId="{CEFDBA40-ACAD-4199-8E48-8702E48842E0}" type="parTrans" cxnId="{E592F96C-CF4C-46EC-AE38-8A562AD2FBE5}">
      <dgm:prSet/>
      <dgm:spPr/>
      <dgm:t>
        <a:bodyPr/>
        <a:lstStyle/>
        <a:p>
          <a:endParaRPr lang="en-IN"/>
        </a:p>
      </dgm:t>
    </dgm:pt>
    <dgm:pt modelId="{027735BD-6BC2-4181-B5B6-FC00EE6CB06F}" type="sibTrans" cxnId="{E592F96C-CF4C-46EC-AE38-8A562AD2FBE5}">
      <dgm:prSet/>
      <dgm:spPr/>
      <dgm:t>
        <a:bodyPr/>
        <a:lstStyle/>
        <a:p>
          <a:endParaRPr lang="en-IN"/>
        </a:p>
      </dgm:t>
    </dgm:pt>
    <dgm:pt modelId="{BD29BD9A-2010-4D7F-84F5-D4AB5DBBFE01}">
      <dgm:prSet phldrT="[Text]"/>
      <dgm:spPr/>
      <dgm:t>
        <a:bodyPr/>
        <a:lstStyle/>
        <a:p>
          <a:r>
            <a:rPr lang="en-IN"/>
            <a:t>Spend about 10% of Sprint on grooming</a:t>
          </a:r>
        </a:p>
      </dgm:t>
    </dgm:pt>
    <dgm:pt modelId="{C329FEF7-4BC4-4433-9D6A-DB8AB2ED67A7}" type="parTrans" cxnId="{9E26012C-CFD6-4587-AD7C-2CB61DE95BE9}">
      <dgm:prSet/>
      <dgm:spPr/>
      <dgm:t>
        <a:bodyPr/>
        <a:lstStyle/>
        <a:p>
          <a:endParaRPr lang="en-IN"/>
        </a:p>
      </dgm:t>
    </dgm:pt>
    <dgm:pt modelId="{A6BB3836-EB15-4093-9B5C-F97BEE9C4EF3}" type="sibTrans" cxnId="{9E26012C-CFD6-4587-AD7C-2CB61DE95BE9}">
      <dgm:prSet/>
      <dgm:spPr/>
      <dgm:t>
        <a:bodyPr/>
        <a:lstStyle/>
        <a:p>
          <a:endParaRPr lang="en-IN"/>
        </a:p>
      </dgm:t>
    </dgm:pt>
    <dgm:pt modelId="{DE6F6FE6-32C2-47A2-9B9C-9DEF1166958F}">
      <dgm:prSet phldrT="[Text]"/>
      <dgm:spPr/>
      <dgm:t>
        <a:bodyPr/>
        <a:lstStyle/>
        <a:p>
          <a:r>
            <a:rPr lang="en-IN"/>
            <a:t>Take feedback from current Sprints to change the Product Backlog</a:t>
          </a:r>
        </a:p>
      </dgm:t>
    </dgm:pt>
    <dgm:pt modelId="{48013033-2661-4218-AA13-2F69D9A98D27}" type="parTrans" cxnId="{FD4C3501-8804-4465-894D-082338F9391D}">
      <dgm:prSet/>
      <dgm:spPr/>
      <dgm:t>
        <a:bodyPr/>
        <a:lstStyle/>
        <a:p>
          <a:endParaRPr lang="en-IN"/>
        </a:p>
      </dgm:t>
    </dgm:pt>
    <dgm:pt modelId="{B85F4D71-D11C-48DB-AD61-D0C4EAF8E4C1}" type="sibTrans" cxnId="{FD4C3501-8804-4465-894D-082338F9391D}">
      <dgm:prSet/>
      <dgm:spPr/>
      <dgm:t>
        <a:bodyPr/>
        <a:lstStyle/>
        <a:p>
          <a:endParaRPr lang="en-IN"/>
        </a:p>
      </dgm:t>
    </dgm:pt>
    <dgm:pt modelId="{2B3E19C5-BD01-47FC-A4FD-A17E7B648139}" type="pres">
      <dgm:prSet presAssocID="{83BD4C5F-7297-4C11-AFA4-7BE44B17C89A}" presName="Name0" presStyleCnt="0">
        <dgm:presLayoutVars>
          <dgm:chMax val="7"/>
          <dgm:chPref val="7"/>
          <dgm:dir/>
        </dgm:presLayoutVars>
      </dgm:prSet>
      <dgm:spPr/>
      <dgm:t>
        <a:bodyPr/>
        <a:lstStyle/>
        <a:p>
          <a:endParaRPr lang="en-IN"/>
        </a:p>
      </dgm:t>
    </dgm:pt>
    <dgm:pt modelId="{66D782B3-D9F9-4651-85D9-F1063F76A121}" type="pres">
      <dgm:prSet presAssocID="{83BD4C5F-7297-4C11-AFA4-7BE44B17C89A}" presName="Name1" presStyleCnt="0"/>
      <dgm:spPr/>
    </dgm:pt>
    <dgm:pt modelId="{97BC0525-BFEB-4F1F-B21C-B6B1263368C7}" type="pres">
      <dgm:prSet presAssocID="{83BD4C5F-7297-4C11-AFA4-7BE44B17C89A}" presName="cycle" presStyleCnt="0"/>
      <dgm:spPr/>
    </dgm:pt>
    <dgm:pt modelId="{E15DB099-11C2-4ADA-8B05-6925889A168F}" type="pres">
      <dgm:prSet presAssocID="{83BD4C5F-7297-4C11-AFA4-7BE44B17C89A}" presName="srcNode" presStyleLbl="node1" presStyleIdx="0" presStyleCnt="4"/>
      <dgm:spPr/>
    </dgm:pt>
    <dgm:pt modelId="{A4F29F2B-5BF0-41AE-936F-514FFF76E8D5}" type="pres">
      <dgm:prSet presAssocID="{83BD4C5F-7297-4C11-AFA4-7BE44B17C89A}" presName="conn" presStyleLbl="parChTrans1D2" presStyleIdx="0" presStyleCnt="1"/>
      <dgm:spPr/>
      <dgm:t>
        <a:bodyPr/>
        <a:lstStyle/>
        <a:p>
          <a:endParaRPr lang="en-IN"/>
        </a:p>
      </dgm:t>
    </dgm:pt>
    <dgm:pt modelId="{2665BD38-321A-4F2C-99BD-8B1144628BB8}" type="pres">
      <dgm:prSet presAssocID="{83BD4C5F-7297-4C11-AFA4-7BE44B17C89A}" presName="extraNode" presStyleLbl="node1" presStyleIdx="0" presStyleCnt="4"/>
      <dgm:spPr/>
    </dgm:pt>
    <dgm:pt modelId="{FBC456A6-EFC4-4C52-8EEE-D4A033744C3C}" type="pres">
      <dgm:prSet presAssocID="{83BD4C5F-7297-4C11-AFA4-7BE44B17C89A}" presName="dstNode" presStyleLbl="node1" presStyleIdx="0" presStyleCnt="4"/>
      <dgm:spPr/>
    </dgm:pt>
    <dgm:pt modelId="{AFBF2C45-4873-453A-BE86-A6803E655DFF}" type="pres">
      <dgm:prSet presAssocID="{C66B35E9-DFFE-4639-9A6A-E91EED30B746}" presName="text_1" presStyleLbl="node1" presStyleIdx="0" presStyleCnt="4">
        <dgm:presLayoutVars>
          <dgm:bulletEnabled val="1"/>
        </dgm:presLayoutVars>
      </dgm:prSet>
      <dgm:spPr/>
      <dgm:t>
        <a:bodyPr/>
        <a:lstStyle/>
        <a:p>
          <a:endParaRPr lang="en-IN"/>
        </a:p>
      </dgm:t>
    </dgm:pt>
    <dgm:pt modelId="{825EEA67-C302-4CF0-85A2-C1322F586555}" type="pres">
      <dgm:prSet presAssocID="{C66B35E9-DFFE-4639-9A6A-E91EED30B746}" presName="accent_1" presStyleCnt="0"/>
      <dgm:spPr/>
    </dgm:pt>
    <dgm:pt modelId="{16F193CF-4EE7-4D86-A496-12D144D65272}" type="pres">
      <dgm:prSet presAssocID="{C66B35E9-DFFE-4639-9A6A-E91EED30B746}" presName="accentRepeatNode" presStyleLbl="solidFgAcc1" presStyleIdx="0" presStyleCnt="4"/>
      <dgm:spPr/>
    </dgm:pt>
    <dgm:pt modelId="{91F43F84-AAB5-43AF-AA06-E8F4A9B346A2}" type="pres">
      <dgm:prSet presAssocID="{DE6F6FE6-32C2-47A2-9B9C-9DEF1166958F}" presName="text_2" presStyleLbl="node1" presStyleIdx="1" presStyleCnt="4">
        <dgm:presLayoutVars>
          <dgm:bulletEnabled val="1"/>
        </dgm:presLayoutVars>
      </dgm:prSet>
      <dgm:spPr/>
      <dgm:t>
        <a:bodyPr/>
        <a:lstStyle/>
        <a:p>
          <a:endParaRPr lang="en-IN"/>
        </a:p>
      </dgm:t>
    </dgm:pt>
    <dgm:pt modelId="{0FEA3BD8-6E17-430E-AA2F-311A3E498AD1}" type="pres">
      <dgm:prSet presAssocID="{DE6F6FE6-32C2-47A2-9B9C-9DEF1166958F}" presName="accent_2" presStyleCnt="0"/>
      <dgm:spPr/>
    </dgm:pt>
    <dgm:pt modelId="{CE3A6346-DD1E-4015-B7FB-99130F5A3C0E}" type="pres">
      <dgm:prSet presAssocID="{DE6F6FE6-32C2-47A2-9B9C-9DEF1166958F}" presName="accentRepeatNode" presStyleLbl="solidFgAcc1" presStyleIdx="1" presStyleCnt="4"/>
      <dgm:spPr/>
    </dgm:pt>
    <dgm:pt modelId="{3F7C5F0B-83CE-4483-B689-8CEB6EFCEC52}" type="pres">
      <dgm:prSet presAssocID="{A3C48F33-F9FD-4F62-915E-4138C1CAE5AA}" presName="text_3" presStyleLbl="node1" presStyleIdx="2" presStyleCnt="4">
        <dgm:presLayoutVars>
          <dgm:bulletEnabled val="1"/>
        </dgm:presLayoutVars>
      </dgm:prSet>
      <dgm:spPr/>
      <dgm:t>
        <a:bodyPr/>
        <a:lstStyle/>
        <a:p>
          <a:endParaRPr lang="en-IN"/>
        </a:p>
      </dgm:t>
    </dgm:pt>
    <dgm:pt modelId="{504DEBC1-A79A-4035-837D-5BD1143284C7}" type="pres">
      <dgm:prSet presAssocID="{A3C48F33-F9FD-4F62-915E-4138C1CAE5AA}" presName="accent_3" presStyleCnt="0"/>
      <dgm:spPr/>
    </dgm:pt>
    <dgm:pt modelId="{7396A004-F690-4ED8-85A9-DE6CEE1F5FA6}" type="pres">
      <dgm:prSet presAssocID="{A3C48F33-F9FD-4F62-915E-4138C1CAE5AA}" presName="accentRepeatNode" presStyleLbl="solidFgAcc1" presStyleIdx="2" presStyleCnt="4"/>
      <dgm:spPr/>
    </dgm:pt>
    <dgm:pt modelId="{D6CF3343-E34A-4BBA-AF8B-E997B401EB78}" type="pres">
      <dgm:prSet presAssocID="{BD29BD9A-2010-4D7F-84F5-D4AB5DBBFE01}" presName="text_4" presStyleLbl="node1" presStyleIdx="3" presStyleCnt="4">
        <dgm:presLayoutVars>
          <dgm:bulletEnabled val="1"/>
        </dgm:presLayoutVars>
      </dgm:prSet>
      <dgm:spPr/>
      <dgm:t>
        <a:bodyPr/>
        <a:lstStyle/>
        <a:p>
          <a:endParaRPr lang="en-IN"/>
        </a:p>
      </dgm:t>
    </dgm:pt>
    <dgm:pt modelId="{C9314CB2-EBE2-463C-81D9-15B53F828980}" type="pres">
      <dgm:prSet presAssocID="{BD29BD9A-2010-4D7F-84F5-D4AB5DBBFE01}" presName="accent_4" presStyleCnt="0"/>
      <dgm:spPr/>
    </dgm:pt>
    <dgm:pt modelId="{88E40864-58F6-4C72-BA00-50FBC59B59D0}" type="pres">
      <dgm:prSet presAssocID="{BD29BD9A-2010-4D7F-84F5-D4AB5DBBFE01}" presName="accentRepeatNode" presStyleLbl="solidFgAcc1" presStyleIdx="3" presStyleCnt="4"/>
      <dgm:spPr/>
    </dgm:pt>
  </dgm:ptLst>
  <dgm:cxnLst>
    <dgm:cxn modelId="{DFB288B3-7ADA-4D2B-A3C3-796FDCFC05D4}" type="presOf" srcId="{BD29BD9A-2010-4D7F-84F5-D4AB5DBBFE01}" destId="{D6CF3343-E34A-4BBA-AF8B-E997B401EB78}" srcOrd="0" destOrd="0" presId="urn:microsoft.com/office/officeart/2008/layout/VerticalCurvedList"/>
    <dgm:cxn modelId="{E592F96C-CF4C-46EC-AE38-8A562AD2FBE5}" srcId="{83BD4C5F-7297-4C11-AFA4-7BE44B17C89A}" destId="{A3C48F33-F9FD-4F62-915E-4138C1CAE5AA}" srcOrd="2" destOrd="0" parTransId="{CEFDBA40-ACAD-4199-8E48-8702E48842E0}" sibTransId="{027735BD-6BC2-4181-B5B6-FC00EE6CB06F}"/>
    <dgm:cxn modelId="{FD4C3501-8804-4465-894D-082338F9391D}" srcId="{83BD4C5F-7297-4C11-AFA4-7BE44B17C89A}" destId="{DE6F6FE6-32C2-47A2-9B9C-9DEF1166958F}" srcOrd="1" destOrd="0" parTransId="{48013033-2661-4218-AA13-2F69D9A98D27}" sibTransId="{B85F4D71-D11C-48DB-AD61-D0C4EAF8E4C1}"/>
    <dgm:cxn modelId="{D628C960-8BB3-4BB7-8153-D52BE9159186}" type="presOf" srcId="{A3C48F33-F9FD-4F62-915E-4138C1CAE5AA}" destId="{3F7C5F0B-83CE-4483-B689-8CEB6EFCEC52}" srcOrd="0" destOrd="0" presId="urn:microsoft.com/office/officeart/2008/layout/VerticalCurvedList"/>
    <dgm:cxn modelId="{9E26012C-CFD6-4587-AD7C-2CB61DE95BE9}" srcId="{83BD4C5F-7297-4C11-AFA4-7BE44B17C89A}" destId="{BD29BD9A-2010-4D7F-84F5-D4AB5DBBFE01}" srcOrd="3" destOrd="0" parTransId="{C329FEF7-4BC4-4433-9D6A-DB8AB2ED67A7}" sibTransId="{A6BB3836-EB15-4093-9B5C-F97BEE9C4EF3}"/>
    <dgm:cxn modelId="{0D4E8B90-A4BD-4A8E-95CE-B36F8F01E315}" type="presOf" srcId="{83BD4C5F-7297-4C11-AFA4-7BE44B17C89A}" destId="{2B3E19C5-BD01-47FC-A4FD-A17E7B648139}" srcOrd="0" destOrd="0" presId="urn:microsoft.com/office/officeart/2008/layout/VerticalCurvedList"/>
    <dgm:cxn modelId="{464E3365-C879-4900-8840-2DE2AC0F599E}" type="presOf" srcId="{DE6F6FE6-32C2-47A2-9B9C-9DEF1166958F}" destId="{91F43F84-AAB5-43AF-AA06-E8F4A9B346A2}" srcOrd="0" destOrd="0" presId="urn:microsoft.com/office/officeart/2008/layout/VerticalCurvedList"/>
    <dgm:cxn modelId="{1DBCC485-B115-4CD9-8916-82EE19543928}" type="presOf" srcId="{ED1F1E9F-FAF9-457E-870A-F6D253F15AEA}" destId="{A4F29F2B-5BF0-41AE-936F-514FFF76E8D5}" srcOrd="0" destOrd="0" presId="urn:microsoft.com/office/officeart/2008/layout/VerticalCurvedList"/>
    <dgm:cxn modelId="{C8E89A45-F34F-4DC5-A83C-0DD67740430F}" type="presOf" srcId="{C66B35E9-DFFE-4639-9A6A-E91EED30B746}" destId="{AFBF2C45-4873-453A-BE86-A6803E655DFF}" srcOrd="0" destOrd="0" presId="urn:microsoft.com/office/officeart/2008/layout/VerticalCurvedList"/>
    <dgm:cxn modelId="{B2783639-BC60-438C-BC77-C00725474A99}" srcId="{83BD4C5F-7297-4C11-AFA4-7BE44B17C89A}" destId="{C66B35E9-DFFE-4639-9A6A-E91EED30B746}" srcOrd="0" destOrd="0" parTransId="{6C7CBDD6-ABAE-4145-8635-DF1A61BF9351}" sibTransId="{ED1F1E9F-FAF9-457E-870A-F6D253F15AEA}"/>
    <dgm:cxn modelId="{EE00B914-C151-483B-8C68-FBC4F7470426}" type="presParOf" srcId="{2B3E19C5-BD01-47FC-A4FD-A17E7B648139}" destId="{66D782B3-D9F9-4651-85D9-F1063F76A121}" srcOrd="0" destOrd="0" presId="urn:microsoft.com/office/officeart/2008/layout/VerticalCurvedList"/>
    <dgm:cxn modelId="{DFD3BB2A-C009-4C27-B540-8D852C85287E}" type="presParOf" srcId="{66D782B3-D9F9-4651-85D9-F1063F76A121}" destId="{97BC0525-BFEB-4F1F-B21C-B6B1263368C7}" srcOrd="0" destOrd="0" presId="urn:microsoft.com/office/officeart/2008/layout/VerticalCurvedList"/>
    <dgm:cxn modelId="{DBDD8AB2-89C1-4B6F-A92E-913F4DDEA310}" type="presParOf" srcId="{97BC0525-BFEB-4F1F-B21C-B6B1263368C7}" destId="{E15DB099-11C2-4ADA-8B05-6925889A168F}" srcOrd="0" destOrd="0" presId="urn:microsoft.com/office/officeart/2008/layout/VerticalCurvedList"/>
    <dgm:cxn modelId="{0BECD064-C2E4-4662-88EB-CCBFF8641F86}" type="presParOf" srcId="{97BC0525-BFEB-4F1F-B21C-B6B1263368C7}" destId="{A4F29F2B-5BF0-41AE-936F-514FFF76E8D5}" srcOrd="1" destOrd="0" presId="urn:microsoft.com/office/officeart/2008/layout/VerticalCurvedList"/>
    <dgm:cxn modelId="{1EE9C848-8C0B-4737-977D-4919B3B2ADFB}" type="presParOf" srcId="{97BC0525-BFEB-4F1F-B21C-B6B1263368C7}" destId="{2665BD38-321A-4F2C-99BD-8B1144628BB8}" srcOrd="2" destOrd="0" presId="urn:microsoft.com/office/officeart/2008/layout/VerticalCurvedList"/>
    <dgm:cxn modelId="{314F1940-7684-481C-8B9B-A0EC0FF14654}" type="presParOf" srcId="{97BC0525-BFEB-4F1F-B21C-B6B1263368C7}" destId="{FBC456A6-EFC4-4C52-8EEE-D4A033744C3C}" srcOrd="3" destOrd="0" presId="urn:microsoft.com/office/officeart/2008/layout/VerticalCurvedList"/>
    <dgm:cxn modelId="{8FF7DC6F-7464-42E3-B06F-79692CD2B591}" type="presParOf" srcId="{66D782B3-D9F9-4651-85D9-F1063F76A121}" destId="{AFBF2C45-4873-453A-BE86-A6803E655DFF}" srcOrd="1" destOrd="0" presId="urn:microsoft.com/office/officeart/2008/layout/VerticalCurvedList"/>
    <dgm:cxn modelId="{F214E572-4E96-4EAA-B959-FC118C835E2B}" type="presParOf" srcId="{66D782B3-D9F9-4651-85D9-F1063F76A121}" destId="{825EEA67-C302-4CF0-85A2-C1322F586555}" srcOrd="2" destOrd="0" presId="urn:microsoft.com/office/officeart/2008/layout/VerticalCurvedList"/>
    <dgm:cxn modelId="{CDFC181A-28EE-4D6E-B9CC-85C0332C3732}" type="presParOf" srcId="{825EEA67-C302-4CF0-85A2-C1322F586555}" destId="{16F193CF-4EE7-4D86-A496-12D144D65272}" srcOrd="0" destOrd="0" presId="urn:microsoft.com/office/officeart/2008/layout/VerticalCurvedList"/>
    <dgm:cxn modelId="{91D124DB-F26E-48EB-A302-7AC8915FFFAE}" type="presParOf" srcId="{66D782B3-D9F9-4651-85D9-F1063F76A121}" destId="{91F43F84-AAB5-43AF-AA06-E8F4A9B346A2}" srcOrd="3" destOrd="0" presId="urn:microsoft.com/office/officeart/2008/layout/VerticalCurvedList"/>
    <dgm:cxn modelId="{8ADEF05C-FFFF-4EF9-9AAA-5FA93A35822B}" type="presParOf" srcId="{66D782B3-D9F9-4651-85D9-F1063F76A121}" destId="{0FEA3BD8-6E17-430E-AA2F-311A3E498AD1}" srcOrd="4" destOrd="0" presId="urn:microsoft.com/office/officeart/2008/layout/VerticalCurvedList"/>
    <dgm:cxn modelId="{A95735E4-A48B-4BC5-891B-FFC5995064B1}" type="presParOf" srcId="{0FEA3BD8-6E17-430E-AA2F-311A3E498AD1}" destId="{CE3A6346-DD1E-4015-B7FB-99130F5A3C0E}" srcOrd="0" destOrd="0" presId="urn:microsoft.com/office/officeart/2008/layout/VerticalCurvedList"/>
    <dgm:cxn modelId="{EB5EF1F6-ADD5-48D7-B5EA-D70F87A4E447}" type="presParOf" srcId="{66D782B3-D9F9-4651-85D9-F1063F76A121}" destId="{3F7C5F0B-83CE-4483-B689-8CEB6EFCEC52}" srcOrd="5" destOrd="0" presId="urn:microsoft.com/office/officeart/2008/layout/VerticalCurvedList"/>
    <dgm:cxn modelId="{6AA52992-0CB5-4D05-8488-2E7032C2EAD7}" type="presParOf" srcId="{66D782B3-D9F9-4651-85D9-F1063F76A121}" destId="{504DEBC1-A79A-4035-837D-5BD1143284C7}" srcOrd="6" destOrd="0" presId="urn:microsoft.com/office/officeart/2008/layout/VerticalCurvedList"/>
    <dgm:cxn modelId="{0A43B7A4-3688-4ABA-9BC9-81A331F84378}" type="presParOf" srcId="{504DEBC1-A79A-4035-837D-5BD1143284C7}" destId="{7396A004-F690-4ED8-85A9-DE6CEE1F5FA6}" srcOrd="0" destOrd="0" presId="urn:microsoft.com/office/officeart/2008/layout/VerticalCurvedList"/>
    <dgm:cxn modelId="{59E846FB-2C58-439E-AC7B-8B9032C2F2E6}" type="presParOf" srcId="{66D782B3-D9F9-4651-85D9-F1063F76A121}" destId="{D6CF3343-E34A-4BBA-AF8B-E997B401EB78}" srcOrd="7" destOrd="0" presId="urn:microsoft.com/office/officeart/2008/layout/VerticalCurvedList"/>
    <dgm:cxn modelId="{425166E9-DD47-4B77-8933-09E7501C1B95}" type="presParOf" srcId="{66D782B3-D9F9-4651-85D9-F1063F76A121}" destId="{C9314CB2-EBE2-463C-81D9-15B53F828980}" srcOrd="8" destOrd="0" presId="urn:microsoft.com/office/officeart/2008/layout/VerticalCurvedList"/>
    <dgm:cxn modelId="{3CD3D47C-3467-417B-8291-2EB1D3462503}" type="presParOf" srcId="{C9314CB2-EBE2-463C-81D9-15B53F828980}" destId="{88E40864-58F6-4C72-BA00-50FBC59B59D0}" srcOrd="0" destOrd="0" presId="urn:microsoft.com/office/officeart/2008/layout/VerticalCurvedList"/>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0F1A1D2A-BDD3-4EEF-8B53-B2C73B145D59}" type="doc">
      <dgm:prSet loTypeId="urn:microsoft.com/office/officeart/2005/8/layout/hProcess6" loCatId="process" qsTypeId="urn:microsoft.com/office/officeart/2005/8/quickstyle/simple5" qsCatId="simple" csTypeId="urn:microsoft.com/office/officeart/2005/8/colors/accent1_2" csCatId="accent1" phldr="1"/>
      <dgm:spPr/>
    </dgm:pt>
    <dgm:pt modelId="{CED92DB3-AA98-48A4-A531-13EEAF6465B9}">
      <dgm:prSet phldrT="[Text]"/>
      <dgm:spPr/>
      <dgm:t>
        <a:bodyPr/>
        <a:lstStyle/>
        <a:p>
          <a:r>
            <a:rPr lang="en-IN"/>
            <a:t>When?</a:t>
          </a:r>
        </a:p>
      </dgm:t>
    </dgm:pt>
    <dgm:pt modelId="{D952B5B3-93DB-49C8-BED0-89719D901620}" type="parTrans" cxnId="{0632CB9A-0A59-46A6-8D65-4FEC9D729E7D}">
      <dgm:prSet/>
      <dgm:spPr/>
      <dgm:t>
        <a:bodyPr/>
        <a:lstStyle/>
        <a:p>
          <a:endParaRPr lang="en-IN"/>
        </a:p>
      </dgm:t>
    </dgm:pt>
    <dgm:pt modelId="{3CC44C15-B287-41BC-BECD-2B88D2513CB7}" type="sibTrans" cxnId="{0632CB9A-0A59-46A6-8D65-4FEC9D729E7D}">
      <dgm:prSet/>
      <dgm:spPr/>
      <dgm:t>
        <a:bodyPr/>
        <a:lstStyle/>
        <a:p>
          <a:endParaRPr lang="en-IN"/>
        </a:p>
      </dgm:t>
    </dgm:pt>
    <dgm:pt modelId="{2B578F2C-4B37-4CF5-A6C9-0E8815D7E4CF}">
      <dgm:prSet/>
      <dgm:spPr/>
      <dgm:t>
        <a:bodyPr/>
        <a:lstStyle/>
        <a:p>
          <a:r>
            <a:rPr lang="en-IN"/>
            <a:t>How long?</a:t>
          </a:r>
        </a:p>
      </dgm:t>
    </dgm:pt>
    <dgm:pt modelId="{DDFDB43D-7F5B-4195-8D17-A59A09B40B71}" type="parTrans" cxnId="{6DC93855-19DA-47BF-B90E-B08DA96C33E1}">
      <dgm:prSet/>
      <dgm:spPr/>
      <dgm:t>
        <a:bodyPr/>
        <a:lstStyle/>
        <a:p>
          <a:endParaRPr lang="en-IN"/>
        </a:p>
      </dgm:t>
    </dgm:pt>
    <dgm:pt modelId="{3F8A67D8-3877-4EA8-9051-7D0A144B2964}" type="sibTrans" cxnId="{6DC93855-19DA-47BF-B90E-B08DA96C33E1}">
      <dgm:prSet/>
      <dgm:spPr/>
      <dgm:t>
        <a:bodyPr/>
        <a:lstStyle/>
        <a:p>
          <a:endParaRPr lang="en-IN"/>
        </a:p>
      </dgm:t>
    </dgm:pt>
    <dgm:pt modelId="{401F9BE1-8469-4627-8EB7-CCD38170E814}">
      <dgm:prSet/>
      <dgm:spPr/>
      <dgm:t>
        <a:bodyPr/>
        <a:lstStyle/>
        <a:p>
          <a:r>
            <a:rPr lang="en-IN"/>
            <a:t>Who?</a:t>
          </a:r>
        </a:p>
      </dgm:t>
    </dgm:pt>
    <dgm:pt modelId="{DEA2A11D-2AB7-4879-9C96-0A839298B81D}" type="parTrans" cxnId="{25769A56-EFCB-4FBB-B0ED-AA69CF754310}">
      <dgm:prSet/>
      <dgm:spPr/>
      <dgm:t>
        <a:bodyPr/>
        <a:lstStyle/>
        <a:p>
          <a:endParaRPr lang="en-IN"/>
        </a:p>
      </dgm:t>
    </dgm:pt>
    <dgm:pt modelId="{CD60306D-2F02-4610-9231-6A56DCD700E2}" type="sibTrans" cxnId="{25769A56-EFCB-4FBB-B0ED-AA69CF754310}">
      <dgm:prSet/>
      <dgm:spPr/>
      <dgm:t>
        <a:bodyPr/>
        <a:lstStyle/>
        <a:p>
          <a:endParaRPr lang="en-IN"/>
        </a:p>
      </dgm:t>
    </dgm:pt>
    <dgm:pt modelId="{AAEF0B17-CD13-4A06-85B6-3E1265018C33}">
      <dgm:prSet phldrT="[Text]"/>
      <dgm:spPr/>
      <dgm:t>
        <a:bodyPr/>
        <a:lstStyle/>
        <a:p>
          <a:r>
            <a:rPr lang="en-IN"/>
            <a:t>Daily</a:t>
          </a:r>
        </a:p>
      </dgm:t>
    </dgm:pt>
    <dgm:pt modelId="{D7B5192A-284F-4CFC-92FF-9A713B6FCA38}" type="parTrans" cxnId="{C2329D54-0068-42A6-9209-4127DB058B2F}">
      <dgm:prSet/>
      <dgm:spPr/>
      <dgm:t>
        <a:bodyPr/>
        <a:lstStyle/>
        <a:p>
          <a:endParaRPr lang="en-IN"/>
        </a:p>
      </dgm:t>
    </dgm:pt>
    <dgm:pt modelId="{28D40FC4-3E3D-421E-810E-46D1296618C5}" type="sibTrans" cxnId="{C2329D54-0068-42A6-9209-4127DB058B2F}">
      <dgm:prSet/>
      <dgm:spPr/>
      <dgm:t>
        <a:bodyPr/>
        <a:lstStyle/>
        <a:p>
          <a:endParaRPr lang="en-IN"/>
        </a:p>
      </dgm:t>
    </dgm:pt>
    <dgm:pt modelId="{8E5AB6DC-A52E-46AB-8667-47314B8B6B15}">
      <dgm:prSet/>
      <dgm:spPr/>
      <dgm:t>
        <a:bodyPr/>
        <a:lstStyle/>
        <a:p>
          <a:r>
            <a:rPr lang="en-IN"/>
            <a:t>15 minutes</a:t>
          </a:r>
        </a:p>
      </dgm:t>
    </dgm:pt>
    <dgm:pt modelId="{55637946-825D-4C8B-9398-258530DA46D6}" type="parTrans" cxnId="{4C9573E9-1588-4F9B-9421-E672D3CD934F}">
      <dgm:prSet/>
      <dgm:spPr/>
      <dgm:t>
        <a:bodyPr/>
        <a:lstStyle/>
        <a:p>
          <a:endParaRPr lang="en-IN"/>
        </a:p>
      </dgm:t>
    </dgm:pt>
    <dgm:pt modelId="{49DA79C1-B01F-41BA-9FF4-ACDDCAAC3153}" type="sibTrans" cxnId="{4C9573E9-1588-4F9B-9421-E672D3CD934F}">
      <dgm:prSet/>
      <dgm:spPr/>
      <dgm:t>
        <a:bodyPr/>
        <a:lstStyle/>
        <a:p>
          <a:endParaRPr lang="en-IN"/>
        </a:p>
      </dgm:t>
    </dgm:pt>
    <dgm:pt modelId="{45CF4E54-E981-4BB5-9EA8-CFBCE7AC9E7E}">
      <dgm:prSet/>
      <dgm:spPr/>
      <dgm:t>
        <a:bodyPr/>
        <a:lstStyle/>
        <a:p>
          <a:r>
            <a:rPr lang="en-IN"/>
            <a:t>Scrum Master, Development Team</a:t>
          </a:r>
        </a:p>
      </dgm:t>
    </dgm:pt>
    <dgm:pt modelId="{93AB690B-2AD8-46C7-AEE3-14430B977456}" type="parTrans" cxnId="{1BCA3F4B-5F25-4E31-BA41-8BCED02E2571}">
      <dgm:prSet/>
      <dgm:spPr/>
      <dgm:t>
        <a:bodyPr/>
        <a:lstStyle/>
        <a:p>
          <a:endParaRPr lang="en-IN"/>
        </a:p>
      </dgm:t>
    </dgm:pt>
    <dgm:pt modelId="{90F7828D-D323-4FA4-9E0C-2E5785DD232C}" type="sibTrans" cxnId="{1BCA3F4B-5F25-4E31-BA41-8BCED02E2571}">
      <dgm:prSet/>
      <dgm:spPr/>
      <dgm:t>
        <a:bodyPr/>
        <a:lstStyle/>
        <a:p>
          <a:endParaRPr lang="en-IN"/>
        </a:p>
      </dgm:t>
    </dgm:pt>
    <dgm:pt modelId="{37C070CD-3E6C-4BF1-A91C-44875059FBAA}" type="pres">
      <dgm:prSet presAssocID="{0F1A1D2A-BDD3-4EEF-8B53-B2C73B145D59}" presName="theList" presStyleCnt="0">
        <dgm:presLayoutVars>
          <dgm:dir/>
          <dgm:animLvl val="lvl"/>
          <dgm:resizeHandles val="exact"/>
        </dgm:presLayoutVars>
      </dgm:prSet>
      <dgm:spPr/>
    </dgm:pt>
    <dgm:pt modelId="{97FC4E75-8E2E-4912-96BA-25E57A2858B0}" type="pres">
      <dgm:prSet presAssocID="{CED92DB3-AA98-48A4-A531-13EEAF6465B9}" presName="compNode" presStyleCnt="0"/>
      <dgm:spPr/>
    </dgm:pt>
    <dgm:pt modelId="{65800849-34F6-4FEB-816B-483FBB42C6A6}" type="pres">
      <dgm:prSet presAssocID="{CED92DB3-AA98-48A4-A531-13EEAF6465B9}" presName="noGeometry" presStyleCnt="0"/>
      <dgm:spPr/>
    </dgm:pt>
    <dgm:pt modelId="{122D2C35-9E45-46D3-B89A-5746FA043E26}" type="pres">
      <dgm:prSet presAssocID="{CED92DB3-AA98-48A4-A531-13EEAF6465B9}" presName="childTextVisible" presStyleLbl="bgAccFollowNode1" presStyleIdx="0" presStyleCnt="3">
        <dgm:presLayoutVars>
          <dgm:bulletEnabled val="1"/>
        </dgm:presLayoutVars>
      </dgm:prSet>
      <dgm:spPr/>
      <dgm:t>
        <a:bodyPr/>
        <a:lstStyle/>
        <a:p>
          <a:endParaRPr lang="en-IN"/>
        </a:p>
      </dgm:t>
    </dgm:pt>
    <dgm:pt modelId="{76579233-486C-4FEC-AEA9-631A65C63C44}" type="pres">
      <dgm:prSet presAssocID="{CED92DB3-AA98-48A4-A531-13EEAF6465B9}" presName="childTextHidden" presStyleLbl="bgAccFollowNode1" presStyleIdx="0" presStyleCnt="3"/>
      <dgm:spPr/>
      <dgm:t>
        <a:bodyPr/>
        <a:lstStyle/>
        <a:p>
          <a:endParaRPr lang="en-IN"/>
        </a:p>
      </dgm:t>
    </dgm:pt>
    <dgm:pt modelId="{B7B41088-8E31-4F2B-A265-D7298C8CEEFD}" type="pres">
      <dgm:prSet presAssocID="{CED92DB3-AA98-48A4-A531-13EEAF6465B9}" presName="parentText" presStyleLbl="node1" presStyleIdx="0" presStyleCnt="3">
        <dgm:presLayoutVars>
          <dgm:chMax val="1"/>
          <dgm:bulletEnabled val="1"/>
        </dgm:presLayoutVars>
      </dgm:prSet>
      <dgm:spPr/>
      <dgm:t>
        <a:bodyPr/>
        <a:lstStyle/>
        <a:p>
          <a:endParaRPr lang="en-IN"/>
        </a:p>
      </dgm:t>
    </dgm:pt>
    <dgm:pt modelId="{88D7749D-A025-4A57-840A-FBB109879AF3}" type="pres">
      <dgm:prSet presAssocID="{CED92DB3-AA98-48A4-A531-13EEAF6465B9}" presName="aSpace" presStyleCnt="0"/>
      <dgm:spPr/>
    </dgm:pt>
    <dgm:pt modelId="{F698E655-53B6-41BB-9C38-AB8C91B7ACCC}" type="pres">
      <dgm:prSet presAssocID="{2B578F2C-4B37-4CF5-A6C9-0E8815D7E4CF}" presName="compNode" presStyleCnt="0"/>
      <dgm:spPr/>
    </dgm:pt>
    <dgm:pt modelId="{6B20EC80-14DF-4E02-B18C-1473A4EC4FC3}" type="pres">
      <dgm:prSet presAssocID="{2B578F2C-4B37-4CF5-A6C9-0E8815D7E4CF}" presName="noGeometry" presStyleCnt="0"/>
      <dgm:spPr/>
    </dgm:pt>
    <dgm:pt modelId="{4BF7785D-8421-4C6C-BA88-00DE29E642E9}" type="pres">
      <dgm:prSet presAssocID="{2B578F2C-4B37-4CF5-A6C9-0E8815D7E4CF}" presName="childTextVisible" presStyleLbl="bgAccFollowNode1" presStyleIdx="1" presStyleCnt="3">
        <dgm:presLayoutVars>
          <dgm:bulletEnabled val="1"/>
        </dgm:presLayoutVars>
      </dgm:prSet>
      <dgm:spPr/>
      <dgm:t>
        <a:bodyPr/>
        <a:lstStyle/>
        <a:p>
          <a:endParaRPr lang="en-IN"/>
        </a:p>
      </dgm:t>
    </dgm:pt>
    <dgm:pt modelId="{BC9CB079-1744-4CD0-807A-27C0CC175CB5}" type="pres">
      <dgm:prSet presAssocID="{2B578F2C-4B37-4CF5-A6C9-0E8815D7E4CF}" presName="childTextHidden" presStyleLbl="bgAccFollowNode1" presStyleIdx="1" presStyleCnt="3"/>
      <dgm:spPr/>
      <dgm:t>
        <a:bodyPr/>
        <a:lstStyle/>
        <a:p>
          <a:endParaRPr lang="en-IN"/>
        </a:p>
      </dgm:t>
    </dgm:pt>
    <dgm:pt modelId="{04179D4A-3F59-4266-B4CE-CA84579CF35A}" type="pres">
      <dgm:prSet presAssocID="{2B578F2C-4B37-4CF5-A6C9-0E8815D7E4CF}" presName="parentText" presStyleLbl="node1" presStyleIdx="1" presStyleCnt="3">
        <dgm:presLayoutVars>
          <dgm:chMax val="1"/>
          <dgm:bulletEnabled val="1"/>
        </dgm:presLayoutVars>
      </dgm:prSet>
      <dgm:spPr/>
      <dgm:t>
        <a:bodyPr/>
        <a:lstStyle/>
        <a:p>
          <a:endParaRPr lang="en-IN"/>
        </a:p>
      </dgm:t>
    </dgm:pt>
    <dgm:pt modelId="{5FEA9127-95DB-4DD7-80A1-D0F93B05F01D}" type="pres">
      <dgm:prSet presAssocID="{2B578F2C-4B37-4CF5-A6C9-0E8815D7E4CF}" presName="aSpace" presStyleCnt="0"/>
      <dgm:spPr/>
    </dgm:pt>
    <dgm:pt modelId="{654EA67E-B3B0-48FD-9E90-336BED37BDBE}" type="pres">
      <dgm:prSet presAssocID="{401F9BE1-8469-4627-8EB7-CCD38170E814}" presName="compNode" presStyleCnt="0"/>
      <dgm:spPr/>
    </dgm:pt>
    <dgm:pt modelId="{AD01186D-B25F-44B8-9339-B834C53C5C40}" type="pres">
      <dgm:prSet presAssocID="{401F9BE1-8469-4627-8EB7-CCD38170E814}" presName="noGeometry" presStyleCnt="0"/>
      <dgm:spPr/>
    </dgm:pt>
    <dgm:pt modelId="{70E2D9D8-BDEE-479A-94F9-B49CBE88C4F3}" type="pres">
      <dgm:prSet presAssocID="{401F9BE1-8469-4627-8EB7-CCD38170E814}" presName="childTextVisible" presStyleLbl="bgAccFollowNode1" presStyleIdx="2" presStyleCnt="3">
        <dgm:presLayoutVars>
          <dgm:bulletEnabled val="1"/>
        </dgm:presLayoutVars>
      </dgm:prSet>
      <dgm:spPr/>
      <dgm:t>
        <a:bodyPr/>
        <a:lstStyle/>
        <a:p>
          <a:endParaRPr lang="en-IN"/>
        </a:p>
      </dgm:t>
    </dgm:pt>
    <dgm:pt modelId="{2E243F4C-4021-41D7-80E1-E4E7B6A706B8}" type="pres">
      <dgm:prSet presAssocID="{401F9BE1-8469-4627-8EB7-CCD38170E814}" presName="childTextHidden" presStyleLbl="bgAccFollowNode1" presStyleIdx="2" presStyleCnt="3"/>
      <dgm:spPr/>
      <dgm:t>
        <a:bodyPr/>
        <a:lstStyle/>
        <a:p>
          <a:endParaRPr lang="en-IN"/>
        </a:p>
      </dgm:t>
    </dgm:pt>
    <dgm:pt modelId="{BE602BDE-67F5-4582-AECA-A48900D01110}" type="pres">
      <dgm:prSet presAssocID="{401F9BE1-8469-4627-8EB7-CCD38170E814}" presName="parentText" presStyleLbl="node1" presStyleIdx="2" presStyleCnt="3">
        <dgm:presLayoutVars>
          <dgm:chMax val="1"/>
          <dgm:bulletEnabled val="1"/>
        </dgm:presLayoutVars>
      </dgm:prSet>
      <dgm:spPr/>
      <dgm:t>
        <a:bodyPr/>
        <a:lstStyle/>
        <a:p>
          <a:endParaRPr lang="en-IN"/>
        </a:p>
      </dgm:t>
    </dgm:pt>
  </dgm:ptLst>
  <dgm:cxnLst>
    <dgm:cxn modelId="{2B73C644-0CB5-4FCC-BF99-E48367FF348E}" type="presOf" srcId="{AAEF0B17-CD13-4A06-85B6-3E1265018C33}" destId="{122D2C35-9E45-46D3-B89A-5746FA043E26}" srcOrd="0" destOrd="0" presId="urn:microsoft.com/office/officeart/2005/8/layout/hProcess6"/>
    <dgm:cxn modelId="{34462BBC-0F8D-4B16-9923-91DCBE97690F}" type="presOf" srcId="{CED92DB3-AA98-48A4-A531-13EEAF6465B9}" destId="{B7B41088-8E31-4F2B-A265-D7298C8CEEFD}" srcOrd="0" destOrd="0" presId="urn:microsoft.com/office/officeart/2005/8/layout/hProcess6"/>
    <dgm:cxn modelId="{C2329D54-0068-42A6-9209-4127DB058B2F}" srcId="{CED92DB3-AA98-48A4-A531-13EEAF6465B9}" destId="{AAEF0B17-CD13-4A06-85B6-3E1265018C33}" srcOrd="0" destOrd="0" parTransId="{D7B5192A-284F-4CFC-92FF-9A713B6FCA38}" sibTransId="{28D40FC4-3E3D-421E-810E-46D1296618C5}"/>
    <dgm:cxn modelId="{5E24599E-12DD-44A9-BCB9-B08E704EFDDF}" type="presOf" srcId="{8E5AB6DC-A52E-46AB-8667-47314B8B6B15}" destId="{4BF7785D-8421-4C6C-BA88-00DE29E642E9}" srcOrd="0" destOrd="0" presId="urn:microsoft.com/office/officeart/2005/8/layout/hProcess6"/>
    <dgm:cxn modelId="{7D91EF3C-9A72-42D4-95EB-7030473D59A6}" type="presOf" srcId="{2B578F2C-4B37-4CF5-A6C9-0E8815D7E4CF}" destId="{04179D4A-3F59-4266-B4CE-CA84579CF35A}" srcOrd="0" destOrd="0" presId="urn:microsoft.com/office/officeart/2005/8/layout/hProcess6"/>
    <dgm:cxn modelId="{C07B1D07-E3CF-4D92-BAC6-D8AAA8ECCFFC}" type="presOf" srcId="{401F9BE1-8469-4627-8EB7-CCD38170E814}" destId="{BE602BDE-67F5-4582-AECA-A48900D01110}" srcOrd="0" destOrd="0" presId="urn:microsoft.com/office/officeart/2005/8/layout/hProcess6"/>
    <dgm:cxn modelId="{69C3E6F3-4982-4B6F-B501-9B1E3B9A331E}" type="presOf" srcId="{45CF4E54-E981-4BB5-9EA8-CFBCE7AC9E7E}" destId="{2E243F4C-4021-41D7-80E1-E4E7B6A706B8}" srcOrd="1" destOrd="0" presId="urn:microsoft.com/office/officeart/2005/8/layout/hProcess6"/>
    <dgm:cxn modelId="{1BCA3F4B-5F25-4E31-BA41-8BCED02E2571}" srcId="{401F9BE1-8469-4627-8EB7-CCD38170E814}" destId="{45CF4E54-E981-4BB5-9EA8-CFBCE7AC9E7E}" srcOrd="0" destOrd="0" parTransId="{93AB690B-2AD8-46C7-AEE3-14430B977456}" sibTransId="{90F7828D-D323-4FA4-9E0C-2E5785DD232C}"/>
    <dgm:cxn modelId="{8B402662-CD94-4A9C-A056-301925EF1ED3}" type="presOf" srcId="{0F1A1D2A-BDD3-4EEF-8B53-B2C73B145D59}" destId="{37C070CD-3E6C-4BF1-A91C-44875059FBAA}" srcOrd="0" destOrd="0" presId="urn:microsoft.com/office/officeart/2005/8/layout/hProcess6"/>
    <dgm:cxn modelId="{0632CB9A-0A59-46A6-8D65-4FEC9D729E7D}" srcId="{0F1A1D2A-BDD3-4EEF-8B53-B2C73B145D59}" destId="{CED92DB3-AA98-48A4-A531-13EEAF6465B9}" srcOrd="0" destOrd="0" parTransId="{D952B5B3-93DB-49C8-BED0-89719D901620}" sibTransId="{3CC44C15-B287-41BC-BECD-2B88D2513CB7}"/>
    <dgm:cxn modelId="{C9EDDC8F-3C5A-4DEF-BF2D-D6C67BCF17B0}" type="presOf" srcId="{AAEF0B17-CD13-4A06-85B6-3E1265018C33}" destId="{76579233-486C-4FEC-AEA9-631A65C63C44}" srcOrd="1" destOrd="0" presId="urn:microsoft.com/office/officeart/2005/8/layout/hProcess6"/>
    <dgm:cxn modelId="{4C9573E9-1588-4F9B-9421-E672D3CD934F}" srcId="{2B578F2C-4B37-4CF5-A6C9-0E8815D7E4CF}" destId="{8E5AB6DC-A52E-46AB-8667-47314B8B6B15}" srcOrd="0" destOrd="0" parTransId="{55637946-825D-4C8B-9398-258530DA46D6}" sibTransId="{49DA79C1-B01F-41BA-9FF4-ACDDCAAC3153}"/>
    <dgm:cxn modelId="{E0968824-C6A8-4E00-9751-2A0FC09B44DD}" type="presOf" srcId="{45CF4E54-E981-4BB5-9EA8-CFBCE7AC9E7E}" destId="{70E2D9D8-BDEE-479A-94F9-B49CBE88C4F3}" srcOrd="0" destOrd="0" presId="urn:microsoft.com/office/officeart/2005/8/layout/hProcess6"/>
    <dgm:cxn modelId="{6DC93855-19DA-47BF-B90E-B08DA96C33E1}" srcId="{0F1A1D2A-BDD3-4EEF-8B53-B2C73B145D59}" destId="{2B578F2C-4B37-4CF5-A6C9-0E8815D7E4CF}" srcOrd="1" destOrd="0" parTransId="{DDFDB43D-7F5B-4195-8D17-A59A09B40B71}" sibTransId="{3F8A67D8-3877-4EA8-9051-7D0A144B2964}"/>
    <dgm:cxn modelId="{25769A56-EFCB-4FBB-B0ED-AA69CF754310}" srcId="{0F1A1D2A-BDD3-4EEF-8B53-B2C73B145D59}" destId="{401F9BE1-8469-4627-8EB7-CCD38170E814}" srcOrd="2" destOrd="0" parTransId="{DEA2A11D-2AB7-4879-9C96-0A839298B81D}" sibTransId="{CD60306D-2F02-4610-9231-6A56DCD700E2}"/>
    <dgm:cxn modelId="{157AF9DA-EA33-4AF3-9DDB-6CB867AB9F04}" type="presOf" srcId="{8E5AB6DC-A52E-46AB-8667-47314B8B6B15}" destId="{BC9CB079-1744-4CD0-807A-27C0CC175CB5}" srcOrd="1" destOrd="0" presId="urn:microsoft.com/office/officeart/2005/8/layout/hProcess6"/>
    <dgm:cxn modelId="{6C2774CF-223C-4704-97D5-3C5F212F6F6F}" type="presParOf" srcId="{37C070CD-3E6C-4BF1-A91C-44875059FBAA}" destId="{97FC4E75-8E2E-4912-96BA-25E57A2858B0}" srcOrd="0" destOrd="0" presId="urn:microsoft.com/office/officeart/2005/8/layout/hProcess6"/>
    <dgm:cxn modelId="{1ACE3B01-B379-4041-9725-A8FFBFDD496E}" type="presParOf" srcId="{97FC4E75-8E2E-4912-96BA-25E57A2858B0}" destId="{65800849-34F6-4FEB-816B-483FBB42C6A6}" srcOrd="0" destOrd="0" presId="urn:microsoft.com/office/officeart/2005/8/layout/hProcess6"/>
    <dgm:cxn modelId="{D5ADC990-6E55-403E-A41C-729A763E1DDE}" type="presParOf" srcId="{97FC4E75-8E2E-4912-96BA-25E57A2858B0}" destId="{122D2C35-9E45-46D3-B89A-5746FA043E26}" srcOrd="1" destOrd="0" presId="urn:microsoft.com/office/officeart/2005/8/layout/hProcess6"/>
    <dgm:cxn modelId="{E40CEDC8-06B7-44B9-809D-0F98920F6DC5}" type="presParOf" srcId="{97FC4E75-8E2E-4912-96BA-25E57A2858B0}" destId="{76579233-486C-4FEC-AEA9-631A65C63C44}" srcOrd="2" destOrd="0" presId="urn:microsoft.com/office/officeart/2005/8/layout/hProcess6"/>
    <dgm:cxn modelId="{48DFDA5B-0A7B-4551-B4DA-FD2CB2F71019}" type="presParOf" srcId="{97FC4E75-8E2E-4912-96BA-25E57A2858B0}" destId="{B7B41088-8E31-4F2B-A265-D7298C8CEEFD}" srcOrd="3" destOrd="0" presId="urn:microsoft.com/office/officeart/2005/8/layout/hProcess6"/>
    <dgm:cxn modelId="{63146938-A0DF-46E5-9188-1F12B4A1EA97}" type="presParOf" srcId="{37C070CD-3E6C-4BF1-A91C-44875059FBAA}" destId="{88D7749D-A025-4A57-840A-FBB109879AF3}" srcOrd="1" destOrd="0" presId="urn:microsoft.com/office/officeart/2005/8/layout/hProcess6"/>
    <dgm:cxn modelId="{D023D649-4A34-4B61-95CE-1D3DEDB8D57E}" type="presParOf" srcId="{37C070CD-3E6C-4BF1-A91C-44875059FBAA}" destId="{F698E655-53B6-41BB-9C38-AB8C91B7ACCC}" srcOrd="2" destOrd="0" presId="urn:microsoft.com/office/officeart/2005/8/layout/hProcess6"/>
    <dgm:cxn modelId="{BA2C3696-0290-4BC1-BCFB-13AC5EAD7C70}" type="presParOf" srcId="{F698E655-53B6-41BB-9C38-AB8C91B7ACCC}" destId="{6B20EC80-14DF-4E02-B18C-1473A4EC4FC3}" srcOrd="0" destOrd="0" presId="urn:microsoft.com/office/officeart/2005/8/layout/hProcess6"/>
    <dgm:cxn modelId="{02407EAE-7D83-4530-B382-F7D4A16C4AF5}" type="presParOf" srcId="{F698E655-53B6-41BB-9C38-AB8C91B7ACCC}" destId="{4BF7785D-8421-4C6C-BA88-00DE29E642E9}" srcOrd="1" destOrd="0" presId="urn:microsoft.com/office/officeart/2005/8/layout/hProcess6"/>
    <dgm:cxn modelId="{E60684C8-FCFF-4345-BAAC-BB0B49DD4FC6}" type="presParOf" srcId="{F698E655-53B6-41BB-9C38-AB8C91B7ACCC}" destId="{BC9CB079-1744-4CD0-807A-27C0CC175CB5}" srcOrd="2" destOrd="0" presId="urn:microsoft.com/office/officeart/2005/8/layout/hProcess6"/>
    <dgm:cxn modelId="{756FB228-C64C-4CD8-8497-32DA2F32A7FA}" type="presParOf" srcId="{F698E655-53B6-41BB-9C38-AB8C91B7ACCC}" destId="{04179D4A-3F59-4266-B4CE-CA84579CF35A}" srcOrd="3" destOrd="0" presId="urn:microsoft.com/office/officeart/2005/8/layout/hProcess6"/>
    <dgm:cxn modelId="{AF39BF26-8720-40D4-BED4-2879824B7FE5}" type="presParOf" srcId="{37C070CD-3E6C-4BF1-A91C-44875059FBAA}" destId="{5FEA9127-95DB-4DD7-80A1-D0F93B05F01D}" srcOrd="3" destOrd="0" presId="urn:microsoft.com/office/officeart/2005/8/layout/hProcess6"/>
    <dgm:cxn modelId="{BA4DA193-4CEA-42E2-BDF1-9DB654CD5A14}" type="presParOf" srcId="{37C070CD-3E6C-4BF1-A91C-44875059FBAA}" destId="{654EA67E-B3B0-48FD-9E90-336BED37BDBE}" srcOrd="4" destOrd="0" presId="urn:microsoft.com/office/officeart/2005/8/layout/hProcess6"/>
    <dgm:cxn modelId="{8852583F-FC04-4FCB-8AA3-28D66CC903DB}" type="presParOf" srcId="{654EA67E-B3B0-48FD-9E90-336BED37BDBE}" destId="{AD01186D-B25F-44B8-9339-B834C53C5C40}" srcOrd="0" destOrd="0" presId="urn:microsoft.com/office/officeart/2005/8/layout/hProcess6"/>
    <dgm:cxn modelId="{861F8402-8A64-400F-A4ED-635795485457}" type="presParOf" srcId="{654EA67E-B3B0-48FD-9E90-336BED37BDBE}" destId="{70E2D9D8-BDEE-479A-94F9-B49CBE88C4F3}" srcOrd="1" destOrd="0" presId="urn:microsoft.com/office/officeart/2005/8/layout/hProcess6"/>
    <dgm:cxn modelId="{79249EB3-C937-43AB-A4B7-003F9FA3966A}" type="presParOf" srcId="{654EA67E-B3B0-48FD-9E90-336BED37BDBE}" destId="{2E243F4C-4021-41D7-80E1-E4E7B6A706B8}" srcOrd="2" destOrd="0" presId="urn:microsoft.com/office/officeart/2005/8/layout/hProcess6"/>
    <dgm:cxn modelId="{F3085D96-93BE-4CD1-A876-D45AD5B6E2F7}" type="presParOf" srcId="{654EA67E-B3B0-48FD-9E90-336BED37BDBE}" destId="{BE602BDE-67F5-4582-AECA-A48900D01110}" srcOrd="3" destOrd="0" presId="urn:microsoft.com/office/officeart/2005/8/layout/hProcess6"/>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5342B7D5-EE8E-443A-8CB4-E6EC6123443F}"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426702F7-41BA-4480-A4F1-92CB1BA5D579}">
      <dgm:prSet phldrT="[Text]"/>
      <dgm:spPr/>
      <dgm:t>
        <a:bodyPr/>
        <a:lstStyle/>
        <a:p>
          <a:r>
            <a:rPr lang="en-IN"/>
            <a:t>Daily meet of team members and Scrum Master</a:t>
          </a:r>
        </a:p>
      </dgm:t>
    </dgm:pt>
    <dgm:pt modelId="{989A71DB-82CF-4010-8D1B-4EC223E109D0}" type="parTrans" cxnId="{515959E7-D930-4DDB-BB01-7AA1B9E591B6}">
      <dgm:prSet/>
      <dgm:spPr/>
      <dgm:t>
        <a:bodyPr/>
        <a:lstStyle/>
        <a:p>
          <a:endParaRPr lang="en-IN"/>
        </a:p>
      </dgm:t>
    </dgm:pt>
    <dgm:pt modelId="{596DBDA3-17CA-4886-AEB2-59342AAB0533}" type="sibTrans" cxnId="{515959E7-D930-4DDB-BB01-7AA1B9E591B6}">
      <dgm:prSet/>
      <dgm:spPr/>
      <dgm:t>
        <a:bodyPr/>
        <a:lstStyle/>
        <a:p>
          <a:endParaRPr lang="en-IN"/>
        </a:p>
      </dgm:t>
    </dgm:pt>
    <dgm:pt modelId="{E3408181-53BE-4EAD-BDEF-15318BE87D19}">
      <dgm:prSet phldrT="[Text]"/>
      <dgm:spPr/>
      <dgm:t>
        <a:bodyPr/>
        <a:lstStyle/>
        <a:p>
          <a:r>
            <a:rPr lang="en-IN"/>
            <a:t>Timed-boxed to 15 minutes	</a:t>
          </a:r>
        </a:p>
      </dgm:t>
    </dgm:pt>
    <dgm:pt modelId="{A67196B1-49D5-4BBA-B1DD-C9235F0014E6}" type="parTrans" cxnId="{FE8496E4-09FD-45A7-BE3F-9EE8F0092A60}">
      <dgm:prSet/>
      <dgm:spPr/>
      <dgm:t>
        <a:bodyPr/>
        <a:lstStyle/>
        <a:p>
          <a:endParaRPr lang="en-IN"/>
        </a:p>
      </dgm:t>
    </dgm:pt>
    <dgm:pt modelId="{9DB681E6-B127-487A-89B0-27BC7F1CB3AE}" type="sibTrans" cxnId="{FE8496E4-09FD-45A7-BE3F-9EE8F0092A60}">
      <dgm:prSet/>
      <dgm:spPr/>
      <dgm:t>
        <a:bodyPr/>
        <a:lstStyle/>
        <a:p>
          <a:endParaRPr lang="en-IN"/>
        </a:p>
      </dgm:t>
    </dgm:pt>
    <dgm:pt modelId="{FFD188D8-3E14-46B1-889C-86E857CB9F86}">
      <dgm:prSet phldrT="[Text]"/>
      <dgm:spPr/>
      <dgm:t>
        <a:bodyPr/>
        <a:lstStyle/>
        <a:p>
          <a:r>
            <a:rPr lang="en-IN"/>
            <a:t>Team members discuss three things: What they did yesterday, what they plan to do today, and what impediments are in the way</a:t>
          </a:r>
        </a:p>
      </dgm:t>
    </dgm:pt>
    <dgm:pt modelId="{F5D1373D-4576-4D86-8141-E1F048D7B74E}" type="parTrans" cxnId="{C8589C95-92A7-46CB-9A27-4581CBAAD5D4}">
      <dgm:prSet/>
      <dgm:spPr/>
      <dgm:t>
        <a:bodyPr/>
        <a:lstStyle/>
        <a:p>
          <a:endParaRPr lang="en-IN"/>
        </a:p>
      </dgm:t>
    </dgm:pt>
    <dgm:pt modelId="{6D9656A0-32E0-4ADE-A767-16179AE61E79}" type="sibTrans" cxnId="{C8589C95-92A7-46CB-9A27-4581CBAAD5D4}">
      <dgm:prSet/>
      <dgm:spPr/>
      <dgm:t>
        <a:bodyPr/>
        <a:lstStyle/>
        <a:p>
          <a:endParaRPr lang="en-IN"/>
        </a:p>
      </dgm:t>
    </dgm:pt>
    <dgm:pt modelId="{0B2CBFB7-925F-40E8-9B92-1A0327764385}">
      <dgm:prSet phldrT="[Text]"/>
      <dgm:spPr/>
      <dgm:t>
        <a:bodyPr/>
        <a:lstStyle/>
        <a:p>
          <a:r>
            <a:rPr lang="en-IN"/>
            <a:t>External stakeholders can attend but no one apart from team members, Scrum Master, and Product Owner may speak</a:t>
          </a:r>
        </a:p>
      </dgm:t>
    </dgm:pt>
    <dgm:pt modelId="{BFFA312D-9C70-4DBD-AACA-AA64DEBAC98C}" type="parTrans" cxnId="{BCEFB2C6-D9A4-4044-A0C9-480D30F69B37}">
      <dgm:prSet/>
      <dgm:spPr/>
      <dgm:t>
        <a:bodyPr/>
        <a:lstStyle/>
        <a:p>
          <a:endParaRPr lang="en-IN"/>
        </a:p>
      </dgm:t>
    </dgm:pt>
    <dgm:pt modelId="{AF9AD594-0B61-40B5-B4A3-310D21E2AA4D}" type="sibTrans" cxnId="{BCEFB2C6-D9A4-4044-A0C9-480D30F69B37}">
      <dgm:prSet/>
      <dgm:spPr/>
      <dgm:t>
        <a:bodyPr/>
        <a:lstStyle/>
        <a:p>
          <a:endParaRPr lang="en-IN"/>
        </a:p>
      </dgm:t>
    </dgm:pt>
    <dgm:pt modelId="{67AD72F1-A91D-48CC-8AD2-47CC41A15724}" type="pres">
      <dgm:prSet presAssocID="{5342B7D5-EE8E-443A-8CB4-E6EC6123443F}" presName="Name0" presStyleCnt="0">
        <dgm:presLayoutVars>
          <dgm:chMax val="7"/>
          <dgm:chPref val="7"/>
          <dgm:dir/>
        </dgm:presLayoutVars>
      </dgm:prSet>
      <dgm:spPr/>
      <dgm:t>
        <a:bodyPr/>
        <a:lstStyle/>
        <a:p>
          <a:endParaRPr lang="en-IN"/>
        </a:p>
      </dgm:t>
    </dgm:pt>
    <dgm:pt modelId="{560F9D92-F90F-48F6-BC5E-A075B159F8B5}" type="pres">
      <dgm:prSet presAssocID="{5342B7D5-EE8E-443A-8CB4-E6EC6123443F}" presName="Name1" presStyleCnt="0"/>
      <dgm:spPr/>
    </dgm:pt>
    <dgm:pt modelId="{AC28A4DA-2F9A-4B99-A5DB-D66D25249A8D}" type="pres">
      <dgm:prSet presAssocID="{5342B7D5-EE8E-443A-8CB4-E6EC6123443F}" presName="cycle" presStyleCnt="0"/>
      <dgm:spPr/>
    </dgm:pt>
    <dgm:pt modelId="{73557BD7-0E01-42D6-A9CC-497D7E4861D2}" type="pres">
      <dgm:prSet presAssocID="{5342B7D5-EE8E-443A-8CB4-E6EC6123443F}" presName="srcNode" presStyleLbl="node1" presStyleIdx="0" presStyleCnt="4"/>
      <dgm:spPr/>
    </dgm:pt>
    <dgm:pt modelId="{AAEDCE17-3B32-4075-A25D-2400C6A20DD1}" type="pres">
      <dgm:prSet presAssocID="{5342B7D5-EE8E-443A-8CB4-E6EC6123443F}" presName="conn" presStyleLbl="parChTrans1D2" presStyleIdx="0" presStyleCnt="1"/>
      <dgm:spPr/>
      <dgm:t>
        <a:bodyPr/>
        <a:lstStyle/>
        <a:p>
          <a:endParaRPr lang="en-IN"/>
        </a:p>
      </dgm:t>
    </dgm:pt>
    <dgm:pt modelId="{352A638C-93B9-4F15-B698-588994EA72CC}" type="pres">
      <dgm:prSet presAssocID="{5342B7D5-EE8E-443A-8CB4-E6EC6123443F}" presName="extraNode" presStyleLbl="node1" presStyleIdx="0" presStyleCnt="4"/>
      <dgm:spPr/>
    </dgm:pt>
    <dgm:pt modelId="{BA414C45-9D3C-4A61-8E2A-70C913A3C9A0}" type="pres">
      <dgm:prSet presAssocID="{5342B7D5-EE8E-443A-8CB4-E6EC6123443F}" presName="dstNode" presStyleLbl="node1" presStyleIdx="0" presStyleCnt="4"/>
      <dgm:spPr/>
    </dgm:pt>
    <dgm:pt modelId="{AC3CAA4D-3017-4764-B7D9-D04A94AADF79}" type="pres">
      <dgm:prSet presAssocID="{426702F7-41BA-4480-A4F1-92CB1BA5D579}" presName="text_1" presStyleLbl="node1" presStyleIdx="0" presStyleCnt="4">
        <dgm:presLayoutVars>
          <dgm:bulletEnabled val="1"/>
        </dgm:presLayoutVars>
      </dgm:prSet>
      <dgm:spPr/>
      <dgm:t>
        <a:bodyPr/>
        <a:lstStyle/>
        <a:p>
          <a:endParaRPr lang="en-IN"/>
        </a:p>
      </dgm:t>
    </dgm:pt>
    <dgm:pt modelId="{AB0A0756-654F-4740-9878-837BCDD96089}" type="pres">
      <dgm:prSet presAssocID="{426702F7-41BA-4480-A4F1-92CB1BA5D579}" presName="accent_1" presStyleCnt="0"/>
      <dgm:spPr/>
    </dgm:pt>
    <dgm:pt modelId="{22DAAED4-F9EA-495F-82DE-3C89FBFF980B}" type="pres">
      <dgm:prSet presAssocID="{426702F7-41BA-4480-A4F1-92CB1BA5D579}" presName="accentRepeatNode" presStyleLbl="solidFgAcc1" presStyleIdx="0" presStyleCnt="4"/>
      <dgm:spPr/>
    </dgm:pt>
    <dgm:pt modelId="{ABEA3518-1DBE-4CFB-93BC-84D1CBD35632}" type="pres">
      <dgm:prSet presAssocID="{E3408181-53BE-4EAD-BDEF-15318BE87D19}" presName="text_2" presStyleLbl="node1" presStyleIdx="1" presStyleCnt="4">
        <dgm:presLayoutVars>
          <dgm:bulletEnabled val="1"/>
        </dgm:presLayoutVars>
      </dgm:prSet>
      <dgm:spPr/>
      <dgm:t>
        <a:bodyPr/>
        <a:lstStyle/>
        <a:p>
          <a:endParaRPr lang="en-IN"/>
        </a:p>
      </dgm:t>
    </dgm:pt>
    <dgm:pt modelId="{0CCD2340-0F99-4E35-97DF-D63F2F18B845}" type="pres">
      <dgm:prSet presAssocID="{E3408181-53BE-4EAD-BDEF-15318BE87D19}" presName="accent_2" presStyleCnt="0"/>
      <dgm:spPr/>
    </dgm:pt>
    <dgm:pt modelId="{93C29382-13DA-4E4B-BDB6-CBD3EE5D9D07}" type="pres">
      <dgm:prSet presAssocID="{E3408181-53BE-4EAD-BDEF-15318BE87D19}" presName="accentRepeatNode" presStyleLbl="solidFgAcc1" presStyleIdx="1" presStyleCnt="4"/>
      <dgm:spPr/>
    </dgm:pt>
    <dgm:pt modelId="{BE72968A-5E30-4EF9-BAE0-A0C677799BD0}" type="pres">
      <dgm:prSet presAssocID="{FFD188D8-3E14-46B1-889C-86E857CB9F86}" presName="text_3" presStyleLbl="node1" presStyleIdx="2" presStyleCnt="4">
        <dgm:presLayoutVars>
          <dgm:bulletEnabled val="1"/>
        </dgm:presLayoutVars>
      </dgm:prSet>
      <dgm:spPr/>
      <dgm:t>
        <a:bodyPr/>
        <a:lstStyle/>
        <a:p>
          <a:endParaRPr lang="en-IN"/>
        </a:p>
      </dgm:t>
    </dgm:pt>
    <dgm:pt modelId="{9CB279D0-C539-4495-9875-F2604F254D3B}" type="pres">
      <dgm:prSet presAssocID="{FFD188D8-3E14-46B1-889C-86E857CB9F86}" presName="accent_3" presStyleCnt="0"/>
      <dgm:spPr/>
    </dgm:pt>
    <dgm:pt modelId="{D953A098-17DB-4329-A79E-CF79A340BC28}" type="pres">
      <dgm:prSet presAssocID="{FFD188D8-3E14-46B1-889C-86E857CB9F86}" presName="accentRepeatNode" presStyleLbl="solidFgAcc1" presStyleIdx="2" presStyleCnt="4"/>
      <dgm:spPr/>
    </dgm:pt>
    <dgm:pt modelId="{0CE825A5-93BA-4D14-9765-7170DEC31C21}" type="pres">
      <dgm:prSet presAssocID="{0B2CBFB7-925F-40E8-9B92-1A0327764385}" presName="text_4" presStyleLbl="node1" presStyleIdx="3" presStyleCnt="4">
        <dgm:presLayoutVars>
          <dgm:bulletEnabled val="1"/>
        </dgm:presLayoutVars>
      </dgm:prSet>
      <dgm:spPr/>
      <dgm:t>
        <a:bodyPr/>
        <a:lstStyle/>
        <a:p>
          <a:endParaRPr lang="en-IN"/>
        </a:p>
      </dgm:t>
    </dgm:pt>
    <dgm:pt modelId="{6753A715-C42B-4453-AD0B-C4B6E7B99F31}" type="pres">
      <dgm:prSet presAssocID="{0B2CBFB7-925F-40E8-9B92-1A0327764385}" presName="accent_4" presStyleCnt="0"/>
      <dgm:spPr/>
    </dgm:pt>
    <dgm:pt modelId="{1C116498-4F81-41F9-B4A9-B42288B64390}" type="pres">
      <dgm:prSet presAssocID="{0B2CBFB7-925F-40E8-9B92-1A0327764385}" presName="accentRepeatNode" presStyleLbl="solidFgAcc1" presStyleIdx="3" presStyleCnt="4"/>
      <dgm:spPr/>
    </dgm:pt>
  </dgm:ptLst>
  <dgm:cxnLst>
    <dgm:cxn modelId="{AABA1794-BB13-4CD6-B528-12CA852AFDCE}" type="presOf" srcId="{0B2CBFB7-925F-40E8-9B92-1A0327764385}" destId="{0CE825A5-93BA-4D14-9765-7170DEC31C21}" srcOrd="0" destOrd="0" presId="urn:microsoft.com/office/officeart/2008/layout/VerticalCurvedList"/>
    <dgm:cxn modelId="{C8589C95-92A7-46CB-9A27-4581CBAAD5D4}" srcId="{5342B7D5-EE8E-443A-8CB4-E6EC6123443F}" destId="{FFD188D8-3E14-46B1-889C-86E857CB9F86}" srcOrd="2" destOrd="0" parTransId="{F5D1373D-4576-4D86-8141-E1F048D7B74E}" sibTransId="{6D9656A0-32E0-4ADE-A767-16179AE61E79}"/>
    <dgm:cxn modelId="{0608F481-653D-4178-8766-5CE959E817AD}" type="presOf" srcId="{FFD188D8-3E14-46B1-889C-86E857CB9F86}" destId="{BE72968A-5E30-4EF9-BAE0-A0C677799BD0}" srcOrd="0" destOrd="0" presId="urn:microsoft.com/office/officeart/2008/layout/VerticalCurvedList"/>
    <dgm:cxn modelId="{FE8496E4-09FD-45A7-BE3F-9EE8F0092A60}" srcId="{5342B7D5-EE8E-443A-8CB4-E6EC6123443F}" destId="{E3408181-53BE-4EAD-BDEF-15318BE87D19}" srcOrd="1" destOrd="0" parTransId="{A67196B1-49D5-4BBA-B1DD-C9235F0014E6}" sibTransId="{9DB681E6-B127-487A-89B0-27BC7F1CB3AE}"/>
    <dgm:cxn modelId="{C64A25DA-A242-4F68-917E-24288FC1AC16}" type="presOf" srcId="{5342B7D5-EE8E-443A-8CB4-E6EC6123443F}" destId="{67AD72F1-A91D-48CC-8AD2-47CC41A15724}" srcOrd="0" destOrd="0" presId="urn:microsoft.com/office/officeart/2008/layout/VerticalCurvedList"/>
    <dgm:cxn modelId="{41A11C4F-7C82-43C9-971A-B29A78B505AC}" type="presOf" srcId="{426702F7-41BA-4480-A4F1-92CB1BA5D579}" destId="{AC3CAA4D-3017-4764-B7D9-D04A94AADF79}" srcOrd="0" destOrd="0" presId="urn:microsoft.com/office/officeart/2008/layout/VerticalCurvedList"/>
    <dgm:cxn modelId="{515959E7-D930-4DDB-BB01-7AA1B9E591B6}" srcId="{5342B7D5-EE8E-443A-8CB4-E6EC6123443F}" destId="{426702F7-41BA-4480-A4F1-92CB1BA5D579}" srcOrd="0" destOrd="0" parTransId="{989A71DB-82CF-4010-8D1B-4EC223E109D0}" sibTransId="{596DBDA3-17CA-4886-AEB2-59342AAB0533}"/>
    <dgm:cxn modelId="{8AC4C27F-7495-4DBE-A7A5-E397CC5C17F0}" type="presOf" srcId="{E3408181-53BE-4EAD-BDEF-15318BE87D19}" destId="{ABEA3518-1DBE-4CFB-93BC-84D1CBD35632}" srcOrd="0" destOrd="0" presId="urn:microsoft.com/office/officeart/2008/layout/VerticalCurvedList"/>
    <dgm:cxn modelId="{BCEFB2C6-D9A4-4044-A0C9-480D30F69B37}" srcId="{5342B7D5-EE8E-443A-8CB4-E6EC6123443F}" destId="{0B2CBFB7-925F-40E8-9B92-1A0327764385}" srcOrd="3" destOrd="0" parTransId="{BFFA312D-9C70-4DBD-AACA-AA64DEBAC98C}" sibTransId="{AF9AD594-0B61-40B5-B4A3-310D21E2AA4D}"/>
    <dgm:cxn modelId="{829685DD-F657-4BCA-B6E7-FA16E21B5505}" type="presOf" srcId="{596DBDA3-17CA-4886-AEB2-59342AAB0533}" destId="{AAEDCE17-3B32-4075-A25D-2400C6A20DD1}" srcOrd="0" destOrd="0" presId="urn:microsoft.com/office/officeart/2008/layout/VerticalCurvedList"/>
    <dgm:cxn modelId="{EDAD9488-5A36-4C9F-AC62-5D154567A4AD}" type="presParOf" srcId="{67AD72F1-A91D-48CC-8AD2-47CC41A15724}" destId="{560F9D92-F90F-48F6-BC5E-A075B159F8B5}" srcOrd="0" destOrd="0" presId="urn:microsoft.com/office/officeart/2008/layout/VerticalCurvedList"/>
    <dgm:cxn modelId="{44D78440-27AC-466B-B03A-8FA7365C6546}" type="presParOf" srcId="{560F9D92-F90F-48F6-BC5E-A075B159F8B5}" destId="{AC28A4DA-2F9A-4B99-A5DB-D66D25249A8D}" srcOrd="0" destOrd="0" presId="urn:microsoft.com/office/officeart/2008/layout/VerticalCurvedList"/>
    <dgm:cxn modelId="{E1BB09A4-4E59-4820-B690-69EC9BE9C50E}" type="presParOf" srcId="{AC28A4DA-2F9A-4B99-A5DB-D66D25249A8D}" destId="{73557BD7-0E01-42D6-A9CC-497D7E4861D2}" srcOrd="0" destOrd="0" presId="urn:microsoft.com/office/officeart/2008/layout/VerticalCurvedList"/>
    <dgm:cxn modelId="{4DF55C41-AF27-4422-A738-DCB4B318CEBB}" type="presParOf" srcId="{AC28A4DA-2F9A-4B99-A5DB-D66D25249A8D}" destId="{AAEDCE17-3B32-4075-A25D-2400C6A20DD1}" srcOrd="1" destOrd="0" presId="urn:microsoft.com/office/officeart/2008/layout/VerticalCurvedList"/>
    <dgm:cxn modelId="{0A7CAEFA-F40C-475E-8F9C-DD8A2BCCC93D}" type="presParOf" srcId="{AC28A4DA-2F9A-4B99-A5DB-D66D25249A8D}" destId="{352A638C-93B9-4F15-B698-588994EA72CC}" srcOrd="2" destOrd="0" presId="urn:microsoft.com/office/officeart/2008/layout/VerticalCurvedList"/>
    <dgm:cxn modelId="{96ABB1F5-6579-4160-A25D-7CFA370950BA}" type="presParOf" srcId="{AC28A4DA-2F9A-4B99-A5DB-D66D25249A8D}" destId="{BA414C45-9D3C-4A61-8E2A-70C913A3C9A0}" srcOrd="3" destOrd="0" presId="urn:microsoft.com/office/officeart/2008/layout/VerticalCurvedList"/>
    <dgm:cxn modelId="{054DA640-512B-4B9E-878E-20218EBBD817}" type="presParOf" srcId="{560F9D92-F90F-48F6-BC5E-A075B159F8B5}" destId="{AC3CAA4D-3017-4764-B7D9-D04A94AADF79}" srcOrd="1" destOrd="0" presId="urn:microsoft.com/office/officeart/2008/layout/VerticalCurvedList"/>
    <dgm:cxn modelId="{FF3F252D-AEB4-4C98-B0A1-599CFF5166BC}" type="presParOf" srcId="{560F9D92-F90F-48F6-BC5E-A075B159F8B5}" destId="{AB0A0756-654F-4740-9878-837BCDD96089}" srcOrd="2" destOrd="0" presId="urn:microsoft.com/office/officeart/2008/layout/VerticalCurvedList"/>
    <dgm:cxn modelId="{5AE20E7B-6ADE-44DB-9ECC-C11DE12DC48F}" type="presParOf" srcId="{AB0A0756-654F-4740-9878-837BCDD96089}" destId="{22DAAED4-F9EA-495F-82DE-3C89FBFF980B}" srcOrd="0" destOrd="0" presId="urn:microsoft.com/office/officeart/2008/layout/VerticalCurvedList"/>
    <dgm:cxn modelId="{106B3E1F-F8FE-444D-8580-F80D5DBF4839}" type="presParOf" srcId="{560F9D92-F90F-48F6-BC5E-A075B159F8B5}" destId="{ABEA3518-1DBE-4CFB-93BC-84D1CBD35632}" srcOrd="3" destOrd="0" presId="urn:microsoft.com/office/officeart/2008/layout/VerticalCurvedList"/>
    <dgm:cxn modelId="{3BCFE540-ED62-4C4F-AC03-D6BADB5E46EF}" type="presParOf" srcId="{560F9D92-F90F-48F6-BC5E-A075B159F8B5}" destId="{0CCD2340-0F99-4E35-97DF-D63F2F18B845}" srcOrd="4" destOrd="0" presId="urn:microsoft.com/office/officeart/2008/layout/VerticalCurvedList"/>
    <dgm:cxn modelId="{7CE761E5-3941-4549-9D19-5CD7FA81F76B}" type="presParOf" srcId="{0CCD2340-0F99-4E35-97DF-D63F2F18B845}" destId="{93C29382-13DA-4E4B-BDB6-CBD3EE5D9D07}" srcOrd="0" destOrd="0" presId="urn:microsoft.com/office/officeart/2008/layout/VerticalCurvedList"/>
    <dgm:cxn modelId="{FABB49B7-FF69-4E32-890C-834B16F3CBCB}" type="presParOf" srcId="{560F9D92-F90F-48F6-BC5E-A075B159F8B5}" destId="{BE72968A-5E30-4EF9-BAE0-A0C677799BD0}" srcOrd="5" destOrd="0" presId="urn:microsoft.com/office/officeart/2008/layout/VerticalCurvedList"/>
    <dgm:cxn modelId="{A2AB2C29-7AF9-4F49-B68D-38DBFF967480}" type="presParOf" srcId="{560F9D92-F90F-48F6-BC5E-A075B159F8B5}" destId="{9CB279D0-C539-4495-9875-F2604F254D3B}" srcOrd="6" destOrd="0" presId="urn:microsoft.com/office/officeart/2008/layout/VerticalCurvedList"/>
    <dgm:cxn modelId="{B1555111-5591-4381-A49D-846278391329}" type="presParOf" srcId="{9CB279D0-C539-4495-9875-F2604F254D3B}" destId="{D953A098-17DB-4329-A79E-CF79A340BC28}" srcOrd="0" destOrd="0" presId="urn:microsoft.com/office/officeart/2008/layout/VerticalCurvedList"/>
    <dgm:cxn modelId="{FC9C2C08-ACF6-4A9B-A80A-86944F743495}" type="presParOf" srcId="{560F9D92-F90F-48F6-BC5E-A075B159F8B5}" destId="{0CE825A5-93BA-4D14-9765-7170DEC31C21}" srcOrd="7" destOrd="0" presId="urn:microsoft.com/office/officeart/2008/layout/VerticalCurvedList"/>
    <dgm:cxn modelId="{AA53BD75-B377-4B85-B478-F9FD796A2204}" type="presParOf" srcId="{560F9D92-F90F-48F6-BC5E-A075B159F8B5}" destId="{6753A715-C42B-4453-AD0B-C4B6E7B99F31}" srcOrd="8" destOrd="0" presId="urn:microsoft.com/office/officeart/2008/layout/VerticalCurvedList"/>
    <dgm:cxn modelId="{B59EFDD3-6D78-4766-A686-9DFF1C147E95}" type="presParOf" srcId="{6753A715-C42B-4453-AD0B-C4B6E7B99F31}" destId="{1C116498-4F81-41F9-B4A9-B42288B64390}" srcOrd="0" destOrd="0" presId="urn:microsoft.com/office/officeart/2008/layout/VerticalCurvedList"/>
  </dgm:cxnLst>
  <dgm:bg/>
  <dgm:whole/>
  <dgm:extLst>
    <a:ext uri="http://schemas.microsoft.com/office/drawing/2008/diagram">
      <dsp:dataModelExt xmlns:dsp="http://schemas.microsoft.com/office/drawing/2008/diagram" relId="rId1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0737C3-1971-4176-9D6F-089A0F1F1684}" type="doc">
      <dgm:prSet loTypeId="urn:microsoft.com/office/officeart/2005/8/layout/process4" loCatId="process" qsTypeId="urn:microsoft.com/office/officeart/2005/8/quickstyle/simple1#2" qsCatId="simple" csTypeId="urn:microsoft.com/office/officeart/2005/8/colors/accent1_2#2" csCatId="accent1" phldr="1"/>
      <dgm:spPr/>
      <dgm:t>
        <a:bodyPr/>
        <a:lstStyle/>
        <a:p>
          <a:endParaRPr lang="en-IN"/>
        </a:p>
      </dgm:t>
    </dgm:pt>
    <dgm:pt modelId="{858FBB3D-6ACD-444C-A2C5-9999D8A2C9C1}">
      <dgm:prSet phldrT="[Text]"/>
      <dgm:spPr/>
      <dgm:t>
        <a:bodyPr/>
        <a:lstStyle/>
        <a:p>
          <a:r>
            <a:rPr lang="en-IN"/>
            <a:t>Rapidly changing market and technology scenario/the need to be cutting edge</a:t>
          </a:r>
        </a:p>
      </dgm:t>
    </dgm:pt>
    <dgm:pt modelId="{C878E472-F468-4168-9506-052959935902}" type="parTrans" cxnId="{8654E758-09B5-4EF9-85B0-41F99B38ED9A}">
      <dgm:prSet/>
      <dgm:spPr/>
      <dgm:t>
        <a:bodyPr/>
        <a:lstStyle/>
        <a:p>
          <a:endParaRPr lang="en-IN"/>
        </a:p>
      </dgm:t>
    </dgm:pt>
    <dgm:pt modelId="{9B6DA55F-90A8-4FE2-9BB0-A185B0384115}" type="sibTrans" cxnId="{8654E758-09B5-4EF9-85B0-41F99B38ED9A}">
      <dgm:prSet/>
      <dgm:spPr/>
      <dgm:t>
        <a:bodyPr/>
        <a:lstStyle/>
        <a:p>
          <a:endParaRPr lang="en-IN"/>
        </a:p>
      </dgm:t>
    </dgm:pt>
    <dgm:pt modelId="{E145890A-FD32-479D-9BD8-D75C559A1445}">
      <dgm:prSet/>
      <dgm:spPr/>
      <dgm:t>
        <a:bodyPr/>
        <a:lstStyle/>
        <a:p>
          <a:r>
            <a:rPr lang="en-IN"/>
            <a:t>Reduction of testing/experimentation costs (simulations, automation)</a:t>
          </a:r>
        </a:p>
      </dgm:t>
    </dgm:pt>
    <dgm:pt modelId="{3B749F9F-3F2C-46A6-96BA-13191492B2E2}" type="parTrans" cxnId="{C92C740E-2FDC-4962-9187-1E5BBD8F3CE7}">
      <dgm:prSet/>
      <dgm:spPr/>
      <dgm:t>
        <a:bodyPr/>
        <a:lstStyle/>
        <a:p>
          <a:endParaRPr lang="en-IN"/>
        </a:p>
      </dgm:t>
    </dgm:pt>
    <dgm:pt modelId="{08D25962-2958-426D-8235-31B5D08C0D05}" type="sibTrans" cxnId="{C92C740E-2FDC-4962-9187-1E5BBD8F3CE7}">
      <dgm:prSet/>
      <dgm:spPr/>
      <dgm:t>
        <a:bodyPr/>
        <a:lstStyle/>
        <a:p>
          <a:endParaRPr lang="en-IN"/>
        </a:p>
      </dgm:t>
    </dgm:pt>
    <dgm:pt modelId="{05A7262E-262B-4F1E-93DB-0D359CAC92A7}">
      <dgm:prSet/>
      <dgm:spPr/>
      <dgm:t>
        <a:bodyPr/>
        <a:lstStyle/>
        <a:p>
          <a:r>
            <a:rPr lang="en-IN"/>
            <a:t>Customer value is delivered at point of sale, not point of plan</a:t>
          </a:r>
        </a:p>
      </dgm:t>
    </dgm:pt>
    <dgm:pt modelId="{0AEDDC97-3387-4554-8C83-AE72350DD8BA}" type="parTrans" cxnId="{533EA052-8195-4E8F-B395-D10AF0F483E4}">
      <dgm:prSet/>
      <dgm:spPr/>
      <dgm:t>
        <a:bodyPr/>
        <a:lstStyle/>
        <a:p>
          <a:endParaRPr lang="en-IN"/>
        </a:p>
      </dgm:t>
    </dgm:pt>
    <dgm:pt modelId="{D3A634D4-8FEF-4AE4-BC52-C504D465DC09}" type="sibTrans" cxnId="{533EA052-8195-4E8F-B395-D10AF0F483E4}">
      <dgm:prSet/>
      <dgm:spPr/>
      <dgm:t>
        <a:bodyPr/>
        <a:lstStyle/>
        <a:p>
          <a:endParaRPr lang="en-IN"/>
        </a:p>
      </dgm:t>
    </dgm:pt>
    <dgm:pt modelId="{E8750AEC-1C07-4A9F-A216-6BFEF7615433}">
      <dgm:prSet/>
      <dgm:spPr/>
      <dgm:t>
        <a:bodyPr/>
        <a:lstStyle/>
        <a:p>
          <a:r>
            <a:rPr lang="en-IN"/>
            <a:t>Shrinking the “time to market” of products and increased innovation from the customer end</a:t>
          </a:r>
        </a:p>
      </dgm:t>
    </dgm:pt>
    <dgm:pt modelId="{5BE8E5E3-1B8E-4AE6-93E2-2FEFA29D0F3E}" type="parTrans" cxnId="{C873E61E-EC75-4B83-834D-405D12902761}">
      <dgm:prSet/>
      <dgm:spPr/>
      <dgm:t>
        <a:bodyPr/>
        <a:lstStyle/>
        <a:p>
          <a:endParaRPr lang="en-IN"/>
        </a:p>
      </dgm:t>
    </dgm:pt>
    <dgm:pt modelId="{D6ACDCC9-2847-4409-AC7B-74AF84E5D7EF}" type="sibTrans" cxnId="{C873E61E-EC75-4B83-834D-405D12902761}">
      <dgm:prSet/>
      <dgm:spPr/>
      <dgm:t>
        <a:bodyPr/>
        <a:lstStyle/>
        <a:p>
          <a:endParaRPr lang="en-IN"/>
        </a:p>
      </dgm:t>
    </dgm:pt>
    <dgm:pt modelId="{89B12D04-DEB7-4FE6-9AD9-F5A14ABC85BF}">
      <dgm:prSet/>
      <dgm:spPr/>
      <dgm:t>
        <a:bodyPr/>
        <a:lstStyle/>
        <a:p>
          <a:r>
            <a:rPr lang="en-IN"/>
            <a:t>Need for an adaptive method of development rather than traditional, predictive methods</a:t>
          </a:r>
        </a:p>
      </dgm:t>
    </dgm:pt>
    <dgm:pt modelId="{C97103E9-1411-43F5-A2E9-33232292200D}" type="parTrans" cxnId="{CBE21768-7EAD-4F07-855C-5C1EE5390D69}">
      <dgm:prSet/>
      <dgm:spPr/>
      <dgm:t>
        <a:bodyPr/>
        <a:lstStyle/>
        <a:p>
          <a:endParaRPr lang="en-IN"/>
        </a:p>
      </dgm:t>
    </dgm:pt>
    <dgm:pt modelId="{E00770E8-DE0B-451B-B87E-8E72858B6A3C}" type="sibTrans" cxnId="{CBE21768-7EAD-4F07-855C-5C1EE5390D69}">
      <dgm:prSet/>
      <dgm:spPr/>
      <dgm:t>
        <a:bodyPr/>
        <a:lstStyle/>
        <a:p>
          <a:endParaRPr lang="en-IN"/>
        </a:p>
      </dgm:t>
    </dgm:pt>
    <dgm:pt modelId="{DD055FCC-4A72-4420-8F46-6135A58EF760}" type="pres">
      <dgm:prSet presAssocID="{BC0737C3-1971-4176-9D6F-089A0F1F1684}" presName="Name0" presStyleCnt="0">
        <dgm:presLayoutVars>
          <dgm:dir/>
          <dgm:animLvl val="lvl"/>
          <dgm:resizeHandles val="exact"/>
        </dgm:presLayoutVars>
      </dgm:prSet>
      <dgm:spPr/>
      <dgm:t>
        <a:bodyPr/>
        <a:lstStyle/>
        <a:p>
          <a:endParaRPr lang="en-IN"/>
        </a:p>
      </dgm:t>
    </dgm:pt>
    <dgm:pt modelId="{8BF98374-3897-4F8C-B23A-E9972277CA26}" type="pres">
      <dgm:prSet presAssocID="{89B12D04-DEB7-4FE6-9AD9-F5A14ABC85BF}" presName="boxAndChildren" presStyleCnt="0"/>
      <dgm:spPr/>
    </dgm:pt>
    <dgm:pt modelId="{C19EDC08-F1F8-4FF1-B853-1F8AD9EBC4EB}" type="pres">
      <dgm:prSet presAssocID="{89B12D04-DEB7-4FE6-9AD9-F5A14ABC85BF}" presName="parentTextBox" presStyleLbl="node1" presStyleIdx="0" presStyleCnt="5"/>
      <dgm:spPr/>
      <dgm:t>
        <a:bodyPr/>
        <a:lstStyle/>
        <a:p>
          <a:endParaRPr lang="en-IN"/>
        </a:p>
      </dgm:t>
    </dgm:pt>
    <dgm:pt modelId="{9CAF1E0C-9E79-463C-ACE4-4A01C5033C5F}" type="pres">
      <dgm:prSet presAssocID="{D3A634D4-8FEF-4AE4-BC52-C504D465DC09}" presName="sp" presStyleCnt="0"/>
      <dgm:spPr/>
    </dgm:pt>
    <dgm:pt modelId="{54C93E30-7948-4D47-831C-20846FED35FB}" type="pres">
      <dgm:prSet presAssocID="{05A7262E-262B-4F1E-93DB-0D359CAC92A7}" presName="arrowAndChildren" presStyleCnt="0"/>
      <dgm:spPr/>
    </dgm:pt>
    <dgm:pt modelId="{F2509DD9-6B64-4F29-9A43-39CC47640DA5}" type="pres">
      <dgm:prSet presAssocID="{05A7262E-262B-4F1E-93DB-0D359CAC92A7}" presName="parentTextArrow" presStyleLbl="node1" presStyleIdx="1" presStyleCnt="5"/>
      <dgm:spPr/>
      <dgm:t>
        <a:bodyPr/>
        <a:lstStyle/>
        <a:p>
          <a:endParaRPr lang="en-IN"/>
        </a:p>
      </dgm:t>
    </dgm:pt>
    <dgm:pt modelId="{4BD43911-4260-416E-A9FE-15D60A9DF925}" type="pres">
      <dgm:prSet presAssocID="{08D25962-2958-426D-8235-31B5D08C0D05}" presName="sp" presStyleCnt="0"/>
      <dgm:spPr/>
    </dgm:pt>
    <dgm:pt modelId="{7D40AF4C-4989-430E-9DC9-D52A531989FD}" type="pres">
      <dgm:prSet presAssocID="{E145890A-FD32-479D-9BD8-D75C559A1445}" presName="arrowAndChildren" presStyleCnt="0"/>
      <dgm:spPr/>
    </dgm:pt>
    <dgm:pt modelId="{92D56582-F1D0-4F3E-A686-F14D79901AE3}" type="pres">
      <dgm:prSet presAssocID="{E145890A-FD32-479D-9BD8-D75C559A1445}" presName="parentTextArrow" presStyleLbl="node1" presStyleIdx="2" presStyleCnt="5"/>
      <dgm:spPr/>
      <dgm:t>
        <a:bodyPr/>
        <a:lstStyle/>
        <a:p>
          <a:endParaRPr lang="en-IN"/>
        </a:p>
      </dgm:t>
    </dgm:pt>
    <dgm:pt modelId="{7C940688-880B-489C-8847-7AA5BBB22996}" type="pres">
      <dgm:prSet presAssocID="{D6ACDCC9-2847-4409-AC7B-74AF84E5D7EF}" presName="sp" presStyleCnt="0"/>
      <dgm:spPr/>
    </dgm:pt>
    <dgm:pt modelId="{A0DE0F5F-9337-4D10-A1F9-71A75F7D78DD}" type="pres">
      <dgm:prSet presAssocID="{E8750AEC-1C07-4A9F-A216-6BFEF7615433}" presName="arrowAndChildren" presStyleCnt="0"/>
      <dgm:spPr/>
    </dgm:pt>
    <dgm:pt modelId="{1A14FA65-041D-4BAF-A032-22CA1D241914}" type="pres">
      <dgm:prSet presAssocID="{E8750AEC-1C07-4A9F-A216-6BFEF7615433}" presName="parentTextArrow" presStyleLbl="node1" presStyleIdx="3" presStyleCnt="5"/>
      <dgm:spPr/>
      <dgm:t>
        <a:bodyPr/>
        <a:lstStyle/>
        <a:p>
          <a:endParaRPr lang="en-IN"/>
        </a:p>
      </dgm:t>
    </dgm:pt>
    <dgm:pt modelId="{9C66027A-8A1D-4053-9987-245952A51AD1}" type="pres">
      <dgm:prSet presAssocID="{9B6DA55F-90A8-4FE2-9BB0-A185B0384115}" presName="sp" presStyleCnt="0"/>
      <dgm:spPr/>
    </dgm:pt>
    <dgm:pt modelId="{9F5BAD21-ED3A-451B-8E00-CA7C815CF259}" type="pres">
      <dgm:prSet presAssocID="{858FBB3D-6ACD-444C-A2C5-9999D8A2C9C1}" presName="arrowAndChildren" presStyleCnt="0"/>
      <dgm:spPr/>
    </dgm:pt>
    <dgm:pt modelId="{F32D8720-17DB-47E0-8202-67C21F454763}" type="pres">
      <dgm:prSet presAssocID="{858FBB3D-6ACD-444C-A2C5-9999D8A2C9C1}" presName="parentTextArrow" presStyleLbl="node1" presStyleIdx="4" presStyleCnt="5"/>
      <dgm:spPr/>
      <dgm:t>
        <a:bodyPr/>
        <a:lstStyle/>
        <a:p>
          <a:endParaRPr lang="en-IN"/>
        </a:p>
      </dgm:t>
    </dgm:pt>
  </dgm:ptLst>
  <dgm:cxnLst>
    <dgm:cxn modelId="{4B3AD772-A866-49B5-A267-EE3D3F021BCB}" type="presOf" srcId="{BC0737C3-1971-4176-9D6F-089A0F1F1684}" destId="{DD055FCC-4A72-4420-8F46-6135A58EF760}" srcOrd="0" destOrd="0" presId="urn:microsoft.com/office/officeart/2005/8/layout/process4"/>
    <dgm:cxn modelId="{357379FF-055A-454A-8FB0-75BE3949DECB}" type="presOf" srcId="{E8750AEC-1C07-4A9F-A216-6BFEF7615433}" destId="{1A14FA65-041D-4BAF-A032-22CA1D241914}" srcOrd="0" destOrd="0" presId="urn:microsoft.com/office/officeart/2005/8/layout/process4"/>
    <dgm:cxn modelId="{CA0A87B1-4D4C-4488-813C-46C973615533}" type="presOf" srcId="{89B12D04-DEB7-4FE6-9AD9-F5A14ABC85BF}" destId="{C19EDC08-F1F8-4FF1-B853-1F8AD9EBC4EB}" srcOrd="0" destOrd="0" presId="urn:microsoft.com/office/officeart/2005/8/layout/process4"/>
    <dgm:cxn modelId="{8654E758-09B5-4EF9-85B0-41F99B38ED9A}" srcId="{BC0737C3-1971-4176-9D6F-089A0F1F1684}" destId="{858FBB3D-6ACD-444C-A2C5-9999D8A2C9C1}" srcOrd="0" destOrd="0" parTransId="{C878E472-F468-4168-9506-052959935902}" sibTransId="{9B6DA55F-90A8-4FE2-9BB0-A185B0384115}"/>
    <dgm:cxn modelId="{F8146C43-12D2-43AA-8272-48BDF003E668}" type="presOf" srcId="{E145890A-FD32-479D-9BD8-D75C559A1445}" destId="{92D56582-F1D0-4F3E-A686-F14D79901AE3}" srcOrd="0" destOrd="0" presId="urn:microsoft.com/office/officeart/2005/8/layout/process4"/>
    <dgm:cxn modelId="{331364C7-D751-4992-8D8C-5906B1857B20}" type="presOf" srcId="{858FBB3D-6ACD-444C-A2C5-9999D8A2C9C1}" destId="{F32D8720-17DB-47E0-8202-67C21F454763}" srcOrd="0" destOrd="0" presId="urn:microsoft.com/office/officeart/2005/8/layout/process4"/>
    <dgm:cxn modelId="{0DE34BB1-F61F-49DE-98B1-39039383C1C3}" type="presOf" srcId="{05A7262E-262B-4F1E-93DB-0D359CAC92A7}" destId="{F2509DD9-6B64-4F29-9A43-39CC47640DA5}" srcOrd="0" destOrd="0" presId="urn:microsoft.com/office/officeart/2005/8/layout/process4"/>
    <dgm:cxn modelId="{C873E61E-EC75-4B83-834D-405D12902761}" srcId="{BC0737C3-1971-4176-9D6F-089A0F1F1684}" destId="{E8750AEC-1C07-4A9F-A216-6BFEF7615433}" srcOrd="1" destOrd="0" parTransId="{5BE8E5E3-1B8E-4AE6-93E2-2FEFA29D0F3E}" sibTransId="{D6ACDCC9-2847-4409-AC7B-74AF84E5D7EF}"/>
    <dgm:cxn modelId="{CBE21768-7EAD-4F07-855C-5C1EE5390D69}" srcId="{BC0737C3-1971-4176-9D6F-089A0F1F1684}" destId="{89B12D04-DEB7-4FE6-9AD9-F5A14ABC85BF}" srcOrd="4" destOrd="0" parTransId="{C97103E9-1411-43F5-A2E9-33232292200D}" sibTransId="{E00770E8-DE0B-451B-B87E-8E72858B6A3C}"/>
    <dgm:cxn modelId="{C92C740E-2FDC-4962-9187-1E5BBD8F3CE7}" srcId="{BC0737C3-1971-4176-9D6F-089A0F1F1684}" destId="{E145890A-FD32-479D-9BD8-D75C559A1445}" srcOrd="2" destOrd="0" parTransId="{3B749F9F-3F2C-46A6-96BA-13191492B2E2}" sibTransId="{08D25962-2958-426D-8235-31B5D08C0D05}"/>
    <dgm:cxn modelId="{533EA052-8195-4E8F-B395-D10AF0F483E4}" srcId="{BC0737C3-1971-4176-9D6F-089A0F1F1684}" destId="{05A7262E-262B-4F1E-93DB-0D359CAC92A7}" srcOrd="3" destOrd="0" parTransId="{0AEDDC97-3387-4554-8C83-AE72350DD8BA}" sibTransId="{D3A634D4-8FEF-4AE4-BC52-C504D465DC09}"/>
    <dgm:cxn modelId="{29839C22-44B6-40F0-B003-CE66F19E8A4D}" type="presParOf" srcId="{DD055FCC-4A72-4420-8F46-6135A58EF760}" destId="{8BF98374-3897-4F8C-B23A-E9972277CA26}" srcOrd="0" destOrd="0" presId="urn:microsoft.com/office/officeart/2005/8/layout/process4"/>
    <dgm:cxn modelId="{4A8F5ED0-6C8D-4C38-8EC5-D85D5AC26CFA}" type="presParOf" srcId="{8BF98374-3897-4F8C-B23A-E9972277CA26}" destId="{C19EDC08-F1F8-4FF1-B853-1F8AD9EBC4EB}" srcOrd="0" destOrd="0" presId="urn:microsoft.com/office/officeart/2005/8/layout/process4"/>
    <dgm:cxn modelId="{78026F40-7EC1-4ADE-8D6A-70406E409D4E}" type="presParOf" srcId="{DD055FCC-4A72-4420-8F46-6135A58EF760}" destId="{9CAF1E0C-9E79-463C-ACE4-4A01C5033C5F}" srcOrd="1" destOrd="0" presId="urn:microsoft.com/office/officeart/2005/8/layout/process4"/>
    <dgm:cxn modelId="{40565B99-6AA1-47D9-BE33-84DD676B1625}" type="presParOf" srcId="{DD055FCC-4A72-4420-8F46-6135A58EF760}" destId="{54C93E30-7948-4D47-831C-20846FED35FB}" srcOrd="2" destOrd="0" presId="urn:microsoft.com/office/officeart/2005/8/layout/process4"/>
    <dgm:cxn modelId="{FAFAE85F-A1B9-40C8-9222-35D61B69B2B8}" type="presParOf" srcId="{54C93E30-7948-4D47-831C-20846FED35FB}" destId="{F2509DD9-6B64-4F29-9A43-39CC47640DA5}" srcOrd="0" destOrd="0" presId="urn:microsoft.com/office/officeart/2005/8/layout/process4"/>
    <dgm:cxn modelId="{E19AC2F7-BFDF-4BAC-827A-B182841D277D}" type="presParOf" srcId="{DD055FCC-4A72-4420-8F46-6135A58EF760}" destId="{4BD43911-4260-416E-A9FE-15D60A9DF925}" srcOrd="3" destOrd="0" presId="urn:microsoft.com/office/officeart/2005/8/layout/process4"/>
    <dgm:cxn modelId="{C6A3BFE1-1414-4AC2-B966-65BBF641D876}" type="presParOf" srcId="{DD055FCC-4A72-4420-8F46-6135A58EF760}" destId="{7D40AF4C-4989-430E-9DC9-D52A531989FD}" srcOrd="4" destOrd="0" presId="urn:microsoft.com/office/officeart/2005/8/layout/process4"/>
    <dgm:cxn modelId="{A4594D28-02D4-461E-878C-5390D893337C}" type="presParOf" srcId="{7D40AF4C-4989-430E-9DC9-D52A531989FD}" destId="{92D56582-F1D0-4F3E-A686-F14D79901AE3}" srcOrd="0" destOrd="0" presId="urn:microsoft.com/office/officeart/2005/8/layout/process4"/>
    <dgm:cxn modelId="{7D2D1C56-70AF-4CDF-8D5C-4A207AEFFAFE}" type="presParOf" srcId="{DD055FCC-4A72-4420-8F46-6135A58EF760}" destId="{7C940688-880B-489C-8847-7AA5BBB22996}" srcOrd="5" destOrd="0" presId="urn:microsoft.com/office/officeart/2005/8/layout/process4"/>
    <dgm:cxn modelId="{388BBC0C-73C5-4AA7-986C-598345C91A3B}" type="presParOf" srcId="{DD055FCC-4A72-4420-8F46-6135A58EF760}" destId="{A0DE0F5F-9337-4D10-A1F9-71A75F7D78DD}" srcOrd="6" destOrd="0" presId="urn:microsoft.com/office/officeart/2005/8/layout/process4"/>
    <dgm:cxn modelId="{D674C78B-D075-48F7-8A71-109368728614}" type="presParOf" srcId="{A0DE0F5F-9337-4D10-A1F9-71A75F7D78DD}" destId="{1A14FA65-041D-4BAF-A032-22CA1D241914}" srcOrd="0" destOrd="0" presId="urn:microsoft.com/office/officeart/2005/8/layout/process4"/>
    <dgm:cxn modelId="{301E7043-A6E0-421B-BA24-CC036E13AFC0}" type="presParOf" srcId="{DD055FCC-4A72-4420-8F46-6135A58EF760}" destId="{9C66027A-8A1D-4053-9987-245952A51AD1}" srcOrd="7" destOrd="0" presId="urn:microsoft.com/office/officeart/2005/8/layout/process4"/>
    <dgm:cxn modelId="{758D75C8-E15C-45B5-9655-3B4B964CB3F1}" type="presParOf" srcId="{DD055FCC-4A72-4420-8F46-6135A58EF760}" destId="{9F5BAD21-ED3A-451B-8E00-CA7C815CF259}" srcOrd="8" destOrd="0" presId="urn:microsoft.com/office/officeart/2005/8/layout/process4"/>
    <dgm:cxn modelId="{FFAF4FBE-E145-4289-BF4C-B35B6DDF1E64}" type="presParOf" srcId="{9F5BAD21-ED3A-451B-8E00-CA7C815CF259}" destId="{F32D8720-17DB-47E0-8202-67C21F454763}"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0F1A1D2A-BDD3-4EEF-8B53-B2C73B145D59}" type="doc">
      <dgm:prSet loTypeId="urn:microsoft.com/office/officeart/2005/8/layout/hProcess6" loCatId="process" qsTypeId="urn:microsoft.com/office/officeart/2005/8/quickstyle/simple5" qsCatId="simple" csTypeId="urn:microsoft.com/office/officeart/2005/8/colors/accent1_2" csCatId="accent1" phldr="1"/>
      <dgm:spPr/>
    </dgm:pt>
    <dgm:pt modelId="{CED92DB3-AA98-48A4-A531-13EEAF6465B9}">
      <dgm:prSet phldrT="[Text]"/>
      <dgm:spPr/>
      <dgm:t>
        <a:bodyPr/>
        <a:lstStyle/>
        <a:p>
          <a:r>
            <a:rPr lang="en-IN"/>
            <a:t>When?</a:t>
          </a:r>
        </a:p>
      </dgm:t>
    </dgm:pt>
    <dgm:pt modelId="{D952B5B3-93DB-49C8-BED0-89719D901620}" type="parTrans" cxnId="{0632CB9A-0A59-46A6-8D65-4FEC9D729E7D}">
      <dgm:prSet/>
      <dgm:spPr/>
      <dgm:t>
        <a:bodyPr/>
        <a:lstStyle/>
        <a:p>
          <a:endParaRPr lang="en-IN"/>
        </a:p>
      </dgm:t>
    </dgm:pt>
    <dgm:pt modelId="{3CC44C15-B287-41BC-BECD-2B88D2513CB7}" type="sibTrans" cxnId="{0632CB9A-0A59-46A6-8D65-4FEC9D729E7D}">
      <dgm:prSet/>
      <dgm:spPr/>
      <dgm:t>
        <a:bodyPr/>
        <a:lstStyle/>
        <a:p>
          <a:endParaRPr lang="en-IN"/>
        </a:p>
      </dgm:t>
    </dgm:pt>
    <dgm:pt modelId="{2B578F2C-4B37-4CF5-A6C9-0E8815D7E4CF}">
      <dgm:prSet/>
      <dgm:spPr/>
      <dgm:t>
        <a:bodyPr/>
        <a:lstStyle/>
        <a:p>
          <a:r>
            <a:rPr lang="en-IN"/>
            <a:t>How Long?</a:t>
          </a:r>
        </a:p>
      </dgm:t>
    </dgm:pt>
    <dgm:pt modelId="{DDFDB43D-7F5B-4195-8D17-A59A09B40B71}" type="parTrans" cxnId="{6DC93855-19DA-47BF-B90E-B08DA96C33E1}">
      <dgm:prSet/>
      <dgm:spPr/>
      <dgm:t>
        <a:bodyPr/>
        <a:lstStyle/>
        <a:p>
          <a:endParaRPr lang="en-IN"/>
        </a:p>
      </dgm:t>
    </dgm:pt>
    <dgm:pt modelId="{3F8A67D8-3877-4EA8-9051-7D0A144B2964}" type="sibTrans" cxnId="{6DC93855-19DA-47BF-B90E-B08DA96C33E1}">
      <dgm:prSet/>
      <dgm:spPr/>
      <dgm:t>
        <a:bodyPr/>
        <a:lstStyle/>
        <a:p>
          <a:endParaRPr lang="en-IN"/>
        </a:p>
      </dgm:t>
    </dgm:pt>
    <dgm:pt modelId="{401F9BE1-8469-4627-8EB7-CCD38170E814}">
      <dgm:prSet/>
      <dgm:spPr/>
      <dgm:t>
        <a:bodyPr/>
        <a:lstStyle/>
        <a:p>
          <a:r>
            <a:rPr lang="en-IN"/>
            <a:t>Who?</a:t>
          </a:r>
        </a:p>
      </dgm:t>
    </dgm:pt>
    <dgm:pt modelId="{DEA2A11D-2AB7-4879-9C96-0A839298B81D}" type="parTrans" cxnId="{25769A56-EFCB-4FBB-B0ED-AA69CF754310}">
      <dgm:prSet/>
      <dgm:spPr/>
      <dgm:t>
        <a:bodyPr/>
        <a:lstStyle/>
        <a:p>
          <a:endParaRPr lang="en-IN"/>
        </a:p>
      </dgm:t>
    </dgm:pt>
    <dgm:pt modelId="{CD60306D-2F02-4610-9231-6A56DCD700E2}" type="sibTrans" cxnId="{25769A56-EFCB-4FBB-B0ED-AA69CF754310}">
      <dgm:prSet/>
      <dgm:spPr/>
      <dgm:t>
        <a:bodyPr/>
        <a:lstStyle/>
        <a:p>
          <a:endParaRPr lang="en-IN"/>
        </a:p>
      </dgm:t>
    </dgm:pt>
    <dgm:pt modelId="{AAEF0B17-CD13-4A06-85B6-3E1265018C33}">
      <dgm:prSet phldrT="[Text]"/>
      <dgm:spPr/>
      <dgm:t>
        <a:bodyPr/>
        <a:lstStyle/>
        <a:p>
          <a:r>
            <a:rPr lang="en-IN"/>
            <a:t>End of a Sprint</a:t>
          </a:r>
        </a:p>
      </dgm:t>
    </dgm:pt>
    <dgm:pt modelId="{D7B5192A-284F-4CFC-92FF-9A713B6FCA38}" type="parTrans" cxnId="{C2329D54-0068-42A6-9209-4127DB058B2F}">
      <dgm:prSet/>
      <dgm:spPr/>
      <dgm:t>
        <a:bodyPr/>
        <a:lstStyle/>
        <a:p>
          <a:endParaRPr lang="en-IN"/>
        </a:p>
      </dgm:t>
    </dgm:pt>
    <dgm:pt modelId="{28D40FC4-3E3D-421E-810E-46D1296618C5}" type="sibTrans" cxnId="{C2329D54-0068-42A6-9209-4127DB058B2F}">
      <dgm:prSet/>
      <dgm:spPr/>
      <dgm:t>
        <a:bodyPr/>
        <a:lstStyle/>
        <a:p>
          <a:endParaRPr lang="en-IN"/>
        </a:p>
      </dgm:t>
    </dgm:pt>
    <dgm:pt modelId="{8E5AB6DC-A52E-46AB-8667-47314B8B6B15}">
      <dgm:prSet/>
      <dgm:spPr/>
      <dgm:t>
        <a:bodyPr/>
        <a:lstStyle/>
        <a:p>
          <a:r>
            <a:rPr lang="en-IN"/>
            <a:t>4 hours for a month-long Sprint</a:t>
          </a:r>
        </a:p>
      </dgm:t>
    </dgm:pt>
    <dgm:pt modelId="{55637946-825D-4C8B-9398-258530DA46D6}" type="parTrans" cxnId="{4C9573E9-1588-4F9B-9421-E672D3CD934F}">
      <dgm:prSet/>
      <dgm:spPr/>
      <dgm:t>
        <a:bodyPr/>
        <a:lstStyle/>
        <a:p>
          <a:endParaRPr lang="en-IN"/>
        </a:p>
      </dgm:t>
    </dgm:pt>
    <dgm:pt modelId="{49DA79C1-B01F-41BA-9FF4-ACDDCAAC3153}" type="sibTrans" cxnId="{4C9573E9-1588-4F9B-9421-E672D3CD934F}">
      <dgm:prSet/>
      <dgm:spPr/>
      <dgm:t>
        <a:bodyPr/>
        <a:lstStyle/>
        <a:p>
          <a:endParaRPr lang="en-IN"/>
        </a:p>
      </dgm:t>
    </dgm:pt>
    <dgm:pt modelId="{45CF4E54-E981-4BB5-9EA8-CFBCE7AC9E7E}">
      <dgm:prSet/>
      <dgm:spPr/>
      <dgm:t>
        <a:bodyPr/>
        <a:lstStyle/>
        <a:p>
          <a:r>
            <a:rPr lang="en-IN"/>
            <a:t>Team, P.O., Scrum Master, Stakeholders</a:t>
          </a:r>
        </a:p>
      </dgm:t>
    </dgm:pt>
    <dgm:pt modelId="{93AB690B-2AD8-46C7-AEE3-14430B977456}" type="parTrans" cxnId="{1BCA3F4B-5F25-4E31-BA41-8BCED02E2571}">
      <dgm:prSet/>
      <dgm:spPr/>
      <dgm:t>
        <a:bodyPr/>
        <a:lstStyle/>
        <a:p>
          <a:endParaRPr lang="en-IN"/>
        </a:p>
      </dgm:t>
    </dgm:pt>
    <dgm:pt modelId="{90F7828D-D323-4FA4-9E0C-2E5785DD232C}" type="sibTrans" cxnId="{1BCA3F4B-5F25-4E31-BA41-8BCED02E2571}">
      <dgm:prSet/>
      <dgm:spPr/>
      <dgm:t>
        <a:bodyPr/>
        <a:lstStyle/>
        <a:p>
          <a:endParaRPr lang="en-IN"/>
        </a:p>
      </dgm:t>
    </dgm:pt>
    <dgm:pt modelId="{37C070CD-3E6C-4BF1-A91C-44875059FBAA}" type="pres">
      <dgm:prSet presAssocID="{0F1A1D2A-BDD3-4EEF-8B53-B2C73B145D59}" presName="theList" presStyleCnt="0">
        <dgm:presLayoutVars>
          <dgm:dir/>
          <dgm:animLvl val="lvl"/>
          <dgm:resizeHandles val="exact"/>
        </dgm:presLayoutVars>
      </dgm:prSet>
      <dgm:spPr/>
    </dgm:pt>
    <dgm:pt modelId="{97FC4E75-8E2E-4912-96BA-25E57A2858B0}" type="pres">
      <dgm:prSet presAssocID="{CED92DB3-AA98-48A4-A531-13EEAF6465B9}" presName="compNode" presStyleCnt="0"/>
      <dgm:spPr/>
    </dgm:pt>
    <dgm:pt modelId="{65800849-34F6-4FEB-816B-483FBB42C6A6}" type="pres">
      <dgm:prSet presAssocID="{CED92DB3-AA98-48A4-A531-13EEAF6465B9}" presName="noGeometry" presStyleCnt="0"/>
      <dgm:spPr/>
    </dgm:pt>
    <dgm:pt modelId="{122D2C35-9E45-46D3-B89A-5746FA043E26}" type="pres">
      <dgm:prSet presAssocID="{CED92DB3-AA98-48A4-A531-13EEAF6465B9}" presName="childTextVisible" presStyleLbl="bgAccFollowNode1" presStyleIdx="0" presStyleCnt="3">
        <dgm:presLayoutVars>
          <dgm:bulletEnabled val="1"/>
        </dgm:presLayoutVars>
      </dgm:prSet>
      <dgm:spPr/>
      <dgm:t>
        <a:bodyPr/>
        <a:lstStyle/>
        <a:p>
          <a:endParaRPr lang="en-IN"/>
        </a:p>
      </dgm:t>
    </dgm:pt>
    <dgm:pt modelId="{76579233-486C-4FEC-AEA9-631A65C63C44}" type="pres">
      <dgm:prSet presAssocID="{CED92DB3-AA98-48A4-A531-13EEAF6465B9}" presName="childTextHidden" presStyleLbl="bgAccFollowNode1" presStyleIdx="0" presStyleCnt="3"/>
      <dgm:spPr/>
      <dgm:t>
        <a:bodyPr/>
        <a:lstStyle/>
        <a:p>
          <a:endParaRPr lang="en-IN"/>
        </a:p>
      </dgm:t>
    </dgm:pt>
    <dgm:pt modelId="{B7B41088-8E31-4F2B-A265-D7298C8CEEFD}" type="pres">
      <dgm:prSet presAssocID="{CED92DB3-AA98-48A4-A531-13EEAF6465B9}" presName="parentText" presStyleLbl="node1" presStyleIdx="0" presStyleCnt="3">
        <dgm:presLayoutVars>
          <dgm:chMax val="1"/>
          <dgm:bulletEnabled val="1"/>
        </dgm:presLayoutVars>
      </dgm:prSet>
      <dgm:spPr/>
      <dgm:t>
        <a:bodyPr/>
        <a:lstStyle/>
        <a:p>
          <a:endParaRPr lang="en-IN"/>
        </a:p>
      </dgm:t>
    </dgm:pt>
    <dgm:pt modelId="{88D7749D-A025-4A57-840A-FBB109879AF3}" type="pres">
      <dgm:prSet presAssocID="{CED92DB3-AA98-48A4-A531-13EEAF6465B9}" presName="aSpace" presStyleCnt="0"/>
      <dgm:spPr/>
    </dgm:pt>
    <dgm:pt modelId="{F698E655-53B6-41BB-9C38-AB8C91B7ACCC}" type="pres">
      <dgm:prSet presAssocID="{2B578F2C-4B37-4CF5-A6C9-0E8815D7E4CF}" presName="compNode" presStyleCnt="0"/>
      <dgm:spPr/>
    </dgm:pt>
    <dgm:pt modelId="{6B20EC80-14DF-4E02-B18C-1473A4EC4FC3}" type="pres">
      <dgm:prSet presAssocID="{2B578F2C-4B37-4CF5-A6C9-0E8815D7E4CF}" presName="noGeometry" presStyleCnt="0"/>
      <dgm:spPr/>
    </dgm:pt>
    <dgm:pt modelId="{4BF7785D-8421-4C6C-BA88-00DE29E642E9}" type="pres">
      <dgm:prSet presAssocID="{2B578F2C-4B37-4CF5-A6C9-0E8815D7E4CF}" presName="childTextVisible" presStyleLbl="bgAccFollowNode1" presStyleIdx="1" presStyleCnt="3">
        <dgm:presLayoutVars>
          <dgm:bulletEnabled val="1"/>
        </dgm:presLayoutVars>
      </dgm:prSet>
      <dgm:spPr/>
      <dgm:t>
        <a:bodyPr/>
        <a:lstStyle/>
        <a:p>
          <a:endParaRPr lang="en-IN"/>
        </a:p>
      </dgm:t>
    </dgm:pt>
    <dgm:pt modelId="{BC9CB079-1744-4CD0-807A-27C0CC175CB5}" type="pres">
      <dgm:prSet presAssocID="{2B578F2C-4B37-4CF5-A6C9-0E8815D7E4CF}" presName="childTextHidden" presStyleLbl="bgAccFollowNode1" presStyleIdx="1" presStyleCnt="3"/>
      <dgm:spPr/>
      <dgm:t>
        <a:bodyPr/>
        <a:lstStyle/>
        <a:p>
          <a:endParaRPr lang="en-IN"/>
        </a:p>
      </dgm:t>
    </dgm:pt>
    <dgm:pt modelId="{04179D4A-3F59-4266-B4CE-CA84579CF35A}" type="pres">
      <dgm:prSet presAssocID="{2B578F2C-4B37-4CF5-A6C9-0E8815D7E4CF}" presName="parentText" presStyleLbl="node1" presStyleIdx="1" presStyleCnt="3">
        <dgm:presLayoutVars>
          <dgm:chMax val="1"/>
          <dgm:bulletEnabled val="1"/>
        </dgm:presLayoutVars>
      </dgm:prSet>
      <dgm:spPr/>
      <dgm:t>
        <a:bodyPr/>
        <a:lstStyle/>
        <a:p>
          <a:endParaRPr lang="en-IN"/>
        </a:p>
      </dgm:t>
    </dgm:pt>
    <dgm:pt modelId="{5FEA9127-95DB-4DD7-80A1-D0F93B05F01D}" type="pres">
      <dgm:prSet presAssocID="{2B578F2C-4B37-4CF5-A6C9-0E8815D7E4CF}" presName="aSpace" presStyleCnt="0"/>
      <dgm:spPr/>
    </dgm:pt>
    <dgm:pt modelId="{654EA67E-B3B0-48FD-9E90-336BED37BDBE}" type="pres">
      <dgm:prSet presAssocID="{401F9BE1-8469-4627-8EB7-CCD38170E814}" presName="compNode" presStyleCnt="0"/>
      <dgm:spPr/>
    </dgm:pt>
    <dgm:pt modelId="{AD01186D-B25F-44B8-9339-B834C53C5C40}" type="pres">
      <dgm:prSet presAssocID="{401F9BE1-8469-4627-8EB7-CCD38170E814}" presName="noGeometry" presStyleCnt="0"/>
      <dgm:spPr/>
    </dgm:pt>
    <dgm:pt modelId="{70E2D9D8-BDEE-479A-94F9-B49CBE88C4F3}" type="pres">
      <dgm:prSet presAssocID="{401F9BE1-8469-4627-8EB7-CCD38170E814}" presName="childTextVisible" presStyleLbl="bgAccFollowNode1" presStyleIdx="2" presStyleCnt="3">
        <dgm:presLayoutVars>
          <dgm:bulletEnabled val="1"/>
        </dgm:presLayoutVars>
      </dgm:prSet>
      <dgm:spPr/>
      <dgm:t>
        <a:bodyPr/>
        <a:lstStyle/>
        <a:p>
          <a:endParaRPr lang="en-IN"/>
        </a:p>
      </dgm:t>
    </dgm:pt>
    <dgm:pt modelId="{2E243F4C-4021-41D7-80E1-E4E7B6A706B8}" type="pres">
      <dgm:prSet presAssocID="{401F9BE1-8469-4627-8EB7-CCD38170E814}" presName="childTextHidden" presStyleLbl="bgAccFollowNode1" presStyleIdx="2" presStyleCnt="3"/>
      <dgm:spPr/>
      <dgm:t>
        <a:bodyPr/>
        <a:lstStyle/>
        <a:p>
          <a:endParaRPr lang="en-IN"/>
        </a:p>
      </dgm:t>
    </dgm:pt>
    <dgm:pt modelId="{BE602BDE-67F5-4582-AECA-A48900D01110}" type="pres">
      <dgm:prSet presAssocID="{401F9BE1-8469-4627-8EB7-CCD38170E814}" presName="parentText" presStyleLbl="node1" presStyleIdx="2" presStyleCnt="3">
        <dgm:presLayoutVars>
          <dgm:chMax val="1"/>
          <dgm:bulletEnabled val="1"/>
        </dgm:presLayoutVars>
      </dgm:prSet>
      <dgm:spPr/>
      <dgm:t>
        <a:bodyPr/>
        <a:lstStyle/>
        <a:p>
          <a:endParaRPr lang="en-IN"/>
        </a:p>
      </dgm:t>
    </dgm:pt>
  </dgm:ptLst>
  <dgm:cxnLst>
    <dgm:cxn modelId="{D1C0860E-9BCF-455F-B598-2CD576B44DF8}" type="presOf" srcId="{AAEF0B17-CD13-4A06-85B6-3E1265018C33}" destId="{76579233-486C-4FEC-AEA9-631A65C63C44}" srcOrd="1" destOrd="0" presId="urn:microsoft.com/office/officeart/2005/8/layout/hProcess6"/>
    <dgm:cxn modelId="{8EF39F92-81BA-4729-875D-9D71981C85FD}" type="presOf" srcId="{45CF4E54-E981-4BB5-9EA8-CFBCE7AC9E7E}" destId="{2E243F4C-4021-41D7-80E1-E4E7B6A706B8}" srcOrd="1" destOrd="0" presId="urn:microsoft.com/office/officeart/2005/8/layout/hProcess6"/>
    <dgm:cxn modelId="{D8F15F3C-4B9D-45C8-9225-F72EB47B6EA8}" type="presOf" srcId="{8E5AB6DC-A52E-46AB-8667-47314B8B6B15}" destId="{4BF7785D-8421-4C6C-BA88-00DE29E642E9}" srcOrd="0" destOrd="0" presId="urn:microsoft.com/office/officeart/2005/8/layout/hProcess6"/>
    <dgm:cxn modelId="{C2329D54-0068-42A6-9209-4127DB058B2F}" srcId="{CED92DB3-AA98-48A4-A531-13EEAF6465B9}" destId="{AAEF0B17-CD13-4A06-85B6-3E1265018C33}" srcOrd="0" destOrd="0" parTransId="{D7B5192A-284F-4CFC-92FF-9A713B6FCA38}" sibTransId="{28D40FC4-3E3D-421E-810E-46D1296618C5}"/>
    <dgm:cxn modelId="{C621379F-1077-49B0-985A-C7EC029DCBFC}" type="presOf" srcId="{8E5AB6DC-A52E-46AB-8667-47314B8B6B15}" destId="{BC9CB079-1744-4CD0-807A-27C0CC175CB5}" srcOrd="1" destOrd="0" presId="urn:microsoft.com/office/officeart/2005/8/layout/hProcess6"/>
    <dgm:cxn modelId="{7C3F171C-08C2-4A64-90FC-6E083A776ADA}" type="presOf" srcId="{45CF4E54-E981-4BB5-9EA8-CFBCE7AC9E7E}" destId="{70E2D9D8-BDEE-479A-94F9-B49CBE88C4F3}" srcOrd="0" destOrd="0" presId="urn:microsoft.com/office/officeart/2005/8/layout/hProcess6"/>
    <dgm:cxn modelId="{1BCA3F4B-5F25-4E31-BA41-8BCED02E2571}" srcId="{401F9BE1-8469-4627-8EB7-CCD38170E814}" destId="{45CF4E54-E981-4BB5-9EA8-CFBCE7AC9E7E}" srcOrd="0" destOrd="0" parTransId="{93AB690B-2AD8-46C7-AEE3-14430B977456}" sibTransId="{90F7828D-D323-4FA4-9E0C-2E5785DD232C}"/>
    <dgm:cxn modelId="{4D11232A-A76A-4CF9-A105-770B05E73386}" type="presOf" srcId="{CED92DB3-AA98-48A4-A531-13EEAF6465B9}" destId="{B7B41088-8E31-4F2B-A265-D7298C8CEEFD}" srcOrd="0" destOrd="0" presId="urn:microsoft.com/office/officeart/2005/8/layout/hProcess6"/>
    <dgm:cxn modelId="{0632CB9A-0A59-46A6-8D65-4FEC9D729E7D}" srcId="{0F1A1D2A-BDD3-4EEF-8B53-B2C73B145D59}" destId="{CED92DB3-AA98-48A4-A531-13EEAF6465B9}" srcOrd="0" destOrd="0" parTransId="{D952B5B3-93DB-49C8-BED0-89719D901620}" sibTransId="{3CC44C15-B287-41BC-BECD-2B88D2513CB7}"/>
    <dgm:cxn modelId="{A3299B12-504E-4FB5-8233-7D24152E6F1D}" type="presOf" srcId="{0F1A1D2A-BDD3-4EEF-8B53-B2C73B145D59}" destId="{37C070CD-3E6C-4BF1-A91C-44875059FBAA}" srcOrd="0" destOrd="0" presId="urn:microsoft.com/office/officeart/2005/8/layout/hProcess6"/>
    <dgm:cxn modelId="{4C9573E9-1588-4F9B-9421-E672D3CD934F}" srcId="{2B578F2C-4B37-4CF5-A6C9-0E8815D7E4CF}" destId="{8E5AB6DC-A52E-46AB-8667-47314B8B6B15}" srcOrd="0" destOrd="0" parTransId="{55637946-825D-4C8B-9398-258530DA46D6}" sibTransId="{49DA79C1-B01F-41BA-9FF4-ACDDCAAC3153}"/>
    <dgm:cxn modelId="{6DC93855-19DA-47BF-B90E-B08DA96C33E1}" srcId="{0F1A1D2A-BDD3-4EEF-8B53-B2C73B145D59}" destId="{2B578F2C-4B37-4CF5-A6C9-0E8815D7E4CF}" srcOrd="1" destOrd="0" parTransId="{DDFDB43D-7F5B-4195-8D17-A59A09B40B71}" sibTransId="{3F8A67D8-3877-4EA8-9051-7D0A144B2964}"/>
    <dgm:cxn modelId="{A8DA6E00-7A90-4448-BE95-5337885140D6}" type="presOf" srcId="{401F9BE1-8469-4627-8EB7-CCD38170E814}" destId="{BE602BDE-67F5-4582-AECA-A48900D01110}" srcOrd="0" destOrd="0" presId="urn:microsoft.com/office/officeart/2005/8/layout/hProcess6"/>
    <dgm:cxn modelId="{25769A56-EFCB-4FBB-B0ED-AA69CF754310}" srcId="{0F1A1D2A-BDD3-4EEF-8B53-B2C73B145D59}" destId="{401F9BE1-8469-4627-8EB7-CCD38170E814}" srcOrd="2" destOrd="0" parTransId="{DEA2A11D-2AB7-4879-9C96-0A839298B81D}" sibTransId="{CD60306D-2F02-4610-9231-6A56DCD700E2}"/>
    <dgm:cxn modelId="{86204505-7580-4D41-AC4B-3A36D32CACEA}" type="presOf" srcId="{2B578F2C-4B37-4CF5-A6C9-0E8815D7E4CF}" destId="{04179D4A-3F59-4266-B4CE-CA84579CF35A}" srcOrd="0" destOrd="0" presId="urn:microsoft.com/office/officeart/2005/8/layout/hProcess6"/>
    <dgm:cxn modelId="{F6105C6D-7AC8-4F4D-901B-0078DC3DD2ED}" type="presOf" srcId="{AAEF0B17-CD13-4A06-85B6-3E1265018C33}" destId="{122D2C35-9E45-46D3-B89A-5746FA043E26}" srcOrd="0" destOrd="0" presId="urn:microsoft.com/office/officeart/2005/8/layout/hProcess6"/>
    <dgm:cxn modelId="{8CDE2952-CC4F-4153-8118-446D9D6D2D44}" type="presParOf" srcId="{37C070CD-3E6C-4BF1-A91C-44875059FBAA}" destId="{97FC4E75-8E2E-4912-96BA-25E57A2858B0}" srcOrd="0" destOrd="0" presId="urn:microsoft.com/office/officeart/2005/8/layout/hProcess6"/>
    <dgm:cxn modelId="{B60D9D70-0611-405E-A2B9-0D5C3928A33E}" type="presParOf" srcId="{97FC4E75-8E2E-4912-96BA-25E57A2858B0}" destId="{65800849-34F6-4FEB-816B-483FBB42C6A6}" srcOrd="0" destOrd="0" presId="urn:microsoft.com/office/officeart/2005/8/layout/hProcess6"/>
    <dgm:cxn modelId="{02A2399C-02BA-4510-8C96-073F6FBB48C1}" type="presParOf" srcId="{97FC4E75-8E2E-4912-96BA-25E57A2858B0}" destId="{122D2C35-9E45-46D3-B89A-5746FA043E26}" srcOrd="1" destOrd="0" presId="urn:microsoft.com/office/officeart/2005/8/layout/hProcess6"/>
    <dgm:cxn modelId="{42F5FFE2-5430-424D-A86F-DBECA9A3704F}" type="presParOf" srcId="{97FC4E75-8E2E-4912-96BA-25E57A2858B0}" destId="{76579233-486C-4FEC-AEA9-631A65C63C44}" srcOrd="2" destOrd="0" presId="urn:microsoft.com/office/officeart/2005/8/layout/hProcess6"/>
    <dgm:cxn modelId="{8D1BC420-A730-4720-AF25-388C6D5D2EC3}" type="presParOf" srcId="{97FC4E75-8E2E-4912-96BA-25E57A2858B0}" destId="{B7B41088-8E31-4F2B-A265-D7298C8CEEFD}" srcOrd="3" destOrd="0" presId="urn:microsoft.com/office/officeart/2005/8/layout/hProcess6"/>
    <dgm:cxn modelId="{4441B52C-2529-46ED-A8BA-D338A47041A1}" type="presParOf" srcId="{37C070CD-3E6C-4BF1-A91C-44875059FBAA}" destId="{88D7749D-A025-4A57-840A-FBB109879AF3}" srcOrd="1" destOrd="0" presId="urn:microsoft.com/office/officeart/2005/8/layout/hProcess6"/>
    <dgm:cxn modelId="{08C4DB54-BBCA-400D-8EE3-692B79DDFAD7}" type="presParOf" srcId="{37C070CD-3E6C-4BF1-A91C-44875059FBAA}" destId="{F698E655-53B6-41BB-9C38-AB8C91B7ACCC}" srcOrd="2" destOrd="0" presId="urn:microsoft.com/office/officeart/2005/8/layout/hProcess6"/>
    <dgm:cxn modelId="{7F5EA590-3167-4F0D-9148-241646B232A0}" type="presParOf" srcId="{F698E655-53B6-41BB-9C38-AB8C91B7ACCC}" destId="{6B20EC80-14DF-4E02-B18C-1473A4EC4FC3}" srcOrd="0" destOrd="0" presId="urn:microsoft.com/office/officeart/2005/8/layout/hProcess6"/>
    <dgm:cxn modelId="{C06BB54B-0267-43A8-A648-60C1F890532E}" type="presParOf" srcId="{F698E655-53B6-41BB-9C38-AB8C91B7ACCC}" destId="{4BF7785D-8421-4C6C-BA88-00DE29E642E9}" srcOrd="1" destOrd="0" presId="urn:microsoft.com/office/officeart/2005/8/layout/hProcess6"/>
    <dgm:cxn modelId="{738180DE-8652-43CF-9F3A-B0FB9CE9CB72}" type="presParOf" srcId="{F698E655-53B6-41BB-9C38-AB8C91B7ACCC}" destId="{BC9CB079-1744-4CD0-807A-27C0CC175CB5}" srcOrd="2" destOrd="0" presId="urn:microsoft.com/office/officeart/2005/8/layout/hProcess6"/>
    <dgm:cxn modelId="{44E6D9C7-D6EA-4361-80FA-2FD6D122555A}" type="presParOf" srcId="{F698E655-53B6-41BB-9C38-AB8C91B7ACCC}" destId="{04179D4A-3F59-4266-B4CE-CA84579CF35A}" srcOrd="3" destOrd="0" presId="urn:microsoft.com/office/officeart/2005/8/layout/hProcess6"/>
    <dgm:cxn modelId="{BD435E3F-8F69-436D-9CA4-A3A8D6CC19C4}" type="presParOf" srcId="{37C070CD-3E6C-4BF1-A91C-44875059FBAA}" destId="{5FEA9127-95DB-4DD7-80A1-D0F93B05F01D}" srcOrd="3" destOrd="0" presId="urn:microsoft.com/office/officeart/2005/8/layout/hProcess6"/>
    <dgm:cxn modelId="{88C9D81C-B2A7-4750-A7D1-DC1F8B66F7B7}" type="presParOf" srcId="{37C070CD-3E6C-4BF1-A91C-44875059FBAA}" destId="{654EA67E-B3B0-48FD-9E90-336BED37BDBE}" srcOrd="4" destOrd="0" presId="urn:microsoft.com/office/officeart/2005/8/layout/hProcess6"/>
    <dgm:cxn modelId="{876187CF-347C-478E-9259-A98648F0999A}" type="presParOf" srcId="{654EA67E-B3B0-48FD-9E90-336BED37BDBE}" destId="{AD01186D-B25F-44B8-9339-B834C53C5C40}" srcOrd="0" destOrd="0" presId="urn:microsoft.com/office/officeart/2005/8/layout/hProcess6"/>
    <dgm:cxn modelId="{5FC7FFA9-2E1F-4A0A-99C8-8DAE6E90605E}" type="presParOf" srcId="{654EA67E-B3B0-48FD-9E90-336BED37BDBE}" destId="{70E2D9D8-BDEE-479A-94F9-B49CBE88C4F3}" srcOrd="1" destOrd="0" presId="urn:microsoft.com/office/officeart/2005/8/layout/hProcess6"/>
    <dgm:cxn modelId="{AA74AF0F-EDEA-46BC-839E-73192499FDFA}" type="presParOf" srcId="{654EA67E-B3B0-48FD-9E90-336BED37BDBE}" destId="{2E243F4C-4021-41D7-80E1-E4E7B6A706B8}" srcOrd="2" destOrd="0" presId="urn:microsoft.com/office/officeart/2005/8/layout/hProcess6"/>
    <dgm:cxn modelId="{451F2FCB-7823-46B5-B28B-45278AFA6FD5}" type="presParOf" srcId="{654EA67E-B3B0-48FD-9E90-336BED37BDBE}" destId="{BE602BDE-67F5-4582-AECA-A48900D01110}" srcOrd="3" destOrd="0" presId="urn:microsoft.com/office/officeart/2005/8/layout/hProcess6"/>
  </dgm:cxnLst>
  <dgm:bg/>
  <dgm:whole/>
  <dgm:extLst>
    <a:ext uri="http://schemas.microsoft.com/office/drawing/2008/diagram">
      <dsp:dataModelExt xmlns:dsp="http://schemas.microsoft.com/office/drawing/2008/diagram" relId="rId12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0E1E704F-F374-4171-9239-C5E26065C518}"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6A00288B-27B2-4A1E-8599-8485951F28B3}">
      <dgm:prSet phldrT="[Text]" custT="1"/>
      <dgm:spPr/>
      <dgm:t>
        <a:bodyPr/>
        <a:lstStyle/>
        <a:p>
          <a:r>
            <a:rPr lang="en-IN" sz="1400"/>
            <a:t>Held at the end of a Sprint</a:t>
          </a:r>
        </a:p>
      </dgm:t>
    </dgm:pt>
    <dgm:pt modelId="{72848CB0-0105-482C-878B-DB555E2D6B6C}" type="parTrans" cxnId="{F25727D3-1B42-41D8-BDC2-1F53663FD654}">
      <dgm:prSet/>
      <dgm:spPr/>
      <dgm:t>
        <a:bodyPr/>
        <a:lstStyle/>
        <a:p>
          <a:endParaRPr lang="en-IN" sz="1400"/>
        </a:p>
      </dgm:t>
    </dgm:pt>
    <dgm:pt modelId="{55E770BF-193D-4F20-B336-B57D940756CC}" type="sibTrans" cxnId="{F25727D3-1B42-41D8-BDC2-1F53663FD654}">
      <dgm:prSet/>
      <dgm:spPr/>
      <dgm:t>
        <a:bodyPr/>
        <a:lstStyle/>
        <a:p>
          <a:endParaRPr lang="en-IN" sz="1400"/>
        </a:p>
      </dgm:t>
    </dgm:pt>
    <dgm:pt modelId="{626E9956-31E6-446B-9705-855B41486A11}">
      <dgm:prSet phldrT="[Text]" custT="1"/>
      <dgm:spPr/>
      <dgm:t>
        <a:bodyPr/>
        <a:lstStyle/>
        <a:p>
          <a:r>
            <a:rPr lang="en-IN" sz="1400"/>
            <a:t>Team presents what they accomplished in the Sprint</a:t>
          </a:r>
        </a:p>
      </dgm:t>
    </dgm:pt>
    <dgm:pt modelId="{B3951CF0-5CC5-4C16-8EF6-EF3CEBDFF3DB}" type="parTrans" cxnId="{B888745D-AAFA-4FB4-9EBC-4D6233986D06}">
      <dgm:prSet/>
      <dgm:spPr/>
      <dgm:t>
        <a:bodyPr/>
        <a:lstStyle/>
        <a:p>
          <a:endParaRPr lang="en-IN" sz="1400"/>
        </a:p>
      </dgm:t>
    </dgm:pt>
    <dgm:pt modelId="{FA8D64FB-0F44-41DE-B205-83931A5328DD}" type="sibTrans" cxnId="{B888745D-AAFA-4FB4-9EBC-4D6233986D06}">
      <dgm:prSet/>
      <dgm:spPr/>
      <dgm:t>
        <a:bodyPr/>
        <a:lstStyle/>
        <a:p>
          <a:endParaRPr lang="en-IN" sz="1400"/>
        </a:p>
      </dgm:t>
    </dgm:pt>
    <dgm:pt modelId="{DC83B72F-337A-4681-8529-C76B8B243AB4}">
      <dgm:prSet phldrT="[Text]" custT="1"/>
      <dgm:spPr/>
      <dgm:t>
        <a:bodyPr/>
        <a:lstStyle/>
        <a:p>
          <a:r>
            <a:rPr lang="en-IN" sz="1400"/>
            <a:t>Stakeholders view work done and provide feedback</a:t>
          </a:r>
        </a:p>
      </dgm:t>
    </dgm:pt>
    <dgm:pt modelId="{3DE3B9B1-5E10-46F9-AF5F-1F6F02FC866E}" type="parTrans" cxnId="{386A81C0-F667-4CEE-B01E-AE2CA5CA7E96}">
      <dgm:prSet/>
      <dgm:spPr/>
      <dgm:t>
        <a:bodyPr/>
        <a:lstStyle/>
        <a:p>
          <a:endParaRPr lang="en-IN" sz="1400"/>
        </a:p>
      </dgm:t>
    </dgm:pt>
    <dgm:pt modelId="{067D6BD9-3A71-4E19-888C-CE09831875DC}" type="sibTrans" cxnId="{386A81C0-F667-4CEE-B01E-AE2CA5CA7E96}">
      <dgm:prSet/>
      <dgm:spPr/>
      <dgm:t>
        <a:bodyPr/>
        <a:lstStyle/>
        <a:p>
          <a:endParaRPr lang="en-IN" sz="1400"/>
        </a:p>
      </dgm:t>
    </dgm:pt>
    <dgm:pt modelId="{7F75DB6F-F0FC-44A1-A118-2CDBB8D281F1}">
      <dgm:prSet phldrT="[Text]" custT="1"/>
      <dgm:spPr/>
      <dgm:t>
        <a:bodyPr/>
        <a:lstStyle/>
        <a:p>
          <a:r>
            <a:rPr lang="en-IN" sz="1400"/>
            <a:t>Product Owner accepts or rejects Done backlog items</a:t>
          </a:r>
        </a:p>
      </dgm:t>
    </dgm:pt>
    <dgm:pt modelId="{C192B502-5A52-4291-8DFB-F7877AF7EF5E}" type="parTrans" cxnId="{E5E22E05-69E0-4016-AD08-8F2EBF1B3D13}">
      <dgm:prSet/>
      <dgm:spPr/>
      <dgm:t>
        <a:bodyPr/>
        <a:lstStyle/>
        <a:p>
          <a:endParaRPr lang="en-IN" sz="1400"/>
        </a:p>
      </dgm:t>
    </dgm:pt>
    <dgm:pt modelId="{EE962579-7008-404E-B34C-A10503C009D6}" type="sibTrans" cxnId="{E5E22E05-69E0-4016-AD08-8F2EBF1B3D13}">
      <dgm:prSet/>
      <dgm:spPr/>
      <dgm:t>
        <a:bodyPr/>
        <a:lstStyle/>
        <a:p>
          <a:endParaRPr lang="en-IN" sz="1400"/>
        </a:p>
      </dgm:t>
    </dgm:pt>
    <dgm:pt modelId="{C5F1E131-4CE3-45A2-82F0-9FC14723D098}" type="pres">
      <dgm:prSet presAssocID="{0E1E704F-F374-4171-9239-C5E26065C518}" presName="Name0" presStyleCnt="0">
        <dgm:presLayoutVars>
          <dgm:chMax val="7"/>
          <dgm:chPref val="7"/>
          <dgm:dir/>
        </dgm:presLayoutVars>
      </dgm:prSet>
      <dgm:spPr/>
      <dgm:t>
        <a:bodyPr/>
        <a:lstStyle/>
        <a:p>
          <a:endParaRPr lang="en-IN"/>
        </a:p>
      </dgm:t>
    </dgm:pt>
    <dgm:pt modelId="{87FB2306-0C66-44FC-BE09-62FCF78F6E7F}" type="pres">
      <dgm:prSet presAssocID="{0E1E704F-F374-4171-9239-C5E26065C518}" presName="Name1" presStyleCnt="0"/>
      <dgm:spPr/>
    </dgm:pt>
    <dgm:pt modelId="{9C5D82A6-F495-4C7F-B7C2-4DB3E7074B64}" type="pres">
      <dgm:prSet presAssocID="{0E1E704F-F374-4171-9239-C5E26065C518}" presName="cycle" presStyleCnt="0"/>
      <dgm:spPr/>
    </dgm:pt>
    <dgm:pt modelId="{F82669BC-2FD0-4B05-B6EA-320A1BD93EB7}" type="pres">
      <dgm:prSet presAssocID="{0E1E704F-F374-4171-9239-C5E26065C518}" presName="srcNode" presStyleLbl="node1" presStyleIdx="0" presStyleCnt="4"/>
      <dgm:spPr/>
    </dgm:pt>
    <dgm:pt modelId="{004A8A80-DF2E-4E20-93BE-9058048A6762}" type="pres">
      <dgm:prSet presAssocID="{0E1E704F-F374-4171-9239-C5E26065C518}" presName="conn" presStyleLbl="parChTrans1D2" presStyleIdx="0" presStyleCnt="1"/>
      <dgm:spPr/>
      <dgm:t>
        <a:bodyPr/>
        <a:lstStyle/>
        <a:p>
          <a:endParaRPr lang="en-IN"/>
        </a:p>
      </dgm:t>
    </dgm:pt>
    <dgm:pt modelId="{20B7AF2E-D924-49BD-858A-4F48731DB9D4}" type="pres">
      <dgm:prSet presAssocID="{0E1E704F-F374-4171-9239-C5E26065C518}" presName="extraNode" presStyleLbl="node1" presStyleIdx="0" presStyleCnt="4"/>
      <dgm:spPr/>
    </dgm:pt>
    <dgm:pt modelId="{797F0186-7968-418B-9366-37C99D14F22C}" type="pres">
      <dgm:prSet presAssocID="{0E1E704F-F374-4171-9239-C5E26065C518}" presName="dstNode" presStyleLbl="node1" presStyleIdx="0" presStyleCnt="4"/>
      <dgm:spPr/>
    </dgm:pt>
    <dgm:pt modelId="{D8E8ACFA-6529-4852-A32B-CAF6D6C935BB}" type="pres">
      <dgm:prSet presAssocID="{6A00288B-27B2-4A1E-8599-8485951F28B3}" presName="text_1" presStyleLbl="node1" presStyleIdx="0" presStyleCnt="4">
        <dgm:presLayoutVars>
          <dgm:bulletEnabled val="1"/>
        </dgm:presLayoutVars>
      </dgm:prSet>
      <dgm:spPr/>
      <dgm:t>
        <a:bodyPr/>
        <a:lstStyle/>
        <a:p>
          <a:endParaRPr lang="en-IN"/>
        </a:p>
      </dgm:t>
    </dgm:pt>
    <dgm:pt modelId="{D32E595B-EB7F-41AE-897C-13FC3F12841C}" type="pres">
      <dgm:prSet presAssocID="{6A00288B-27B2-4A1E-8599-8485951F28B3}" presName="accent_1" presStyleCnt="0"/>
      <dgm:spPr/>
    </dgm:pt>
    <dgm:pt modelId="{01771ACF-CE51-4E1F-A06D-6E9E384F83FF}" type="pres">
      <dgm:prSet presAssocID="{6A00288B-27B2-4A1E-8599-8485951F28B3}" presName="accentRepeatNode" presStyleLbl="solidFgAcc1" presStyleIdx="0" presStyleCnt="4"/>
      <dgm:spPr/>
    </dgm:pt>
    <dgm:pt modelId="{4D41C82A-3807-4EDB-915A-B2494FA2AF40}" type="pres">
      <dgm:prSet presAssocID="{626E9956-31E6-446B-9705-855B41486A11}" presName="text_2" presStyleLbl="node1" presStyleIdx="1" presStyleCnt="4">
        <dgm:presLayoutVars>
          <dgm:bulletEnabled val="1"/>
        </dgm:presLayoutVars>
      </dgm:prSet>
      <dgm:spPr/>
      <dgm:t>
        <a:bodyPr/>
        <a:lstStyle/>
        <a:p>
          <a:endParaRPr lang="en-IN"/>
        </a:p>
      </dgm:t>
    </dgm:pt>
    <dgm:pt modelId="{E0BD976F-2F9E-450F-B07E-7CAC68CA8241}" type="pres">
      <dgm:prSet presAssocID="{626E9956-31E6-446B-9705-855B41486A11}" presName="accent_2" presStyleCnt="0"/>
      <dgm:spPr/>
    </dgm:pt>
    <dgm:pt modelId="{77AB524C-90B2-45DB-87E0-D6554FAD38A1}" type="pres">
      <dgm:prSet presAssocID="{626E9956-31E6-446B-9705-855B41486A11}" presName="accentRepeatNode" presStyleLbl="solidFgAcc1" presStyleIdx="1" presStyleCnt="4"/>
      <dgm:spPr/>
    </dgm:pt>
    <dgm:pt modelId="{E70FC7AB-10C1-456D-A88B-F6347DF2127B}" type="pres">
      <dgm:prSet presAssocID="{7F75DB6F-F0FC-44A1-A118-2CDBB8D281F1}" presName="text_3" presStyleLbl="node1" presStyleIdx="2" presStyleCnt="4">
        <dgm:presLayoutVars>
          <dgm:bulletEnabled val="1"/>
        </dgm:presLayoutVars>
      </dgm:prSet>
      <dgm:spPr/>
      <dgm:t>
        <a:bodyPr/>
        <a:lstStyle/>
        <a:p>
          <a:endParaRPr lang="en-IN"/>
        </a:p>
      </dgm:t>
    </dgm:pt>
    <dgm:pt modelId="{8EA247AE-1D83-4730-ABFC-0C9C2D462BA6}" type="pres">
      <dgm:prSet presAssocID="{7F75DB6F-F0FC-44A1-A118-2CDBB8D281F1}" presName="accent_3" presStyleCnt="0"/>
      <dgm:spPr/>
    </dgm:pt>
    <dgm:pt modelId="{45EF5F56-D654-426D-A468-744F48C1A0EF}" type="pres">
      <dgm:prSet presAssocID="{7F75DB6F-F0FC-44A1-A118-2CDBB8D281F1}" presName="accentRepeatNode" presStyleLbl="solidFgAcc1" presStyleIdx="2" presStyleCnt="4"/>
      <dgm:spPr/>
    </dgm:pt>
    <dgm:pt modelId="{2B701329-98D0-4CF6-BAD1-EC445C1372C5}" type="pres">
      <dgm:prSet presAssocID="{DC83B72F-337A-4681-8529-C76B8B243AB4}" presName="text_4" presStyleLbl="node1" presStyleIdx="3" presStyleCnt="4">
        <dgm:presLayoutVars>
          <dgm:bulletEnabled val="1"/>
        </dgm:presLayoutVars>
      </dgm:prSet>
      <dgm:spPr/>
      <dgm:t>
        <a:bodyPr/>
        <a:lstStyle/>
        <a:p>
          <a:endParaRPr lang="en-IN"/>
        </a:p>
      </dgm:t>
    </dgm:pt>
    <dgm:pt modelId="{AF2A1904-A4EB-49B9-AE67-3B064AC33B27}" type="pres">
      <dgm:prSet presAssocID="{DC83B72F-337A-4681-8529-C76B8B243AB4}" presName="accent_4" presStyleCnt="0"/>
      <dgm:spPr/>
    </dgm:pt>
    <dgm:pt modelId="{03BCED79-735B-46B7-AA0E-A796EB7E71B1}" type="pres">
      <dgm:prSet presAssocID="{DC83B72F-337A-4681-8529-C76B8B243AB4}" presName="accentRepeatNode" presStyleLbl="solidFgAcc1" presStyleIdx="3" presStyleCnt="4"/>
      <dgm:spPr/>
    </dgm:pt>
  </dgm:ptLst>
  <dgm:cxnLst>
    <dgm:cxn modelId="{F25727D3-1B42-41D8-BDC2-1F53663FD654}" srcId="{0E1E704F-F374-4171-9239-C5E26065C518}" destId="{6A00288B-27B2-4A1E-8599-8485951F28B3}" srcOrd="0" destOrd="0" parTransId="{72848CB0-0105-482C-878B-DB555E2D6B6C}" sibTransId="{55E770BF-193D-4F20-B336-B57D940756CC}"/>
    <dgm:cxn modelId="{B888745D-AAFA-4FB4-9EBC-4D6233986D06}" srcId="{0E1E704F-F374-4171-9239-C5E26065C518}" destId="{626E9956-31E6-446B-9705-855B41486A11}" srcOrd="1" destOrd="0" parTransId="{B3951CF0-5CC5-4C16-8EF6-EF3CEBDFF3DB}" sibTransId="{FA8D64FB-0F44-41DE-B205-83931A5328DD}"/>
    <dgm:cxn modelId="{F1E05D6D-5B91-472B-BE2A-7A44DAED0D0C}" type="presOf" srcId="{7F75DB6F-F0FC-44A1-A118-2CDBB8D281F1}" destId="{E70FC7AB-10C1-456D-A88B-F6347DF2127B}" srcOrd="0" destOrd="0" presId="urn:microsoft.com/office/officeart/2008/layout/VerticalCurvedList"/>
    <dgm:cxn modelId="{E5E22E05-69E0-4016-AD08-8F2EBF1B3D13}" srcId="{0E1E704F-F374-4171-9239-C5E26065C518}" destId="{7F75DB6F-F0FC-44A1-A118-2CDBB8D281F1}" srcOrd="2" destOrd="0" parTransId="{C192B502-5A52-4291-8DFB-F7877AF7EF5E}" sibTransId="{EE962579-7008-404E-B34C-A10503C009D6}"/>
    <dgm:cxn modelId="{D621BD86-C9F5-4AED-A3F0-FE0F45CA4E2A}" type="presOf" srcId="{55E770BF-193D-4F20-B336-B57D940756CC}" destId="{004A8A80-DF2E-4E20-93BE-9058048A6762}" srcOrd="0" destOrd="0" presId="urn:microsoft.com/office/officeart/2008/layout/VerticalCurvedList"/>
    <dgm:cxn modelId="{70164E5C-C94B-41F4-9F76-970AC34C7202}" type="presOf" srcId="{0E1E704F-F374-4171-9239-C5E26065C518}" destId="{C5F1E131-4CE3-45A2-82F0-9FC14723D098}" srcOrd="0" destOrd="0" presId="urn:microsoft.com/office/officeart/2008/layout/VerticalCurvedList"/>
    <dgm:cxn modelId="{099F8D64-B1FA-48DA-A65D-87860CA07F0C}" type="presOf" srcId="{626E9956-31E6-446B-9705-855B41486A11}" destId="{4D41C82A-3807-4EDB-915A-B2494FA2AF40}" srcOrd="0" destOrd="0" presId="urn:microsoft.com/office/officeart/2008/layout/VerticalCurvedList"/>
    <dgm:cxn modelId="{386A81C0-F667-4CEE-B01E-AE2CA5CA7E96}" srcId="{0E1E704F-F374-4171-9239-C5E26065C518}" destId="{DC83B72F-337A-4681-8529-C76B8B243AB4}" srcOrd="3" destOrd="0" parTransId="{3DE3B9B1-5E10-46F9-AF5F-1F6F02FC866E}" sibTransId="{067D6BD9-3A71-4E19-888C-CE09831875DC}"/>
    <dgm:cxn modelId="{61CB5024-5878-4292-901F-08BC62798848}" type="presOf" srcId="{DC83B72F-337A-4681-8529-C76B8B243AB4}" destId="{2B701329-98D0-4CF6-BAD1-EC445C1372C5}" srcOrd="0" destOrd="0" presId="urn:microsoft.com/office/officeart/2008/layout/VerticalCurvedList"/>
    <dgm:cxn modelId="{0CA47694-96E4-4259-8291-7A678DCA5E9F}" type="presOf" srcId="{6A00288B-27B2-4A1E-8599-8485951F28B3}" destId="{D8E8ACFA-6529-4852-A32B-CAF6D6C935BB}" srcOrd="0" destOrd="0" presId="urn:microsoft.com/office/officeart/2008/layout/VerticalCurvedList"/>
    <dgm:cxn modelId="{C11EBCFB-55D2-41CB-98C1-48C8CA75F447}" type="presParOf" srcId="{C5F1E131-4CE3-45A2-82F0-9FC14723D098}" destId="{87FB2306-0C66-44FC-BE09-62FCF78F6E7F}" srcOrd="0" destOrd="0" presId="urn:microsoft.com/office/officeart/2008/layout/VerticalCurvedList"/>
    <dgm:cxn modelId="{E10E6004-98CA-491D-A8B8-3DBB0B8A4BEF}" type="presParOf" srcId="{87FB2306-0C66-44FC-BE09-62FCF78F6E7F}" destId="{9C5D82A6-F495-4C7F-B7C2-4DB3E7074B64}" srcOrd="0" destOrd="0" presId="urn:microsoft.com/office/officeart/2008/layout/VerticalCurvedList"/>
    <dgm:cxn modelId="{4C1905AC-7D5D-45B6-B623-3794D0ACEEC0}" type="presParOf" srcId="{9C5D82A6-F495-4C7F-B7C2-4DB3E7074B64}" destId="{F82669BC-2FD0-4B05-B6EA-320A1BD93EB7}" srcOrd="0" destOrd="0" presId="urn:microsoft.com/office/officeart/2008/layout/VerticalCurvedList"/>
    <dgm:cxn modelId="{752A2BE8-EB8F-4057-8E30-4C71CF060F76}" type="presParOf" srcId="{9C5D82A6-F495-4C7F-B7C2-4DB3E7074B64}" destId="{004A8A80-DF2E-4E20-93BE-9058048A6762}" srcOrd="1" destOrd="0" presId="urn:microsoft.com/office/officeart/2008/layout/VerticalCurvedList"/>
    <dgm:cxn modelId="{B6E17E16-B117-4C16-866F-2453C9A30ACF}" type="presParOf" srcId="{9C5D82A6-F495-4C7F-B7C2-4DB3E7074B64}" destId="{20B7AF2E-D924-49BD-858A-4F48731DB9D4}" srcOrd="2" destOrd="0" presId="urn:microsoft.com/office/officeart/2008/layout/VerticalCurvedList"/>
    <dgm:cxn modelId="{FD691065-9E78-41B4-BE28-B8451EAFD741}" type="presParOf" srcId="{9C5D82A6-F495-4C7F-B7C2-4DB3E7074B64}" destId="{797F0186-7968-418B-9366-37C99D14F22C}" srcOrd="3" destOrd="0" presId="urn:microsoft.com/office/officeart/2008/layout/VerticalCurvedList"/>
    <dgm:cxn modelId="{02D326BD-8F1F-42B9-8B34-14D6D0BE7492}" type="presParOf" srcId="{87FB2306-0C66-44FC-BE09-62FCF78F6E7F}" destId="{D8E8ACFA-6529-4852-A32B-CAF6D6C935BB}" srcOrd="1" destOrd="0" presId="urn:microsoft.com/office/officeart/2008/layout/VerticalCurvedList"/>
    <dgm:cxn modelId="{C82D332A-456B-4CCB-B4AC-BEBCAB9E3A0E}" type="presParOf" srcId="{87FB2306-0C66-44FC-BE09-62FCF78F6E7F}" destId="{D32E595B-EB7F-41AE-897C-13FC3F12841C}" srcOrd="2" destOrd="0" presId="urn:microsoft.com/office/officeart/2008/layout/VerticalCurvedList"/>
    <dgm:cxn modelId="{418E19E0-9514-4B95-9B56-061B6453EFEF}" type="presParOf" srcId="{D32E595B-EB7F-41AE-897C-13FC3F12841C}" destId="{01771ACF-CE51-4E1F-A06D-6E9E384F83FF}" srcOrd="0" destOrd="0" presId="urn:microsoft.com/office/officeart/2008/layout/VerticalCurvedList"/>
    <dgm:cxn modelId="{50BB1F5F-0FFA-4138-AB14-58474EE12B38}" type="presParOf" srcId="{87FB2306-0C66-44FC-BE09-62FCF78F6E7F}" destId="{4D41C82A-3807-4EDB-915A-B2494FA2AF40}" srcOrd="3" destOrd="0" presId="urn:microsoft.com/office/officeart/2008/layout/VerticalCurvedList"/>
    <dgm:cxn modelId="{C6F55464-A44C-4EBB-863E-02793D3649EC}" type="presParOf" srcId="{87FB2306-0C66-44FC-BE09-62FCF78F6E7F}" destId="{E0BD976F-2F9E-450F-B07E-7CAC68CA8241}" srcOrd="4" destOrd="0" presId="urn:microsoft.com/office/officeart/2008/layout/VerticalCurvedList"/>
    <dgm:cxn modelId="{F867782F-90D3-4522-B9BA-3C0F833BA14D}" type="presParOf" srcId="{E0BD976F-2F9E-450F-B07E-7CAC68CA8241}" destId="{77AB524C-90B2-45DB-87E0-D6554FAD38A1}" srcOrd="0" destOrd="0" presId="urn:microsoft.com/office/officeart/2008/layout/VerticalCurvedList"/>
    <dgm:cxn modelId="{B3755E3F-A45E-4C7D-9C19-4A84A2FB76C5}" type="presParOf" srcId="{87FB2306-0C66-44FC-BE09-62FCF78F6E7F}" destId="{E70FC7AB-10C1-456D-A88B-F6347DF2127B}" srcOrd="5" destOrd="0" presId="urn:microsoft.com/office/officeart/2008/layout/VerticalCurvedList"/>
    <dgm:cxn modelId="{512D237B-08B7-4741-84EE-0E97AD337CCE}" type="presParOf" srcId="{87FB2306-0C66-44FC-BE09-62FCF78F6E7F}" destId="{8EA247AE-1D83-4730-ABFC-0C9C2D462BA6}" srcOrd="6" destOrd="0" presId="urn:microsoft.com/office/officeart/2008/layout/VerticalCurvedList"/>
    <dgm:cxn modelId="{FE9829F8-538D-4289-939F-CEFD1666E9AE}" type="presParOf" srcId="{8EA247AE-1D83-4730-ABFC-0C9C2D462BA6}" destId="{45EF5F56-D654-426D-A468-744F48C1A0EF}" srcOrd="0" destOrd="0" presId="urn:microsoft.com/office/officeart/2008/layout/VerticalCurvedList"/>
    <dgm:cxn modelId="{98BB248A-EA9E-4ECA-9D88-40CD80FC55F6}" type="presParOf" srcId="{87FB2306-0C66-44FC-BE09-62FCF78F6E7F}" destId="{2B701329-98D0-4CF6-BAD1-EC445C1372C5}" srcOrd="7" destOrd="0" presId="urn:microsoft.com/office/officeart/2008/layout/VerticalCurvedList"/>
    <dgm:cxn modelId="{88C23A23-D360-4D33-9F1A-88A52549885B}" type="presParOf" srcId="{87FB2306-0C66-44FC-BE09-62FCF78F6E7F}" destId="{AF2A1904-A4EB-49B9-AE67-3B064AC33B27}" srcOrd="8" destOrd="0" presId="urn:microsoft.com/office/officeart/2008/layout/VerticalCurvedList"/>
    <dgm:cxn modelId="{31A4B87E-381F-4AB3-9A1F-A4E1D8C9D213}" type="presParOf" srcId="{AF2A1904-A4EB-49B9-AE67-3B064AC33B27}" destId="{03BCED79-735B-46B7-AA0E-A796EB7E71B1}" srcOrd="0" destOrd="0" presId="urn:microsoft.com/office/officeart/2008/layout/VerticalCurvedList"/>
  </dgm:cxnLst>
  <dgm:bg/>
  <dgm:whole/>
  <dgm:extLst>
    <a:ext uri="http://schemas.microsoft.com/office/drawing/2008/diagram">
      <dsp:dataModelExt xmlns:dsp="http://schemas.microsoft.com/office/drawing/2008/diagram" relId="rId126"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0F1A1D2A-BDD3-4EEF-8B53-B2C73B145D59}" type="doc">
      <dgm:prSet loTypeId="urn:microsoft.com/office/officeart/2005/8/layout/hProcess6" loCatId="process" qsTypeId="urn:microsoft.com/office/officeart/2005/8/quickstyle/simple5" qsCatId="simple" csTypeId="urn:microsoft.com/office/officeart/2005/8/colors/accent1_2" csCatId="accent1" phldr="1"/>
      <dgm:spPr/>
    </dgm:pt>
    <dgm:pt modelId="{CED92DB3-AA98-48A4-A531-13EEAF6465B9}">
      <dgm:prSet phldrT="[Text]"/>
      <dgm:spPr/>
      <dgm:t>
        <a:bodyPr/>
        <a:lstStyle/>
        <a:p>
          <a:r>
            <a:rPr lang="en-IN"/>
            <a:t>When?</a:t>
          </a:r>
        </a:p>
      </dgm:t>
    </dgm:pt>
    <dgm:pt modelId="{D952B5B3-93DB-49C8-BED0-89719D901620}" type="parTrans" cxnId="{0632CB9A-0A59-46A6-8D65-4FEC9D729E7D}">
      <dgm:prSet/>
      <dgm:spPr/>
      <dgm:t>
        <a:bodyPr/>
        <a:lstStyle/>
        <a:p>
          <a:endParaRPr lang="en-IN"/>
        </a:p>
      </dgm:t>
    </dgm:pt>
    <dgm:pt modelId="{3CC44C15-B287-41BC-BECD-2B88D2513CB7}" type="sibTrans" cxnId="{0632CB9A-0A59-46A6-8D65-4FEC9D729E7D}">
      <dgm:prSet/>
      <dgm:spPr/>
      <dgm:t>
        <a:bodyPr/>
        <a:lstStyle/>
        <a:p>
          <a:endParaRPr lang="en-IN"/>
        </a:p>
      </dgm:t>
    </dgm:pt>
    <dgm:pt modelId="{2B578F2C-4B37-4CF5-A6C9-0E8815D7E4CF}">
      <dgm:prSet/>
      <dgm:spPr/>
      <dgm:t>
        <a:bodyPr/>
        <a:lstStyle/>
        <a:p>
          <a:r>
            <a:rPr lang="en-IN"/>
            <a:t>How long?</a:t>
          </a:r>
        </a:p>
      </dgm:t>
    </dgm:pt>
    <dgm:pt modelId="{DDFDB43D-7F5B-4195-8D17-A59A09B40B71}" type="parTrans" cxnId="{6DC93855-19DA-47BF-B90E-B08DA96C33E1}">
      <dgm:prSet/>
      <dgm:spPr/>
      <dgm:t>
        <a:bodyPr/>
        <a:lstStyle/>
        <a:p>
          <a:endParaRPr lang="en-IN"/>
        </a:p>
      </dgm:t>
    </dgm:pt>
    <dgm:pt modelId="{3F8A67D8-3877-4EA8-9051-7D0A144B2964}" type="sibTrans" cxnId="{6DC93855-19DA-47BF-B90E-B08DA96C33E1}">
      <dgm:prSet/>
      <dgm:spPr/>
      <dgm:t>
        <a:bodyPr/>
        <a:lstStyle/>
        <a:p>
          <a:endParaRPr lang="en-IN"/>
        </a:p>
      </dgm:t>
    </dgm:pt>
    <dgm:pt modelId="{401F9BE1-8469-4627-8EB7-CCD38170E814}">
      <dgm:prSet/>
      <dgm:spPr/>
      <dgm:t>
        <a:bodyPr/>
        <a:lstStyle/>
        <a:p>
          <a:r>
            <a:rPr lang="en-IN"/>
            <a:t>Who?</a:t>
          </a:r>
        </a:p>
      </dgm:t>
    </dgm:pt>
    <dgm:pt modelId="{DEA2A11D-2AB7-4879-9C96-0A839298B81D}" type="parTrans" cxnId="{25769A56-EFCB-4FBB-B0ED-AA69CF754310}">
      <dgm:prSet/>
      <dgm:spPr/>
      <dgm:t>
        <a:bodyPr/>
        <a:lstStyle/>
        <a:p>
          <a:endParaRPr lang="en-IN"/>
        </a:p>
      </dgm:t>
    </dgm:pt>
    <dgm:pt modelId="{CD60306D-2F02-4610-9231-6A56DCD700E2}" type="sibTrans" cxnId="{25769A56-EFCB-4FBB-B0ED-AA69CF754310}">
      <dgm:prSet/>
      <dgm:spPr/>
      <dgm:t>
        <a:bodyPr/>
        <a:lstStyle/>
        <a:p>
          <a:endParaRPr lang="en-IN"/>
        </a:p>
      </dgm:t>
    </dgm:pt>
    <dgm:pt modelId="{AAEF0B17-CD13-4A06-85B6-3E1265018C33}">
      <dgm:prSet phldrT="[Text]"/>
      <dgm:spPr/>
      <dgm:t>
        <a:bodyPr/>
        <a:lstStyle/>
        <a:p>
          <a:r>
            <a:rPr lang="en-IN"/>
            <a:t>End of every Sprint</a:t>
          </a:r>
        </a:p>
      </dgm:t>
    </dgm:pt>
    <dgm:pt modelId="{D7B5192A-284F-4CFC-92FF-9A713B6FCA38}" type="parTrans" cxnId="{C2329D54-0068-42A6-9209-4127DB058B2F}">
      <dgm:prSet/>
      <dgm:spPr/>
      <dgm:t>
        <a:bodyPr/>
        <a:lstStyle/>
        <a:p>
          <a:endParaRPr lang="en-IN"/>
        </a:p>
      </dgm:t>
    </dgm:pt>
    <dgm:pt modelId="{28D40FC4-3E3D-421E-810E-46D1296618C5}" type="sibTrans" cxnId="{C2329D54-0068-42A6-9209-4127DB058B2F}">
      <dgm:prSet/>
      <dgm:spPr/>
      <dgm:t>
        <a:bodyPr/>
        <a:lstStyle/>
        <a:p>
          <a:endParaRPr lang="en-IN"/>
        </a:p>
      </dgm:t>
    </dgm:pt>
    <dgm:pt modelId="{8E5AB6DC-A52E-46AB-8667-47314B8B6B15}">
      <dgm:prSet/>
      <dgm:spPr/>
      <dgm:t>
        <a:bodyPr/>
        <a:lstStyle/>
        <a:p>
          <a:r>
            <a:rPr lang="en-IN"/>
            <a:t>4 hours for a month-long Sprint</a:t>
          </a:r>
        </a:p>
      </dgm:t>
    </dgm:pt>
    <dgm:pt modelId="{55637946-825D-4C8B-9398-258530DA46D6}" type="parTrans" cxnId="{4C9573E9-1588-4F9B-9421-E672D3CD934F}">
      <dgm:prSet/>
      <dgm:spPr/>
      <dgm:t>
        <a:bodyPr/>
        <a:lstStyle/>
        <a:p>
          <a:endParaRPr lang="en-IN"/>
        </a:p>
      </dgm:t>
    </dgm:pt>
    <dgm:pt modelId="{49DA79C1-B01F-41BA-9FF4-ACDDCAAC3153}" type="sibTrans" cxnId="{4C9573E9-1588-4F9B-9421-E672D3CD934F}">
      <dgm:prSet/>
      <dgm:spPr/>
      <dgm:t>
        <a:bodyPr/>
        <a:lstStyle/>
        <a:p>
          <a:endParaRPr lang="en-IN"/>
        </a:p>
      </dgm:t>
    </dgm:pt>
    <dgm:pt modelId="{45CF4E54-E981-4BB5-9EA8-CFBCE7AC9E7E}">
      <dgm:prSet/>
      <dgm:spPr/>
      <dgm:t>
        <a:bodyPr/>
        <a:lstStyle/>
        <a:p>
          <a:r>
            <a:rPr lang="en-IN"/>
            <a:t>Scrum Master, Team, </a:t>
          </a:r>
        </a:p>
        <a:p>
          <a:r>
            <a:rPr lang="en-IN"/>
            <a:t>  P.O. (optional)</a:t>
          </a:r>
        </a:p>
      </dgm:t>
    </dgm:pt>
    <dgm:pt modelId="{93AB690B-2AD8-46C7-AEE3-14430B977456}" type="parTrans" cxnId="{1BCA3F4B-5F25-4E31-BA41-8BCED02E2571}">
      <dgm:prSet/>
      <dgm:spPr/>
      <dgm:t>
        <a:bodyPr/>
        <a:lstStyle/>
        <a:p>
          <a:endParaRPr lang="en-IN"/>
        </a:p>
      </dgm:t>
    </dgm:pt>
    <dgm:pt modelId="{90F7828D-D323-4FA4-9E0C-2E5785DD232C}" type="sibTrans" cxnId="{1BCA3F4B-5F25-4E31-BA41-8BCED02E2571}">
      <dgm:prSet/>
      <dgm:spPr/>
      <dgm:t>
        <a:bodyPr/>
        <a:lstStyle/>
        <a:p>
          <a:endParaRPr lang="en-IN"/>
        </a:p>
      </dgm:t>
    </dgm:pt>
    <dgm:pt modelId="{37C070CD-3E6C-4BF1-A91C-44875059FBAA}" type="pres">
      <dgm:prSet presAssocID="{0F1A1D2A-BDD3-4EEF-8B53-B2C73B145D59}" presName="theList" presStyleCnt="0">
        <dgm:presLayoutVars>
          <dgm:dir/>
          <dgm:animLvl val="lvl"/>
          <dgm:resizeHandles val="exact"/>
        </dgm:presLayoutVars>
      </dgm:prSet>
      <dgm:spPr/>
    </dgm:pt>
    <dgm:pt modelId="{97FC4E75-8E2E-4912-96BA-25E57A2858B0}" type="pres">
      <dgm:prSet presAssocID="{CED92DB3-AA98-48A4-A531-13EEAF6465B9}" presName="compNode" presStyleCnt="0"/>
      <dgm:spPr/>
    </dgm:pt>
    <dgm:pt modelId="{65800849-34F6-4FEB-816B-483FBB42C6A6}" type="pres">
      <dgm:prSet presAssocID="{CED92DB3-AA98-48A4-A531-13EEAF6465B9}" presName="noGeometry" presStyleCnt="0"/>
      <dgm:spPr/>
    </dgm:pt>
    <dgm:pt modelId="{122D2C35-9E45-46D3-B89A-5746FA043E26}" type="pres">
      <dgm:prSet presAssocID="{CED92DB3-AA98-48A4-A531-13EEAF6465B9}" presName="childTextVisible" presStyleLbl="bgAccFollowNode1" presStyleIdx="0" presStyleCnt="3">
        <dgm:presLayoutVars>
          <dgm:bulletEnabled val="1"/>
        </dgm:presLayoutVars>
      </dgm:prSet>
      <dgm:spPr/>
      <dgm:t>
        <a:bodyPr/>
        <a:lstStyle/>
        <a:p>
          <a:endParaRPr lang="en-IN"/>
        </a:p>
      </dgm:t>
    </dgm:pt>
    <dgm:pt modelId="{76579233-486C-4FEC-AEA9-631A65C63C44}" type="pres">
      <dgm:prSet presAssocID="{CED92DB3-AA98-48A4-A531-13EEAF6465B9}" presName="childTextHidden" presStyleLbl="bgAccFollowNode1" presStyleIdx="0" presStyleCnt="3"/>
      <dgm:spPr/>
      <dgm:t>
        <a:bodyPr/>
        <a:lstStyle/>
        <a:p>
          <a:endParaRPr lang="en-IN"/>
        </a:p>
      </dgm:t>
    </dgm:pt>
    <dgm:pt modelId="{B7B41088-8E31-4F2B-A265-D7298C8CEEFD}" type="pres">
      <dgm:prSet presAssocID="{CED92DB3-AA98-48A4-A531-13EEAF6465B9}" presName="parentText" presStyleLbl="node1" presStyleIdx="0" presStyleCnt="3">
        <dgm:presLayoutVars>
          <dgm:chMax val="1"/>
          <dgm:bulletEnabled val="1"/>
        </dgm:presLayoutVars>
      </dgm:prSet>
      <dgm:spPr/>
      <dgm:t>
        <a:bodyPr/>
        <a:lstStyle/>
        <a:p>
          <a:endParaRPr lang="en-IN"/>
        </a:p>
      </dgm:t>
    </dgm:pt>
    <dgm:pt modelId="{88D7749D-A025-4A57-840A-FBB109879AF3}" type="pres">
      <dgm:prSet presAssocID="{CED92DB3-AA98-48A4-A531-13EEAF6465B9}" presName="aSpace" presStyleCnt="0"/>
      <dgm:spPr/>
    </dgm:pt>
    <dgm:pt modelId="{F698E655-53B6-41BB-9C38-AB8C91B7ACCC}" type="pres">
      <dgm:prSet presAssocID="{2B578F2C-4B37-4CF5-A6C9-0E8815D7E4CF}" presName="compNode" presStyleCnt="0"/>
      <dgm:spPr/>
    </dgm:pt>
    <dgm:pt modelId="{6B20EC80-14DF-4E02-B18C-1473A4EC4FC3}" type="pres">
      <dgm:prSet presAssocID="{2B578F2C-4B37-4CF5-A6C9-0E8815D7E4CF}" presName="noGeometry" presStyleCnt="0"/>
      <dgm:spPr/>
    </dgm:pt>
    <dgm:pt modelId="{4BF7785D-8421-4C6C-BA88-00DE29E642E9}" type="pres">
      <dgm:prSet presAssocID="{2B578F2C-4B37-4CF5-A6C9-0E8815D7E4CF}" presName="childTextVisible" presStyleLbl="bgAccFollowNode1" presStyleIdx="1" presStyleCnt="3" custLinFactNeighborX="-8483">
        <dgm:presLayoutVars>
          <dgm:bulletEnabled val="1"/>
        </dgm:presLayoutVars>
      </dgm:prSet>
      <dgm:spPr/>
      <dgm:t>
        <a:bodyPr/>
        <a:lstStyle/>
        <a:p>
          <a:endParaRPr lang="en-IN"/>
        </a:p>
      </dgm:t>
    </dgm:pt>
    <dgm:pt modelId="{BC9CB079-1744-4CD0-807A-27C0CC175CB5}" type="pres">
      <dgm:prSet presAssocID="{2B578F2C-4B37-4CF5-A6C9-0E8815D7E4CF}" presName="childTextHidden" presStyleLbl="bgAccFollowNode1" presStyleIdx="1" presStyleCnt="3"/>
      <dgm:spPr/>
      <dgm:t>
        <a:bodyPr/>
        <a:lstStyle/>
        <a:p>
          <a:endParaRPr lang="en-IN"/>
        </a:p>
      </dgm:t>
    </dgm:pt>
    <dgm:pt modelId="{04179D4A-3F59-4266-B4CE-CA84579CF35A}" type="pres">
      <dgm:prSet presAssocID="{2B578F2C-4B37-4CF5-A6C9-0E8815D7E4CF}" presName="parentText" presStyleLbl="node1" presStyleIdx="1" presStyleCnt="3" custLinFactNeighborX="-13050" custLinFactNeighborY="-2610">
        <dgm:presLayoutVars>
          <dgm:chMax val="1"/>
          <dgm:bulletEnabled val="1"/>
        </dgm:presLayoutVars>
      </dgm:prSet>
      <dgm:spPr/>
      <dgm:t>
        <a:bodyPr/>
        <a:lstStyle/>
        <a:p>
          <a:endParaRPr lang="en-IN"/>
        </a:p>
      </dgm:t>
    </dgm:pt>
    <dgm:pt modelId="{5FEA9127-95DB-4DD7-80A1-D0F93B05F01D}" type="pres">
      <dgm:prSet presAssocID="{2B578F2C-4B37-4CF5-A6C9-0E8815D7E4CF}" presName="aSpace" presStyleCnt="0"/>
      <dgm:spPr/>
    </dgm:pt>
    <dgm:pt modelId="{654EA67E-B3B0-48FD-9E90-336BED37BDBE}" type="pres">
      <dgm:prSet presAssocID="{401F9BE1-8469-4627-8EB7-CCD38170E814}" presName="compNode" presStyleCnt="0"/>
      <dgm:spPr/>
    </dgm:pt>
    <dgm:pt modelId="{AD01186D-B25F-44B8-9339-B834C53C5C40}" type="pres">
      <dgm:prSet presAssocID="{401F9BE1-8469-4627-8EB7-CCD38170E814}" presName="noGeometry" presStyleCnt="0"/>
      <dgm:spPr/>
    </dgm:pt>
    <dgm:pt modelId="{70E2D9D8-BDEE-479A-94F9-B49CBE88C4F3}" type="pres">
      <dgm:prSet presAssocID="{401F9BE1-8469-4627-8EB7-CCD38170E814}" presName="childTextVisible" presStyleLbl="bgAccFollowNode1" presStyleIdx="2" presStyleCnt="3" custScaleX="119898" custLinFactNeighborX="-7177">
        <dgm:presLayoutVars>
          <dgm:bulletEnabled val="1"/>
        </dgm:presLayoutVars>
      </dgm:prSet>
      <dgm:spPr/>
      <dgm:t>
        <a:bodyPr/>
        <a:lstStyle/>
        <a:p>
          <a:endParaRPr lang="en-IN"/>
        </a:p>
      </dgm:t>
    </dgm:pt>
    <dgm:pt modelId="{2E243F4C-4021-41D7-80E1-E4E7B6A706B8}" type="pres">
      <dgm:prSet presAssocID="{401F9BE1-8469-4627-8EB7-CCD38170E814}" presName="childTextHidden" presStyleLbl="bgAccFollowNode1" presStyleIdx="2" presStyleCnt="3"/>
      <dgm:spPr/>
      <dgm:t>
        <a:bodyPr/>
        <a:lstStyle/>
        <a:p>
          <a:endParaRPr lang="en-IN"/>
        </a:p>
      </dgm:t>
    </dgm:pt>
    <dgm:pt modelId="{BE602BDE-67F5-4582-AECA-A48900D01110}" type="pres">
      <dgm:prSet presAssocID="{401F9BE1-8469-4627-8EB7-CCD38170E814}" presName="parentText" presStyleLbl="node1" presStyleIdx="2" presStyleCnt="3" custLinFactNeighborX="-18270" custLinFactNeighborY="0">
        <dgm:presLayoutVars>
          <dgm:chMax val="1"/>
          <dgm:bulletEnabled val="1"/>
        </dgm:presLayoutVars>
      </dgm:prSet>
      <dgm:spPr/>
      <dgm:t>
        <a:bodyPr/>
        <a:lstStyle/>
        <a:p>
          <a:endParaRPr lang="en-IN"/>
        </a:p>
      </dgm:t>
    </dgm:pt>
  </dgm:ptLst>
  <dgm:cxnLst>
    <dgm:cxn modelId="{3C5A57FB-59A2-4271-A808-6A0359F98AA2}" type="presOf" srcId="{2B578F2C-4B37-4CF5-A6C9-0E8815D7E4CF}" destId="{04179D4A-3F59-4266-B4CE-CA84579CF35A}" srcOrd="0" destOrd="0" presId="urn:microsoft.com/office/officeart/2005/8/layout/hProcess6"/>
    <dgm:cxn modelId="{D6EC3742-516F-4CE8-B079-4DFE2F1F280F}" type="presOf" srcId="{CED92DB3-AA98-48A4-A531-13EEAF6465B9}" destId="{B7B41088-8E31-4F2B-A265-D7298C8CEEFD}" srcOrd="0" destOrd="0" presId="urn:microsoft.com/office/officeart/2005/8/layout/hProcess6"/>
    <dgm:cxn modelId="{C2329D54-0068-42A6-9209-4127DB058B2F}" srcId="{CED92DB3-AA98-48A4-A531-13EEAF6465B9}" destId="{AAEF0B17-CD13-4A06-85B6-3E1265018C33}" srcOrd="0" destOrd="0" parTransId="{D7B5192A-284F-4CFC-92FF-9A713B6FCA38}" sibTransId="{28D40FC4-3E3D-421E-810E-46D1296618C5}"/>
    <dgm:cxn modelId="{F7335B79-CBAD-41B3-ACFF-AE2AA3370A05}" type="presOf" srcId="{401F9BE1-8469-4627-8EB7-CCD38170E814}" destId="{BE602BDE-67F5-4582-AECA-A48900D01110}" srcOrd="0" destOrd="0" presId="urn:microsoft.com/office/officeart/2005/8/layout/hProcess6"/>
    <dgm:cxn modelId="{06CE41EC-B936-4476-9B85-2E2D9AE3C461}" type="presOf" srcId="{AAEF0B17-CD13-4A06-85B6-3E1265018C33}" destId="{76579233-486C-4FEC-AEA9-631A65C63C44}" srcOrd="1" destOrd="0" presId="urn:microsoft.com/office/officeart/2005/8/layout/hProcess6"/>
    <dgm:cxn modelId="{1BCA3F4B-5F25-4E31-BA41-8BCED02E2571}" srcId="{401F9BE1-8469-4627-8EB7-CCD38170E814}" destId="{45CF4E54-E981-4BB5-9EA8-CFBCE7AC9E7E}" srcOrd="0" destOrd="0" parTransId="{93AB690B-2AD8-46C7-AEE3-14430B977456}" sibTransId="{90F7828D-D323-4FA4-9E0C-2E5785DD232C}"/>
    <dgm:cxn modelId="{D89138A7-BB9B-4ECB-A25F-A76435ACEEB5}" type="presOf" srcId="{8E5AB6DC-A52E-46AB-8667-47314B8B6B15}" destId="{4BF7785D-8421-4C6C-BA88-00DE29E642E9}" srcOrd="0" destOrd="0" presId="urn:microsoft.com/office/officeart/2005/8/layout/hProcess6"/>
    <dgm:cxn modelId="{51506D39-6AD8-412E-B730-F28F237078D3}" type="presOf" srcId="{AAEF0B17-CD13-4A06-85B6-3E1265018C33}" destId="{122D2C35-9E45-46D3-B89A-5746FA043E26}" srcOrd="0" destOrd="0" presId="urn:microsoft.com/office/officeart/2005/8/layout/hProcess6"/>
    <dgm:cxn modelId="{0632CB9A-0A59-46A6-8D65-4FEC9D729E7D}" srcId="{0F1A1D2A-BDD3-4EEF-8B53-B2C73B145D59}" destId="{CED92DB3-AA98-48A4-A531-13EEAF6465B9}" srcOrd="0" destOrd="0" parTransId="{D952B5B3-93DB-49C8-BED0-89719D901620}" sibTransId="{3CC44C15-B287-41BC-BECD-2B88D2513CB7}"/>
    <dgm:cxn modelId="{4C9573E9-1588-4F9B-9421-E672D3CD934F}" srcId="{2B578F2C-4B37-4CF5-A6C9-0E8815D7E4CF}" destId="{8E5AB6DC-A52E-46AB-8667-47314B8B6B15}" srcOrd="0" destOrd="0" parTransId="{55637946-825D-4C8B-9398-258530DA46D6}" sibTransId="{49DA79C1-B01F-41BA-9FF4-ACDDCAAC3153}"/>
    <dgm:cxn modelId="{70E57D87-AD79-4D19-8604-4FAE596E7412}" type="presOf" srcId="{45CF4E54-E981-4BB5-9EA8-CFBCE7AC9E7E}" destId="{2E243F4C-4021-41D7-80E1-E4E7B6A706B8}" srcOrd="1" destOrd="0" presId="urn:microsoft.com/office/officeart/2005/8/layout/hProcess6"/>
    <dgm:cxn modelId="{6DC93855-19DA-47BF-B90E-B08DA96C33E1}" srcId="{0F1A1D2A-BDD3-4EEF-8B53-B2C73B145D59}" destId="{2B578F2C-4B37-4CF5-A6C9-0E8815D7E4CF}" srcOrd="1" destOrd="0" parTransId="{DDFDB43D-7F5B-4195-8D17-A59A09B40B71}" sibTransId="{3F8A67D8-3877-4EA8-9051-7D0A144B2964}"/>
    <dgm:cxn modelId="{81F03D0F-57D1-43D1-ABE6-7083981F1F50}" type="presOf" srcId="{8E5AB6DC-A52E-46AB-8667-47314B8B6B15}" destId="{BC9CB079-1744-4CD0-807A-27C0CC175CB5}" srcOrd="1" destOrd="0" presId="urn:microsoft.com/office/officeart/2005/8/layout/hProcess6"/>
    <dgm:cxn modelId="{C69030ED-AE21-4766-8E95-B086ADC56C64}" type="presOf" srcId="{45CF4E54-E981-4BB5-9EA8-CFBCE7AC9E7E}" destId="{70E2D9D8-BDEE-479A-94F9-B49CBE88C4F3}" srcOrd="0" destOrd="0" presId="urn:microsoft.com/office/officeart/2005/8/layout/hProcess6"/>
    <dgm:cxn modelId="{D519F065-0241-40A8-9727-F7B2B407B986}" type="presOf" srcId="{0F1A1D2A-BDD3-4EEF-8B53-B2C73B145D59}" destId="{37C070CD-3E6C-4BF1-A91C-44875059FBAA}" srcOrd="0" destOrd="0" presId="urn:microsoft.com/office/officeart/2005/8/layout/hProcess6"/>
    <dgm:cxn modelId="{25769A56-EFCB-4FBB-B0ED-AA69CF754310}" srcId="{0F1A1D2A-BDD3-4EEF-8B53-B2C73B145D59}" destId="{401F9BE1-8469-4627-8EB7-CCD38170E814}" srcOrd="2" destOrd="0" parTransId="{DEA2A11D-2AB7-4879-9C96-0A839298B81D}" sibTransId="{CD60306D-2F02-4610-9231-6A56DCD700E2}"/>
    <dgm:cxn modelId="{28196EC7-C5A1-4548-B56F-BD6C63AD6302}" type="presParOf" srcId="{37C070CD-3E6C-4BF1-A91C-44875059FBAA}" destId="{97FC4E75-8E2E-4912-96BA-25E57A2858B0}" srcOrd="0" destOrd="0" presId="urn:microsoft.com/office/officeart/2005/8/layout/hProcess6"/>
    <dgm:cxn modelId="{4A255513-91E7-4A44-B845-C7FA50F51ADD}" type="presParOf" srcId="{97FC4E75-8E2E-4912-96BA-25E57A2858B0}" destId="{65800849-34F6-4FEB-816B-483FBB42C6A6}" srcOrd="0" destOrd="0" presId="urn:microsoft.com/office/officeart/2005/8/layout/hProcess6"/>
    <dgm:cxn modelId="{BDDF9EDC-642A-41F1-BB64-2B1E5B88C83A}" type="presParOf" srcId="{97FC4E75-8E2E-4912-96BA-25E57A2858B0}" destId="{122D2C35-9E45-46D3-B89A-5746FA043E26}" srcOrd="1" destOrd="0" presId="urn:microsoft.com/office/officeart/2005/8/layout/hProcess6"/>
    <dgm:cxn modelId="{9EFB976B-52AE-4055-89D1-487B0473957C}" type="presParOf" srcId="{97FC4E75-8E2E-4912-96BA-25E57A2858B0}" destId="{76579233-486C-4FEC-AEA9-631A65C63C44}" srcOrd="2" destOrd="0" presId="urn:microsoft.com/office/officeart/2005/8/layout/hProcess6"/>
    <dgm:cxn modelId="{45ABECA3-1B11-4A29-A3D8-A58E4FDCD4AE}" type="presParOf" srcId="{97FC4E75-8E2E-4912-96BA-25E57A2858B0}" destId="{B7B41088-8E31-4F2B-A265-D7298C8CEEFD}" srcOrd="3" destOrd="0" presId="urn:microsoft.com/office/officeart/2005/8/layout/hProcess6"/>
    <dgm:cxn modelId="{D617EB8E-B956-4524-89A4-1AF5D7924830}" type="presParOf" srcId="{37C070CD-3E6C-4BF1-A91C-44875059FBAA}" destId="{88D7749D-A025-4A57-840A-FBB109879AF3}" srcOrd="1" destOrd="0" presId="urn:microsoft.com/office/officeart/2005/8/layout/hProcess6"/>
    <dgm:cxn modelId="{FAD3A915-A8F0-4642-8443-A43A5BBC4CC2}" type="presParOf" srcId="{37C070CD-3E6C-4BF1-A91C-44875059FBAA}" destId="{F698E655-53B6-41BB-9C38-AB8C91B7ACCC}" srcOrd="2" destOrd="0" presId="urn:microsoft.com/office/officeart/2005/8/layout/hProcess6"/>
    <dgm:cxn modelId="{FB57F2B0-F9ED-4055-9BF0-A5F5106FBCB3}" type="presParOf" srcId="{F698E655-53B6-41BB-9C38-AB8C91B7ACCC}" destId="{6B20EC80-14DF-4E02-B18C-1473A4EC4FC3}" srcOrd="0" destOrd="0" presId="urn:microsoft.com/office/officeart/2005/8/layout/hProcess6"/>
    <dgm:cxn modelId="{35EB8ABB-E10C-496A-BAD3-1596AAF12180}" type="presParOf" srcId="{F698E655-53B6-41BB-9C38-AB8C91B7ACCC}" destId="{4BF7785D-8421-4C6C-BA88-00DE29E642E9}" srcOrd="1" destOrd="0" presId="urn:microsoft.com/office/officeart/2005/8/layout/hProcess6"/>
    <dgm:cxn modelId="{5B7A0C3B-A7AC-4ED7-BA54-49870FE56342}" type="presParOf" srcId="{F698E655-53B6-41BB-9C38-AB8C91B7ACCC}" destId="{BC9CB079-1744-4CD0-807A-27C0CC175CB5}" srcOrd="2" destOrd="0" presId="urn:microsoft.com/office/officeart/2005/8/layout/hProcess6"/>
    <dgm:cxn modelId="{A3C102F3-5899-4AD0-A035-1468407DA34E}" type="presParOf" srcId="{F698E655-53B6-41BB-9C38-AB8C91B7ACCC}" destId="{04179D4A-3F59-4266-B4CE-CA84579CF35A}" srcOrd="3" destOrd="0" presId="urn:microsoft.com/office/officeart/2005/8/layout/hProcess6"/>
    <dgm:cxn modelId="{A583CB0F-4D9C-489D-A582-2A30978EFD9A}" type="presParOf" srcId="{37C070CD-3E6C-4BF1-A91C-44875059FBAA}" destId="{5FEA9127-95DB-4DD7-80A1-D0F93B05F01D}" srcOrd="3" destOrd="0" presId="urn:microsoft.com/office/officeart/2005/8/layout/hProcess6"/>
    <dgm:cxn modelId="{483D6843-408E-4AB0-BBCF-833CE87042B9}" type="presParOf" srcId="{37C070CD-3E6C-4BF1-A91C-44875059FBAA}" destId="{654EA67E-B3B0-48FD-9E90-336BED37BDBE}" srcOrd="4" destOrd="0" presId="urn:microsoft.com/office/officeart/2005/8/layout/hProcess6"/>
    <dgm:cxn modelId="{1F384546-0EC3-4727-B078-24531F893670}" type="presParOf" srcId="{654EA67E-B3B0-48FD-9E90-336BED37BDBE}" destId="{AD01186D-B25F-44B8-9339-B834C53C5C40}" srcOrd="0" destOrd="0" presId="urn:microsoft.com/office/officeart/2005/8/layout/hProcess6"/>
    <dgm:cxn modelId="{F056AE53-4720-4140-8B07-6554FB09ACA6}" type="presParOf" srcId="{654EA67E-B3B0-48FD-9E90-336BED37BDBE}" destId="{70E2D9D8-BDEE-479A-94F9-B49CBE88C4F3}" srcOrd="1" destOrd="0" presId="urn:microsoft.com/office/officeart/2005/8/layout/hProcess6"/>
    <dgm:cxn modelId="{77F04AB5-BD80-4CC3-98F3-516E7A4D039C}" type="presParOf" srcId="{654EA67E-B3B0-48FD-9E90-336BED37BDBE}" destId="{2E243F4C-4021-41D7-80E1-E4E7B6A706B8}" srcOrd="2" destOrd="0" presId="urn:microsoft.com/office/officeart/2005/8/layout/hProcess6"/>
    <dgm:cxn modelId="{0D8F907A-0533-4540-BF12-2C8362C185AB}" type="presParOf" srcId="{654EA67E-B3B0-48FD-9E90-336BED37BDBE}" destId="{BE602BDE-67F5-4582-AECA-A48900D01110}" srcOrd="3" destOrd="0" presId="urn:microsoft.com/office/officeart/2005/8/layout/hProcess6"/>
  </dgm:cxnLst>
  <dgm:bg/>
  <dgm:whole/>
  <dgm:extLst>
    <a:ext uri="http://schemas.microsoft.com/office/drawing/2008/diagram">
      <dsp:dataModelExt xmlns:dsp="http://schemas.microsoft.com/office/drawing/2008/diagram" relId="rId1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50BF92-84CF-43A0-893A-B289E930B877}" type="doc">
      <dgm:prSet loTypeId="urn:microsoft.com/office/officeart/2005/8/layout/hProcess3" loCatId="process" qsTypeId="urn:microsoft.com/office/officeart/2005/8/quickstyle/simple3" qsCatId="simple" csTypeId="urn:microsoft.com/office/officeart/2005/8/colors/accent1_2#3" csCatId="accent1" phldr="1"/>
      <dgm:spPr/>
      <dgm:t>
        <a:bodyPr/>
        <a:lstStyle/>
        <a:p>
          <a:endParaRPr lang="en-US"/>
        </a:p>
      </dgm:t>
    </dgm:pt>
    <dgm:pt modelId="{BFF9C402-6553-4316-8AFB-6D769304D551}">
      <dgm:prSet phldrT="[Text]"/>
      <dgm:spPr/>
      <dgm:t>
        <a:bodyPr/>
        <a:lstStyle/>
        <a:p>
          <a:r>
            <a:rPr lang="en-US"/>
            <a:t>Scrum 1995</a:t>
          </a:r>
        </a:p>
      </dgm:t>
    </dgm:pt>
    <dgm:pt modelId="{DA58BFD4-7AF9-4D6F-9DFD-B6FCD10830EF}" type="parTrans" cxnId="{1F0A206F-FFA3-4F44-89BB-EE4CDB6E055D}">
      <dgm:prSet/>
      <dgm:spPr/>
      <dgm:t>
        <a:bodyPr/>
        <a:lstStyle/>
        <a:p>
          <a:endParaRPr lang="en-US"/>
        </a:p>
      </dgm:t>
    </dgm:pt>
    <dgm:pt modelId="{D789D958-8EE8-4C8D-AC46-AFAD7F5A1CA5}" type="sibTrans" cxnId="{1F0A206F-FFA3-4F44-89BB-EE4CDB6E055D}">
      <dgm:prSet/>
      <dgm:spPr/>
      <dgm:t>
        <a:bodyPr/>
        <a:lstStyle/>
        <a:p>
          <a:endParaRPr lang="en-US"/>
        </a:p>
      </dgm:t>
    </dgm:pt>
    <dgm:pt modelId="{A3D1AF85-3464-4A86-BA0C-229B3F50A390}">
      <dgm:prSet phldrT="[Text]"/>
      <dgm:spPr/>
      <dgm:t>
        <a:bodyPr/>
        <a:lstStyle/>
        <a:p>
          <a:r>
            <a:rPr lang="en-US"/>
            <a:t>Dynamic Systems Development Method 1995</a:t>
          </a:r>
        </a:p>
      </dgm:t>
    </dgm:pt>
    <dgm:pt modelId="{35632CCA-9045-4C1F-B866-347FA6EA2743}" type="parTrans" cxnId="{29B00E1F-1356-44B9-B18A-54435CD26967}">
      <dgm:prSet/>
      <dgm:spPr/>
      <dgm:t>
        <a:bodyPr/>
        <a:lstStyle/>
        <a:p>
          <a:endParaRPr lang="en-US"/>
        </a:p>
      </dgm:t>
    </dgm:pt>
    <dgm:pt modelId="{BD908286-390E-46E4-B2F6-3AEC2F6D2960}" type="sibTrans" cxnId="{29B00E1F-1356-44B9-B18A-54435CD26967}">
      <dgm:prSet/>
      <dgm:spPr/>
      <dgm:t>
        <a:bodyPr/>
        <a:lstStyle/>
        <a:p>
          <a:endParaRPr lang="en-US"/>
        </a:p>
      </dgm:t>
    </dgm:pt>
    <dgm:pt modelId="{06C66749-7F30-4F33-86A2-89CA1B5093A7}">
      <dgm:prSet phldrT="[Text]"/>
      <dgm:spPr/>
      <dgm:t>
        <a:bodyPr/>
        <a:lstStyle/>
        <a:p>
          <a:r>
            <a:rPr lang="en-US"/>
            <a:t>Feature Driven Development 1997</a:t>
          </a:r>
        </a:p>
      </dgm:t>
    </dgm:pt>
    <dgm:pt modelId="{0BE01E0E-2311-45DA-A66B-D5DE336CD7C7}" type="parTrans" cxnId="{391ACD42-8347-4CD5-BB78-66458FF616E1}">
      <dgm:prSet/>
      <dgm:spPr/>
      <dgm:t>
        <a:bodyPr/>
        <a:lstStyle/>
        <a:p>
          <a:endParaRPr lang="en-US"/>
        </a:p>
      </dgm:t>
    </dgm:pt>
    <dgm:pt modelId="{11C50A66-4F1D-4B34-936A-051979B73410}" type="sibTrans" cxnId="{391ACD42-8347-4CD5-BB78-66458FF616E1}">
      <dgm:prSet/>
      <dgm:spPr/>
      <dgm:t>
        <a:bodyPr/>
        <a:lstStyle/>
        <a:p>
          <a:endParaRPr lang="en-US"/>
        </a:p>
      </dgm:t>
    </dgm:pt>
    <dgm:pt modelId="{DF6D914C-9E0B-4140-B82F-2B476E6ED42A}">
      <dgm:prSet phldrT="[Text]"/>
      <dgm:spPr/>
      <dgm:t>
        <a:bodyPr/>
        <a:lstStyle/>
        <a:p>
          <a:r>
            <a:rPr lang="en-US"/>
            <a:t>Adaptive Software Development 2000</a:t>
          </a:r>
        </a:p>
      </dgm:t>
    </dgm:pt>
    <dgm:pt modelId="{1F1E90FC-86C3-4841-AB2C-DE2E142B15D1}" type="parTrans" cxnId="{1BC55151-85C2-4D5B-AB02-55E0DEA4E93F}">
      <dgm:prSet/>
      <dgm:spPr/>
      <dgm:t>
        <a:bodyPr/>
        <a:lstStyle/>
        <a:p>
          <a:endParaRPr lang="en-US"/>
        </a:p>
      </dgm:t>
    </dgm:pt>
    <dgm:pt modelId="{6F12BEC7-C42E-42AE-89E5-1B072F050B25}" type="sibTrans" cxnId="{1BC55151-85C2-4D5B-AB02-55E0DEA4E93F}">
      <dgm:prSet/>
      <dgm:spPr/>
      <dgm:t>
        <a:bodyPr/>
        <a:lstStyle/>
        <a:p>
          <a:endParaRPr lang="en-US"/>
        </a:p>
      </dgm:t>
    </dgm:pt>
    <dgm:pt modelId="{76C48C0D-01F1-4CBF-B358-49CC2DD78A6B}">
      <dgm:prSet phldrT="[Text]"/>
      <dgm:spPr/>
      <dgm:t>
        <a:bodyPr/>
        <a:lstStyle/>
        <a:p>
          <a:r>
            <a:rPr lang="en-US"/>
            <a:t>Crystal 1988</a:t>
          </a:r>
        </a:p>
      </dgm:t>
    </dgm:pt>
    <dgm:pt modelId="{C4C37AD7-708A-4861-BF5D-0924F349EFD2}" type="parTrans" cxnId="{9EDB033D-98AF-4CEA-97A1-18FBCDC287A0}">
      <dgm:prSet/>
      <dgm:spPr/>
      <dgm:t>
        <a:bodyPr/>
        <a:lstStyle/>
        <a:p>
          <a:endParaRPr lang="en-US"/>
        </a:p>
      </dgm:t>
    </dgm:pt>
    <dgm:pt modelId="{D148C464-B64C-46DA-845A-C245C3C736AD}" type="sibTrans" cxnId="{9EDB033D-98AF-4CEA-97A1-18FBCDC287A0}">
      <dgm:prSet/>
      <dgm:spPr/>
      <dgm:t>
        <a:bodyPr/>
        <a:lstStyle/>
        <a:p>
          <a:endParaRPr lang="en-US"/>
        </a:p>
      </dgm:t>
    </dgm:pt>
    <dgm:pt modelId="{D4C926D3-6180-4A6E-BD99-81DF95FEDEB3}">
      <dgm:prSet phldrT="[Text]"/>
      <dgm:spPr/>
      <dgm:t>
        <a:bodyPr/>
        <a:lstStyle/>
        <a:p>
          <a:r>
            <a:rPr lang="en-US"/>
            <a:t>Extreme Programming 1996</a:t>
          </a:r>
        </a:p>
      </dgm:t>
    </dgm:pt>
    <dgm:pt modelId="{FB152F05-EB41-4CF7-B281-61274506204C}" type="parTrans" cxnId="{FD62E470-EAE1-4FF6-9668-868CA0CAB7DD}">
      <dgm:prSet/>
      <dgm:spPr/>
      <dgm:t>
        <a:bodyPr/>
        <a:lstStyle/>
        <a:p>
          <a:endParaRPr lang="en-US"/>
        </a:p>
      </dgm:t>
    </dgm:pt>
    <dgm:pt modelId="{28E0AEFD-3F04-4F52-BF19-5CAC5B302C9C}" type="sibTrans" cxnId="{FD62E470-EAE1-4FF6-9668-868CA0CAB7DD}">
      <dgm:prSet/>
      <dgm:spPr/>
      <dgm:t>
        <a:bodyPr/>
        <a:lstStyle/>
        <a:p>
          <a:endParaRPr lang="en-US"/>
        </a:p>
      </dgm:t>
    </dgm:pt>
    <dgm:pt modelId="{FFC98484-07D8-4057-9A0A-0DEF0F68B102}" type="pres">
      <dgm:prSet presAssocID="{FB50BF92-84CF-43A0-893A-B289E930B877}" presName="Name0" presStyleCnt="0">
        <dgm:presLayoutVars>
          <dgm:dir/>
          <dgm:animLvl val="lvl"/>
          <dgm:resizeHandles val="exact"/>
        </dgm:presLayoutVars>
      </dgm:prSet>
      <dgm:spPr/>
      <dgm:t>
        <a:bodyPr/>
        <a:lstStyle/>
        <a:p>
          <a:endParaRPr lang="en-IN"/>
        </a:p>
      </dgm:t>
    </dgm:pt>
    <dgm:pt modelId="{FB0F76DF-0046-4F53-927D-53F0999C9451}" type="pres">
      <dgm:prSet presAssocID="{FB50BF92-84CF-43A0-893A-B289E930B877}" presName="dummy" presStyleCnt="0"/>
      <dgm:spPr/>
      <dgm:t>
        <a:bodyPr/>
        <a:lstStyle/>
        <a:p>
          <a:endParaRPr lang="en-IN"/>
        </a:p>
      </dgm:t>
    </dgm:pt>
    <dgm:pt modelId="{534E8D04-6D16-4D4F-9F40-26D0BDDDA9C0}" type="pres">
      <dgm:prSet presAssocID="{FB50BF92-84CF-43A0-893A-B289E930B877}" presName="linH" presStyleCnt="0"/>
      <dgm:spPr/>
      <dgm:t>
        <a:bodyPr/>
        <a:lstStyle/>
        <a:p>
          <a:endParaRPr lang="en-IN"/>
        </a:p>
      </dgm:t>
    </dgm:pt>
    <dgm:pt modelId="{EE86E647-1C2B-40C4-9329-62FD092122E0}" type="pres">
      <dgm:prSet presAssocID="{FB50BF92-84CF-43A0-893A-B289E930B877}" presName="padding1" presStyleCnt="0"/>
      <dgm:spPr/>
      <dgm:t>
        <a:bodyPr/>
        <a:lstStyle/>
        <a:p>
          <a:endParaRPr lang="en-IN"/>
        </a:p>
      </dgm:t>
    </dgm:pt>
    <dgm:pt modelId="{2F51B517-F93D-40AA-8BCA-D1DDA7C01826}" type="pres">
      <dgm:prSet presAssocID="{76C48C0D-01F1-4CBF-B358-49CC2DD78A6B}" presName="linV" presStyleCnt="0"/>
      <dgm:spPr/>
      <dgm:t>
        <a:bodyPr/>
        <a:lstStyle/>
        <a:p>
          <a:endParaRPr lang="en-IN"/>
        </a:p>
      </dgm:t>
    </dgm:pt>
    <dgm:pt modelId="{3FCCA88D-417D-4B2B-8210-0B5617A02F03}" type="pres">
      <dgm:prSet presAssocID="{76C48C0D-01F1-4CBF-B358-49CC2DD78A6B}" presName="spVertical1" presStyleCnt="0"/>
      <dgm:spPr/>
      <dgm:t>
        <a:bodyPr/>
        <a:lstStyle/>
        <a:p>
          <a:endParaRPr lang="en-IN"/>
        </a:p>
      </dgm:t>
    </dgm:pt>
    <dgm:pt modelId="{22D282AB-8E08-4D3A-864B-26E2180F19F1}" type="pres">
      <dgm:prSet presAssocID="{76C48C0D-01F1-4CBF-B358-49CC2DD78A6B}" presName="parTx" presStyleLbl="revTx" presStyleIdx="0" presStyleCnt="6" custLinFactNeighborX="-43865" custLinFactNeighborY="-2708">
        <dgm:presLayoutVars>
          <dgm:chMax val="0"/>
          <dgm:chPref val="0"/>
          <dgm:bulletEnabled val="1"/>
        </dgm:presLayoutVars>
      </dgm:prSet>
      <dgm:spPr/>
      <dgm:t>
        <a:bodyPr/>
        <a:lstStyle/>
        <a:p>
          <a:endParaRPr lang="en-IN"/>
        </a:p>
      </dgm:t>
    </dgm:pt>
    <dgm:pt modelId="{DEFEAB9C-EBDC-4430-ADF8-E8DA46A6587C}" type="pres">
      <dgm:prSet presAssocID="{76C48C0D-01F1-4CBF-B358-49CC2DD78A6B}" presName="spVertical2" presStyleCnt="0"/>
      <dgm:spPr/>
      <dgm:t>
        <a:bodyPr/>
        <a:lstStyle/>
        <a:p>
          <a:endParaRPr lang="en-IN"/>
        </a:p>
      </dgm:t>
    </dgm:pt>
    <dgm:pt modelId="{B8345ECE-2494-4B6B-877F-EAE71FDDAB15}" type="pres">
      <dgm:prSet presAssocID="{76C48C0D-01F1-4CBF-B358-49CC2DD78A6B}" presName="spVertical3" presStyleCnt="0"/>
      <dgm:spPr/>
      <dgm:t>
        <a:bodyPr/>
        <a:lstStyle/>
        <a:p>
          <a:endParaRPr lang="en-IN"/>
        </a:p>
      </dgm:t>
    </dgm:pt>
    <dgm:pt modelId="{EDBBE333-132D-4440-8D65-C706E9279B2F}" type="pres">
      <dgm:prSet presAssocID="{D148C464-B64C-46DA-845A-C245C3C736AD}" presName="space" presStyleCnt="0"/>
      <dgm:spPr/>
      <dgm:t>
        <a:bodyPr/>
        <a:lstStyle/>
        <a:p>
          <a:endParaRPr lang="en-IN"/>
        </a:p>
      </dgm:t>
    </dgm:pt>
    <dgm:pt modelId="{66E37274-3523-49DC-BF87-1DC1A2078634}" type="pres">
      <dgm:prSet presAssocID="{BFF9C402-6553-4316-8AFB-6D769304D551}" presName="linV" presStyleCnt="0"/>
      <dgm:spPr/>
      <dgm:t>
        <a:bodyPr/>
        <a:lstStyle/>
        <a:p>
          <a:endParaRPr lang="en-IN"/>
        </a:p>
      </dgm:t>
    </dgm:pt>
    <dgm:pt modelId="{E322726A-5396-440F-92AD-54FEFFCFA772}" type="pres">
      <dgm:prSet presAssocID="{BFF9C402-6553-4316-8AFB-6D769304D551}" presName="spVertical1" presStyleCnt="0"/>
      <dgm:spPr/>
      <dgm:t>
        <a:bodyPr/>
        <a:lstStyle/>
        <a:p>
          <a:endParaRPr lang="en-IN"/>
        </a:p>
      </dgm:t>
    </dgm:pt>
    <dgm:pt modelId="{8C610539-ECB6-4AA0-A629-65DD217DF15F}" type="pres">
      <dgm:prSet presAssocID="{BFF9C402-6553-4316-8AFB-6D769304D551}" presName="parTx" presStyleLbl="revTx" presStyleIdx="1" presStyleCnt="6" custLinFactNeighborX="-32545" custLinFactNeighborY="-5416">
        <dgm:presLayoutVars>
          <dgm:chMax val="0"/>
          <dgm:chPref val="0"/>
          <dgm:bulletEnabled val="1"/>
        </dgm:presLayoutVars>
      </dgm:prSet>
      <dgm:spPr/>
      <dgm:t>
        <a:bodyPr/>
        <a:lstStyle/>
        <a:p>
          <a:endParaRPr lang="en-IN"/>
        </a:p>
      </dgm:t>
    </dgm:pt>
    <dgm:pt modelId="{BDE6C607-6553-418F-849C-F27EB44120C5}" type="pres">
      <dgm:prSet presAssocID="{BFF9C402-6553-4316-8AFB-6D769304D551}" presName="spVertical2" presStyleCnt="0"/>
      <dgm:spPr/>
      <dgm:t>
        <a:bodyPr/>
        <a:lstStyle/>
        <a:p>
          <a:endParaRPr lang="en-IN"/>
        </a:p>
      </dgm:t>
    </dgm:pt>
    <dgm:pt modelId="{728E9B37-62F6-44C8-BAFD-474A240DA399}" type="pres">
      <dgm:prSet presAssocID="{BFF9C402-6553-4316-8AFB-6D769304D551}" presName="spVertical3" presStyleCnt="0"/>
      <dgm:spPr/>
      <dgm:t>
        <a:bodyPr/>
        <a:lstStyle/>
        <a:p>
          <a:endParaRPr lang="en-IN"/>
        </a:p>
      </dgm:t>
    </dgm:pt>
    <dgm:pt modelId="{FE968E41-8FC7-4E0B-BA04-2B6E39891B79}" type="pres">
      <dgm:prSet presAssocID="{D789D958-8EE8-4C8D-AC46-AFAD7F5A1CA5}" presName="space" presStyleCnt="0"/>
      <dgm:spPr/>
      <dgm:t>
        <a:bodyPr/>
        <a:lstStyle/>
        <a:p>
          <a:endParaRPr lang="en-IN"/>
        </a:p>
      </dgm:t>
    </dgm:pt>
    <dgm:pt modelId="{B45D3DC3-3FD7-4FB7-8C61-689CCE2FD07B}" type="pres">
      <dgm:prSet presAssocID="{A3D1AF85-3464-4A86-BA0C-229B3F50A390}" presName="linV" presStyleCnt="0"/>
      <dgm:spPr/>
      <dgm:t>
        <a:bodyPr/>
        <a:lstStyle/>
        <a:p>
          <a:endParaRPr lang="en-IN"/>
        </a:p>
      </dgm:t>
    </dgm:pt>
    <dgm:pt modelId="{ED25E99D-1DD4-4089-AB0D-7D1CF0ED0E7A}" type="pres">
      <dgm:prSet presAssocID="{A3D1AF85-3464-4A86-BA0C-229B3F50A390}" presName="spVertical1" presStyleCnt="0"/>
      <dgm:spPr/>
      <dgm:t>
        <a:bodyPr/>
        <a:lstStyle/>
        <a:p>
          <a:endParaRPr lang="en-IN"/>
        </a:p>
      </dgm:t>
    </dgm:pt>
    <dgm:pt modelId="{F019414B-0967-47BE-8B23-EF435458F55D}" type="pres">
      <dgm:prSet presAssocID="{A3D1AF85-3464-4A86-BA0C-229B3F50A390}" presName="parTx" presStyleLbl="revTx" presStyleIdx="2" presStyleCnt="6" custLinFactNeighborX="-24055">
        <dgm:presLayoutVars>
          <dgm:chMax val="0"/>
          <dgm:chPref val="0"/>
          <dgm:bulletEnabled val="1"/>
        </dgm:presLayoutVars>
      </dgm:prSet>
      <dgm:spPr/>
      <dgm:t>
        <a:bodyPr/>
        <a:lstStyle/>
        <a:p>
          <a:endParaRPr lang="en-IN"/>
        </a:p>
      </dgm:t>
    </dgm:pt>
    <dgm:pt modelId="{3C68D9FE-7E65-4E9B-B1A7-50F9D5E07EA3}" type="pres">
      <dgm:prSet presAssocID="{A3D1AF85-3464-4A86-BA0C-229B3F50A390}" presName="spVertical2" presStyleCnt="0"/>
      <dgm:spPr/>
      <dgm:t>
        <a:bodyPr/>
        <a:lstStyle/>
        <a:p>
          <a:endParaRPr lang="en-IN"/>
        </a:p>
      </dgm:t>
    </dgm:pt>
    <dgm:pt modelId="{D6967DAC-2188-4FDE-B83B-E40E98BE271D}" type="pres">
      <dgm:prSet presAssocID="{A3D1AF85-3464-4A86-BA0C-229B3F50A390}" presName="spVertical3" presStyleCnt="0"/>
      <dgm:spPr/>
      <dgm:t>
        <a:bodyPr/>
        <a:lstStyle/>
        <a:p>
          <a:endParaRPr lang="en-IN"/>
        </a:p>
      </dgm:t>
    </dgm:pt>
    <dgm:pt modelId="{CD34786A-8747-4CEF-B815-5917D2C2685D}" type="pres">
      <dgm:prSet presAssocID="{BD908286-390E-46E4-B2F6-3AEC2F6D2960}" presName="space" presStyleCnt="0"/>
      <dgm:spPr/>
      <dgm:t>
        <a:bodyPr/>
        <a:lstStyle/>
        <a:p>
          <a:endParaRPr lang="en-IN"/>
        </a:p>
      </dgm:t>
    </dgm:pt>
    <dgm:pt modelId="{AC8EA1E9-F0AE-48B7-AD21-B88358D6C026}" type="pres">
      <dgm:prSet presAssocID="{D4C926D3-6180-4A6E-BD99-81DF95FEDEB3}" presName="linV" presStyleCnt="0"/>
      <dgm:spPr/>
      <dgm:t>
        <a:bodyPr/>
        <a:lstStyle/>
        <a:p>
          <a:endParaRPr lang="en-IN"/>
        </a:p>
      </dgm:t>
    </dgm:pt>
    <dgm:pt modelId="{3B512739-A07F-4D17-8C83-B276C55F93C0}" type="pres">
      <dgm:prSet presAssocID="{D4C926D3-6180-4A6E-BD99-81DF95FEDEB3}" presName="spVertical1" presStyleCnt="0"/>
      <dgm:spPr/>
      <dgm:t>
        <a:bodyPr/>
        <a:lstStyle/>
        <a:p>
          <a:endParaRPr lang="en-IN"/>
        </a:p>
      </dgm:t>
    </dgm:pt>
    <dgm:pt modelId="{FE5B46F7-9363-461B-ADE5-820AACE2043D}" type="pres">
      <dgm:prSet presAssocID="{D4C926D3-6180-4A6E-BD99-81DF95FEDEB3}" presName="parTx" presStyleLbl="revTx" presStyleIdx="3" presStyleCnt="6" custLinFactNeighborX="-24055" custLinFactNeighborY="5416">
        <dgm:presLayoutVars>
          <dgm:chMax val="0"/>
          <dgm:chPref val="0"/>
          <dgm:bulletEnabled val="1"/>
        </dgm:presLayoutVars>
      </dgm:prSet>
      <dgm:spPr/>
      <dgm:t>
        <a:bodyPr/>
        <a:lstStyle/>
        <a:p>
          <a:endParaRPr lang="en-IN"/>
        </a:p>
      </dgm:t>
    </dgm:pt>
    <dgm:pt modelId="{9301B05F-C6B5-4395-BE9D-35EC82780B11}" type="pres">
      <dgm:prSet presAssocID="{D4C926D3-6180-4A6E-BD99-81DF95FEDEB3}" presName="spVertical2" presStyleCnt="0"/>
      <dgm:spPr/>
      <dgm:t>
        <a:bodyPr/>
        <a:lstStyle/>
        <a:p>
          <a:endParaRPr lang="en-IN"/>
        </a:p>
      </dgm:t>
    </dgm:pt>
    <dgm:pt modelId="{1620B229-BD0A-45E9-A65D-8467EF03AC58}" type="pres">
      <dgm:prSet presAssocID="{D4C926D3-6180-4A6E-BD99-81DF95FEDEB3}" presName="spVertical3" presStyleCnt="0"/>
      <dgm:spPr/>
      <dgm:t>
        <a:bodyPr/>
        <a:lstStyle/>
        <a:p>
          <a:endParaRPr lang="en-IN"/>
        </a:p>
      </dgm:t>
    </dgm:pt>
    <dgm:pt modelId="{ACCB88CF-B3AA-425C-BB57-38CDE780068D}" type="pres">
      <dgm:prSet presAssocID="{28E0AEFD-3F04-4F52-BF19-5CAC5B302C9C}" presName="space" presStyleCnt="0"/>
      <dgm:spPr/>
      <dgm:t>
        <a:bodyPr/>
        <a:lstStyle/>
        <a:p>
          <a:endParaRPr lang="en-IN"/>
        </a:p>
      </dgm:t>
    </dgm:pt>
    <dgm:pt modelId="{AE969DAD-FD5D-4417-B80B-D7F87D635CB1}" type="pres">
      <dgm:prSet presAssocID="{06C66749-7F30-4F33-86A2-89CA1B5093A7}" presName="linV" presStyleCnt="0"/>
      <dgm:spPr/>
      <dgm:t>
        <a:bodyPr/>
        <a:lstStyle/>
        <a:p>
          <a:endParaRPr lang="en-IN"/>
        </a:p>
      </dgm:t>
    </dgm:pt>
    <dgm:pt modelId="{BEB4F243-DF25-4853-B0DF-979FF2E743F8}" type="pres">
      <dgm:prSet presAssocID="{06C66749-7F30-4F33-86A2-89CA1B5093A7}" presName="spVertical1" presStyleCnt="0"/>
      <dgm:spPr/>
      <dgm:t>
        <a:bodyPr/>
        <a:lstStyle/>
        <a:p>
          <a:endParaRPr lang="en-IN"/>
        </a:p>
      </dgm:t>
    </dgm:pt>
    <dgm:pt modelId="{A1C4342F-52B5-4D6C-A624-87E57C3040B7}" type="pres">
      <dgm:prSet presAssocID="{06C66749-7F30-4F33-86A2-89CA1B5093A7}" presName="parTx" presStyleLbl="revTx" presStyleIdx="4" presStyleCnt="6" custLinFactNeighborX="-21225" custLinFactNeighborY="2708">
        <dgm:presLayoutVars>
          <dgm:chMax val="0"/>
          <dgm:chPref val="0"/>
          <dgm:bulletEnabled val="1"/>
        </dgm:presLayoutVars>
      </dgm:prSet>
      <dgm:spPr/>
      <dgm:t>
        <a:bodyPr/>
        <a:lstStyle/>
        <a:p>
          <a:endParaRPr lang="en-IN"/>
        </a:p>
      </dgm:t>
    </dgm:pt>
    <dgm:pt modelId="{33C17C20-3712-4922-BD75-47596F549E1D}" type="pres">
      <dgm:prSet presAssocID="{06C66749-7F30-4F33-86A2-89CA1B5093A7}" presName="spVertical2" presStyleCnt="0"/>
      <dgm:spPr/>
      <dgm:t>
        <a:bodyPr/>
        <a:lstStyle/>
        <a:p>
          <a:endParaRPr lang="en-IN"/>
        </a:p>
      </dgm:t>
    </dgm:pt>
    <dgm:pt modelId="{80D41DB6-F2E3-46D2-B636-11DDB3E120EC}" type="pres">
      <dgm:prSet presAssocID="{06C66749-7F30-4F33-86A2-89CA1B5093A7}" presName="spVertical3" presStyleCnt="0"/>
      <dgm:spPr/>
      <dgm:t>
        <a:bodyPr/>
        <a:lstStyle/>
        <a:p>
          <a:endParaRPr lang="en-IN"/>
        </a:p>
      </dgm:t>
    </dgm:pt>
    <dgm:pt modelId="{CE772604-B6CC-467D-A12E-D66D7832BD52}" type="pres">
      <dgm:prSet presAssocID="{11C50A66-4F1D-4B34-936A-051979B73410}" presName="space" presStyleCnt="0"/>
      <dgm:spPr/>
      <dgm:t>
        <a:bodyPr/>
        <a:lstStyle/>
        <a:p>
          <a:endParaRPr lang="en-IN"/>
        </a:p>
      </dgm:t>
    </dgm:pt>
    <dgm:pt modelId="{A10F10A4-1532-4CE0-B202-003197CCBD82}" type="pres">
      <dgm:prSet presAssocID="{DF6D914C-9E0B-4140-B82F-2B476E6ED42A}" presName="linV" presStyleCnt="0"/>
      <dgm:spPr/>
      <dgm:t>
        <a:bodyPr/>
        <a:lstStyle/>
        <a:p>
          <a:endParaRPr lang="en-IN"/>
        </a:p>
      </dgm:t>
    </dgm:pt>
    <dgm:pt modelId="{7FD31A28-F8BF-466F-A56E-520CA74F6215}" type="pres">
      <dgm:prSet presAssocID="{DF6D914C-9E0B-4140-B82F-2B476E6ED42A}" presName="spVertical1" presStyleCnt="0"/>
      <dgm:spPr/>
      <dgm:t>
        <a:bodyPr/>
        <a:lstStyle/>
        <a:p>
          <a:endParaRPr lang="en-IN"/>
        </a:p>
      </dgm:t>
    </dgm:pt>
    <dgm:pt modelId="{0BBC3D86-9014-42AB-B925-C46E793190BE}" type="pres">
      <dgm:prSet presAssocID="{DF6D914C-9E0B-4140-B82F-2B476E6ED42A}" presName="parTx" presStyleLbl="revTx" presStyleIdx="5" presStyleCnt="6" custLinFactNeighborX="-21225" custLinFactNeighborY="2708">
        <dgm:presLayoutVars>
          <dgm:chMax val="0"/>
          <dgm:chPref val="0"/>
          <dgm:bulletEnabled val="1"/>
        </dgm:presLayoutVars>
      </dgm:prSet>
      <dgm:spPr/>
      <dgm:t>
        <a:bodyPr/>
        <a:lstStyle/>
        <a:p>
          <a:endParaRPr lang="en-IN"/>
        </a:p>
      </dgm:t>
    </dgm:pt>
    <dgm:pt modelId="{2EACBBD6-EC1F-40B7-8760-111A08374741}" type="pres">
      <dgm:prSet presAssocID="{DF6D914C-9E0B-4140-B82F-2B476E6ED42A}" presName="spVertical2" presStyleCnt="0"/>
      <dgm:spPr/>
      <dgm:t>
        <a:bodyPr/>
        <a:lstStyle/>
        <a:p>
          <a:endParaRPr lang="en-IN"/>
        </a:p>
      </dgm:t>
    </dgm:pt>
    <dgm:pt modelId="{357F28E4-A4E1-49D7-8929-86587558D090}" type="pres">
      <dgm:prSet presAssocID="{DF6D914C-9E0B-4140-B82F-2B476E6ED42A}" presName="spVertical3" presStyleCnt="0"/>
      <dgm:spPr/>
      <dgm:t>
        <a:bodyPr/>
        <a:lstStyle/>
        <a:p>
          <a:endParaRPr lang="en-IN"/>
        </a:p>
      </dgm:t>
    </dgm:pt>
    <dgm:pt modelId="{E89DD765-8A90-4CE4-9FF7-CDA6C835688C}" type="pres">
      <dgm:prSet presAssocID="{FB50BF92-84CF-43A0-893A-B289E930B877}" presName="padding2" presStyleCnt="0"/>
      <dgm:spPr/>
      <dgm:t>
        <a:bodyPr/>
        <a:lstStyle/>
        <a:p>
          <a:endParaRPr lang="en-IN"/>
        </a:p>
      </dgm:t>
    </dgm:pt>
    <dgm:pt modelId="{DC492614-34F9-4301-B028-42938B3EBD01}" type="pres">
      <dgm:prSet presAssocID="{FB50BF92-84CF-43A0-893A-B289E930B877}" presName="negArrow" presStyleCnt="0"/>
      <dgm:spPr/>
      <dgm:t>
        <a:bodyPr/>
        <a:lstStyle/>
        <a:p>
          <a:endParaRPr lang="en-IN"/>
        </a:p>
      </dgm:t>
    </dgm:pt>
    <dgm:pt modelId="{83B512CF-B458-4053-AF92-E747C8B766C9}" type="pres">
      <dgm:prSet presAssocID="{FB50BF92-84CF-43A0-893A-B289E930B877}" presName="backgroundArrow" presStyleLbl="node1" presStyleIdx="0" presStyleCnt="1" custLinFactNeighborX="-336"/>
      <dgm:spPr/>
      <dgm:t>
        <a:bodyPr/>
        <a:lstStyle/>
        <a:p>
          <a:endParaRPr lang="en-IN"/>
        </a:p>
      </dgm:t>
    </dgm:pt>
  </dgm:ptLst>
  <dgm:cxnLst>
    <dgm:cxn modelId="{9EDB033D-98AF-4CEA-97A1-18FBCDC287A0}" srcId="{FB50BF92-84CF-43A0-893A-B289E930B877}" destId="{76C48C0D-01F1-4CBF-B358-49CC2DD78A6B}" srcOrd="0" destOrd="0" parTransId="{C4C37AD7-708A-4861-BF5D-0924F349EFD2}" sibTransId="{D148C464-B64C-46DA-845A-C245C3C736AD}"/>
    <dgm:cxn modelId="{EA55E45C-8417-4D84-A894-5BD2F907DE27}" type="presOf" srcId="{D4C926D3-6180-4A6E-BD99-81DF95FEDEB3}" destId="{FE5B46F7-9363-461B-ADE5-820AACE2043D}" srcOrd="0" destOrd="0" presId="urn:microsoft.com/office/officeart/2005/8/layout/hProcess3"/>
    <dgm:cxn modelId="{58DCD8EB-8779-4FF0-A61C-F321B602D058}" type="presOf" srcId="{06C66749-7F30-4F33-86A2-89CA1B5093A7}" destId="{A1C4342F-52B5-4D6C-A624-87E57C3040B7}" srcOrd="0" destOrd="0" presId="urn:microsoft.com/office/officeart/2005/8/layout/hProcess3"/>
    <dgm:cxn modelId="{160B3617-D69D-4AD6-8480-994264DFFB8F}" type="presOf" srcId="{FB50BF92-84CF-43A0-893A-B289E930B877}" destId="{FFC98484-07D8-4057-9A0A-0DEF0F68B102}" srcOrd="0" destOrd="0" presId="urn:microsoft.com/office/officeart/2005/8/layout/hProcess3"/>
    <dgm:cxn modelId="{FD62E470-EAE1-4FF6-9668-868CA0CAB7DD}" srcId="{FB50BF92-84CF-43A0-893A-B289E930B877}" destId="{D4C926D3-6180-4A6E-BD99-81DF95FEDEB3}" srcOrd="3" destOrd="0" parTransId="{FB152F05-EB41-4CF7-B281-61274506204C}" sibTransId="{28E0AEFD-3F04-4F52-BF19-5CAC5B302C9C}"/>
    <dgm:cxn modelId="{1BC55151-85C2-4D5B-AB02-55E0DEA4E93F}" srcId="{FB50BF92-84CF-43A0-893A-B289E930B877}" destId="{DF6D914C-9E0B-4140-B82F-2B476E6ED42A}" srcOrd="5" destOrd="0" parTransId="{1F1E90FC-86C3-4841-AB2C-DE2E142B15D1}" sibTransId="{6F12BEC7-C42E-42AE-89E5-1B072F050B25}"/>
    <dgm:cxn modelId="{725C0C5F-6B9D-4F70-858E-654E165F497E}" type="presOf" srcId="{BFF9C402-6553-4316-8AFB-6D769304D551}" destId="{8C610539-ECB6-4AA0-A629-65DD217DF15F}" srcOrd="0" destOrd="0" presId="urn:microsoft.com/office/officeart/2005/8/layout/hProcess3"/>
    <dgm:cxn modelId="{8E2EB476-2FEC-48BC-9C62-0A4B1AC28170}" type="presOf" srcId="{DF6D914C-9E0B-4140-B82F-2B476E6ED42A}" destId="{0BBC3D86-9014-42AB-B925-C46E793190BE}" srcOrd="0" destOrd="0" presId="urn:microsoft.com/office/officeart/2005/8/layout/hProcess3"/>
    <dgm:cxn modelId="{1F0A206F-FFA3-4F44-89BB-EE4CDB6E055D}" srcId="{FB50BF92-84CF-43A0-893A-B289E930B877}" destId="{BFF9C402-6553-4316-8AFB-6D769304D551}" srcOrd="1" destOrd="0" parTransId="{DA58BFD4-7AF9-4D6F-9DFD-B6FCD10830EF}" sibTransId="{D789D958-8EE8-4C8D-AC46-AFAD7F5A1CA5}"/>
    <dgm:cxn modelId="{391ACD42-8347-4CD5-BB78-66458FF616E1}" srcId="{FB50BF92-84CF-43A0-893A-B289E930B877}" destId="{06C66749-7F30-4F33-86A2-89CA1B5093A7}" srcOrd="4" destOrd="0" parTransId="{0BE01E0E-2311-45DA-A66B-D5DE336CD7C7}" sibTransId="{11C50A66-4F1D-4B34-936A-051979B73410}"/>
    <dgm:cxn modelId="{A2D8F96D-D9D5-4192-AF7F-24DFCB1A9642}" type="presOf" srcId="{A3D1AF85-3464-4A86-BA0C-229B3F50A390}" destId="{F019414B-0967-47BE-8B23-EF435458F55D}" srcOrd="0" destOrd="0" presId="urn:microsoft.com/office/officeart/2005/8/layout/hProcess3"/>
    <dgm:cxn modelId="{29B00E1F-1356-44B9-B18A-54435CD26967}" srcId="{FB50BF92-84CF-43A0-893A-B289E930B877}" destId="{A3D1AF85-3464-4A86-BA0C-229B3F50A390}" srcOrd="2" destOrd="0" parTransId="{35632CCA-9045-4C1F-B866-347FA6EA2743}" sibTransId="{BD908286-390E-46E4-B2F6-3AEC2F6D2960}"/>
    <dgm:cxn modelId="{C5BDA6F5-D3D5-40BD-B6E2-986A0436F148}" type="presOf" srcId="{76C48C0D-01F1-4CBF-B358-49CC2DD78A6B}" destId="{22D282AB-8E08-4D3A-864B-26E2180F19F1}" srcOrd="0" destOrd="0" presId="urn:microsoft.com/office/officeart/2005/8/layout/hProcess3"/>
    <dgm:cxn modelId="{9D03455A-4BAC-411D-9E12-A8AFFD042C3E}" type="presParOf" srcId="{FFC98484-07D8-4057-9A0A-0DEF0F68B102}" destId="{FB0F76DF-0046-4F53-927D-53F0999C9451}" srcOrd="0" destOrd="0" presId="urn:microsoft.com/office/officeart/2005/8/layout/hProcess3"/>
    <dgm:cxn modelId="{2E0CCE02-D785-4E6D-9DD7-2BDE1D42ADA5}" type="presParOf" srcId="{FFC98484-07D8-4057-9A0A-0DEF0F68B102}" destId="{534E8D04-6D16-4D4F-9F40-26D0BDDDA9C0}" srcOrd="1" destOrd="0" presId="urn:microsoft.com/office/officeart/2005/8/layout/hProcess3"/>
    <dgm:cxn modelId="{4DE1A998-1FF8-486E-B739-8C362D2C7203}" type="presParOf" srcId="{534E8D04-6D16-4D4F-9F40-26D0BDDDA9C0}" destId="{EE86E647-1C2B-40C4-9329-62FD092122E0}" srcOrd="0" destOrd="0" presId="urn:microsoft.com/office/officeart/2005/8/layout/hProcess3"/>
    <dgm:cxn modelId="{B792F4D8-C478-41A9-A739-F5B2A5500CAF}" type="presParOf" srcId="{534E8D04-6D16-4D4F-9F40-26D0BDDDA9C0}" destId="{2F51B517-F93D-40AA-8BCA-D1DDA7C01826}" srcOrd="1" destOrd="0" presId="urn:microsoft.com/office/officeart/2005/8/layout/hProcess3"/>
    <dgm:cxn modelId="{FF731CE9-B128-4029-82A8-E2BD1FD3982F}" type="presParOf" srcId="{2F51B517-F93D-40AA-8BCA-D1DDA7C01826}" destId="{3FCCA88D-417D-4B2B-8210-0B5617A02F03}" srcOrd="0" destOrd="0" presId="urn:microsoft.com/office/officeart/2005/8/layout/hProcess3"/>
    <dgm:cxn modelId="{466049F1-9C00-485B-8AF8-011A3C054236}" type="presParOf" srcId="{2F51B517-F93D-40AA-8BCA-D1DDA7C01826}" destId="{22D282AB-8E08-4D3A-864B-26E2180F19F1}" srcOrd="1" destOrd="0" presId="urn:microsoft.com/office/officeart/2005/8/layout/hProcess3"/>
    <dgm:cxn modelId="{876790ED-467A-489D-9506-2A5F429D6AE4}" type="presParOf" srcId="{2F51B517-F93D-40AA-8BCA-D1DDA7C01826}" destId="{DEFEAB9C-EBDC-4430-ADF8-E8DA46A6587C}" srcOrd="2" destOrd="0" presId="urn:microsoft.com/office/officeart/2005/8/layout/hProcess3"/>
    <dgm:cxn modelId="{EBA25C85-422C-45E5-B75F-35306FB3E4E9}" type="presParOf" srcId="{2F51B517-F93D-40AA-8BCA-D1DDA7C01826}" destId="{B8345ECE-2494-4B6B-877F-EAE71FDDAB15}" srcOrd="3" destOrd="0" presId="urn:microsoft.com/office/officeart/2005/8/layout/hProcess3"/>
    <dgm:cxn modelId="{6FC9F40E-EE89-49C1-AED5-E83CD45BBC33}" type="presParOf" srcId="{534E8D04-6D16-4D4F-9F40-26D0BDDDA9C0}" destId="{EDBBE333-132D-4440-8D65-C706E9279B2F}" srcOrd="2" destOrd="0" presId="urn:microsoft.com/office/officeart/2005/8/layout/hProcess3"/>
    <dgm:cxn modelId="{4232A1B9-3D6C-4E07-AE42-A5D80643DE15}" type="presParOf" srcId="{534E8D04-6D16-4D4F-9F40-26D0BDDDA9C0}" destId="{66E37274-3523-49DC-BF87-1DC1A2078634}" srcOrd="3" destOrd="0" presId="urn:microsoft.com/office/officeart/2005/8/layout/hProcess3"/>
    <dgm:cxn modelId="{31A89BCF-E158-4988-9464-A0558E0E1484}" type="presParOf" srcId="{66E37274-3523-49DC-BF87-1DC1A2078634}" destId="{E322726A-5396-440F-92AD-54FEFFCFA772}" srcOrd="0" destOrd="0" presId="urn:microsoft.com/office/officeart/2005/8/layout/hProcess3"/>
    <dgm:cxn modelId="{2718D29B-0D2B-4B2B-BCB2-24B265945AA3}" type="presParOf" srcId="{66E37274-3523-49DC-BF87-1DC1A2078634}" destId="{8C610539-ECB6-4AA0-A629-65DD217DF15F}" srcOrd="1" destOrd="0" presId="urn:microsoft.com/office/officeart/2005/8/layout/hProcess3"/>
    <dgm:cxn modelId="{8A4FFE36-24D0-4350-8D85-C8CCEF2EBAE1}" type="presParOf" srcId="{66E37274-3523-49DC-BF87-1DC1A2078634}" destId="{BDE6C607-6553-418F-849C-F27EB44120C5}" srcOrd="2" destOrd="0" presId="urn:microsoft.com/office/officeart/2005/8/layout/hProcess3"/>
    <dgm:cxn modelId="{B793E8A0-1D98-40BB-B831-6744BB1504F0}" type="presParOf" srcId="{66E37274-3523-49DC-BF87-1DC1A2078634}" destId="{728E9B37-62F6-44C8-BAFD-474A240DA399}" srcOrd="3" destOrd="0" presId="urn:microsoft.com/office/officeart/2005/8/layout/hProcess3"/>
    <dgm:cxn modelId="{8312C12A-B25B-4706-A8B8-2BB354DBEC9D}" type="presParOf" srcId="{534E8D04-6D16-4D4F-9F40-26D0BDDDA9C0}" destId="{FE968E41-8FC7-4E0B-BA04-2B6E39891B79}" srcOrd="4" destOrd="0" presId="urn:microsoft.com/office/officeart/2005/8/layout/hProcess3"/>
    <dgm:cxn modelId="{E3345979-F348-4DCA-839F-00A08003F65F}" type="presParOf" srcId="{534E8D04-6D16-4D4F-9F40-26D0BDDDA9C0}" destId="{B45D3DC3-3FD7-4FB7-8C61-689CCE2FD07B}" srcOrd="5" destOrd="0" presId="urn:microsoft.com/office/officeart/2005/8/layout/hProcess3"/>
    <dgm:cxn modelId="{8D8EDE3B-6759-4D79-BF63-94B335F85068}" type="presParOf" srcId="{B45D3DC3-3FD7-4FB7-8C61-689CCE2FD07B}" destId="{ED25E99D-1DD4-4089-AB0D-7D1CF0ED0E7A}" srcOrd="0" destOrd="0" presId="urn:microsoft.com/office/officeart/2005/8/layout/hProcess3"/>
    <dgm:cxn modelId="{D0497AB0-7FA2-43BC-B781-28A98E0521D7}" type="presParOf" srcId="{B45D3DC3-3FD7-4FB7-8C61-689CCE2FD07B}" destId="{F019414B-0967-47BE-8B23-EF435458F55D}" srcOrd="1" destOrd="0" presId="urn:microsoft.com/office/officeart/2005/8/layout/hProcess3"/>
    <dgm:cxn modelId="{5D001978-DF44-401A-B931-66A84F5D7FE2}" type="presParOf" srcId="{B45D3DC3-3FD7-4FB7-8C61-689CCE2FD07B}" destId="{3C68D9FE-7E65-4E9B-B1A7-50F9D5E07EA3}" srcOrd="2" destOrd="0" presId="urn:microsoft.com/office/officeart/2005/8/layout/hProcess3"/>
    <dgm:cxn modelId="{DBE33B5E-3361-41A4-B34C-08D0BB73ECBE}" type="presParOf" srcId="{B45D3DC3-3FD7-4FB7-8C61-689CCE2FD07B}" destId="{D6967DAC-2188-4FDE-B83B-E40E98BE271D}" srcOrd="3" destOrd="0" presId="urn:microsoft.com/office/officeart/2005/8/layout/hProcess3"/>
    <dgm:cxn modelId="{907423DD-8178-4B80-8E77-04D9864F26CA}" type="presParOf" srcId="{534E8D04-6D16-4D4F-9F40-26D0BDDDA9C0}" destId="{CD34786A-8747-4CEF-B815-5917D2C2685D}" srcOrd="6" destOrd="0" presId="urn:microsoft.com/office/officeart/2005/8/layout/hProcess3"/>
    <dgm:cxn modelId="{DB38BCA7-637A-4468-B18D-C49B9FB790B5}" type="presParOf" srcId="{534E8D04-6D16-4D4F-9F40-26D0BDDDA9C0}" destId="{AC8EA1E9-F0AE-48B7-AD21-B88358D6C026}" srcOrd="7" destOrd="0" presId="urn:microsoft.com/office/officeart/2005/8/layout/hProcess3"/>
    <dgm:cxn modelId="{A382F7E4-4FE5-4640-BEA9-CA48F4C4DBB5}" type="presParOf" srcId="{AC8EA1E9-F0AE-48B7-AD21-B88358D6C026}" destId="{3B512739-A07F-4D17-8C83-B276C55F93C0}" srcOrd="0" destOrd="0" presId="urn:microsoft.com/office/officeart/2005/8/layout/hProcess3"/>
    <dgm:cxn modelId="{B8702340-2D5A-4CF9-88D7-B46F5A9654D4}" type="presParOf" srcId="{AC8EA1E9-F0AE-48B7-AD21-B88358D6C026}" destId="{FE5B46F7-9363-461B-ADE5-820AACE2043D}" srcOrd="1" destOrd="0" presId="urn:microsoft.com/office/officeart/2005/8/layout/hProcess3"/>
    <dgm:cxn modelId="{4B8BCBD3-2526-453F-B022-D6A1D1073292}" type="presParOf" srcId="{AC8EA1E9-F0AE-48B7-AD21-B88358D6C026}" destId="{9301B05F-C6B5-4395-BE9D-35EC82780B11}" srcOrd="2" destOrd="0" presId="urn:microsoft.com/office/officeart/2005/8/layout/hProcess3"/>
    <dgm:cxn modelId="{548DD499-4058-4D2A-8287-C2299DC69482}" type="presParOf" srcId="{AC8EA1E9-F0AE-48B7-AD21-B88358D6C026}" destId="{1620B229-BD0A-45E9-A65D-8467EF03AC58}" srcOrd="3" destOrd="0" presId="urn:microsoft.com/office/officeart/2005/8/layout/hProcess3"/>
    <dgm:cxn modelId="{6B91AEB7-0C4F-4D8D-967E-E7B2E4320043}" type="presParOf" srcId="{534E8D04-6D16-4D4F-9F40-26D0BDDDA9C0}" destId="{ACCB88CF-B3AA-425C-BB57-38CDE780068D}" srcOrd="8" destOrd="0" presId="urn:microsoft.com/office/officeart/2005/8/layout/hProcess3"/>
    <dgm:cxn modelId="{BAA1BDAE-6726-4800-9C07-C774A83FE74B}" type="presParOf" srcId="{534E8D04-6D16-4D4F-9F40-26D0BDDDA9C0}" destId="{AE969DAD-FD5D-4417-B80B-D7F87D635CB1}" srcOrd="9" destOrd="0" presId="urn:microsoft.com/office/officeart/2005/8/layout/hProcess3"/>
    <dgm:cxn modelId="{C9E54528-DB96-4661-AD28-370D1B33A8CD}" type="presParOf" srcId="{AE969DAD-FD5D-4417-B80B-D7F87D635CB1}" destId="{BEB4F243-DF25-4853-B0DF-979FF2E743F8}" srcOrd="0" destOrd="0" presId="urn:microsoft.com/office/officeart/2005/8/layout/hProcess3"/>
    <dgm:cxn modelId="{E024AE24-37EF-4542-9995-4C06F12470E2}" type="presParOf" srcId="{AE969DAD-FD5D-4417-B80B-D7F87D635CB1}" destId="{A1C4342F-52B5-4D6C-A624-87E57C3040B7}" srcOrd="1" destOrd="0" presId="urn:microsoft.com/office/officeart/2005/8/layout/hProcess3"/>
    <dgm:cxn modelId="{829FC9C7-C8EB-484A-BA4F-7447E4BFD39D}" type="presParOf" srcId="{AE969DAD-FD5D-4417-B80B-D7F87D635CB1}" destId="{33C17C20-3712-4922-BD75-47596F549E1D}" srcOrd="2" destOrd="0" presId="urn:microsoft.com/office/officeart/2005/8/layout/hProcess3"/>
    <dgm:cxn modelId="{0B06E16A-D078-43F7-A86E-F2F1E18EF3BD}" type="presParOf" srcId="{AE969DAD-FD5D-4417-B80B-D7F87D635CB1}" destId="{80D41DB6-F2E3-46D2-B636-11DDB3E120EC}" srcOrd="3" destOrd="0" presId="urn:microsoft.com/office/officeart/2005/8/layout/hProcess3"/>
    <dgm:cxn modelId="{9FE3832D-0278-4596-A0D2-B261FFE1A9BB}" type="presParOf" srcId="{534E8D04-6D16-4D4F-9F40-26D0BDDDA9C0}" destId="{CE772604-B6CC-467D-A12E-D66D7832BD52}" srcOrd="10" destOrd="0" presId="urn:microsoft.com/office/officeart/2005/8/layout/hProcess3"/>
    <dgm:cxn modelId="{2ED383E2-EAB9-49F5-A63A-C48371B5740A}" type="presParOf" srcId="{534E8D04-6D16-4D4F-9F40-26D0BDDDA9C0}" destId="{A10F10A4-1532-4CE0-B202-003197CCBD82}" srcOrd="11" destOrd="0" presId="urn:microsoft.com/office/officeart/2005/8/layout/hProcess3"/>
    <dgm:cxn modelId="{E0EFCFA1-9608-4BEE-A762-AAF27422130F}" type="presParOf" srcId="{A10F10A4-1532-4CE0-B202-003197CCBD82}" destId="{7FD31A28-F8BF-466F-A56E-520CA74F6215}" srcOrd="0" destOrd="0" presId="urn:microsoft.com/office/officeart/2005/8/layout/hProcess3"/>
    <dgm:cxn modelId="{695CF4B9-D702-419A-960A-384037998AA6}" type="presParOf" srcId="{A10F10A4-1532-4CE0-B202-003197CCBD82}" destId="{0BBC3D86-9014-42AB-B925-C46E793190BE}" srcOrd="1" destOrd="0" presId="urn:microsoft.com/office/officeart/2005/8/layout/hProcess3"/>
    <dgm:cxn modelId="{44A7D762-0C8B-47F0-BC66-40D3935548E4}" type="presParOf" srcId="{A10F10A4-1532-4CE0-B202-003197CCBD82}" destId="{2EACBBD6-EC1F-40B7-8760-111A08374741}" srcOrd="2" destOrd="0" presId="urn:microsoft.com/office/officeart/2005/8/layout/hProcess3"/>
    <dgm:cxn modelId="{E16750D6-9C22-413B-9AB1-3E93C3908327}" type="presParOf" srcId="{A10F10A4-1532-4CE0-B202-003197CCBD82}" destId="{357F28E4-A4E1-49D7-8929-86587558D090}" srcOrd="3" destOrd="0" presId="urn:microsoft.com/office/officeart/2005/8/layout/hProcess3"/>
    <dgm:cxn modelId="{45879DAB-0CB8-4C1F-934B-05C6A4DF8FC5}" type="presParOf" srcId="{534E8D04-6D16-4D4F-9F40-26D0BDDDA9C0}" destId="{E89DD765-8A90-4CE4-9FF7-CDA6C835688C}" srcOrd="12" destOrd="0" presId="urn:microsoft.com/office/officeart/2005/8/layout/hProcess3"/>
    <dgm:cxn modelId="{4F5AC597-20E8-4D9A-9916-E88EED3AB473}" type="presParOf" srcId="{534E8D04-6D16-4D4F-9F40-26D0BDDDA9C0}" destId="{DC492614-34F9-4301-B028-42938B3EBD01}" srcOrd="13" destOrd="0" presId="urn:microsoft.com/office/officeart/2005/8/layout/hProcess3"/>
    <dgm:cxn modelId="{43EBC571-DB57-4165-8BB8-B15068B53EFC}" type="presParOf" srcId="{534E8D04-6D16-4D4F-9F40-26D0BDDDA9C0}" destId="{83B512CF-B458-4053-AF92-E747C8B766C9}" srcOrd="14" destOrd="0" presId="urn:microsoft.com/office/officeart/2005/8/layout/hProcess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97174AA-D570-4129-8497-24162DE87EA9}" type="doc">
      <dgm:prSet loTypeId="urn:microsoft.com/office/officeart/2008/layout/HorizontalMultiLevelHierarchy" loCatId="hierarchy" qsTypeId="urn:microsoft.com/office/officeart/2005/8/quickstyle/simple1#3" qsCatId="simple" csTypeId="urn:microsoft.com/office/officeart/2005/8/colors/accent1_2#4" csCatId="accent1" phldr="1"/>
      <dgm:spPr/>
      <dgm:t>
        <a:bodyPr/>
        <a:lstStyle/>
        <a:p>
          <a:endParaRPr lang="en-IN"/>
        </a:p>
      </dgm:t>
    </dgm:pt>
    <dgm:pt modelId="{C34CEF1E-1836-4673-AB15-0C07BA35AE2A}">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Welcome changing requirements, even late in development. Agile processes harness change for the customer's competitive advantage.</a:t>
          </a:r>
        </a:p>
      </dgm:t>
    </dgm:pt>
    <dgm:pt modelId="{FD4281E9-312C-40A0-892E-601DD1547168}" type="parTrans" cxnId="{6FFA61F6-F433-49E4-9822-326D9A8E813B}">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06D522FE-8D78-473E-A60C-7AFE51B99C11}" type="sibTrans" cxnId="{6FFA61F6-F433-49E4-9822-326D9A8E813B}">
      <dgm:prSet/>
      <dgm:spPr/>
      <dgm:t>
        <a:bodyPr/>
        <a:lstStyle/>
        <a:p>
          <a:endParaRPr lang="en-IN"/>
        </a:p>
      </dgm:t>
    </dgm:pt>
    <dgm:pt modelId="{D4B349F7-30DD-4AB0-8FD0-53E4F1F92EC9}">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Deliver working software frequently, from a couple of weeks to a couple of months, with a preference for the shorter timescale.</a:t>
          </a:r>
        </a:p>
      </dgm:t>
    </dgm:pt>
    <dgm:pt modelId="{C69E90E7-034D-455D-8FD9-36E50AAF148E}" type="parTrans" cxnId="{C0086487-CDF2-4B03-B50C-A0AC33DF0D2A}">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E479E80C-8938-444F-BD6F-4F370B1950EA}" type="sibTrans" cxnId="{C0086487-CDF2-4B03-B50C-A0AC33DF0D2A}">
      <dgm:prSet/>
      <dgm:spPr/>
      <dgm:t>
        <a:bodyPr/>
        <a:lstStyle/>
        <a:p>
          <a:endParaRPr lang="en-IN"/>
        </a:p>
      </dgm:t>
    </dgm:pt>
    <dgm:pt modelId="{E3C2D23F-0799-4455-8312-9EA5FF04FA28}">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Business people and developers must work </a:t>
          </a:r>
          <a:br>
            <a:rPr lang="en-IN" sz="1100"/>
          </a:br>
          <a:r>
            <a:rPr lang="en-IN" sz="1100"/>
            <a:t>together daily throughout the project.</a:t>
          </a:r>
        </a:p>
      </dgm:t>
    </dgm:pt>
    <dgm:pt modelId="{60B80770-98EE-4449-A354-DB38952D37D9}" type="parTrans" cxnId="{BF35DD1F-DBE5-4571-99FF-3EB5085645A4}">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69AC7DFE-B607-449E-9228-05F4284A835F}" type="sibTrans" cxnId="{BF35DD1F-DBE5-4571-99FF-3EB5085645A4}">
      <dgm:prSet/>
      <dgm:spPr/>
      <dgm:t>
        <a:bodyPr/>
        <a:lstStyle/>
        <a:p>
          <a:endParaRPr lang="en-IN"/>
        </a:p>
      </dgm:t>
    </dgm:pt>
    <dgm:pt modelId="{8AA35522-DDB4-4FFB-80C3-C089B198E5CD}">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Build projects around motivated individuals. Give them the environment and support they need,  and trust them to get the job done.</a:t>
          </a:r>
        </a:p>
      </dgm:t>
    </dgm:pt>
    <dgm:pt modelId="{C3678D9D-8CF3-4098-9B6F-5ED9887D95AA}" type="parTrans" cxnId="{B8FEB1EF-16DA-43C6-B45A-29EE6F6C3491}">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D15B1154-9C65-45A1-89C8-6DD83D99C95A}" type="sibTrans" cxnId="{B8FEB1EF-16DA-43C6-B45A-29EE6F6C3491}">
      <dgm:prSet/>
      <dgm:spPr/>
      <dgm:t>
        <a:bodyPr/>
        <a:lstStyle/>
        <a:p>
          <a:endParaRPr lang="en-IN"/>
        </a:p>
      </dgm:t>
    </dgm:pt>
    <dgm:pt modelId="{15E35F1E-690D-45FB-9B8F-E7A2D164021B}">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pPr>
            <a:spcAft>
              <a:spcPts val="0"/>
            </a:spcAft>
          </a:pPr>
          <a:r>
            <a:rPr lang="en-IN" sz="1100"/>
            <a:t>The most efficient and effective method of </a:t>
          </a:r>
          <a:br>
            <a:rPr lang="en-IN" sz="1100"/>
          </a:br>
          <a:r>
            <a:rPr lang="en-IN" sz="1100"/>
            <a:t>conveying information to and within a Development </a:t>
          </a:r>
        </a:p>
        <a:p>
          <a:pPr>
            <a:spcAft>
              <a:spcPts val="0"/>
            </a:spcAft>
          </a:pPr>
          <a:r>
            <a:rPr lang="en-IN" sz="1100"/>
            <a:t>Team is face-to-face conversation.</a:t>
          </a:r>
        </a:p>
      </dgm:t>
    </dgm:pt>
    <dgm:pt modelId="{F64B8B86-912B-4C12-B512-7933599EA4DF}" type="parTrans" cxnId="{45DE86D7-5469-4EB4-908C-8F135DABD02A}">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F5E6A035-965A-4128-ABCE-61032A5E7155}" type="sibTrans" cxnId="{45DE86D7-5469-4EB4-908C-8F135DABD02A}">
      <dgm:prSet/>
      <dgm:spPr/>
      <dgm:t>
        <a:bodyPr/>
        <a:lstStyle/>
        <a:p>
          <a:endParaRPr lang="en-IN"/>
        </a:p>
      </dgm:t>
    </dgm:pt>
    <dgm:pt modelId="{B5A1848A-DA1D-4E9D-81BC-801DE529C2D7}">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Working software is the primary measure of progress.</a:t>
          </a:r>
        </a:p>
      </dgm:t>
    </dgm:pt>
    <dgm:pt modelId="{ABFB502E-DD32-4276-8E2F-A3A9F48F245D}" type="parTrans" cxnId="{BC280439-6357-4650-BF1B-9DEA43CAB755}">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D4470927-27A6-42B8-BC50-1D9DE1EDCD5D}" type="sibTrans" cxnId="{BC280439-6357-4650-BF1B-9DEA43CAB755}">
      <dgm:prSet/>
      <dgm:spPr/>
      <dgm:t>
        <a:bodyPr/>
        <a:lstStyle/>
        <a:p>
          <a:endParaRPr lang="en-IN"/>
        </a:p>
      </dgm:t>
    </dgm:pt>
    <dgm:pt modelId="{601B376F-82EA-402C-B92F-814072C5F50B}">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Agile processes promote sustainable development. The sponsors, developers, and users should be able to maintain a constant pace indefinitely.</a:t>
          </a:r>
        </a:p>
      </dgm:t>
    </dgm:pt>
    <dgm:pt modelId="{01B08689-B0A8-44A3-81C5-9FE456D88976}" type="parTrans" cxnId="{839F998B-4857-4D1D-872B-340FDBEE03F5}">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3D0B053B-0730-46A8-BF77-282F6DF992BF}" type="sibTrans" cxnId="{839F998B-4857-4D1D-872B-340FDBEE03F5}">
      <dgm:prSet/>
      <dgm:spPr/>
      <dgm:t>
        <a:bodyPr/>
        <a:lstStyle/>
        <a:p>
          <a:endParaRPr lang="en-IN"/>
        </a:p>
      </dgm:t>
    </dgm:pt>
    <dgm:pt modelId="{E6E04C9D-3289-4AB3-8F88-1D9545185354}">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Continuous attention to technical excellence </a:t>
          </a:r>
          <a:br>
            <a:rPr lang="en-IN" sz="1100"/>
          </a:br>
          <a:r>
            <a:rPr lang="en-IN" sz="1100"/>
            <a:t>and good design enhances agility.</a:t>
          </a:r>
        </a:p>
      </dgm:t>
    </dgm:pt>
    <dgm:pt modelId="{BC124208-B5A8-4DE9-8D91-4C097D24E8EF}" type="parTrans" cxnId="{65F26664-51D0-4701-885A-6FA41C701F53}">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EC3CE9E0-57BF-4528-A6C1-B70D08E7A560}" type="sibTrans" cxnId="{65F26664-51D0-4701-885A-6FA41C701F53}">
      <dgm:prSet/>
      <dgm:spPr/>
      <dgm:t>
        <a:bodyPr/>
        <a:lstStyle/>
        <a:p>
          <a:endParaRPr lang="en-IN"/>
        </a:p>
      </dgm:t>
    </dgm:pt>
    <dgm:pt modelId="{476A810D-D772-41A5-BEC6-F9036BF87898}">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Simplicity--the art of maximizing the amount </a:t>
          </a:r>
          <a:br>
            <a:rPr lang="en-IN" sz="1100"/>
          </a:br>
          <a:r>
            <a:rPr lang="en-IN" sz="1100"/>
            <a:t>of work not done--is essential.</a:t>
          </a:r>
        </a:p>
      </dgm:t>
    </dgm:pt>
    <dgm:pt modelId="{19EEB8A4-07A3-4D59-8DEE-0BEAEE417594}" type="parTrans" cxnId="{83D5D493-A146-4847-AC3A-3C5A1F5FBE22}">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EBF6813F-9B49-4C73-8F52-40E8ED31B093}" type="sibTrans" cxnId="{83D5D493-A146-4847-AC3A-3C5A1F5FBE22}">
      <dgm:prSet/>
      <dgm:spPr/>
      <dgm:t>
        <a:bodyPr/>
        <a:lstStyle/>
        <a:p>
          <a:endParaRPr lang="en-IN"/>
        </a:p>
      </dgm:t>
    </dgm:pt>
    <dgm:pt modelId="{F4B89FF6-1B6A-46E6-9890-DF0BDAB6EAC4}">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The best architectures, requirements, and designs emerge from self-organizing teams.</a:t>
          </a:r>
        </a:p>
      </dgm:t>
    </dgm:pt>
    <dgm:pt modelId="{1FE05AA0-4509-4554-BE1F-38186B132781}" type="parTrans" cxnId="{504FE591-D114-4599-B090-DFB0102866DF}">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62B8E130-485B-4CBD-82D8-2505A4591786}" type="sibTrans" cxnId="{504FE591-D114-4599-B090-DFB0102866DF}">
      <dgm:prSet/>
      <dgm:spPr/>
      <dgm:t>
        <a:bodyPr/>
        <a:lstStyle/>
        <a:p>
          <a:endParaRPr lang="en-IN"/>
        </a:p>
      </dgm:t>
    </dgm:pt>
    <dgm:pt modelId="{A1DDC12D-58E3-4DB9-A7BD-E93304760203}">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At regular intervals, the team reflects on how </a:t>
          </a:r>
          <a:br>
            <a:rPr lang="en-IN" sz="1100"/>
          </a:br>
          <a:r>
            <a:rPr lang="en-IN" sz="1100"/>
            <a:t>to become more effective, and then tunes and adjusts its behavior accordingly.</a:t>
          </a:r>
        </a:p>
      </dgm:t>
    </dgm:pt>
    <dgm:pt modelId="{9F9ACB90-5900-42B7-B9EE-0B0B7732D707}" type="parTrans" cxnId="{FBF65F70-A046-4E48-A007-F44E5737C1C6}">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E83EF6E4-DCAA-4984-9B99-852515DB2BC0}" type="sibTrans" cxnId="{FBF65F70-A046-4E48-A007-F44E5737C1C6}">
      <dgm:prSet/>
      <dgm:spPr/>
      <dgm:t>
        <a:bodyPr/>
        <a:lstStyle/>
        <a:p>
          <a:endParaRPr lang="en-IN"/>
        </a:p>
      </dgm:t>
    </dgm:pt>
    <dgm:pt modelId="{D7BAE471-F8FF-4FC9-A933-AB32094B3771}">
      <dgm:prSet phldrT="[Tex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Our highest priority is to satisfy the customer through early and  continuous delivery of valuable software.</a:t>
          </a:r>
        </a:p>
      </dgm:t>
    </dgm:pt>
    <dgm:pt modelId="{CA8FBD72-7659-478E-8190-DD2F4EE5E8E9}" type="parTrans" cxnId="{CF6CA31F-EE11-4E1D-A1E1-6407D781A564}">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B19F9E1F-96AD-41BF-94C7-A7F2B5F1270D}" type="sibTrans" cxnId="{CF6CA31F-EE11-4E1D-A1E1-6407D781A564}">
      <dgm:prSet/>
      <dgm:spPr/>
      <dgm:t>
        <a:bodyPr/>
        <a:lstStyle/>
        <a:p>
          <a:endParaRPr lang="en-IN"/>
        </a:p>
      </dgm:t>
    </dgm:pt>
    <dgm:pt modelId="{60412D2F-2254-4393-A18A-BF4259A5CA0B}">
      <dgm:prSet phldrT="[Tex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lIns="45720" tIns="45720" rIns="45720" bIns="45720"/>
        <a:lstStyle/>
        <a:p>
          <a:r>
            <a:rPr lang="en-IN" sz="2400"/>
            <a:t>Agile Manifesto Principles</a:t>
          </a:r>
        </a:p>
      </dgm:t>
    </dgm:pt>
    <dgm:pt modelId="{CCE3236E-E023-4791-A402-D4FA5989F590}" type="sibTrans" cxnId="{4EBF9125-8BEE-4C95-8638-BB65FDB656F0}">
      <dgm:prSet/>
      <dgm:spPr/>
      <dgm:t>
        <a:bodyPr/>
        <a:lstStyle/>
        <a:p>
          <a:endParaRPr lang="en-IN"/>
        </a:p>
      </dgm:t>
    </dgm:pt>
    <dgm:pt modelId="{6B3F3590-3CF6-4F5B-9D44-0DEFC441A6E8}" type="parTrans" cxnId="{4EBF9125-8BEE-4C95-8638-BB65FDB656F0}">
      <dgm:prSet/>
      <dgm:spPr/>
      <dgm:t>
        <a:bodyPr/>
        <a:lstStyle/>
        <a:p>
          <a:endParaRPr lang="en-IN"/>
        </a:p>
      </dgm:t>
    </dgm:pt>
    <dgm:pt modelId="{56121358-4C62-4AE8-ACB9-62076E0731CB}" type="pres">
      <dgm:prSet presAssocID="{D97174AA-D570-4129-8497-24162DE87EA9}" presName="Name0" presStyleCnt="0">
        <dgm:presLayoutVars>
          <dgm:chPref val="1"/>
          <dgm:dir/>
          <dgm:animOne val="branch"/>
          <dgm:animLvl val="lvl"/>
          <dgm:resizeHandles val="exact"/>
        </dgm:presLayoutVars>
      </dgm:prSet>
      <dgm:spPr/>
      <dgm:t>
        <a:bodyPr/>
        <a:lstStyle/>
        <a:p>
          <a:endParaRPr lang="en-IN"/>
        </a:p>
      </dgm:t>
    </dgm:pt>
    <dgm:pt modelId="{B5B42653-BD87-4A29-90B9-20C334454803}" type="pres">
      <dgm:prSet presAssocID="{60412D2F-2254-4393-A18A-BF4259A5CA0B}" presName="root1" presStyleCnt="0"/>
      <dgm:spPr/>
    </dgm:pt>
    <dgm:pt modelId="{8C3DC429-DB69-47B0-87AB-918EE7C50CB7}" type="pres">
      <dgm:prSet presAssocID="{60412D2F-2254-4393-A18A-BF4259A5CA0B}" presName="LevelOneTextNode" presStyleLbl="node0" presStyleIdx="0" presStyleCnt="1" custScaleY="135544">
        <dgm:presLayoutVars>
          <dgm:chPref val="3"/>
        </dgm:presLayoutVars>
      </dgm:prSet>
      <dgm:spPr/>
      <dgm:t>
        <a:bodyPr/>
        <a:lstStyle/>
        <a:p>
          <a:endParaRPr lang="en-IN"/>
        </a:p>
      </dgm:t>
    </dgm:pt>
    <dgm:pt modelId="{59F269E4-9945-42E1-B7C7-8C4D5F5D8649}" type="pres">
      <dgm:prSet presAssocID="{60412D2F-2254-4393-A18A-BF4259A5CA0B}" presName="level2hierChild" presStyleCnt="0"/>
      <dgm:spPr/>
    </dgm:pt>
    <dgm:pt modelId="{70C726E0-9C12-4A92-BCFD-45ADCB745463}" type="pres">
      <dgm:prSet presAssocID="{CA8FBD72-7659-478E-8190-DD2F4EE5E8E9}" presName="conn2-1" presStyleLbl="parChTrans1D2" presStyleIdx="0" presStyleCnt="12"/>
      <dgm:spPr/>
      <dgm:t>
        <a:bodyPr/>
        <a:lstStyle/>
        <a:p>
          <a:endParaRPr lang="en-IN"/>
        </a:p>
      </dgm:t>
    </dgm:pt>
    <dgm:pt modelId="{7A25CD0F-D49F-43E7-BE71-B00535D5BAC4}" type="pres">
      <dgm:prSet presAssocID="{CA8FBD72-7659-478E-8190-DD2F4EE5E8E9}" presName="connTx" presStyleLbl="parChTrans1D2" presStyleIdx="0" presStyleCnt="12"/>
      <dgm:spPr/>
      <dgm:t>
        <a:bodyPr/>
        <a:lstStyle/>
        <a:p>
          <a:endParaRPr lang="en-IN"/>
        </a:p>
      </dgm:t>
    </dgm:pt>
    <dgm:pt modelId="{CD4D5F10-C15E-49A8-862C-5D3463D8940A}" type="pres">
      <dgm:prSet presAssocID="{D7BAE471-F8FF-4FC9-A933-AB32094B3771}" presName="root2" presStyleCnt="0"/>
      <dgm:spPr/>
    </dgm:pt>
    <dgm:pt modelId="{EBC280E8-23A3-4823-83F2-D4837BF827EB}" type="pres">
      <dgm:prSet presAssocID="{D7BAE471-F8FF-4FC9-A933-AB32094B3771}" presName="LevelTwoTextNode" presStyleLbl="node2" presStyleIdx="0" presStyleCnt="12" custScaleX="208066" custScaleY="99639">
        <dgm:presLayoutVars>
          <dgm:chPref val="3"/>
        </dgm:presLayoutVars>
      </dgm:prSet>
      <dgm:spPr/>
      <dgm:t>
        <a:bodyPr/>
        <a:lstStyle/>
        <a:p>
          <a:endParaRPr lang="en-IN"/>
        </a:p>
      </dgm:t>
    </dgm:pt>
    <dgm:pt modelId="{01EE99FB-ECC1-4A23-A3CA-7CA9D895F468}" type="pres">
      <dgm:prSet presAssocID="{D7BAE471-F8FF-4FC9-A933-AB32094B3771}" presName="level3hierChild" presStyleCnt="0"/>
      <dgm:spPr/>
    </dgm:pt>
    <dgm:pt modelId="{82388AE1-692C-4EFA-B759-F8B7679FEA7F}" type="pres">
      <dgm:prSet presAssocID="{FD4281E9-312C-40A0-892E-601DD1547168}" presName="conn2-1" presStyleLbl="parChTrans1D2" presStyleIdx="1" presStyleCnt="12"/>
      <dgm:spPr/>
      <dgm:t>
        <a:bodyPr/>
        <a:lstStyle/>
        <a:p>
          <a:endParaRPr lang="en-IN"/>
        </a:p>
      </dgm:t>
    </dgm:pt>
    <dgm:pt modelId="{7E8F2577-A929-4DE8-AA0F-B3B6141D4F2F}" type="pres">
      <dgm:prSet presAssocID="{FD4281E9-312C-40A0-892E-601DD1547168}" presName="connTx" presStyleLbl="parChTrans1D2" presStyleIdx="1" presStyleCnt="12"/>
      <dgm:spPr/>
      <dgm:t>
        <a:bodyPr/>
        <a:lstStyle/>
        <a:p>
          <a:endParaRPr lang="en-IN"/>
        </a:p>
      </dgm:t>
    </dgm:pt>
    <dgm:pt modelId="{8651BF09-3327-450A-A733-1F65872370FD}" type="pres">
      <dgm:prSet presAssocID="{C34CEF1E-1836-4673-AB15-0C07BA35AE2A}" presName="root2" presStyleCnt="0"/>
      <dgm:spPr/>
    </dgm:pt>
    <dgm:pt modelId="{E9A327DC-57A5-4E9D-B27F-C093DD5CAEFE}" type="pres">
      <dgm:prSet presAssocID="{C34CEF1E-1836-4673-AB15-0C07BA35AE2A}" presName="LevelTwoTextNode" presStyleLbl="node2" presStyleIdx="1" presStyleCnt="12" custScaleX="208066" custScaleY="99639">
        <dgm:presLayoutVars>
          <dgm:chPref val="3"/>
        </dgm:presLayoutVars>
      </dgm:prSet>
      <dgm:spPr/>
      <dgm:t>
        <a:bodyPr/>
        <a:lstStyle/>
        <a:p>
          <a:endParaRPr lang="en-IN"/>
        </a:p>
      </dgm:t>
    </dgm:pt>
    <dgm:pt modelId="{B5AF51AD-BD7C-4D36-9CE1-38AB997CA2E7}" type="pres">
      <dgm:prSet presAssocID="{C34CEF1E-1836-4673-AB15-0C07BA35AE2A}" presName="level3hierChild" presStyleCnt="0"/>
      <dgm:spPr/>
    </dgm:pt>
    <dgm:pt modelId="{661A29D4-86C2-4984-B412-85EFDD2B18DF}" type="pres">
      <dgm:prSet presAssocID="{C69E90E7-034D-455D-8FD9-36E50AAF148E}" presName="conn2-1" presStyleLbl="parChTrans1D2" presStyleIdx="2" presStyleCnt="12"/>
      <dgm:spPr/>
      <dgm:t>
        <a:bodyPr/>
        <a:lstStyle/>
        <a:p>
          <a:endParaRPr lang="en-IN"/>
        </a:p>
      </dgm:t>
    </dgm:pt>
    <dgm:pt modelId="{B59258F5-54B5-4AAC-B9F0-9F3F9F3CD929}" type="pres">
      <dgm:prSet presAssocID="{C69E90E7-034D-455D-8FD9-36E50AAF148E}" presName="connTx" presStyleLbl="parChTrans1D2" presStyleIdx="2" presStyleCnt="12"/>
      <dgm:spPr/>
      <dgm:t>
        <a:bodyPr/>
        <a:lstStyle/>
        <a:p>
          <a:endParaRPr lang="en-IN"/>
        </a:p>
      </dgm:t>
    </dgm:pt>
    <dgm:pt modelId="{7294A3E3-6A14-4BEB-8F0F-B9875137FD00}" type="pres">
      <dgm:prSet presAssocID="{D4B349F7-30DD-4AB0-8FD0-53E4F1F92EC9}" presName="root2" presStyleCnt="0"/>
      <dgm:spPr/>
    </dgm:pt>
    <dgm:pt modelId="{BBC2BAAC-9F6D-4E5D-B371-0CA00B3A95FB}" type="pres">
      <dgm:prSet presAssocID="{D4B349F7-30DD-4AB0-8FD0-53E4F1F92EC9}" presName="LevelTwoTextNode" presStyleLbl="node2" presStyleIdx="2" presStyleCnt="12" custScaleX="208269" custScaleY="99736">
        <dgm:presLayoutVars>
          <dgm:chPref val="3"/>
        </dgm:presLayoutVars>
      </dgm:prSet>
      <dgm:spPr/>
      <dgm:t>
        <a:bodyPr/>
        <a:lstStyle/>
        <a:p>
          <a:endParaRPr lang="en-IN"/>
        </a:p>
      </dgm:t>
    </dgm:pt>
    <dgm:pt modelId="{7573FFB0-DCE1-4866-A045-6CAB82A8EF82}" type="pres">
      <dgm:prSet presAssocID="{D4B349F7-30DD-4AB0-8FD0-53E4F1F92EC9}" presName="level3hierChild" presStyleCnt="0"/>
      <dgm:spPr/>
    </dgm:pt>
    <dgm:pt modelId="{226FB540-E3DC-4696-BAF3-1B2D22124ED7}" type="pres">
      <dgm:prSet presAssocID="{60B80770-98EE-4449-A354-DB38952D37D9}" presName="conn2-1" presStyleLbl="parChTrans1D2" presStyleIdx="3" presStyleCnt="12"/>
      <dgm:spPr/>
      <dgm:t>
        <a:bodyPr/>
        <a:lstStyle/>
        <a:p>
          <a:endParaRPr lang="en-IN"/>
        </a:p>
      </dgm:t>
    </dgm:pt>
    <dgm:pt modelId="{5975A826-65C2-4ADA-BA7F-42108D61DAEB}" type="pres">
      <dgm:prSet presAssocID="{60B80770-98EE-4449-A354-DB38952D37D9}" presName="connTx" presStyleLbl="parChTrans1D2" presStyleIdx="3" presStyleCnt="12"/>
      <dgm:spPr/>
      <dgm:t>
        <a:bodyPr/>
        <a:lstStyle/>
        <a:p>
          <a:endParaRPr lang="en-IN"/>
        </a:p>
      </dgm:t>
    </dgm:pt>
    <dgm:pt modelId="{58E69611-A3B9-420C-99D9-9BFDB4B2517C}" type="pres">
      <dgm:prSet presAssocID="{E3C2D23F-0799-4455-8312-9EA5FF04FA28}" presName="root2" presStyleCnt="0"/>
      <dgm:spPr/>
    </dgm:pt>
    <dgm:pt modelId="{D356134E-AF03-46EF-A73B-9B7DD0520D40}" type="pres">
      <dgm:prSet presAssocID="{E3C2D23F-0799-4455-8312-9EA5FF04FA28}" presName="LevelTwoTextNode" presStyleLbl="node2" presStyleIdx="3" presStyleCnt="12" custScaleX="208351" custScaleY="100458">
        <dgm:presLayoutVars>
          <dgm:chPref val="3"/>
        </dgm:presLayoutVars>
      </dgm:prSet>
      <dgm:spPr/>
      <dgm:t>
        <a:bodyPr/>
        <a:lstStyle/>
        <a:p>
          <a:endParaRPr lang="en-IN"/>
        </a:p>
      </dgm:t>
    </dgm:pt>
    <dgm:pt modelId="{46DAEED4-D61E-49CD-868C-D1053CDCB34C}" type="pres">
      <dgm:prSet presAssocID="{E3C2D23F-0799-4455-8312-9EA5FF04FA28}" presName="level3hierChild" presStyleCnt="0"/>
      <dgm:spPr/>
    </dgm:pt>
    <dgm:pt modelId="{25098B70-A165-4655-804F-7C76AEB812C4}" type="pres">
      <dgm:prSet presAssocID="{C3678D9D-8CF3-4098-9B6F-5ED9887D95AA}" presName="conn2-1" presStyleLbl="parChTrans1D2" presStyleIdx="4" presStyleCnt="12"/>
      <dgm:spPr/>
      <dgm:t>
        <a:bodyPr/>
        <a:lstStyle/>
        <a:p>
          <a:endParaRPr lang="en-IN"/>
        </a:p>
      </dgm:t>
    </dgm:pt>
    <dgm:pt modelId="{9DDBACA4-3CC7-4518-9124-23267D29BD17}" type="pres">
      <dgm:prSet presAssocID="{C3678D9D-8CF3-4098-9B6F-5ED9887D95AA}" presName="connTx" presStyleLbl="parChTrans1D2" presStyleIdx="4" presStyleCnt="12"/>
      <dgm:spPr/>
      <dgm:t>
        <a:bodyPr/>
        <a:lstStyle/>
        <a:p>
          <a:endParaRPr lang="en-IN"/>
        </a:p>
      </dgm:t>
    </dgm:pt>
    <dgm:pt modelId="{2E236FC5-5511-4D38-9932-4F06DF04E7DE}" type="pres">
      <dgm:prSet presAssocID="{8AA35522-DDB4-4FFB-80C3-C089B198E5CD}" presName="root2" presStyleCnt="0"/>
      <dgm:spPr/>
    </dgm:pt>
    <dgm:pt modelId="{47B2FB18-50AB-42DD-A2E5-2CBEC10F4B81}" type="pres">
      <dgm:prSet presAssocID="{8AA35522-DDB4-4FFB-80C3-C089B198E5CD}" presName="LevelTwoTextNode" presStyleLbl="node2" presStyleIdx="4" presStyleCnt="12" custScaleX="208066" custScaleY="99639">
        <dgm:presLayoutVars>
          <dgm:chPref val="3"/>
        </dgm:presLayoutVars>
      </dgm:prSet>
      <dgm:spPr/>
      <dgm:t>
        <a:bodyPr/>
        <a:lstStyle/>
        <a:p>
          <a:endParaRPr lang="en-IN"/>
        </a:p>
      </dgm:t>
    </dgm:pt>
    <dgm:pt modelId="{45B779A4-4161-4613-A635-8D6A30A07BF7}" type="pres">
      <dgm:prSet presAssocID="{8AA35522-DDB4-4FFB-80C3-C089B198E5CD}" presName="level3hierChild" presStyleCnt="0"/>
      <dgm:spPr/>
    </dgm:pt>
    <dgm:pt modelId="{627136F7-1F40-4F60-8D62-556A3B68DB94}" type="pres">
      <dgm:prSet presAssocID="{F64B8B86-912B-4C12-B512-7933599EA4DF}" presName="conn2-1" presStyleLbl="parChTrans1D2" presStyleIdx="5" presStyleCnt="12"/>
      <dgm:spPr/>
      <dgm:t>
        <a:bodyPr/>
        <a:lstStyle/>
        <a:p>
          <a:endParaRPr lang="en-IN"/>
        </a:p>
      </dgm:t>
    </dgm:pt>
    <dgm:pt modelId="{CA040FC9-AD04-4378-94D0-B7E293B4E684}" type="pres">
      <dgm:prSet presAssocID="{F64B8B86-912B-4C12-B512-7933599EA4DF}" presName="connTx" presStyleLbl="parChTrans1D2" presStyleIdx="5" presStyleCnt="12"/>
      <dgm:spPr/>
      <dgm:t>
        <a:bodyPr/>
        <a:lstStyle/>
        <a:p>
          <a:endParaRPr lang="en-IN"/>
        </a:p>
      </dgm:t>
    </dgm:pt>
    <dgm:pt modelId="{42EAEB6D-30C6-45B1-82E9-5480ED810139}" type="pres">
      <dgm:prSet presAssocID="{15E35F1E-690D-45FB-9B8F-E7A2D164021B}" presName="root2" presStyleCnt="0"/>
      <dgm:spPr/>
    </dgm:pt>
    <dgm:pt modelId="{64C87388-DC84-4A53-B966-51ABA4F9B4F1}" type="pres">
      <dgm:prSet presAssocID="{15E35F1E-690D-45FB-9B8F-E7A2D164021B}" presName="LevelTwoTextNode" presStyleLbl="node2" presStyleIdx="5" presStyleCnt="12" custScaleX="208351" custScaleY="100458">
        <dgm:presLayoutVars>
          <dgm:chPref val="3"/>
        </dgm:presLayoutVars>
      </dgm:prSet>
      <dgm:spPr/>
      <dgm:t>
        <a:bodyPr/>
        <a:lstStyle/>
        <a:p>
          <a:endParaRPr lang="en-IN"/>
        </a:p>
      </dgm:t>
    </dgm:pt>
    <dgm:pt modelId="{7A3E80FA-83E8-4574-99F9-CC11ABB2509D}" type="pres">
      <dgm:prSet presAssocID="{15E35F1E-690D-45FB-9B8F-E7A2D164021B}" presName="level3hierChild" presStyleCnt="0"/>
      <dgm:spPr/>
    </dgm:pt>
    <dgm:pt modelId="{69FE364B-5A81-458B-8E8A-E9762806B4B8}" type="pres">
      <dgm:prSet presAssocID="{ABFB502E-DD32-4276-8E2F-A3A9F48F245D}" presName="conn2-1" presStyleLbl="parChTrans1D2" presStyleIdx="6" presStyleCnt="12"/>
      <dgm:spPr/>
      <dgm:t>
        <a:bodyPr/>
        <a:lstStyle/>
        <a:p>
          <a:endParaRPr lang="en-IN"/>
        </a:p>
      </dgm:t>
    </dgm:pt>
    <dgm:pt modelId="{18B31F53-FC92-4215-8341-2DF1A079F18F}" type="pres">
      <dgm:prSet presAssocID="{ABFB502E-DD32-4276-8E2F-A3A9F48F245D}" presName="connTx" presStyleLbl="parChTrans1D2" presStyleIdx="6" presStyleCnt="12"/>
      <dgm:spPr/>
      <dgm:t>
        <a:bodyPr/>
        <a:lstStyle/>
        <a:p>
          <a:endParaRPr lang="en-IN"/>
        </a:p>
      </dgm:t>
    </dgm:pt>
    <dgm:pt modelId="{538C671A-EEDC-4778-B510-0E8FEDEF5018}" type="pres">
      <dgm:prSet presAssocID="{B5A1848A-DA1D-4E9D-81BC-801DE529C2D7}" presName="root2" presStyleCnt="0"/>
      <dgm:spPr/>
    </dgm:pt>
    <dgm:pt modelId="{3F857178-0D23-4C32-914E-AD61E433FA90}" type="pres">
      <dgm:prSet presAssocID="{B5A1848A-DA1D-4E9D-81BC-801DE529C2D7}" presName="LevelTwoTextNode" presStyleLbl="node2" presStyleIdx="6" presStyleCnt="12" custScaleX="208269" custScaleY="99736">
        <dgm:presLayoutVars>
          <dgm:chPref val="3"/>
        </dgm:presLayoutVars>
      </dgm:prSet>
      <dgm:spPr/>
      <dgm:t>
        <a:bodyPr/>
        <a:lstStyle/>
        <a:p>
          <a:endParaRPr lang="en-IN"/>
        </a:p>
      </dgm:t>
    </dgm:pt>
    <dgm:pt modelId="{0756FC86-36B2-4C95-B3D9-67DC50789EB9}" type="pres">
      <dgm:prSet presAssocID="{B5A1848A-DA1D-4E9D-81BC-801DE529C2D7}" presName="level3hierChild" presStyleCnt="0"/>
      <dgm:spPr/>
    </dgm:pt>
    <dgm:pt modelId="{B2BF47B4-EF17-4389-B1A3-C6A1890C2CD3}" type="pres">
      <dgm:prSet presAssocID="{01B08689-B0A8-44A3-81C5-9FE456D88976}" presName="conn2-1" presStyleLbl="parChTrans1D2" presStyleIdx="7" presStyleCnt="12"/>
      <dgm:spPr/>
      <dgm:t>
        <a:bodyPr/>
        <a:lstStyle/>
        <a:p>
          <a:endParaRPr lang="en-IN"/>
        </a:p>
      </dgm:t>
    </dgm:pt>
    <dgm:pt modelId="{2607B2C7-4BA7-4205-99BF-521C681DBD86}" type="pres">
      <dgm:prSet presAssocID="{01B08689-B0A8-44A3-81C5-9FE456D88976}" presName="connTx" presStyleLbl="parChTrans1D2" presStyleIdx="7" presStyleCnt="12"/>
      <dgm:spPr/>
      <dgm:t>
        <a:bodyPr/>
        <a:lstStyle/>
        <a:p>
          <a:endParaRPr lang="en-IN"/>
        </a:p>
      </dgm:t>
    </dgm:pt>
    <dgm:pt modelId="{6B2E38D8-4255-4B15-BCCA-A288545D06F5}" type="pres">
      <dgm:prSet presAssocID="{601B376F-82EA-402C-B92F-814072C5F50B}" presName="root2" presStyleCnt="0"/>
      <dgm:spPr/>
    </dgm:pt>
    <dgm:pt modelId="{E594873D-004D-495A-9F5B-3731273E8C18}" type="pres">
      <dgm:prSet presAssocID="{601B376F-82EA-402C-B92F-814072C5F50B}" presName="LevelTwoTextNode" presStyleLbl="node2" presStyleIdx="7" presStyleCnt="12" custScaleX="208269" custScaleY="99736">
        <dgm:presLayoutVars>
          <dgm:chPref val="3"/>
        </dgm:presLayoutVars>
      </dgm:prSet>
      <dgm:spPr/>
      <dgm:t>
        <a:bodyPr/>
        <a:lstStyle/>
        <a:p>
          <a:endParaRPr lang="en-IN"/>
        </a:p>
      </dgm:t>
    </dgm:pt>
    <dgm:pt modelId="{3CC60DC2-F436-40E1-894D-FAD6C625FC5D}" type="pres">
      <dgm:prSet presAssocID="{601B376F-82EA-402C-B92F-814072C5F50B}" presName="level3hierChild" presStyleCnt="0"/>
      <dgm:spPr/>
    </dgm:pt>
    <dgm:pt modelId="{928E6603-0D1B-4A0A-AE7D-F22B359527FC}" type="pres">
      <dgm:prSet presAssocID="{BC124208-B5A8-4DE9-8D91-4C097D24E8EF}" presName="conn2-1" presStyleLbl="parChTrans1D2" presStyleIdx="8" presStyleCnt="12"/>
      <dgm:spPr/>
      <dgm:t>
        <a:bodyPr/>
        <a:lstStyle/>
        <a:p>
          <a:endParaRPr lang="en-IN"/>
        </a:p>
      </dgm:t>
    </dgm:pt>
    <dgm:pt modelId="{1146E737-2C4A-41F6-9994-3D85BB71D6DC}" type="pres">
      <dgm:prSet presAssocID="{BC124208-B5A8-4DE9-8D91-4C097D24E8EF}" presName="connTx" presStyleLbl="parChTrans1D2" presStyleIdx="8" presStyleCnt="12"/>
      <dgm:spPr/>
      <dgm:t>
        <a:bodyPr/>
        <a:lstStyle/>
        <a:p>
          <a:endParaRPr lang="en-IN"/>
        </a:p>
      </dgm:t>
    </dgm:pt>
    <dgm:pt modelId="{8D3C78E7-2715-4B23-95B7-42439C48401D}" type="pres">
      <dgm:prSet presAssocID="{E6E04C9D-3289-4AB3-8F88-1D9545185354}" presName="root2" presStyleCnt="0"/>
      <dgm:spPr/>
    </dgm:pt>
    <dgm:pt modelId="{0F1403A6-71B0-457F-B0A1-B9827A8678FA}" type="pres">
      <dgm:prSet presAssocID="{E6E04C9D-3289-4AB3-8F88-1D9545185354}" presName="LevelTwoTextNode" presStyleLbl="node2" presStyleIdx="8" presStyleCnt="12" custScaleX="208269" custScaleY="99736">
        <dgm:presLayoutVars>
          <dgm:chPref val="3"/>
        </dgm:presLayoutVars>
      </dgm:prSet>
      <dgm:spPr/>
      <dgm:t>
        <a:bodyPr/>
        <a:lstStyle/>
        <a:p>
          <a:endParaRPr lang="en-IN"/>
        </a:p>
      </dgm:t>
    </dgm:pt>
    <dgm:pt modelId="{A820A5A0-FEA6-4E6E-B45D-4FB7CA764219}" type="pres">
      <dgm:prSet presAssocID="{E6E04C9D-3289-4AB3-8F88-1D9545185354}" presName="level3hierChild" presStyleCnt="0"/>
      <dgm:spPr/>
    </dgm:pt>
    <dgm:pt modelId="{F80B401A-76E4-4A6F-AB8A-44FB7A3A5C35}" type="pres">
      <dgm:prSet presAssocID="{19EEB8A4-07A3-4D59-8DEE-0BEAEE417594}" presName="conn2-1" presStyleLbl="parChTrans1D2" presStyleIdx="9" presStyleCnt="12"/>
      <dgm:spPr/>
      <dgm:t>
        <a:bodyPr/>
        <a:lstStyle/>
        <a:p>
          <a:endParaRPr lang="en-IN"/>
        </a:p>
      </dgm:t>
    </dgm:pt>
    <dgm:pt modelId="{C9472858-5EC5-47C5-9462-035A33AB6B3E}" type="pres">
      <dgm:prSet presAssocID="{19EEB8A4-07A3-4D59-8DEE-0BEAEE417594}" presName="connTx" presStyleLbl="parChTrans1D2" presStyleIdx="9" presStyleCnt="12"/>
      <dgm:spPr/>
      <dgm:t>
        <a:bodyPr/>
        <a:lstStyle/>
        <a:p>
          <a:endParaRPr lang="en-IN"/>
        </a:p>
      </dgm:t>
    </dgm:pt>
    <dgm:pt modelId="{9BF8B908-6FC3-4BCD-A1E2-0464C8D86222}" type="pres">
      <dgm:prSet presAssocID="{476A810D-D772-41A5-BEC6-F9036BF87898}" presName="root2" presStyleCnt="0"/>
      <dgm:spPr/>
    </dgm:pt>
    <dgm:pt modelId="{FF7DC9A7-40F6-4DCF-A976-F494CC298918}" type="pres">
      <dgm:prSet presAssocID="{476A810D-D772-41A5-BEC6-F9036BF87898}" presName="LevelTwoTextNode" presStyleLbl="node2" presStyleIdx="9" presStyleCnt="12" custScaleX="208269" custScaleY="99736">
        <dgm:presLayoutVars>
          <dgm:chPref val="3"/>
        </dgm:presLayoutVars>
      </dgm:prSet>
      <dgm:spPr/>
      <dgm:t>
        <a:bodyPr/>
        <a:lstStyle/>
        <a:p>
          <a:endParaRPr lang="en-IN"/>
        </a:p>
      </dgm:t>
    </dgm:pt>
    <dgm:pt modelId="{F3918BE3-5EA9-420F-8256-C3FA02C1C578}" type="pres">
      <dgm:prSet presAssocID="{476A810D-D772-41A5-BEC6-F9036BF87898}" presName="level3hierChild" presStyleCnt="0"/>
      <dgm:spPr/>
    </dgm:pt>
    <dgm:pt modelId="{7ACE063E-A60F-4464-BCBB-C8035812DFB5}" type="pres">
      <dgm:prSet presAssocID="{1FE05AA0-4509-4554-BE1F-38186B132781}" presName="conn2-1" presStyleLbl="parChTrans1D2" presStyleIdx="10" presStyleCnt="12"/>
      <dgm:spPr/>
      <dgm:t>
        <a:bodyPr/>
        <a:lstStyle/>
        <a:p>
          <a:endParaRPr lang="en-IN"/>
        </a:p>
      </dgm:t>
    </dgm:pt>
    <dgm:pt modelId="{14AE7833-D158-4AF2-A3B9-7BD0A15EFF20}" type="pres">
      <dgm:prSet presAssocID="{1FE05AA0-4509-4554-BE1F-38186B132781}" presName="connTx" presStyleLbl="parChTrans1D2" presStyleIdx="10" presStyleCnt="12"/>
      <dgm:spPr/>
      <dgm:t>
        <a:bodyPr/>
        <a:lstStyle/>
        <a:p>
          <a:endParaRPr lang="en-IN"/>
        </a:p>
      </dgm:t>
    </dgm:pt>
    <dgm:pt modelId="{6D2A3621-E073-440B-B3D9-63E215024553}" type="pres">
      <dgm:prSet presAssocID="{F4B89FF6-1B6A-46E6-9890-DF0BDAB6EAC4}" presName="root2" presStyleCnt="0"/>
      <dgm:spPr/>
    </dgm:pt>
    <dgm:pt modelId="{867B3125-A45D-4602-8E02-2A2902DF2EDE}" type="pres">
      <dgm:prSet presAssocID="{F4B89FF6-1B6A-46E6-9890-DF0BDAB6EAC4}" presName="LevelTwoTextNode" presStyleLbl="node2" presStyleIdx="10" presStyleCnt="12" custScaleX="208269" custScaleY="99736">
        <dgm:presLayoutVars>
          <dgm:chPref val="3"/>
        </dgm:presLayoutVars>
      </dgm:prSet>
      <dgm:spPr/>
      <dgm:t>
        <a:bodyPr/>
        <a:lstStyle/>
        <a:p>
          <a:endParaRPr lang="en-IN"/>
        </a:p>
      </dgm:t>
    </dgm:pt>
    <dgm:pt modelId="{BFE82665-1AB5-4FE1-9F11-A7D0B77D7897}" type="pres">
      <dgm:prSet presAssocID="{F4B89FF6-1B6A-46E6-9890-DF0BDAB6EAC4}" presName="level3hierChild" presStyleCnt="0"/>
      <dgm:spPr/>
    </dgm:pt>
    <dgm:pt modelId="{F73AB7E7-4096-48EA-AE1B-A282A7BDD0C7}" type="pres">
      <dgm:prSet presAssocID="{9F9ACB90-5900-42B7-B9EE-0B0B7732D707}" presName="conn2-1" presStyleLbl="parChTrans1D2" presStyleIdx="11" presStyleCnt="12"/>
      <dgm:spPr/>
      <dgm:t>
        <a:bodyPr/>
        <a:lstStyle/>
        <a:p>
          <a:endParaRPr lang="en-IN"/>
        </a:p>
      </dgm:t>
    </dgm:pt>
    <dgm:pt modelId="{657A231F-E4B2-49DF-BA32-F6A6DEE1DFD9}" type="pres">
      <dgm:prSet presAssocID="{9F9ACB90-5900-42B7-B9EE-0B0B7732D707}" presName="connTx" presStyleLbl="parChTrans1D2" presStyleIdx="11" presStyleCnt="12"/>
      <dgm:spPr/>
      <dgm:t>
        <a:bodyPr/>
        <a:lstStyle/>
        <a:p>
          <a:endParaRPr lang="en-IN"/>
        </a:p>
      </dgm:t>
    </dgm:pt>
    <dgm:pt modelId="{7DCE0813-CCF6-43FE-9F2F-9D8978051A52}" type="pres">
      <dgm:prSet presAssocID="{A1DDC12D-58E3-4DB9-A7BD-E93304760203}" presName="root2" presStyleCnt="0"/>
      <dgm:spPr/>
    </dgm:pt>
    <dgm:pt modelId="{29BDAA34-6990-4A5C-BFF3-FC494A8E9976}" type="pres">
      <dgm:prSet presAssocID="{A1DDC12D-58E3-4DB9-A7BD-E93304760203}" presName="LevelTwoTextNode" presStyleLbl="node2" presStyleIdx="11" presStyleCnt="12" custScaleX="208269" custScaleY="99736">
        <dgm:presLayoutVars>
          <dgm:chPref val="3"/>
        </dgm:presLayoutVars>
      </dgm:prSet>
      <dgm:spPr/>
      <dgm:t>
        <a:bodyPr/>
        <a:lstStyle/>
        <a:p>
          <a:endParaRPr lang="en-IN"/>
        </a:p>
      </dgm:t>
    </dgm:pt>
    <dgm:pt modelId="{DE6A8BDC-FB85-4B8B-BC28-6E92ADE4F232}" type="pres">
      <dgm:prSet presAssocID="{A1DDC12D-58E3-4DB9-A7BD-E93304760203}" presName="level3hierChild" presStyleCnt="0"/>
      <dgm:spPr/>
    </dgm:pt>
  </dgm:ptLst>
  <dgm:cxnLst>
    <dgm:cxn modelId="{9A707E73-A294-4B30-A625-5E11CCB7A05D}" type="presOf" srcId="{476A810D-D772-41A5-BEC6-F9036BF87898}" destId="{FF7DC9A7-40F6-4DCF-A976-F494CC298918}" srcOrd="0" destOrd="0" presId="urn:microsoft.com/office/officeart/2008/layout/HorizontalMultiLevelHierarchy"/>
    <dgm:cxn modelId="{5D08CB47-A989-4C49-BD49-4FC637CB29E5}" type="presOf" srcId="{CA8FBD72-7659-478E-8190-DD2F4EE5E8E9}" destId="{7A25CD0F-D49F-43E7-BE71-B00535D5BAC4}" srcOrd="1" destOrd="0" presId="urn:microsoft.com/office/officeart/2008/layout/HorizontalMultiLevelHierarchy"/>
    <dgm:cxn modelId="{D875A376-1F3B-439C-BA2C-122A6F044C93}" type="presOf" srcId="{BC124208-B5A8-4DE9-8D91-4C097D24E8EF}" destId="{928E6603-0D1B-4A0A-AE7D-F22B359527FC}" srcOrd="0" destOrd="0" presId="urn:microsoft.com/office/officeart/2008/layout/HorizontalMultiLevelHierarchy"/>
    <dgm:cxn modelId="{4EBF9125-8BEE-4C95-8638-BB65FDB656F0}" srcId="{D97174AA-D570-4129-8497-24162DE87EA9}" destId="{60412D2F-2254-4393-A18A-BF4259A5CA0B}" srcOrd="0" destOrd="0" parTransId="{6B3F3590-3CF6-4F5B-9D44-0DEFC441A6E8}" sibTransId="{CCE3236E-E023-4791-A402-D4FA5989F590}"/>
    <dgm:cxn modelId="{7DBDC280-A8F0-4F7A-A0DA-5A5350C8A81C}" type="presOf" srcId="{60412D2F-2254-4393-A18A-BF4259A5CA0B}" destId="{8C3DC429-DB69-47B0-87AB-918EE7C50CB7}" srcOrd="0" destOrd="0" presId="urn:microsoft.com/office/officeart/2008/layout/HorizontalMultiLevelHierarchy"/>
    <dgm:cxn modelId="{A07FFE2C-FFC2-4A91-BFB9-95AD28050F7C}" type="presOf" srcId="{E3C2D23F-0799-4455-8312-9EA5FF04FA28}" destId="{D356134E-AF03-46EF-A73B-9B7DD0520D40}" srcOrd="0" destOrd="0" presId="urn:microsoft.com/office/officeart/2008/layout/HorizontalMultiLevelHierarchy"/>
    <dgm:cxn modelId="{AB7B5EC6-2903-468C-915B-3DB6608BA421}" type="presOf" srcId="{A1DDC12D-58E3-4DB9-A7BD-E93304760203}" destId="{29BDAA34-6990-4A5C-BFF3-FC494A8E9976}" srcOrd="0" destOrd="0" presId="urn:microsoft.com/office/officeart/2008/layout/HorizontalMultiLevelHierarchy"/>
    <dgm:cxn modelId="{FBF65F70-A046-4E48-A007-F44E5737C1C6}" srcId="{60412D2F-2254-4393-A18A-BF4259A5CA0B}" destId="{A1DDC12D-58E3-4DB9-A7BD-E93304760203}" srcOrd="11" destOrd="0" parTransId="{9F9ACB90-5900-42B7-B9EE-0B0B7732D707}" sibTransId="{E83EF6E4-DCAA-4984-9B99-852515DB2BC0}"/>
    <dgm:cxn modelId="{BC280439-6357-4650-BF1B-9DEA43CAB755}" srcId="{60412D2F-2254-4393-A18A-BF4259A5CA0B}" destId="{B5A1848A-DA1D-4E9D-81BC-801DE529C2D7}" srcOrd="6" destOrd="0" parTransId="{ABFB502E-DD32-4276-8E2F-A3A9F48F245D}" sibTransId="{D4470927-27A6-42B8-BC50-1D9DE1EDCD5D}"/>
    <dgm:cxn modelId="{918468DF-C7DA-4A33-976F-867F9972EC54}" type="presOf" srcId="{C69E90E7-034D-455D-8FD9-36E50AAF148E}" destId="{B59258F5-54B5-4AAC-B9F0-9F3F9F3CD929}" srcOrd="1" destOrd="0" presId="urn:microsoft.com/office/officeart/2008/layout/HorizontalMultiLevelHierarchy"/>
    <dgm:cxn modelId="{BF35DD1F-DBE5-4571-99FF-3EB5085645A4}" srcId="{60412D2F-2254-4393-A18A-BF4259A5CA0B}" destId="{E3C2D23F-0799-4455-8312-9EA5FF04FA28}" srcOrd="3" destOrd="0" parTransId="{60B80770-98EE-4449-A354-DB38952D37D9}" sibTransId="{69AC7DFE-B607-449E-9228-05F4284A835F}"/>
    <dgm:cxn modelId="{65F26664-51D0-4701-885A-6FA41C701F53}" srcId="{60412D2F-2254-4393-A18A-BF4259A5CA0B}" destId="{E6E04C9D-3289-4AB3-8F88-1D9545185354}" srcOrd="8" destOrd="0" parTransId="{BC124208-B5A8-4DE9-8D91-4C097D24E8EF}" sibTransId="{EC3CE9E0-57BF-4528-A6C1-B70D08E7A560}"/>
    <dgm:cxn modelId="{AB85EFE3-1333-4923-A655-AD0EE7B52262}" type="presOf" srcId="{1FE05AA0-4509-4554-BE1F-38186B132781}" destId="{7ACE063E-A60F-4464-BCBB-C8035812DFB5}" srcOrd="0" destOrd="0" presId="urn:microsoft.com/office/officeart/2008/layout/HorizontalMultiLevelHierarchy"/>
    <dgm:cxn modelId="{36D1F637-F169-42BC-91BA-F330BAA03478}" type="presOf" srcId="{C3678D9D-8CF3-4098-9B6F-5ED9887D95AA}" destId="{9DDBACA4-3CC7-4518-9124-23267D29BD17}" srcOrd="1" destOrd="0" presId="urn:microsoft.com/office/officeart/2008/layout/HorizontalMultiLevelHierarchy"/>
    <dgm:cxn modelId="{F01CFB5D-9259-45C9-857A-E308DC1092A5}" type="presOf" srcId="{E6E04C9D-3289-4AB3-8F88-1D9545185354}" destId="{0F1403A6-71B0-457F-B0A1-B9827A8678FA}" srcOrd="0" destOrd="0" presId="urn:microsoft.com/office/officeart/2008/layout/HorizontalMultiLevelHierarchy"/>
    <dgm:cxn modelId="{E0C539EE-17C9-4904-85FB-B8C8C23991ED}" type="presOf" srcId="{15E35F1E-690D-45FB-9B8F-E7A2D164021B}" destId="{64C87388-DC84-4A53-B966-51ABA4F9B4F1}" srcOrd="0" destOrd="0" presId="urn:microsoft.com/office/officeart/2008/layout/HorizontalMultiLevelHierarchy"/>
    <dgm:cxn modelId="{83D5D493-A146-4847-AC3A-3C5A1F5FBE22}" srcId="{60412D2F-2254-4393-A18A-BF4259A5CA0B}" destId="{476A810D-D772-41A5-BEC6-F9036BF87898}" srcOrd="9" destOrd="0" parTransId="{19EEB8A4-07A3-4D59-8DEE-0BEAEE417594}" sibTransId="{EBF6813F-9B49-4C73-8F52-40E8ED31B093}"/>
    <dgm:cxn modelId="{65DE1FDD-143C-44B4-AECA-51EA90595E69}" type="presOf" srcId="{60B80770-98EE-4449-A354-DB38952D37D9}" destId="{5975A826-65C2-4ADA-BA7F-42108D61DAEB}" srcOrd="1" destOrd="0" presId="urn:microsoft.com/office/officeart/2008/layout/HorizontalMultiLevelHierarchy"/>
    <dgm:cxn modelId="{3A75B9EF-252C-4C79-AB75-3B5D9C6C473C}" type="presOf" srcId="{9F9ACB90-5900-42B7-B9EE-0B0B7732D707}" destId="{F73AB7E7-4096-48EA-AE1B-A282A7BDD0C7}" srcOrd="0" destOrd="0" presId="urn:microsoft.com/office/officeart/2008/layout/HorizontalMultiLevelHierarchy"/>
    <dgm:cxn modelId="{87D01240-9D82-4D03-96F1-33CC3FFD387E}" type="presOf" srcId="{60B80770-98EE-4449-A354-DB38952D37D9}" destId="{226FB540-E3DC-4696-BAF3-1B2D22124ED7}" srcOrd="0" destOrd="0" presId="urn:microsoft.com/office/officeart/2008/layout/HorizontalMultiLevelHierarchy"/>
    <dgm:cxn modelId="{51410F4D-966D-4C50-8EDF-B1FD05476449}" type="presOf" srcId="{9F9ACB90-5900-42B7-B9EE-0B0B7732D707}" destId="{657A231F-E4B2-49DF-BA32-F6A6DEE1DFD9}" srcOrd="1" destOrd="0" presId="urn:microsoft.com/office/officeart/2008/layout/HorizontalMultiLevelHierarchy"/>
    <dgm:cxn modelId="{735B32E9-1FF6-416C-9B71-3D96ABF6A559}" type="presOf" srcId="{19EEB8A4-07A3-4D59-8DEE-0BEAEE417594}" destId="{C9472858-5EC5-47C5-9462-035A33AB6B3E}" srcOrd="1" destOrd="0" presId="urn:microsoft.com/office/officeart/2008/layout/HorizontalMultiLevelHierarchy"/>
    <dgm:cxn modelId="{8308DB86-B714-4202-93F6-FFEDE708051D}" type="presOf" srcId="{19EEB8A4-07A3-4D59-8DEE-0BEAEE417594}" destId="{F80B401A-76E4-4A6F-AB8A-44FB7A3A5C35}" srcOrd="0" destOrd="0" presId="urn:microsoft.com/office/officeart/2008/layout/HorizontalMultiLevelHierarchy"/>
    <dgm:cxn modelId="{7D539CA4-C87B-49F1-9252-A9DD305EB72E}" type="presOf" srcId="{601B376F-82EA-402C-B92F-814072C5F50B}" destId="{E594873D-004D-495A-9F5B-3731273E8C18}" srcOrd="0" destOrd="0" presId="urn:microsoft.com/office/officeart/2008/layout/HorizontalMultiLevelHierarchy"/>
    <dgm:cxn modelId="{45DE86D7-5469-4EB4-908C-8F135DABD02A}" srcId="{60412D2F-2254-4393-A18A-BF4259A5CA0B}" destId="{15E35F1E-690D-45FB-9B8F-E7A2D164021B}" srcOrd="5" destOrd="0" parTransId="{F64B8B86-912B-4C12-B512-7933599EA4DF}" sibTransId="{F5E6A035-965A-4128-ABCE-61032A5E7155}"/>
    <dgm:cxn modelId="{504FE591-D114-4599-B090-DFB0102866DF}" srcId="{60412D2F-2254-4393-A18A-BF4259A5CA0B}" destId="{F4B89FF6-1B6A-46E6-9890-DF0BDAB6EAC4}" srcOrd="10" destOrd="0" parTransId="{1FE05AA0-4509-4554-BE1F-38186B132781}" sibTransId="{62B8E130-485B-4CBD-82D8-2505A4591786}"/>
    <dgm:cxn modelId="{399B8E44-2036-4D73-9B6D-FA5BC4B5F6D6}" type="presOf" srcId="{C69E90E7-034D-455D-8FD9-36E50AAF148E}" destId="{661A29D4-86C2-4984-B412-85EFDD2B18DF}" srcOrd="0" destOrd="0" presId="urn:microsoft.com/office/officeart/2008/layout/HorizontalMultiLevelHierarchy"/>
    <dgm:cxn modelId="{A0A82E78-CB26-46E8-9BF4-A33BDA4E3788}" type="presOf" srcId="{8AA35522-DDB4-4FFB-80C3-C089B198E5CD}" destId="{47B2FB18-50AB-42DD-A2E5-2CBEC10F4B81}" srcOrd="0" destOrd="0" presId="urn:microsoft.com/office/officeart/2008/layout/HorizontalMultiLevelHierarchy"/>
    <dgm:cxn modelId="{6FAADACA-6291-4A80-8ECB-DD02AEBECA4D}" type="presOf" srcId="{1FE05AA0-4509-4554-BE1F-38186B132781}" destId="{14AE7833-D158-4AF2-A3B9-7BD0A15EFF20}" srcOrd="1" destOrd="0" presId="urn:microsoft.com/office/officeart/2008/layout/HorizontalMultiLevelHierarchy"/>
    <dgm:cxn modelId="{C0086487-CDF2-4B03-B50C-A0AC33DF0D2A}" srcId="{60412D2F-2254-4393-A18A-BF4259A5CA0B}" destId="{D4B349F7-30DD-4AB0-8FD0-53E4F1F92EC9}" srcOrd="2" destOrd="0" parTransId="{C69E90E7-034D-455D-8FD9-36E50AAF148E}" sibTransId="{E479E80C-8938-444F-BD6F-4F370B1950EA}"/>
    <dgm:cxn modelId="{4E98A955-1CE2-4293-AE52-1036E9F03A78}" type="presOf" srcId="{01B08689-B0A8-44A3-81C5-9FE456D88976}" destId="{B2BF47B4-EF17-4389-B1A3-C6A1890C2CD3}" srcOrd="0" destOrd="0" presId="urn:microsoft.com/office/officeart/2008/layout/HorizontalMultiLevelHierarchy"/>
    <dgm:cxn modelId="{14C188F8-4121-46AC-ADB7-20C81E2D7EFD}" type="presOf" srcId="{C3678D9D-8CF3-4098-9B6F-5ED9887D95AA}" destId="{25098B70-A165-4655-804F-7C76AEB812C4}" srcOrd="0" destOrd="0" presId="urn:microsoft.com/office/officeart/2008/layout/HorizontalMultiLevelHierarchy"/>
    <dgm:cxn modelId="{0F3C16F9-EDBF-4FAB-8999-73754030E8BA}" type="presOf" srcId="{F64B8B86-912B-4C12-B512-7933599EA4DF}" destId="{CA040FC9-AD04-4378-94D0-B7E293B4E684}" srcOrd="1" destOrd="0" presId="urn:microsoft.com/office/officeart/2008/layout/HorizontalMultiLevelHierarchy"/>
    <dgm:cxn modelId="{839F998B-4857-4D1D-872B-340FDBEE03F5}" srcId="{60412D2F-2254-4393-A18A-BF4259A5CA0B}" destId="{601B376F-82EA-402C-B92F-814072C5F50B}" srcOrd="7" destOrd="0" parTransId="{01B08689-B0A8-44A3-81C5-9FE456D88976}" sibTransId="{3D0B053B-0730-46A8-BF77-282F6DF992BF}"/>
    <dgm:cxn modelId="{E46CC89E-CB96-440A-B3E7-E936B03E9FE8}" type="presOf" srcId="{FD4281E9-312C-40A0-892E-601DD1547168}" destId="{82388AE1-692C-4EFA-B759-F8B7679FEA7F}" srcOrd="0" destOrd="0" presId="urn:microsoft.com/office/officeart/2008/layout/HorizontalMultiLevelHierarchy"/>
    <dgm:cxn modelId="{943E3C2E-878E-405E-8B39-A5D1CF0F734D}" type="presOf" srcId="{F4B89FF6-1B6A-46E6-9890-DF0BDAB6EAC4}" destId="{867B3125-A45D-4602-8E02-2A2902DF2EDE}" srcOrd="0" destOrd="0" presId="urn:microsoft.com/office/officeart/2008/layout/HorizontalMultiLevelHierarchy"/>
    <dgm:cxn modelId="{93C05A15-9CB6-4EED-A6A2-4E18A3821191}" type="presOf" srcId="{C34CEF1E-1836-4673-AB15-0C07BA35AE2A}" destId="{E9A327DC-57A5-4E9D-B27F-C093DD5CAEFE}" srcOrd="0" destOrd="0" presId="urn:microsoft.com/office/officeart/2008/layout/HorizontalMultiLevelHierarchy"/>
    <dgm:cxn modelId="{2C178866-6F23-46AA-A4BC-5D47E423E547}" type="presOf" srcId="{ABFB502E-DD32-4276-8E2F-A3A9F48F245D}" destId="{69FE364B-5A81-458B-8E8A-E9762806B4B8}" srcOrd="0" destOrd="0" presId="urn:microsoft.com/office/officeart/2008/layout/HorizontalMultiLevelHierarchy"/>
    <dgm:cxn modelId="{3DA986E1-B790-4F6B-907E-16B2F5E1325D}" type="presOf" srcId="{ABFB502E-DD32-4276-8E2F-A3A9F48F245D}" destId="{18B31F53-FC92-4215-8341-2DF1A079F18F}" srcOrd="1" destOrd="0" presId="urn:microsoft.com/office/officeart/2008/layout/HorizontalMultiLevelHierarchy"/>
    <dgm:cxn modelId="{6FFA61F6-F433-49E4-9822-326D9A8E813B}" srcId="{60412D2F-2254-4393-A18A-BF4259A5CA0B}" destId="{C34CEF1E-1836-4673-AB15-0C07BA35AE2A}" srcOrd="1" destOrd="0" parTransId="{FD4281E9-312C-40A0-892E-601DD1547168}" sibTransId="{06D522FE-8D78-473E-A60C-7AFE51B99C11}"/>
    <dgm:cxn modelId="{448075B2-7C1C-47DD-9390-6A632DD63F19}" type="presOf" srcId="{01B08689-B0A8-44A3-81C5-9FE456D88976}" destId="{2607B2C7-4BA7-4205-99BF-521C681DBD86}" srcOrd="1" destOrd="0" presId="urn:microsoft.com/office/officeart/2008/layout/HorizontalMultiLevelHierarchy"/>
    <dgm:cxn modelId="{D716BE3D-9605-4AA0-A2D7-CBD8C745D079}" type="presOf" srcId="{FD4281E9-312C-40A0-892E-601DD1547168}" destId="{7E8F2577-A929-4DE8-AA0F-B3B6141D4F2F}" srcOrd="1" destOrd="0" presId="urn:microsoft.com/office/officeart/2008/layout/HorizontalMultiLevelHierarchy"/>
    <dgm:cxn modelId="{FDDDD3CB-5BAF-4E5E-BD44-A5242AAF2BBE}" type="presOf" srcId="{D7BAE471-F8FF-4FC9-A933-AB32094B3771}" destId="{EBC280E8-23A3-4823-83F2-D4837BF827EB}" srcOrd="0" destOrd="0" presId="urn:microsoft.com/office/officeart/2008/layout/HorizontalMultiLevelHierarchy"/>
    <dgm:cxn modelId="{E9FFA72F-1467-4B83-8C16-A32DCC388E85}" type="presOf" srcId="{D4B349F7-30DD-4AB0-8FD0-53E4F1F92EC9}" destId="{BBC2BAAC-9F6D-4E5D-B371-0CA00B3A95FB}" srcOrd="0" destOrd="0" presId="urn:microsoft.com/office/officeart/2008/layout/HorizontalMultiLevelHierarchy"/>
    <dgm:cxn modelId="{CF6CA31F-EE11-4E1D-A1E1-6407D781A564}" srcId="{60412D2F-2254-4393-A18A-BF4259A5CA0B}" destId="{D7BAE471-F8FF-4FC9-A933-AB32094B3771}" srcOrd="0" destOrd="0" parTransId="{CA8FBD72-7659-478E-8190-DD2F4EE5E8E9}" sibTransId="{B19F9E1F-96AD-41BF-94C7-A7F2B5F1270D}"/>
    <dgm:cxn modelId="{789C3FA8-69D4-48AC-BAFB-ED9BE5FDB960}" type="presOf" srcId="{D97174AA-D570-4129-8497-24162DE87EA9}" destId="{56121358-4C62-4AE8-ACB9-62076E0731CB}" srcOrd="0" destOrd="0" presId="urn:microsoft.com/office/officeart/2008/layout/HorizontalMultiLevelHierarchy"/>
    <dgm:cxn modelId="{B8FEB1EF-16DA-43C6-B45A-29EE6F6C3491}" srcId="{60412D2F-2254-4393-A18A-BF4259A5CA0B}" destId="{8AA35522-DDB4-4FFB-80C3-C089B198E5CD}" srcOrd="4" destOrd="0" parTransId="{C3678D9D-8CF3-4098-9B6F-5ED9887D95AA}" sibTransId="{D15B1154-9C65-45A1-89C8-6DD83D99C95A}"/>
    <dgm:cxn modelId="{2AED2270-40F5-4B22-9053-E99E47A202AD}" type="presOf" srcId="{CA8FBD72-7659-478E-8190-DD2F4EE5E8E9}" destId="{70C726E0-9C12-4A92-BCFD-45ADCB745463}" srcOrd="0" destOrd="0" presId="urn:microsoft.com/office/officeart/2008/layout/HorizontalMultiLevelHierarchy"/>
    <dgm:cxn modelId="{F38C5CB2-CA0E-4408-B129-FA54AA988135}" type="presOf" srcId="{B5A1848A-DA1D-4E9D-81BC-801DE529C2D7}" destId="{3F857178-0D23-4C32-914E-AD61E433FA90}" srcOrd="0" destOrd="0" presId="urn:microsoft.com/office/officeart/2008/layout/HorizontalMultiLevelHierarchy"/>
    <dgm:cxn modelId="{0B6F9B3D-9A78-45F9-A6AF-942C76E7A7E0}" type="presOf" srcId="{F64B8B86-912B-4C12-B512-7933599EA4DF}" destId="{627136F7-1F40-4F60-8D62-556A3B68DB94}" srcOrd="0" destOrd="0" presId="urn:microsoft.com/office/officeart/2008/layout/HorizontalMultiLevelHierarchy"/>
    <dgm:cxn modelId="{B0831454-E957-4683-963B-F7B7FD9D59D4}" type="presOf" srcId="{BC124208-B5A8-4DE9-8D91-4C097D24E8EF}" destId="{1146E737-2C4A-41F6-9994-3D85BB71D6DC}" srcOrd="1" destOrd="0" presId="urn:microsoft.com/office/officeart/2008/layout/HorizontalMultiLevelHierarchy"/>
    <dgm:cxn modelId="{84ECFECC-FBF8-4EEB-B9FF-642400FEA9BD}" type="presParOf" srcId="{56121358-4C62-4AE8-ACB9-62076E0731CB}" destId="{B5B42653-BD87-4A29-90B9-20C334454803}" srcOrd="0" destOrd="0" presId="urn:microsoft.com/office/officeart/2008/layout/HorizontalMultiLevelHierarchy"/>
    <dgm:cxn modelId="{FE20D0FB-BE72-4205-BFC8-EF9447BCC496}" type="presParOf" srcId="{B5B42653-BD87-4A29-90B9-20C334454803}" destId="{8C3DC429-DB69-47B0-87AB-918EE7C50CB7}" srcOrd="0" destOrd="0" presId="urn:microsoft.com/office/officeart/2008/layout/HorizontalMultiLevelHierarchy"/>
    <dgm:cxn modelId="{4CCF3BFB-605A-42AE-A687-2862F7DAD2E9}" type="presParOf" srcId="{B5B42653-BD87-4A29-90B9-20C334454803}" destId="{59F269E4-9945-42E1-B7C7-8C4D5F5D8649}" srcOrd="1" destOrd="0" presId="urn:microsoft.com/office/officeart/2008/layout/HorizontalMultiLevelHierarchy"/>
    <dgm:cxn modelId="{F3E92E1B-9B07-490F-AE07-080FB868A738}" type="presParOf" srcId="{59F269E4-9945-42E1-B7C7-8C4D5F5D8649}" destId="{70C726E0-9C12-4A92-BCFD-45ADCB745463}" srcOrd="0" destOrd="0" presId="urn:microsoft.com/office/officeart/2008/layout/HorizontalMultiLevelHierarchy"/>
    <dgm:cxn modelId="{5B9F1C41-9F14-40E0-A640-2529843F9CD8}" type="presParOf" srcId="{70C726E0-9C12-4A92-BCFD-45ADCB745463}" destId="{7A25CD0F-D49F-43E7-BE71-B00535D5BAC4}" srcOrd="0" destOrd="0" presId="urn:microsoft.com/office/officeart/2008/layout/HorizontalMultiLevelHierarchy"/>
    <dgm:cxn modelId="{3620DE1C-D429-4A15-9B3B-4B6BAC5412BD}" type="presParOf" srcId="{59F269E4-9945-42E1-B7C7-8C4D5F5D8649}" destId="{CD4D5F10-C15E-49A8-862C-5D3463D8940A}" srcOrd="1" destOrd="0" presId="urn:microsoft.com/office/officeart/2008/layout/HorizontalMultiLevelHierarchy"/>
    <dgm:cxn modelId="{F1177279-93BB-4B98-A31F-35EE91D1FC9B}" type="presParOf" srcId="{CD4D5F10-C15E-49A8-862C-5D3463D8940A}" destId="{EBC280E8-23A3-4823-83F2-D4837BF827EB}" srcOrd="0" destOrd="0" presId="urn:microsoft.com/office/officeart/2008/layout/HorizontalMultiLevelHierarchy"/>
    <dgm:cxn modelId="{C177E811-12C0-4783-87A6-759E10013D08}" type="presParOf" srcId="{CD4D5F10-C15E-49A8-862C-5D3463D8940A}" destId="{01EE99FB-ECC1-4A23-A3CA-7CA9D895F468}" srcOrd="1" destOrd="0" presId="urn:microsoft.com/office/officeart/2008/layout/HorizontalMultiLevelHierarchy"/>
    <dgm:cxn modelId="{470F9E86-F512-41BB-999C-171C416BE8A3}" type="presParOf" srcId="{59F269E4-9945-42E1-B7C7-8C4D5F5D8649}" destId="{82388AE1-692C-4EFA-B759-F8B7679FEA7F}" srcOrd="2" destOrd="0" presId="urn:microsoft.com/office/officeart/2008/layout/HorizontalMultiLevelHierarchy"/>
    <dgm:cxn modelId="{CC4CBB58-F82F-496E-95F9-6183974DB892}" type="presParOf" srcId="{82388AE1-692C-4EFA-B759-F8B7679FEA7F}" destId="{7E8F2577-A929-4DE8-AA0F-B3B6141D4F2F}" srcOrd="0" destOrd="0" presId="urn:microsoft.com/office/officeart/2008/layout/HorizontalMultiLevelHierarchy"/>
    <dgm:cxn modelId="{BDF06EEE-A5F1-4DC8-AE19-5717951D256F}" type="presParOf" srcId="{59F269E4-9945-42E1-B7C7-8C4D5F5D8649}" destId="{8651BF09-3327-450A-A733-1F65872370FD}" srcOrd="3" destOrd="0" presId="urn:microsoft.com/office/officeart/2008/layout/HorizontalMultiLevelHierarchy"/>
    <dgm:cxn modelId="{E7E70C9C-8EE6-4690-976A-7F3D63E28A8A}" type="presParOf" srcId="{8651BF09-3327-450A-A733-1F65872370FD}" destId="{E9A327DC-57A5-4E9D-B27F-C093DD5CAEFE}" srcOrd="0" destOrd="0" presId="urn:microsoft.com/office/officeart/2008/layout/HorizontalMultiLevelHierarchy"/>
    <dgm:cxn modelId="{8E85C085-F1BD-4695-ACE8-205428A04BC7}" type="presParOf" srcId="{8651BF09-3327-450A-A733-1F65872370FD}" destId="{B5AF51AD-BD7C-4D36-9CE1-38AB997CA2E7}" srcOrd="1" destOrd="0" presId="urn:microsoft.com/office/officeart/2008/layout/HorizontalMultiLevelHierarchy"/>
    <dgm:cxn modelId="{08D4B4BD-BB18-43AD-90C8-A593E62BE252}" type="presParOf" srcId="{59F269E4-9945-42E1-B7C7-8C4D5F5D8649}" destId="{661A29D4-86C2-4984-B412-85EFDD2B18DF}" srcOrd="4" destOrd="0" presId="urn:microsoft.com/office/officeart/2008/layout/HorizontalMultiLevelHierarchy"/>
    <dgm:cxn modelId="{A52BEC68-2073-429B-984A-750E289FF62D}" type="presParOf" srcId="{661A29D4-86C2-4984-B412-85EFDD2B18DF}" destId="{B59258F5-54B5-4AAC-B9F0-9F3F9F3CD929}" srcOrd="0" destOrd="0" presId="urn:microsoft.com/office/officeart/2008/layout/HorizontalMultiLevelHierarchy"/>
    <dgm:cxn modelId="{D5E34017-C9F9-4BF8-BC4B-0AA29B978419}" type="presParOf" srcId="{59F269E4-9945-42E1-B7C7-8C4D5F5D8649}" destId="{7294A3E3-6A14-4BEB-8F0F-B9875137FD00}" srcOrd="5" destOrd="0" presId="urn:microsoft.com/office/officeart/2008/layout/HorizontalMultiLevelHierarchy"/>
    <dgm:cxn modelId="{599AF7B0-D490-462F-938F-AC8FF19D9612}" type="presParOf" srcId="{7294A3E3-6A14-4BEB-8F0F-B9875137FD00}" destId="{BBC2BAAC-9F6D-4E5D-B371-0CA00B3A95FB}" srcOrd="0" destOrd="0" presId="urn:microsoft.com/office/officeart/2008/layout/HorizontalMultiLevelHierarchy"/>
    <dgm:cxn modelId="{04270F3E-CC7E-49B9-8B92-EC3F98FA88B4}" type="presParOf" srcId="{7294A3E3-6A14-4BEB-8F0F-B9875137FD00}" destId="{7573FFB0-DCE1-4866-A045-6CAB82A8EF82}" srcOrd="1" destOrd="0" presId="urn:microsoft.com/office/officeart/2008/layout/HorizontalMultiLevelHierarchy"/>
    <dgm:cxn modelId="{A7A4BEDA-92D4-464B-883B-947B00079150}" type="presParOf" srcId="{59F269E4-9945-42E1-B7C7-8C4D5F5D8649}" destId="{226FB540-E3DC-4696-BAF3-1B2D22124ED7}" srcOrd="6" destOrd="0" presId="urn:microsoft.com/office/officeart/2008/layout/HorizontalMultiLevelHierarchy"/>
    <dgm:cxn modelId="{E25882AC-0D89-472A-8FE7-6DEBC45ED8C9}" type="presParOf" srcId="{226FB540-E3DC-4696-BAF3-1B2D22124ED7}" destId="{5975A826-65C2-4ADA-BA7F-42108D61DAEB}" srcOrd="0" destOrd="0" presId="urn:microsoft.com/office/officeart/2008/layout/HorizontalMultiLevelHierarchy"/>
    <dgm:cxn modelId="{4A079C8B-23DA-4314-8241-E4237698D48A}" type="presParOf" srcId="{59F269E4-9945-42E1-B7C7-8C4D5F5D8649}" destId="{58E69611-A3B9-420C-99D9-9BFDB4B2517C}" srcOrd="7" destOrd="0" presId="urn:microsoft.com/office/officeart/2008/layout/HorizontalMultiLevelHierarchy"/>
    <dgm:cxn modelId="{DFF214AC-D6C4-4F34-8D94-03F0A20024D9}" type="presParOf" srcId="{58E69611-A3B9-420C-99D9-9BFDB4B2517C}" destId="{D356134E-AF03-46EF-A73B-9B7DD0520D40}" srcOrd="0" destOrd="0" presId="urn:microsoft.com/office/officeart/2008/layout/HorizontalMultiLevelHierarchy"/>
    <dgm:cxn modelId="{FC3A87CC-A203-4323-A3BE-8A339CADCB78}" type="presParOf" srcId="{58E69611-A3B9-420C-99D9-9BFDB4B2517C}" destId="{46DAEED4-D61E-49CD-868C-D1053CDCB34C}" srcOrd="1" destOrd="0" presId="urn:microsoft.com/office/officeart/2008/layout/HorizontalMultiLevelHierarchy"/>
    <dgm:cxn modelId="{3B4EAFC8-9E9E-422B-8BE6-46F47A977A8E}" type="presParOf" srcId="{59F269E4-9945-42E1-B7C7-8C4D5F5D8649}" destId="{25098B70-A165-4655-804F-7C76AEB812C4}" srcOrd="8" destOrd="0" presId="urn:microsoft.com/office/officeart/2008/layout/HorizontalMultiLevelHierarchy"/>
    <dgm:cxn modelId="{35B3A3DB-AB11-4ED5-B4D2-D59E1B94DDB0}" type="presParOf" srcId="{25098B70-A165-4655-804F-7C76AEB812C4}" destId="{9DDBACA4-3CC7-4518-9124-23267D29BD17}" srcOrd="0" destOrd="0" presId="urn:microsoft.com/office/officeart/2008/layout/HorizontalMultiLevelHierarchy"/>
    <dgm:cxn modelId="{813A6643-EE8F-4A24-AF1B-9715CA8F118B}" type="presParOf" srcId="{59F269E4-9945-42E1-B7C7-8C4D5F5D8649}" destId="{2E236FC5-5511-4D38-9932-4F06DF04E7DE}" srcOrd="9" destOrd="0" presId="urn:microsoft.com/office/officeart/2008/layout/HorizontalMultiLevelHierarchy"/>
    <dgm:cxn modelId="{F8455E44-2DB0-4957-8133-0699D54E139A}" type="presParOf" srcId="{2E236FC5-5511-4D38-9932-4F06DF04E7DE}" destId="{47B2FB18-50AB-42DD-A2E5-2CBEC10F4B81}" srcOrd="0" destOrd="0" presId="urn:microsoft.com/office/officeart/2008/layout/HorizontalMultiLevelHierarchy"/>
    <dgm:cxn modelId="{38F62D55-501D-4D11-9531-17487EAA45AB}" type="presParOf" srcId="{2E236FC5-5511-4D38-9932-4F06DF04E7DE}" destId="{45B779A4-4161-4613-A635-8D6A30A07BF7}" srcOrd="1" destOrd="0" presId="urn:microsoft.com/office/officeart/2008/layout/HorizontalMultiLevelHierarchy"/>
    <dgm:cxn modelId="{529FEC14-F9B8-4631-B6B3-0C92409291C8}" type="presParOf" srcId="{59F269E4-9945-42E1-B7C7-8C4D5F5D8649}" destId="{627136F7-1F40-4F60-8D62-556A3B68DB94}" srcOrd="10" destOrd="0" presId="urn:microsoft.com/office/officeart/2008/layout/HorizontalMultiLevelHierarchy"/>
    <dgm:cxn modelId="{21139CE3-1C47-4BA7-845A-099956ACE957}" type="presParOf" srcId="{627136F7-1F40-4F60-8D62-556A3B68DB94}" destId="{CA040FC9-AD04-4378-94D0-B7E293B4E684}" srcOrd="0" destOrd="0" presId="urn:microsoft.com/office/officeart/2008/layout/HorizontalMultiLevelHierarchy"/>
    <dgm:cxn modelId="{D6C47CFF-13DE-43F3-B372-095CE87413FC}" type="presParOf" srcId="{59F269E4-9945-42E1-B7C7-8C4D5F5D8649}" destId="{42EAEB6D-30C6-45B1-82E9-5480ED810139}" srcOrd="11" destOrd="0" presId="urn:microsoft.com/office/officeart/2008/layout/HorizontalMultiLevelHierarchy"/>
    <dgm:cxn modelId="{20C9DD58-3CB2-43AF-B226-7793FD6B522E}" type="presParOf" srcId="{42EAEB6D-30C6-45B1-82E9-5480ED810139}" destId="{64C87388-DC84-4A53-B966-51ABA4F9B4F1}" srcOrd="0" destOrd="0" presId="urn:microsoft.com/office/officeart/2008/layout/HorizontalMultiLevelHierarchy"/>
    <dgm:cxn modelId="{044BAA52-1EA4-49FA-B9B4-CF84C2AC7625}" type="presParOf" srcId="{42EAEB6D-30C6-45B1-82E9-5480ED810139}" destId="{7A3E80FA-83E8-4574-99F9-CC11ABB2509D}" srcOrd="1" destOrd="0" presId="urn:microsoft.com/office/officeart/2008/layout/HorizontalMultiLevelHierarchy"/>
    <dgm:cxn modelId="{380DCD9A-BD17-4874-A334-C2BE3FC9DEA8}" type="presParOf" srcId="{59F269E4-9945-42E1-B7C7-8C4D5F5D8649}" destId="{69FE364B-5A81-458B-8E8A-E9762806B4B8}" srcOrd="12" destOrd="0" presId="urn:microsoft.com/office/officeart/2008/layout/HorizontalMultiLevelHierarchy"/>
    <dgm:cxn modelId="{627C352C-D766-48E9-8216-F49E71B60DED}" type="presParOf" srcId="{69FE364B-5A81-458B-8E8A-E9762806B4B8}" destId="{18B31F53-FC92-4215-8341-2DF1A079F18F}" srcOrd="0" destOrd="0" presId="urn:microsoft.com/office/officeart/2008/layout/HorizontalMultiLevelHierarchy"/>
    <dgm:cxn modelId="{E39CF9AF-9412-4F1A-BE75-455DC395E407}" type="presParOf" srcId="{59F269E4-9945-42E1-B7C7-8C4D5F5D8649}" destId="{538C671A-EEDC-4778-B510-0E8FEDEF5018}" srcOrd="13" destOrd="0" presId="urn:microsoft.com/office/officeart/2008/layout/HorizontalMultiLevelHierarchy"/>
    <dgm:cxn modelId="{B4F9A7E3-AD6E-4BD2-B43D-E445E04F77A1}" type="presParOf" srcId="{538C671A-EEDC-4778-B510-0E8FEDEF5018}" destId="{3F857178-0D23-4C32-914E-AD61E433FA90}" srcOrd="0" destOrd="0" presId="urn:microsoft.com/office/officeart/2008/layout/HorizontalMultiLevelHierarchy"/>
    <dgm:cxn modelId="{D729E1DA-0F8A-48B9-A249-75E9B9497833}" type="presParOf" srcId="{538C671A-EEDC-4778-B510-0E8FEDEF5018}" destId="{0756FC86-36B2-4C95-B3D9-67DC50789EB9}" srcOrd="1" destOrd="0" presId="urn:microsoft.com/office/officeart/2008/layout/HorizontalMultiLevelHierarchy"/>
    <dgm:cxn modelId="{7B274188-8529-4716-B31C-125A9199D04C}" type="presParOf" srcId="{59F269E4-9945-42E1-B7C7-8C4D5F5D8649}" destId="{B2BF47B4-EF17-4389-B1A3-C6A1890C2CD3}" srcOrd="14" destOrd="0" presId="urn:microsoft.com/office/officeart/2008/layout/HorizontalMultiLevelHierarchy"/>
    <dgm:cxn modelId="{AF113B62-3DD2-471A-823C-5439BD0A1517}" type="presParOf" srcId="{B2BF47B4-EF17-4389-B1A3-C6A1890C2CD3}" destId="{2607B2C7-4BA7-4205-99BF-521C681DBD86}" srcOrd="0" destOrd="0" presId="urn:microsoft.com/office/officeart/2008/layout/HorizontalMultiLevelHierarchy"/>
    <dgm:cxn modelId="{FE40B9E5-2AE9-4C73-B4B8-E98064BC4216}" type="presParOf" srcId="{59F269E4-9945-42E1-B7C7-8C4D5F5D8649}" destId="{6B2E38D8-4255-4B15-BCCA-A288545D06F5}" srcOrd="15" destOrd="0" presId="urn:microsoft.com/office/officeart/2008/layout/HorizontalMultiLevelHierarchy"/>
    <dgm:cxn modelId="{ED057F42-A041-4B08-999D-F48C17868F1E}" type="presParOf" srcId="{6B2E38D8-4255-4B15-BCCA-A288545D06F5}" destId="{E594873D-004D-495A-9F5B-3731273E8C18}" srcOrd="0" destOrd="0" presId="urn:microsoft.com/office/officeart/2008/layout/HorizontalMultiLevelHierarchy"/>
    <dgm:cxn modelId="{81B77602-9258-4B50-81C4-44BE8C508C01}" type="presParOf" srcId="{6B2E38D8-4255-4B15-BCCA-A288545D06F5}" destId="{3CC60DC2-F436-40E1-894D-FAD6C625FC5D}" srcOrd="1" destOrd="0" presId="urn:microsoft.com/office/officeart/2008/layout/HorizontalMultiLevelHierarchy"/>
    <dgm:cxn modelId="{23F06C0B-0E84-468C-BCCD-BB1E89038003}" type="presParOf" srcId="{59F269E4-9945-42E1-B7C7-8C4D5F5D8649}" destId="{928E6603-0D1B-4A0A-AE7D-F22B359527FC}" srcOrd="16" destOrd="0" presId="urn:microsoft.com/office/officeart/2008/layout/HorizontalMultiLevelHierarchy"/>
    <dgm:cxn modelId="{0EBC8226-0C70-411D-A3D9-31C91BF66B3A}" type="presParOf" srcId="{928E6603-0D1B-4A0A-AE7D-F22B359527FC}" destId="{1146E737-2C4A-41F6-9994-3D85BB71D6DC}" srcOrd="0" destOrd="0" presId="urn:microsoft.com/office/officeart/2008/layout/HorizontalMultiLevelHierarchy"/>
    <dgm:cxn modelId="{D5C7288D-A579-4586-A9E6-2B1D2EF9FACC}" type="presParOf" srcId="{59F269E4-9945-42E1-B7C7-8C4D5F5D8649}" destId="{8D3C78E7-2715-4B23-95B7-42439C48401D}" srcOrd="17" destOrd="0" presId="urn:microsoft.com/office/officeart/2008/layout/HorizontalMultiLevelHierarchy"/>
    <dgm:cxn modelId="{FA52AEEB-43CC-4BD5-A7CA-AB1BD8445A0E}" type="presParOf" srcId="{8D3C78E7-2715-4B23-95B7-42439C48401D}" destId="{0F1403A6-71B0-457F-B0A1-B9827A8678FA}" srcOrd="0" destOrd="0" presId="urn:microsoft.com/office/officeart/2008/layout/HorizontalMultiLevelHierarchy"/>
    <dgm:cxn modelId="{DDE7ECFD-A7D0-4D2F-AE04-9F29238A4298}" type="presParOf" srcId="{8D3C78E7-2715-4B23-95B7-42439C48401D}" destId="{A820A5A0-FEA6-4E6E-B45D-4FB7CA764219}" srcOrd="1" destOrd="0" presId="urn:microsoft.com/office/officeart/2008/layout/HorizontalMultiLevelHierarchy"/>
    <dgm:cxn modelId="{630A2E82-6376-4294-9849-B14B24381A50}" type="presParOf" srcId="{59F269E4-9945-42E1-B7C7-8C4D5F5D8649}" destId="{F80B401A-76E4-4A6F-AB8A-44FB7A3A5C35}" srcOrd="18" destOrd="0" presId="urn:microsoft.com/office/officeart/2008/layout/HorizontalMultiLevelHierarchy"/>
    <dgm:cxn modelId="{13AA49EB-2B43-4816-BA29-20866BBCD5C2}" type="presParOf" srcId="{F80B401A-76E4-4A6F-AB8A-44FB7A3A5C35}" destId="{C9472858-5EC5-47C5-9462-035A33AB6B3E}" srcOrd="0" destOrd="0" presId="urn:microsoft.com/office/officeart/2008/layout/HorizontalMultiLevelHierarchy"/>
    <dgm:cxn modelId="{E13A2EBB-534B-404D-B047-182DFA4F8960}" type="presParOf" srcId="{59F269E4-9945-42E1-B7C7-8C4D5F5D8649}" destId="{9BF8B908-6FC3-4BCD-A1E2-0464C8D86222}" srcOrd="19" destOrd="0" presId="urn:microsoft.com/office/officeart/2008/layout/HorizontalMultiLevelHierarchy"/>
    <dgm:cxn modelId="{C0111E14-3379-4C91-B83A-1F2E20FF3380}" type="presParOf" srcId="{9BF8B908-6FC3-4BCD-A1E2-0464C8D86222}" destId="{FF7DC9A7-40F6-4DCF-A976-F494CC298918}" srcOrd="0" destOrd="0" presId="urn:microsoft.com/office/officeart/2008/layout/HorizontalMultiLevelHierarchy"/>
    <dgm:cxn modelId="{F20672CC-393B-4B70-865E-F7294D5AA447}" type="presParOf" srcId="{9BF8B908-6FC3-4BCD-A1E2-0464C8D86222}" destId="{F3918BE3-5EA9-420F-8256-C3FA02C1C578}" srcOrd="1" destOrd="0" presId="urn:microsoft.com/office/officeart/2008/layout/HorizontalMultiLevelHierarchy"/>
    <dgm:cxn modelId="{DA84F2C0-F77E-47A5-9538-2973A9B147EB}" type="presParOf" srcId="{59F269E4-9945-42E1-B7C7-8C4D5F5D8649}" destId="{7ACE063E-A60F-4464-BCBB-C8035812DFB5}" srcOrd="20" destOrd="0" presId="urn:microsoft.com/office/officeart/2008/layout/HorizontalMultiLevelHierarchy"/>
    <dgm:cxn modelId="{6DC9B3BE-2110-4C9E-8C7A-CDB868DAA984}" type="presParOf" srcId="{7ACE063E-A60F-4464-BCBB-C8035812DFB5}" destId="{14AE7833-D158-4AF2-A3B9-7BD0A15EFF20}" srcOrd="0" destOrd="0" presId="urn:microsoft.com/office/officeart/2008/layout/HorizontalMultiLevelHierarchy"/>
    <dgm:cxn modelId="{84050DBC-C220-42EC-90B5-E47CC15E459C}" type="presParOf" srcId="{59F269E4-9945-42E1-B7C7-8C4D5F5D8649}" destId="{6D2A3621-E073-440B-B3D9-63E215024553}" srcOrd="21" destOrd="0" presId="urn:microsoft.com/office/officeart/2008/layout/HorizontalMultiLevelHierarchy"/>
    <dgm:cxn modelId="{72BED323-63AF-4773-80A1-673BCFC5472F}" type="presParOf" srcId="{6D2A3621-E073-440B-B3D9-63E215024553}" destId="{867B3125-A45D-4602-8E02-2A2902DF2EDE}" srcOrd="0" destOrd="0" presId="urn:microsoft.com/office/officeart/2008/layout/HorizontalMultiLevelHierarchy"/>
    <dgm:cxn modelId="{A5976FAC-3C1E-48C5-8D4B-E58D44F22CC7}" type="presParOf" srcId="{6D2A3621-E073-440B-B3D9-63E215024553}" destId="{BFE82665-1AB5-4FE1-9F11-A7D0B77D7897}" srcOrd="1" destOrd="0" presId="urn:microsoft.com/office/officeart/2008/layout/HorizontalMultiLevelHierarchy"/>
    <dgm:cxn modelId="{F0179788-E35D-4D73-9AE1-55FF72FF4581}" type="presParOf" srcId="{59F269E4-9945-42E1-B7C7-8C4D5F5D8649}" destId="{F73AB7E7-4096-48EA-AE1B-A282A7BDD0C7}" srcOrd="22" destOrd="0" presId="urn:microsoft.com/office/officeart/2008/layout/HorizontalMultiLevelHierarchy"/>
    <dgm:cxn modelId="{CC0EAA27-86A7-458F-AB48-A2A4CC6D232B}" type="presParOf" srcId="{F73AB7E7-4096-48EA-AE1B-A282A7BDD0C7}" destId="{657A231F-E4B2-49DF-BA32-F6A6DEE1DFD9}" srcOrd="0" destOrd="0" presId="urn:microsoft.com/office/officeart/2008/layout/HorizontalMultiLevelHierarchy"/>
    <dgm:cxn modelId="{7335B29F-81ED-4ED6-AE70-26BA7F4D0C15}" type="presParOf" srcId="{59F269E4-9945-42E1-B7C7-8C4D5F5D8649}" destId="{7DCE0813-CCF6-43FE-9F2F-9D8978051A52}" srcOrd="23" destOrd="0" presId="urn:microsoft.com/office/officeart/2008/layout/HorizontalMultiLevelHierarchy"/>
    <dgm:cxn modelId="{EE3978D6-7B4F-487A-AD0F-2644F43CC2F6}" type="presParOf" srcId="{7DCE0813-CCF6-43FE-9F2F-9D8978051A52}" destId="{29BDAA34-6990-4A5C-BFF3-FC494A8E9976}" srcOrd="0" destOrd="0" presId="urn:microsoft.com/office/officeart/2008/layout/HorizontalMultiLevelHierarchy"/>
    <dgm:cxn modelId="{A75819A4-032D-4AB3-A363-6D8B6BF0E8AF}" type="presParOf" srcId="{7DCE0813-CCF6-43FE-9F2F-9D8978051A52}" destId="{DE6A8BDC-FB85-4B8B-BC28-6E92ADE4F232}" srcOrd="1" destOrd="0" presId="urn:microsoft.com/office/officeart/2008/layout/HorizontalMultiLevelHierarchy"/>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4B0F622-5F0A-4A18-9EE7-99CFCCA2956F}" type="doc">
      <dgm:prSet loTypeId="urn:microsoft.com/office/officeart/2005/8/layout/pyramid4" loCatId="relationship" qsTypeId="urn:microsoft.com/office/officeart/2005/8/quickstyle/simple1#4" qsCatId="simple" csTypeId="urn:microsoft.com/office/officeart/2005/8/colors/accent1_2#5" csCatId="accent1" phldr="1"/>
      <dgm:spPr/>
      <dgm:t>
        <a:bodyPr/>
        <a:lstStyle/>
        <a:p>
          <a:endParaRPr lang="en-IN"/>
        </a:p>
      </dgm:t>
    </dgm:pt>
    <dgm:pt modelId="{52091D57-825F-4C5C-ADCF-62F39B1671C1}">
      <dgm:prSet phldrT="[Text]"/>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a:t>Scope</a:t>
          </a:r>
        </a:p>
      </dgm:t>
    </dgm:pt>
    <dgm:pt modelId="{7309E968-61AB-4B34-8C30-68B7E25E84F2}" type="parTrans" cxnId="{E31F212C-2C06-48CF-87B0-EF38C2CAA97D}">
      <dgm:prSet/>
      <dgm:spPr/>
      <dgm:t>
        <a:bodyPr/>
        <a:lstStyle/>
        <a:p>
          <a:endParaRPr lang="en-IN"/>
        </a:p>
      </dgm:t>
    </dgm:pt>
    <dgm:pt modelId="{F2FE9F71-871C-476A-88A8-0D985DB0A61F}" type="sibTrans" cxnId="{E31F212C-2C06-48CF-87B0-EF38C2CAA97D}">
      <dgm:prSet/>
      <dgm:spPr/>
      <dgm:t>
        <a:bodyPr/>
        <a:lstStyle/>
        <a:p>
          <a:endParaRPr lang="en-IN"/>
        </a:p>
      </dgm:t>
    </dgm:pt>
    <dgm:pt modelId="{D956B259-02F6-4859-86A4-71FFAAF8B8CA}">
      <dgm:prSet phldrT="[Text]"/>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a:t>Cost</a:t>
          </a:r>
        </a:p>
      </dgm:t>
    </dgm:pt>
    <dgm:pt modelId="{0A54B355-A5E0-4A7B-A0B0-DAD48B4FCC75}" type="parTrans" cxnId="{A82B5840-98A4-47EA-B3EC-A3227DF43270}">
      <dgm:prSet/>
      <dgm:spPr/>
      <dgm:t>
        <a:bodyPr/>
        <a:lstStyle/>
        <a:p>
          <a:endParaRPr lang="en-IN"/>
        </a:p>
      </dgm:t>
    </dgm:pt>
    <dgm:pt modelId="{5D9546AD-8F2A-4ABC-884A-26DEDE51FF1A}" type="sibTrans" cxnId="{A82B5840-98A4-47EA-B3EC-A3227DF43270}">
      <dgm:prSet/>
      <dgm:spPr/>
      <dgm:t>
        <a:bodyPr/>
        <a:lstStyle/>
        <a:p>
          <a:endParaRPr lang="en-IN"/>
        </a:p>
      </dgm:t>
    </dgm:pt>
    <dgm:pt modelId="{CF6D6FAE-2448-4913-8B65-AA84BFA55BAC}">
      <dgm:prSet phldrT="[Text]"/>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endParaRPr lang="en-IN"/>
        </a:p>
      </dgm:t>
    </dgm:pt>
    <dgm:pt modelId="{E74D6333-2EC2-40B8-B88F-2897D6526AE1}" type="parTrans" cxnId="{BB516A0E-117D-4E17-9094-A134FC0D3FDF}">
      <dgm:prSet/>
      <dgm:spPr/>
      <dgm:t>
        <a:bodyPr/>
        <a:lstStyle/>
        <a:p>
          <a:endParaRPr lang="en-IN"/>
        </a:p>
      </dgm:t>
    </dgm:pt>
    <dgm:pt modelId="{9B95726F-5267-4EF4-A6A0-4AF846CC586E}" type="sibTrans" cxnId="{BB516A0E-117D-4E17-9094-A134FC0D3FDF}">
      <dgm:prSet/>
      <dgm:spPr/>
      <dgm:t>
        <a:bodyPr/>
        <a:lstStyle/>
        <a:p>
          <a:endParaRPr lang="en-IN"/>
        </a:p>
      </dgm:t>
    </dgm:pt>
    <dgm:pt modelId="{42EA490D-AC97-4FBB-B067-C8AA173CFC80}">
      <dgm:prSet phldrT="[Text]"/>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a:t>Schedule</a:t>
          </a:r>
        </a:p>
      </dgm:t>
    </dgm:pt>
    <dgm:pt modelId="{1DE70AD2-4471-4191-B42E-2DDC6C68D3BB}" type="parTrans" cxnId="{F737204E-354D-44D3-8807-5C10A63CE05A}">
      <dgm:prSet/>
      <dgm:spPr/>
      <dgm:t>
        <a:bodyPr/>
        <a:lstStyle/>
        <a:p>
          <a:endParaRPr lang="en-IN"/>
        </a:p>
      </dgm:t>
    </dgm:pt>
    <dgm:pt modelId="{CF71875E-DA6D-4111-A30C-27BCBB9FE1CC}" type="sibTrans" cxnId="{F737204E-354D-44D3-8807-5C10A63CE05A}">
      <dgm:prSet/>
      <dgm:spPr/>
      <dgm:t>
        <a:bodyPr/>
        <a:lstStyle/>
        <a:p>
          <a:endParaRPr lang="en-IN"/>
        </a:p>
      </dgm:t>
    </dgm:pt>
    <dgm:pt modelId="{B969A638-B8A6-419A-91FF-D1C4AA4BCBDC}" type="pres">
      <dgm:prSet presAssocID="{B4B0F622-5F0A-4A18-9EE7-99CFCCA2956F}" presName="compositeShape" presStyleCnt="0">
        <dgm:presLayoutVars>
          <dgm:chMax val="9"/>
          <dgm:dir/>
          <dgm:resizeHandles val="exact"/>
        </dgm:presLayoutVars>
      </dgm:prSet>
      <dgm:spPr/>
      <dgm:t>
        <a:bodyPr/>
        <a:lstStyle/>
        <a:p>
          <a:endParaRPr lang="en-IN"/>
        </a:p>
      </dgm:t>
    </dgm:pt>
    <dgm:pt modelId="{75987E02-DC94-4CD8-88C8-2BFD8900CDF7}" type="pres">
      <dgm:prSet presAssocID="{B4B0F622-5F0A-4A18-9EE7-99CFCCA2956F}" presName="triangle1" presStyleLbl="node1" presStyleIdx="0" presStyleCnt="4">
        <dgm:presLayoutVars>
          <dgm:bulletEnabled val="1"/>
        </dgm:presLayoutVars>
      </dgm:prSet>
      <dgm:spPr/>
      <dgm:t>
        <a:bodyPr/>
        <a:lstStyle/>
        <a:p>
          <a:endParaRPr lang="en-IN"/>
        </a:p>
      </dgm:t>
    </dgm:pt>
    <dgm:pt modelId="{96D76E79-C731-4215-B6F4-076CF074D873}" type="pres">
      <dgm:prSet presAssocID="{B4B0F622-5F0A-4A18-9EE7-99CFCCA2956F}" presName="triangle2" presStyleLbl="node1" presStyleIdx="1" presStyleCnt="4">
        <dgm:presLayoutVars>
          <dgm:bulletEnabled val="1"/>
        </dgm:presLayoutVars>
      </dgm:prSet>
      <dgm:spPr/>
      <dgm:t>
        <a:bodyPr/>
        <a:lstStyle/>
        <a:p>
          <a:endParaRPr lang="en-IN"/>
        </a:p>
      </dgm:t>
    </dgm:pt>
    <dgm:pt modelId="{4BD00B55-564E-40D0-A7CD-8AB402DA4FAE}" type="pres">
      <dgm:prSet presAssocID="{B4B0F622-5F0A-4A18-9EE7-99CFCCA2956F}" presName="triangle3" presStyleLbl="node1" presStyleIdx="2" presStyleCnt="4">
        <dgm:presLayoutVars>
          <dgm:bulletEnabled val="1"/>
        </dgm:presLayoutVars>
      </dgm:prSet>
      <dgm:spPr/>
      <dgm:t>
        <a:bodyPr/>
        <a:lstStyle/>
        <a:p>
          <a:endParaRPr lang="en-IN"/>
        </a:p>
      </dgm:t>
    </dgm:pt>
    <dgm:pt modelId="{4D104786-E656-45DA-8CF9-25F24EFCEB37}" type="pres">
      <dgm:prSet presAssocID="{B4B0F622-5F0A-4A18-9EE7-99CFCCA2956F}" presName="triangle4" presStyleLbl="node1" presStyleIdx="3" presStyleCnt="4">
        <dgm:presLayoutVars>
          <dgm:bulletEnabled val="1"/>
        </dgm:presLayoutVars>
      </dgm:prSet>
      <dgm:spPr/>
      <dgm:t>
        <a:bodyPr/>
        <a:lstStyle/>
        <a:p>
          <a:endParaRPr lang="en-IN"/>
        </a:p>
      </dgm:t>
    </dgm:pt>
  </dgm:ptLst>
  <dgm:cxnLst>
    <dgm:cxn modelId="{BB516A0E-117D-4E17-9094-A134FC0D3FDF}" srcId="{B4B0F622-5F0A-4A18-9EE7-99CFCCA2956F}" destId="{CF6D6FAE-2448-4913-8B65-AA84BFA55BAC}" srcOrd="2" destOrd="0" parTransId="{E74D6333-2EC2-40B8-B88F-2897D6526AE1}" sibTransId="{9B95726F-5267-4EF4-A6A0-4AF846CC586E}"/>
    <dgm:cxn modelId="{E31F212C-2C06-48CF-87B0-EF38C2CAA97D}" srcId="{B4B0F622-5F0A-4A18-9EE7-99CFCCA2956F}" destId="{52091D57-825F-4C5C-ADCF-62F39B1671C1}" srcOrd="0" destOrd="0" parTransId="{7309E968-61AB-4B34-8C30-68B7E25E84F2}" sibTransId="{F2FE9F71-871C-476A-88A8-0D985DB0A61F}"/>
    <dgm:cxn modelId="{7A0E41B3-1E32-4B44-B643-64FE5106E53C}" type="presOf" srcId="{52091D57-825F-4C5C-ADCF-62F39B1671C1}" destId="{75987E02-DC94-4CD8-88C8-2BFD8900CDF7}" srcOrd="0" destOrd="0" presId="urn:microsoft.com/office/officeart/2005/8/layout/pyramid4"/>
    <dgm:cxn modelId="{5487525F-A7F6-48AC-86F8-AFA0C4E0936B}" type="presOf" srcId="{CF6D6FAE-2448-4913-8B65-AA84BFA55BAC}" destId="{4BD00B55-564E-40D0-A7CD-8AB402DA4FAE}" srcOrd="0" destOrd="0" presId="urn:microsoft.com/office/officeart/2005/8/layout/pyramid4"/>
    <dgm:cxn modelId="{19CA3440-8941-4E25-8D23-B7E42A62D14E}" type="presOf" srcId="{D956B259-02F6-4859-86A4-71FFAAF8B8CA}" destId="{96D76E79-C731-4215-B6F4-076CF074D873}" srcOrd="0" destOrd="0" presId="urn:microsoft.com/office/officeart/2005/8/layout/pyramid4"/>
    <dgm:cxn modelId="{EA624A30-D7AF-4B21-8917-01DB0A67BA68}" type="presOf" srcId="{42EA490D-AC97-4FBB-B067-C8AA173CFC80}" destId="{4D104786-E656-45DA-8CF9-25F24EFCEB37}" srcOrd="0" destOrd="0" presId="urn:microsoft.com/office/officeart/2005/8/layout/pyramid4"/>
    <dgm:cxn modelId="{6BBB2EA7-E737-4C89-98E8-70BEBBA079E1}" type="presOf" srcId="{B4B0F622-5F0A-4A18-9EE7-99CFCCA2956F}" destId="{B969A638-B8A6-419A-91FF-D1C4AA4BCBDC}" srcOrd="0" destOrd="0" presId="urn:microsoft.com/office/officeart/2005/8/layout/pyramid4"/>
    <dgm:cxn modelId="{F737204E-354D-44D3-8807-5C10A63CE05A}" srcId="{B4B0F622-5F0A-4A18-9EE7-99CFCCA2956F}" destId="{42EA490D-AC97-4FBB-B067-C8AA173CFC80}" srcOrd="3" destOrd="0" parTransId="{1DE70AD2-4471-4191-B42E-2DDC6C68D3BB}" sibTransId="{CF71875E-DA6D-4111-A30C-27BCBB9FE1CC}"/>
    <dgm:cxn modelId="{A82B5840-98A4-47EA-B3EC-A3227DF43270}" srcId="{B4B0F622-5F0A-4A18-9EE7-99CFCCA2956F}" destId="{D956B259-02F6-4859-86A4-71FFAAF8B8CA}" srcOrd="1" destOrd="0" parTransId="{0A54B355-A5E0-4A7B-A0B0-DAD48B4FCC75}" sibTransId="{5D9546AD-8F2A-4ABC-884A-26DEDE51FF1A}"/>
    <dgm:cxn modelId="{98D90908-24B9-4A67-B309-99FAB773C11C}" type="presParOf" srcId="{B969A638-B8A6-419A-91FF-D1C4AA4BCBDC}" destId="{75987E02-DC94-4CD8-88C8-2BFD8900CDF7}" srcOrd="0" destOrd="0" presId="urn:microsoft.com/office/officeart/2005/8/layout/pyramid4"/>
    <dgm:cxn modelId="{C9BBA764-BF26-48D7-8697-BE36A0D008F5}" type="presParOf" srcId="{B969A638-B8A6-419A-91FF-D1C4AA4BCBDC}" destId="{96D76E79-C731-4215-B6F4-076CF074D873}" srcOrd="1" destOrd="0" presId="urn:microsoft.com/office/officeart/2005/8/layout/pyramid4"/>
    <dgm:cxn modelId="{E56064D9-7794-4CEE-ADB7-B6C7B0362A7E}" type="presParOf" srcId="{B969A638-B8A6-419A-91FF-D1C4AA4BCBDC}" destId="{4BD00B55-564E-40D0-A7CD-8AB402DA4FAE}" srcOrd="2" destOrd="0" presId="urn:microsoft.com/office/officeart/2005/8/layout/pyramid4"/>
    <dgm:cxn modelId="{F69E616A-96C8-4AB5-B863-5E075B68E86D}" type="presParOf" srcId="{B969A638-B8A6-419A-91FF-D1C4AA4BCBDC}" destId="{4D104786-E656-45DA-8CF9-25F24EFCEB37}" srcOrd="3" destOrd="0" presId="urn:microsoft.com/office/officeart/2005/8/layout/pyramid4"/>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4B0F622-5F0A-4A18-9EE7-99CFCCA2956F}" type="doc">
      <dgm:prSet loTypeId="urn:microsoft.com/office/officeart/2005/8/layout/pyramid4" loCatId="relationship" qsTypeId="urn:microsoft.com/office/officeart/2005/8/quickstyle/simple1#5" qsCatId="simple" csTypeId="urn:microsoft.com/office/officeart/2005/8/colors/accent1_2#6" csCatId="accent1" phldr="1"/>
      <dgm:spPr/>
      <dgm:t>
        <a:bodyPr/>
        <a:lstStyle/>
        <a:p>
          <a:endParaRPr lang="en-IN"/>
        </a:p>
      </dgm:t>
    </dgm:pt>
    <dgm:pt modelId="{52091D57-825F-4C5C-ADCF-62F39B1671C1}">
      <dgm:prSet phldrT="[Text]" custT="1"/>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sz="1000"/>
            <a:t>Value</a:t>
          </a:r>
        </a:p>
      </dgm:t>
    </dgm:pt>
    <dgm:pt modelId="{7309E968-61AB-4B34-8C30-68B7E25E84F2}" type="parTrans" cxnId="{E31F212C-2C06-48CF-87B0-EF38C2CAA97D}">
      <dgm:prSet/>
      <dgm:spPr/>
      <dgm:t>
        <a:bodyPr/>
        <a:lstStyle/>
        <a:p>
          <a:endParaRPr lang="en-IN"/>
        </a:p>
      </dgm:t>
    </dgm:pt>
    <dgm:pt modelId="{F2FE9F71-871C-476A-88A8-0D985DB0A61F}" type="sibTrans" cxnId="{E31F212C-2C06-48CF-87B0-EF38C2CAA97D}">
      <dgm:prSet/>
      <dgm:spPr/>
      <dgm:t>
        <a:bodyPr/>
        <a:lstStyle/>
        <a:p>
          <a:endParaRPr lang="en-IN"/>
        </a:p>
      </dgm:t>
    </dgm:pt>
    <dgm:pt modelId="{D956B259-02F6-4859-86A4-71FFAAF8B8CA}">
      <dgm:prSet phldrT="[Text]" custT="1"/>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sz="1000"/>
            <a:t>Quality</a:t>
          </a:r>
        </a:p>
      </dgm:t>
    </dgm:pt>
    <dgm:pt modelId="{0A54B355-A5E0-4A7B-A0B0-DAD48B4FCC75}" type="parTrans" cxnId="{A82B5840-98A4-47EA-B3EC-A3227DF43270}">
      <dgm:prSet/>
      <dgm:spPr/>
      <dgm:t>
        <a:bodyPr/>
        <a:lstStyle/>
        <a:p>
          <a:endParaRPr lang="en-IN"/>
        </a:p>
      </dgm:t>
    </dgm:pt>
    <dgm:pt modelId="{5D9546AD-8F2A-4ABC-884A-26DEDE51FF1A}" type="sibTrans" cxnId="{A82B5840-98A4-47EA-B3EC-A3227DF43270}">
      <dgm:prSet/>
      <dgm:spPr/>
      <dgm:t>
        <a:bodyPr/>
        <a:lstStyle/>
        <a:p>
          <a:endParaRPr lang="en-IN"/>
        </a:p>
      </dgm:t>
    </dgm:pt>
    <dgm:pt modelId="{CF6D6FAE-2448-4913-8B65-AA84BFA55BAC}">
      <dgm:prSet phldrT="[Text]" custT="1"/>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endParaRPr lang="en-IN" sz="1000"/>
        </a:p>
      </dgm:t>
    </dgm:pt>
    <dgm:pt modelId="{E74D6333-2EC2-40B8-B88F-2897D6526AE1}" type="parTrans" cxnId="{BB516A0E-117D-4E17-9094-A134FC0D3FDF}">
      <dgm:prSet/>
      <dgm:spPr/>
      <dgm:t>
        <a:bodyPr/>
        <a:lstStyle/>
        <a:p>
          <a:endParaRPr lang="en-IN"/>
        </a:p>
      </dgm:t>
    </dgm:pt>
    <dgm:pt modelId="{9B95726F-5267-4EF4-A6A0-4AF846CC586E}" type="sibTrans" cxnId="{BB516A0E-117D-4E17-9094-A134FC0D3FDF}">
      <dgm:prSet/>
      <dgm:spPr/>
      <dgm:t>
        <a:bodyPr/>
        <a:lstStyle/>
        <a:p>
          <a:endParaRPr lang="en-IN"/>
        </a:p>
      </dgm:t>
    </dgm:pt>
    <dgm:pt modelId="{42EA490D-AC97-4FBB-B067-C8AA173CFC80}">
      <dgm:prSet phldrT="[Text]" custT="1"/>
      <dgm:spPr>
        <a:effectLst>
          <a:outerShdw blurRad="50800" dist="38100" dir="2700000" algn="tl" rotWithShape="0">
            <a:prstClr val="black">
              <a:alpha val="40000"/>
            </a:prstClr>
          </a:outerShdw>
        </a:effectLst>
        <a:scene3d>
          <a:camera prst="orthographicFront"/>
          <a:lightRig rig="threePt" dir="t"/>
        </a:scene3d>
        <a:sp3d>
          <a:bevelT/>
        </a:sp3d>
      </dgm:spPr>
      <dgm:t>
        <a:bodyPr lIns="0" rIns="0"/>
        <a:lstStyle/>
        <a:p>
          <a:r>
            <a:rPr lang="en-IN" sz="1000"/>
            <a:t>Constraints</a:t>
          </a:r>
        </a:p>
      </dgm:t>
    </dgm:pt>
    <dgm:pt modelId="{1DE70AD2-4471-4191-B42E-2DDC6C68D3BB}" type="parTrans" cxnId="{F737204E-354D-44D3-8807-5C10A63CE05A}">
      <dgm:prSet/>
      <dgm:spPr/>
      <dgm:t>
        <a:bodyPr/>
        <a:lstStyle/>
        <a:p>
          <a:endParaRPr lang="en-IN"/>
        </a:p>
      </dgm:t>
    </dgm:pt>
    <dgm:pt modelId="{CF71875E-DA6D-4111-A30C-27BCBB9FE1CC}" type="sibTrans" cxnId="{F737204E-354D-44D3-8807-5C10A63CE05A}">
      <dgm:prSet/>
      <dgm:spPr/>
      <dgm:t>
        <a:bodyPr/>
        <a:lstStyle/>
        <a:p>
          <a:endParaRPr lang="en-IN"/>
        </a:p>
      </dgm:t>
    </dgm:pt>
    <dgm:pt modelId="{B969A638-B8A6-419A-91FF-D1C4AA4BCBDC}" type="pres">
      <dgm:prSet presAssocID="{B4B0F622-5F0A-4A18-9EE7-99CFCCA2956F}" presName="compositeShape" presStyleCnt="0">
        <dgm:presLayoutVars>
          <dgm:chMax val="9"/>
          <dgm:dir/>
          <dgm:resizeHandles val="exact"/>
        </dgm:presLayoutVars>
      </dgm:prSet>
      <dgm:spPr/>
      <dgm:t>
        <a:bodyPr/>
        <a:lstStyle/>
        <a:p>
          <a:endParaRPr lang="en-IN"/>
        </a:p>
      </dgm:t>
    </dgm:pt>
    <dgm:pt modelId="{75987E02-DC94-4CD8-88C8-2BFD8900CDF7}" type="pres">
      <dgm:prSet presAssocID="{B4B0F622-5F0A-4A18-9EE7-99CFCCA2956F}" presName="triangle1" presStyleLbl="node1" presStyleIdx="0" presStyleCnt="4">
        <dgm:presLayoutVars>
          <dgm:bulletEnabled val="1"/>
        </dgm:presLayoutVars>
      </dgm:prSet>
      <dgm:spPr/>
      <dgm:t>
        <a:bodyPr/>
        <a:lstStyle/>
        <a:p>
          <a:endParaRPr lang="en-IN"/>
        </a:p>
      </dgm:t>
    </dgm:pt>
    <dgm:pt modelId="{96D76E79-C731-4215-B6F4-076CF074D873}" type="pres">
      <dgm:prSet presAssocID="{B4B0F622-5F0A-4A18-9EE7-99CFCCA2956F}" presName="triangle2" presStyleLbl="node1" presStyleIdx="1" presStyleCnt="4">
        <dgm:presLayoutVars>
          <dgm:bulletEnabled val="1"/>
        </dgm:presLayoutVars>
      </dgm:prSet>
      <dgm:spPr/>
      <dgm:t>
        <a:bodyPr/>
        <a:lstStyle/>
        <a:p>
          <a:endParaRPr lang="en-IN"/>
        </a:p>
      </dgm:t>
    </dgm:pt>
    <dgm:pt modelId="{4BD00B55-564E-40D0-A7CD-8AB402DA4FAE}" type="pres">
      <dgm:prSet presAssocID="{B4B0F622-5F0A-4A18-9EE7-99CFCCA2956F}" presName="triangle3" presStyleLbl="node1" presStyleIdx="2" presStyleCnt="4">
        <dgm:presLayoutVars>
          <dgm:bulletEnabled val="1"/>
        </dgm:presLayoutVars>
      </dgm:prSet>
      <dgm:spPr/>
      <dgm:t>
        <a:bodyPr/>
        <a:lstStyle/>
        <a:p>
          <a:endParaRPr lang="en-IN"/>
        </a:p>
      </dgm:t>
    </dgm:pt>
    <dgm:pt modelId="{4D104786-E656-45DA-8CF9-25F24EFCEB37}" type="pres">
      <dgm:prSet presAssocID="{B4B0F622-5F0A-4A18-9EE7-99CFCCA2956F}" presName="triangle4" presStyleLbl="node1" presStyleIdx="3" presStyleCnt="4">
        <dgm:presLayoutVars>
          <dgm:bulletEnabled val="1"/>
        </dgm:presLayoutVars>
      </dgm:prSet>
      <dgm:spPr/>
      <dgm:t>
        <a:bodyPr/>
        <a:lstStyle/>
        <a:p>
          <a:endParaRPr lang="en-IN"/>
        </a:p>
      </dgm:t>
    </dgm:pt>
  </dgm:ptLst>
  <dgm:cxnLst>
    <dgm:cxn modelId="{BB516A0E-117D-4E17-9094-A134FC0D3FDF}" srcId="{B4B0F622-5F0A-4A18-9EE7-99CFCCA2956F}" destId="{CF6D6FAE-2448-4913-8B65-AA84BFA55BAC}" srcOrd="2" destOrd="0" parTransId="{E74D6333-2EC2-40B8-B88F-2897D6526AE1}" sibTransId="{9B95726F-5267-4EF4-A6A0-4AF846CC586E}"/>
    <dgm:cxn modelId="{E31F212C-2C06-48CF-87B0-EF38C2CAA97D}" srcId="{B4B0F622-5F0A-4A18-9EE7-99CFCCA2956F}" destId="{52091D57-825F-4C5C-ADCF-62F39B1671C1}" srcOrd="0" destOrd="0" parTransId="{7309E968-61AB-4B34-8C30-68B7E25E84F2}" sibTransId="{F2FE9F71-871C-476A-88A8-0D985DB0A61F}"/>
    <dgm:cxn modelId="{18EFB7F0-60A5-4712-9ED3-4E0D7B1FC835}" type="presOf" srcId="{B4B0F622-5F0A-4A18-9EE7-99CFCCA2956F}" destId="{B969A638-B8A6-419A-91FF-D1C4AA4BCBDC}" srcOrd="0" destOrd="0" presId="urn:microsoft.com/office/officeart/2005/8/layout/pyramid4"/>
    <dgm:cxn modelId="{831E369F-46EF-48B2-9052-8A2049DBD28F}" type="presOf" srcId="{CF6D6FAE-2448-4913-8B65-AA84BFA55BAC}" destId="{4BD00B55-564E-40D0-A7CD-8AB402DA4FAE}" srcOrd="0" destOrd="0" presId="urn:microsoft.com/office/officeart/2005/8/layout/pyramid4"/>
    <dgm:cxn modelId="{A5F059B5-08C1-49B4-AA0C-F3D0B3A0FA01}" type="presOf" srcId="{52091D57-825F-4C5C-ADCF-62F39B1671C1}" destId="{75987E02-DC94-4CD8-88C8-2BFD8900CDF7}" srcOrd="0" destOrd="0" presId="urn:microsoft.com/office/officeart/2005/8/layout/pyramid4"/>
    <dgm:cxn modelId="{20880819-B1D4-4605-9B65-78CBD695F929}" type="presOf" srcId="{42EA490D-AC97-4FBB-B067-C8AA173CFC80}" destId="{4D104786-E656-45DA-8CF9-25F24EFCEB37}" srcOrd="0" destOrd="0" presId="urn:microsoft.com/office/officeart/2005/8/layout/pyramid4"/>
    <dgm:cxn modelId="{F7C0CFA5-E536-499C-A1C4-76158534EFCB}" type="presOf" srcId="{D956B259-02F6-4859-86A4-71FFAAF8B8CA}" destId="{96D76E79-C731-4215-B6F4-076CF074D873}" srcOrd="0" destOrd="0" presId="urn:microsoft.com/office/officeart/2005/8/layout/pyramid4"/>
    <dgm:cxn modelId="{F737204E-354D-44D3-8807-5C10A63CE05A}" srcId="{B4B0F622-5F0A-4A18-9EE7-99CFCCA2956F}" destId="{42EA490D-AC97-4FBB-B067-C8AA173CFC80}" srcOrd="3" destOrd="0" parTransId="{1DE70AD2-4471-4191-B42E-2DDC6C68D3BB}" sibTransId="{CF71875E-DA6D-4111-A30C-27BCBB9FE1CC}"/>
    <dgm:cxn modelId="{A82B5840-98A4-47EA-B3EC-A3227DF43270}" srcId="{B4B0F622-5F0A-4A18-9EE7-99CFCCA2956F}" destId="{D956B259-02F6-4859-86A4-71FFAAF8B8CA}" srcOrd="1" destOrd="0" parTransId="{0A54B355-A5E0-4A7B-A0B0-DAD48B4FCC75}" sibTransId="{5D9546AD-8F2A-4ABC-884A-26DEDE51FF1A}"/>
    <dgm:cxn modelId="{58294E3D-3B34-4546-9FFE-9B4B593F8717}" type="presParOf" srcId="{B969A638-B8A6-419A-91FF-D1C4AA4BCBDC}" destId="{75987E02-DC94-4CD8-88C8-2BFD8900CDF7}" srcOrd="0" destOrd="0" presId="urn:microsoft.com/office/officeart/2005/8/layout/pyramid4"/>
    <dgm:cxn modelId="{CAADA7D7-810A-4DA6-8272-EE08C60076D6}" type="presParOf" srcId="{B969A638-B8A6-419A-91FF-D1C4AA4BCBDC}" destId="{96D76E79-C731-4215-B6F4-076CF074D873}" srcOrd="1" destOrd="0" presId="urn:microsoft.com/office/officeart/2005/8/layout/pyramid4"/>
    <dgm:cxn modelId="{BD196BD9-FD31-4470-9428-9E6AD4CA27B4}" type="presParOf" srcId="{B969A638-B8A6-419A-91FF-D1C4AA4BCBDC}" destId="{4BD00B55-564E-40D0-A7CD-8AB402DA4FAE}" srcOrd="2" destOrd="0" presId="urn:microsoft.com/office/officeart/2005/8/layout/pyramid4"/>
    <dgm:cxn modelId="{14EA6D69-CEC4-470C-81D5-004A97744C24}" type="presParOf" srcId="{B969A638-B8A6-419A-91FF-D1C4AA4BCBDC}" destId="{4D104786-E656-45DA-8CF9-25F24EFCEB37}" srcOrd="3" destOrd="0" presId="urn:microsoft.com/office/officeart/2005/8/layout/pyramid4"/>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0EF63F1-7F11-4F61-809D-2F24B9907151}" type="doc">
      <dgm:prSet loTypeId="urn:microsoft.com/office/officeart/2005/8/layout/default#1" loCatId="list" qsTypeId="urn:microsoft.com/office/officeart/2005/8/quickstyle/simple1#6" qsCatId="simple" csTypeId="urn:microsoft.com/office/officeart/2005/8/colors/accent1_2#7" csCatId="accent1" phldr="1"/>
      <dgm:spPr/>
      <dgm:t>
        <a:bodyPr/>
        <a:lstStyle/>
        <a:p>
          <a:endParaRPr lang="en-IN"/>
        </a:p>
      </dgm:t>
    </dgm:pt>
    <dgm:pt modelId="{5E4F272F-34C7-4997-9FCB-CA07D869EE12}">
      <dgm:prSet phldrT="[Text]"/>
      <dgm:spPr/>
      <dgm:t>
        <a:bodyPr/>
        <a:lstStyle/>
        <a:p>
          <a:r>
            <a:rPr lang="en-IN"/>
            <a:t>Crystal Clear</a:t>
          </a:r>
        </a:p>
      </dgm:t>
    </dgm:pt>
    <dgm:pt modelId="{E6CF4188-0733-407A-B307-4EE603238BFD}" type="parTrans" cxnId="{84EE5999-2C3A-4EA1-BC76-6E564BD81A72}">
      <dgm:prSet/>
      <dgm:spPr/>
      <dgm:t>
        <a:bodyPr/>
        <a:lstStyle/>
        <a:p>
          <a:endParaRPr lang="en-IN"/>
        </a:p>
      </dgm:t>
    </dgm:pt>
    <dgm:pt modelId="{2D1C3A36-42FB-4402-AFA9-AE3178CCF689}" type="sibTrans" cxnId="{84EE5999-2C3A-4EA1-BC76-6E564BD81A72}">
      <dgm:prSet/>
      <dgm:spPr/>
      <dgm:t>
        <a:bodyPr/>
        <a:lstStyle/>
        <a:p>
          <a:endParaRPr lang="en-IN"/>
        </a:p>
      </dgm:t>
    </dgm:pt>
    <dgm:pt modelId="{9C2030CC-0CF1-44FC-B47F-E6DB5AFBC219}">
      <dgm:prSet/>
      <dgm:spPr/>
      <dgm:t>
        <a:bodyPr/>
        <a:lstStyle/>
        <a:p>
          <a:r>
            <a:rPr lang="en-IN"/>
            <a:t>Lean Development</a:t>
          </a:r>
        </a:p>
      </dgm:t>
    </dgm:pt>
    <dgm:pt modelId="{AD92CFD1-82C6-4934-9DBD-B18FA6A0237E}" type="parTrans" cxnId="{2FC0B7E4-F8C1-4D05-93CA-1388FFE83406}">
      <dgm:prSet/>
      <dgm:spPr/>
      <dgm:t>
        <a:bodyPr/>
        <a:lstStyle/>
        <a:p>
          <a:endParaRPr lang="en-IN"/>
        </a:p>
      </dgm:t>
    </dgm:pt>
    <dgm:pt modelId="{946F3719-F2FA-439A-AB92-BDD5B676310E}" type="sibTrans" cxnId="{2FC0B7E4-F8C1-4D05-93CA-1388FFE83406}">
      <dgm:prSet/>
      <dgm:spPr/>
      <dgm:t>
        <a:bodyPr/>
        <a:lstStyle/>
        <a:p>
          <a:endParaRPr lang="en-IN"/>
        </a:p>
      </dgm:t>
    </dgm:pt>
    <dgm:pt modelId="{D29A31F7-EEDE-4BD9-B156-3E5B07A33F5D}">
      <dgm:prSet/>
      <dgm:spPr/>
      <dgm:t>
        <a:bodyPr/>
        <a:lstStyle/>
        <a:p>
          <a:r>
            <a:rPr lang="en-IN"/>
            <a:t>Kanban Development </a:t>
          </a:r>
        </a:p>
      </dgm:t>
    </dgm:pt>
    <dgm:pt modelId="{B91E422C-3399-4F07-B223-48E0ADE98D98}" type="parTrans" cxnId="{A54D2AD3-2CAD-411A-9052-FBDB38AEC6F7}">
      <dgm:prSet/>
      <dgm:spPr/>
      <dgm:t>
        <a:bodyPr/>
        <a:lstStyle/>
        <a:p>
          <a:endParaRPr lang="en-IN"/>
        </a:p>
      </dgm:t>
    </dgm:pt>
    <dgm:pt modelId="{FB860524-ED67-47B7-8D98-9AD7A0422772}" type="sibTrans" cxnId="{A54D2AD3-2CAD-411A-9052-FBDB38AEC6F7}">
      <dgm:prSet/>
      <dgm:spPr/>
      <dgm:t>
        <a:bodyPr/>
        <a:lstStyle/>
        <a:p>
          <a:endParaRPr lang="en-IN"/>
        </a:p>
      </dgm:t>
    </dgm:pt>
    <dgm:pt modelId="{2AC658F8-EE56-48A8-920A-E21526C77DD8}">
      <dgm:prSet/>
      <dgm:spPr/>
      <dgm:t>
        <a:bodyPr/>
        <a:lstStyle/>
        <a:p>
          <a:r>
            <a:rPr lang="en-IN"/>
            <a:t>Agile Unified Process</a:t>
          </a:r>
        </a:p>
      </dgm:t>
    </dgm:pt>
    <dgm:pt modelId="{098E2023-5437-4A1C-8769-20E91C25B905}" type="parTrans" cxnId="{9972BDB2-5579-4121-BEF2-A392EF3E25FB}">
      <dgm:prSet/>
      <dgm:spPr/>
      <dgm:t>
        <a:bodyPr/>
        <a:lstStyle/>
        <a:p>
          <a:endParaRPr lang="en-IN"/>
        </a:p>
      </dgm:t>
    </dgm:pt>
    <dgm:pt modelId="{0607A38A-DEB6-4B62-8F58-531963CEC863}" type="sibTrans" cxnId="{9972BDB2-5579-4121-BEF2-A392EF3E25FB}">
      <dgm:prSet/>
      <dgm:spPr/>
      <dgm:t>
        <a:bodyPr/>
        <a:lstStyle/>
        <a:p>
          <a:endParaRPr lang="en-IN"/>
        </a:p>
      </dgm:t>
    </dgm:pt>
    <dgm:pt modelId="{E650C053-023A-40DA-87F4-0CF273590B66}">
      <dgm:prSet/>
      <dgm:spPr/>
      <dgm:t>
        <a:bodyPr/>
        <a:lstStyle/>
        <a:p>
          <a:r>
            <a:rPr lang="en-IN"/>
            <a:t>Essential Unified Process</a:t>
          </a:r>
        </a:p>
      </dgm:t>
    </dgm:pt>
    <dgm:pt modelId="{BFB09929-BF7D-448E-BC44-358627CDDB7B}" type="parTrans" cxnId="{0F36C272-53C2-49F5-82D7-F2B9398FB1EA}">
      <dgm:prSet/>
      <dgm:spPr/>
      <dgm:t>
        <a:bodyPr/>
        <a:lstStyle/>
        <a:p>
          <a:endParaRPr lang="en-IN"/>
        </a:p>
      </dgm:t>
    </dgm:pt>
    <dgm:pt modelId="{3473DA32-9174-4E5F-9DAE-BC045EE91FD2}" type="sibTrans" cxnId="{0F36C272-53C2-49F5-82D7-F2B9398FB1EA}">
      <dgm:prSet/>
      <dgm:spPr/>
      <dgm:t>
        <a:bodyPr/>
        <a:lstStyle/>
        <a:p>
          <a:endParaRPr lang="en-IN"/>
        </a:p>
      </dgm:t>
    </dgm:pt>
    <dgm:pt modelId="{33AA21B8-BC00-4D6F-9B4E-71E721058E03}">
      <dgm:prSet/>
      <dgm:spPr/>
      <dgm:t>
        <a:bodyPr/>
        <a:lstStyle/>
        <a:p>
          <a:r>
            <a:rPr lang="en-IN"/>
            <a:t>Open Unified Process</a:t>
          </a:r>
        </a:p>
      </dgm:t>
    </dgm:pt>
    <dgm:pt modelId="{A347DE97-7FE9-433B-90EF-2D5D4D029C2D}" type="parTrans" cxnId="{DF2D8AA8-0D50-470B-8A49-97B3FDAF5AF6}">
      <dgm:prSet/>
      <dgm:spPr/>
      <dgm:t>
        <a:bodyPr/>
        <a:lstStyle/>
        <a:p>
          <a:endParaRPr lang="en-IN"/>
        </a:p>
      </dgm:t>
    </dgm:pt>
    <dgm:pt modelId="{76128D59-C16A-4B2F-96D9-074A598AF292}" type="sibTrans" cxnId="{DF2D8AA8-0D50-470B-8A49-97B3FDAF5AF6}">
      <dgm:prSet/>
      <dgm:spPr/>
      <dgm:t>
        <a:bodyPr/>
        <a:lstStyle/>
        <a:p>
          <a:endParaRPr lang="en-IN"/>
        </a:p>
      </dgm:t>
    </dgm:pt>
    <dgm:pt modelId="{B34750C1-A475-4B9C-868F-2F76CAF04485}" type="pres">
      <dgm:prSet presAssocID="{20EF63F1-7F11-4F61-809D-2F24B9907151}" presName="diagram" presStyleCnt="0">
        <dgm:presLayoutVars>
          <dgm:dir/>
          <dgm:resizeHandles val="exact"/>
        </dgm:presLayoutVars>
      </dgm:prSet>
      <dgm:spPr/>
      <dgm:t>
        <a:bodyPr/>
        <a:lstStyle/>
        <a:p>
          <a:endParaRPr lang="en-IN"/>
        </a:p>
      </dgm:t>
    </dgm:pt>
    <dgm:pt modelId="{75660B75-F090-4025-8B66-713493B6A176}" type="pres">
      <dgm:prSet presAssocID="{5E4F272F-34C7-4997-9FCB-CA07D869EE12}" presName="node" presStyleLbl="node1" presStyleIdx="0" presStyleCnt="6">
        <dgm:presLayoutVars>
          <dgm:bulletEnabled val="1"/>
        </dgm:presLayoutVars>
      </dgm:prSet>
      <dgm:spPr/>
      <dgm:t>
        <a:bodyPr/>
        <a:lstStyle/>
        <a:p>
          <a:endParaRPr lang="en-IN"/>
        </a:p>
      </dgm:t>
    </dgm:pt>
    <dgm:pt modelId="{F7FB502A-D18A-4888-8008-63ADBE8706FC}" type="pres">
      <dgm:prSet presAssocID="{2D1C3A36-42FB-4402-AFA9-AE3178CCF689}" presName="sibTrans" presStyleCnt="0"/>
      <dgm:spPr/>
      <dgm:t>
        <a:bodyPr/>
        <a:lstStyle/>
        <a:p>
          <a:endParaRPr lang="en-IN"/>
        </a:p>
      </dgm:t>
    </dgm:pt>
    <dgm:pt modelId="{F4AE3A47-96EB-4F56-B364-092A7BC968C6}" type="pres">
      <dgm:prSet presAssocID="{9C2030CC-0CF1-44FC-B47F-E6DB5AFBC219}" presName="node" presStyleLbl="node1" presStyleIdx="1" presStyleCnt="6">
        <dgm:presLayoutVars>
          <dgm:bulletEnabled val="1"/>
        </dgm:presLayoutVars>
      </dgm:prSet>
      <dgm:spPr/>
      <dgm:t>
        <a:bodyPr/>
        <a:lstStyle/>
        <a:p>
          <a:endParaRPr lang="en-IN"/>
        </a:p>
      </dgm:t>
    </dgm:pt>
    <dgm:pt modelId="{19938069-B485-425E-B06C-25D007A0CFD7}" type="pres">
      <dgm:prSet presAssocID="{946F3719-F2FA-439A-AB92-BDD5B676310E}" presName="sibTrans" presStyleCnt="0"/>
      <dgm:spPr/>
      <dgm:t>
        <a:bodyPr/>
        <a:lstStyle/>
        <a:p>
          <a:endParaRPr lang="en-IN"/>
        </a:p>
      </dgm:t>
    </dgm:pt>
    <dgm:pt modelId="{C40F5198-A69A-4A01-9742-6E2233BB8824}" type="pres">
      <dgm:prSet presAssocID="{D29A31F7-EEDE-4BD9-B156-3E5B07A33F5D}" presName="node" presStyleLbl="node1" presStyleIdx="2" presStyleCnt="6">
        <dgm:presLayoutVars>
          <dgm:bulletEnabled val="1"/>
        </dgm:presLayoutVars>
      </dgm:prSet>
      <dgm:spPr/>
      <dgm:t>
        <a:bodyPr/>
        <a:lstStyle/>
        <a:p>
          <a:endParaRPr lang="en-IN"/>
        </a:p>
      </dgm:t>
    </dgm:pt>
    <dgm:pt modelId="{15832943-4327-4B8B-ACA0-74644DB6BB22}" type="pres">
      <dgm:prSet presAssocID="{FB860524-ED67-47B7-8D98-9AD7A0422772}" presName="sibTrans" presStyleCnt="0"/>
      <dgm:spPr/>
      <dgm:t>
        <a:bodyPr/>
        <a:lstStyle/>
        <a:p>
          <a:endParaRPr lang="en-IN"/>
        </a:p>
      </dgm:t>
    </dgm:pt>
    <dgm:pt modelId="{85117161-C357-4D64-8ACE-AC0DEBBBC19B}" type="pres">
      <dgm:prSet presAssocID="{2AC658F8-EE56-48A8-920A-E21526C77DD8}" presName="node" presStyleLbl="node1" presStyleIdx="3" presStyleCnt="6">
        <dgm:presLayoutVars>
          <dgm:bulletEnabled val="1"/>
        </dgm:presLayoutVars>
      </dgm:prSet>
      <dgm:spPr/>
      <dgm:t>
        <a:bodyPr/>
        <a:lstStyle/>
        <a:p>
          <a:endParaRPr lang="en-IN"/>
        </a:p>
      </dgm:t>
    </dgm:pt>
    <dgm:pt modelId="{9F306170-D2A4-4584-B128-9B4B54ECC616}" type="pres">
      <dgm:prSet presAssocID="{0607A38A-DEB6-4B62-8F58-531963CEC863}" presName="sibTrans" presStyleCnt="0"/>
      <dgm:spPr/>
      <dgm:t>
        <a:bodyPr/>
        <a:lstStyle/>
        <a:p>
          <a:endParaRPr lang="en-IN"/>
        </a:p>
      </dgm:t>
    </dgm:pt>
    <dgm:pt modelId="{A6BD6777-8391-46A7-8D43-4C5C88A0CD16}" type="pres">
      <dgm:prSet presAssocID="{E650C053-023A-40DA-87F4-0CF273590B66}" presName="node" presStyleLbl="node1" presStyleIdx="4" presStyleCnt="6">
        <dgm:presLayoutVars>
          <dgm:bulletEnabled val="1"/>
        </dgm:presLayoutVars>
      </dgm:prSet>
      <dgm:spPr/>
      <dgm:t>
        <a:bodyPr/>
        <a:lstStyle/>
        <a:p>
          <a:endParaRPr lang="en-IN"/>
        </a:p>
      </dgm:t>
    </dgm:pt>
    <dgm:pt modelId="{2E57B140-FFF7-4F99-A6F7-BAD5D4AD0A33}" type="pres">
      <dgm:prSet presAssocID="{3473DA32-9174-4E5F-9DAE-BC045EE91FD2}" presName="sibTrans" presStyleCnt="0"/>
      <dgm:spPr/>
      <dgm:t>
        <a:bodyPr/>
        <a:lstStyle/>
        <a:p>
          <a:endParaRPr lang="en-IN"/>
        </a:p>
      </dgm:t>
    </dgm:pt>
    <dgm:pt modelId="{23369631-CCC3-4EFC-AC50-7F75B07D0D8C}" type="pres">
      <dgm:prSet presAssocID="{33AA21B8-BC00-4D6F-9B4E-71E721058E03}" presName="node" presStyleLbl="node1" presStyleIdx="5" presStyleCnt="6">
        <dgm:presLayoutVars>
          <dgm:bulletEnabled val="1"/>
        </dgm:presLayoutVars>
      </dgm:prSet>
      <dgm:spPr/>
      <dgm:t>
        <a:bodyPr/>
        <a:lstStyle/>
        <a:p>
          <a:endParaRPr lang="en-IN"/>
        </a:p>
      </dgm:t>
    </dgm:pt>
  </dgm:ptLst>
  <dgm:cxnLst>
    <dgm:cxn modelId="{84EE5999-2C3A-4EA1-BC76-6E564BD81A72}" srcId="{20EF63F1-7F11-4F61-809D-2F24B9907151}" destId="{5E4F272F-34C7-4997-9FCB-CA07D869EE12}" srcOrd="0" destOrd="0" parTransId="{E6CF4188-0733-407A-B307-4EE603238BFD}" sibTransId="{2D1C3A36-42FB-4402-AFA9-AE3178CCF689}"/>
    <dgm:cxn modelId="{7C307A3D-1BBA-40C4-AF2B-29884D9F9236}" type="presOf" srcId="{33AA21B8-BC00-4D6F-9B4E-71E721058E03}" destId="{23369631-CCC3-4EFC-AC50-7F75B07D0D8C}" srcOrd="0" destOrd="0" presId="urn:microsoft.com/office/officeart/2005/8/layout/default#1"/>
    <dgm:cxn modelId="{DF2D8AA8-0D50-470B-8A49-97B3FDAF5AF6}" srcId="{20EF63F1-7F11-4F61-809D-2F24B9907151}" destId="{33AA21B8-BC00-4D6F-9B4E-71E721058E03}" srcOrd="5" destOrd="0" parTransId="{A347DE97-7FE9-433B-90EF-2D5D4D029C2D}" sibTransId="{76128D59-C16A-4B2F-96D9-074A598AF292}"/>
    <dgm:cxn modelId="{8B4E577B-649F-4112-BAA9-21AC61471C84}" type="presOf" srcId="{20EF63F1-7F11-4F61-809D-2F24B9907151}" destId="{B34750C1-A475-4B9C-868F-2F76CAF04485}" srcOrd="0" destOrd="0" presId="urn:microsoft.com/office/officeart/2005/8/layout/default#1"/>
    <dgm:cxn modelId="{26A901CA-58B7-4ACA-8017-E15105B65CDE}" type="presOf" srcId="{5E4F272F-34C7-4997-9FCB-CA07D869EE12}" destId="{75660B75-F090-4025-8B66-713493B6A176}" srcOrd="0" destOrd="0" presId="urn:microsoft.com/office/officeart/2005/8/layout/default#1"/>
    <dgm:cxn modelId="{B92DA2DA-58F8-4060-9B41-B3828F939B66}" type="presOf" srcId="{9C2030CC-0CF1-44FC-B47F-E6DB5AFBC219}" destId="{F4AE3A47-96EB-4F56-B364-092A7BC968C6}" srcOrd="0" destOrd="0" presId="urn:microsoft.com/office/officeart/2005/8/layout/default#1"/>
    <dgm:cxn modelId="{C9B8984A-0139-457F-8F02-C7FAB1F8DFA4}" type="presOf" srcId="{E650C053-023A-40DA-87F4-0CF273590B66}" destId="{A6BD6777-8391-46A7-8D43-4C5C88A0CD16}" srcOrd="0" destOrd="0" presId="urn:microsoft.com/office/officeart/2005/8/layout/default#1"/>
    <dgm:cxn modelId="{A54D2AD3-2CAD-411A-9052-FBDB38AEC6F7}" srcId="{20EF63F1-7F11-4F61-809D-2F24B9907151}" destId="{D29A31F7-EEDE-4BD9-B156-3E5B07A33F5D}" srcOrd="2" destOrd="0" parTransId="{B91E422C-3399-4F07-B223-48E0ADE98D98}" sibTransId="{FB860524-ED67-47B7-8D98-9AD7A0422772}"/>
    <dgm:cxn modelId="{9972BDB2-5579-4121-BEF2-A392EF3E25FB}" srcId="{20EF63F1-7F11-4F61-809D-2F24B9907151}" destId="{2AC658F8-EE56-48A8-920A-E21526C77DD8}" srcOrd="3" destOrd="0" parTransId="{098E2023-5437-4A1C-8769-20E91C25B905}" sibTransId="{0607A38A-DEB6-4B62-8F58-531963CEC863}"/>
    <dgm:cxn modelId="{CF508C38-77EA-469E-8623-9358257CD67A}" type="presOf" srcId="{2AC658F8-EE56-48A8-920A-E21526C77DD8}" destId="{85117161-C357-4D64-8ACE-AC0DEBBBC19B}" srcOrd="0" destOrd="0" presId="urn:microsoft.com/office/officeart/2005/8/layout/default#1"/>
    <dgm:cxn modelId="{E0D85B9B-24F7-437E-9330-A39850C6A1E9}" type="presOf" srcId="{D29A31F7-EEDE-4BD9-B156-3E5B07A33F5D}" destId="{C40F5198-A69A-4A01-9742-6E2233BB8824}" srcOrd="0" destOrd="0" presId="urn:microsoft.com/office/officeart/2005/8/layout/default#1"/>
    <dgm:cxn modelId="{0F36C272-53C2-49F5-82D7-F2B9398FB1EA}" srcId="{20EF63F1-7F11-4F61-809D-2F24B9907151}" destId="{E650C053-023A-40DA-87F4-0CF273590B66}" srcOrd="4" destOrd="0" parTransId="{BFB09929-BF7D-448E-BC44-358627CDDB7B}" sibTransId="{3473DA32-9174-4E5F-9DAE-BC045EE91FD2}"/>
    <dgm:cxn modelId="{2FC0B7E4-F8C1-4D05-93CA-1388FFE83406}" srcId="{20EF63F1-7F11-4F61-809D-2F24B9907151}" destId="{9C2030CC-0CF1-44FC-B47F-E6DB5AFBC219}" srcOrd="1" destOrd="0" parTransId="{AD92CFD1-82C6-4934-9DBD-B18FA6A0237E}" sibTransId="{946F3719-F2FA-439A-AB92-BDD5B676310E}"/>
    <dgm:cxn modelId="{060B7281-89D2-4069-BBE2-3468B279A01C}" type="presParOf" srcId="{B34750C1-A475-4B9C-868F-2F76CAF04485}" destId="{75660B75-F090-4025-8B66-713493B6A176}" srcOrd="0" destOrd="0" presId="urn:microsoft.com/office/officeart/2005/8/layout/default#1"/>
    <dgm:cxn modelId="{513D381E-4080-411A-816E-A01BCE1ED2EA}" type="presParOf" srcId="{B34750C1-A475-4B9C-868F-2F76CAF04485}" destId="{F7FB502A-D18A-4888-8008-63ADBE8706FC}" srcOrd="1" destOrd="0" presId="urn:microsoft.com/office/officeart/2005/8/layout/default#1"/>
    <dgm:cxn modelId="{4ECEB69C-E6E1-49C6-895F-CDF1472B24EC}" type="presParOf" srcId="{B34750C1-A475-4B9C-868F-2F76CAF04485}" destId="{F4AE3A47-96EB-4F56-B364-092A7BC968C6}" srcOrd="2" destOrd="0" presId="urn:microsoft.com/office/officeart/2005/8/layout/default#1"/>
    <dgm:cxn modelId="{8142A9C6-E3CC-46C4-8975-B4B8641A18E6}" type="presParOf" srcId="{B34750C1-A475-4B9C-868F-2F76CAF04485}" destId="{19938069-B485-425E-B06C-25D007A0CFD7}" srcOrd="3" destOrd="0" presId="urn:microsoft.com/office/officeart/2005/8/layout/default#1"/>
    <dgm:cxn modelId="{FBCAB659-2AB3-4C2D-B344-7A69C0B185EE}" type="presParOf" srcId="{B34750C1-A475-4B9C-868F-2F76CAF04485}" destId="{C40F5198-A69A-4A01-9742-6E2233BB8824}" srcOrd="4" destOrd="0" presId="urn:microsoft.com/office/officeart/2005/8/layout/default#1"/>
    <dgm:cxn modelId="{F2C3B9A4-EA6F-4FB2-A9CD-BA3D83DC3B5C}" type="presParOf" srcId="{B34750C1-A475-4B9C-868F-2F76CAF04485}" destId="{15832943-4327-4B8B-ACA0-74644DB6BB22}" srcOrd="5" destOrd="0" presId="urn:microsoft.com/office/officeart/2005/8/layout/default#1"/>
    <dgm:cxn modelId="{AD26064C-E6D7-4721-BED1-18566EE9649A}" type="presParOf" srcId="{B34750C1-A475-4B9C-868F-2F76CAF04485}" destId="{85117161-C357-4D64-8ACE-AC0DEBBBC19B}" srcOrd="6" destOrd="0" presId="urn:microsoft.com/office/officeart/2005/8/layout/default#1"/>
    <dgm:cxn modelId="{7D9D2629-E504-45B1-B69B-AC31601A2207}" type="presParOf" srcId="{B34750C1-A475-4B9C-868F-2F76CAF04485}" destId="{9F306170-D2A4-4584-B128-9B4B54ECC616}" srcOrd="7" destOrd="0" presId="urn:microsoft.com/office/officeart/2005/8/layout/default#1"/>
    <dgm:cxn modelId="{A54CACEA-DCAF-4B64-9090-030B048FCCD1}" type="presParOf" srcId="{B34750C1-A475-4B9C-868F-2F76CAF04485}" destId="{A6BD6777-8391-46A7-8D43-4C5C88A0CD16}" srcOrd="8" destOrd="0" presId="urn:microsoft.com/office/officeart/2005/8/layout/default#1"/>
    <dgm:cxn modelId="{70142B01-B520-4306-9D6A-85B31035E3AA}" type="presParOf" srcId="{B34750C1-A475-4B9C-868F-2F76CAF04485}" destId="{2E57B140-FFF7-4F99-A6F7-BAD5D4AD0A33}" srcOrd="9" destOrd="0" presId="urn:microsoft.com/office/officeart/2005/8/layout/default#1"/>
    <dgm:cxn modelId="{F2D1E5DE-2C3D-4944-A9C4-B61E92EC12D5}" type="presParOf" srcId="{B34750C1-A475-4B9C-868F-2F76CAF04485}" destId="{23369631-CCC3-4EFC-AC50-7F75B07D0D8C}" srcOrd="10" destOrd="0" presId="urn:microsoft.com/office/officeart/2005/8/layout/defaul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DA1F558-2E75-4337-B7FA-862EA4A9E0D0}" type="doc">
      <dgm:prSet loTypeId="urn:microsoft.com/office/officeart/2005/8/layout/list1" loCatId="list" qsTypeId="urn:microsoft.com/office/officeart/2005/8/quickstyle/simple5" qsCatId="simple" csTypeId="urn:microsoft.com/office/officeart/2005/8/colors/accent1_2#8" csCatId="accent1" phldr="1"/>
      <dgm:spPr/>
    </dgm:pt>
    <dgm:pt modelId="{664055D6-5F1C-4AF5-BDBC-BF3B0EBA857B}">
      <dgm:prSet custT="1"/>
      <dgm:spPr/>
      <dgm:t>
        <a:bodyPr lIns="396000" rIns="72000"/>
        <a:lstStyle/>
        <a:p>
          <a:pPr>
            <a:lnSpc>
              <a:spcPct val="150000"/>
            </a:lnSpc>
          </a:pPr>
          <a:r>
            <a:rPr lang="en-IN" sz="1200"/>
            <a:t>The team meets </a:t>
          </a:r>
          <a:r>
            <a:rPr lang="en-IN" sz="1200">
              <a:solidFill>
                <a:sysClr val="windowText" lastClr="000000"/>
              </a:solidFill>
            </a:rPr>
            <a:t>_________________</a:t>
          </a:r>
          <a:r>
            <a:rPr lang="en-IN" sz="1200"/>
            <a:t>to communicate, assess, and plan its progress</a:t>
          </a:r>
          <a:endParaRPr lang="en-US" sz="1200"/>
        </a:p>
      </dgm:t>
    </dgm:pt>
    <dgm:pt modelId="{0CFA38EA-9B48-4520-AB80-6BDD89FE941F}" type="parTrans" cxnId="{7C1110DF-48FF-426C-B835-373B79A9543D}">
      <dgm:prSet/>
      <dgm:spPr/>
      <dgm:t>
        <a:bodyPr/>
        <a:lstStyle/>
        <a:p>
          <a:endParaRPr lang="en-US"/>
        </a:p>
      </dgm:t>
    </dgm:pt>
    <dgm:pt modelId="{871BD4A8-9DAA-4F5F-BC80-87C4CB68EB62}" type="sibTrans" cxnId="{7C1110DF-48FF-426C-B835-373B79A9543D}">
      <dgm:prSet/>
      <dgm:spPr/>
      <dgm:t>
        <a:bodyPr/>
        <a:lstStyle/>
        <a:p>
          <a:endParaRPr lang="en-US"/>
        </a:p>
      </dgm:t>
    </dgm:pt>
    <dgm:pt modelId="{0A9E5940-60DF-4450-A0C2-4CEA2D33B83C}">
      <dgm:prSet custT="1"/>
      <dgm:spPr/>
      <dgm:t>
        <a:bodyPr lIns="396000" rIns="72000"/>
        <a:lstStyle/>
        <a:p>
          <a:pPr>
            <a:lnSpc>
              <a:spcPct val="150000"/>
            </a:lnSpc>
          </a:pPr>
          <a:r>
            <a:rPr lang="en-IN" sz="1200"/>
            <a:t>The Scrum Master enforces the Scrum rules and helps the team focus on its work</a:t>
          </a:r>
          <a:endParaRPr lang="en-US" sz="1200"/>
        </a:p>
      </dgm:t>
    </dgm:pt>
    <dgm:pt modelId="{4DC7FEF8-211B-4742-8CDD-91CE84AA8DB0}" type="parTrans" cxnId="{98B5756D-4ED6-475B-A8CA-8BD4E68218F5}">
      <dgm:prSet/>
      <dgm:spPr/>
      <dgm:t>
        <a:bodyPr/>
        <a:lstStyle/>
        <a:p>
          <a:endParaRPr lang="en-US"/>
        </a:p>
      </dgm:t>
    </dgm:pt>
    <dgm:pt modelId="{A12AD828-5BDA-4FFE-89AA-FC8F1E4F072B}" type="sibTrans" cxnId="{98B5756D-4ED6-475B-A8CA-8BD4E68218F5}">
      <dgm:prSet/>
      <dgm:spPr/>
      <dgm:t>
        <a:bodyPr/>
        <a:lstStyle/>
        <a:p>
          <a:endParaRPr lang="en-US"/>
        </a:p>
      </dgm:t>
    </dgm:pt>
    <dgm:pt modelId="{C21A5608-EC87-4FF2-9C97-AC18F6732713}">
      <dgm:prSet custT="1"/>
      <dgm:spPr/>
      <dgm:t>
        <a:bodyPr lIns="396000" rIns="72000"/>
        <a:lstStyle/>
        <a:p>
          <a:pPr>
            <a:lnSpc>
              <a:spcPct val="150000"/>
            </a:lnSpc>
          </a:pPr>
          <a:r>
            <a:rPr lang="en-IN" sz="1200"/>
            <a:t>Each Sprint produces potentially shippable working product</a:t>
          </a:r>
          <a:endParaRPr lang="en-US" sz="1200"/>
        </a:p>
      </dgm:t>
    </dgm:pt>
    <dgm:pt modelId="{86AFDADA-309F-4C76-8B11-0BD005BB8291}" type="parTrans" cxnId="{09E5AA0A-439C-441D-9F90-840CBBF097AB}">
      <dgm:prSet/>
      <dgm:spPr/>
      <dgm:t>
        <a:bodyPr/>
        <a:lstStyle/>
        <a:p>
          <a:endParaRPr lang="en-US"/>
        </a:p>
      </dgm:t>
    </dgm:pt>
    <dgm:pt modelId="{C64B7603-EA8A-4906-8327-DF862160C000}" type="sibTrans" cxnId="{09E5AA0A-439C-441D-9F90-840CBBF097AB}">
      <dgm:prSet/>
      <dgm:spPr/>
      <dgm:t>
        <a:bodyPr/>
        <a:lstStyle/>
        <a:p>
          <a:endParaRPr lang="en-US"/>
        </a:p>
      </dgm:t>
    </dgm:pt>
    <dgm:pt modelId="{C92D4E87-6150-4820-9B40-12B7AF8CE2B8}">
      <dgm:prSet custT="1"/>
      <dgm:spPr/>
      <dgm:t>
        <a:bodyPr lIns="396000" rIns="72000"/>
        <a:lstStyle/>
        <a:p>
          <a:pPr>
            <a:lnSpc>
              <a:spcPct val="150000"/>
            </a:lnSpc>
          </a:pPr>
          <a:r>
            <a:rPr lang="en-IN" sz="1200"/>
            <a:t>In </a:t>
          </a:r>
          <a:r>
            <a:rPr lang="en-IN" sz="1200" u="none">
              <a:solidFill>
                <a:sysClr val="windowText" lastClr="000000"/>
              </a:solidFill>
            </a:rPr>
            <a:t>Sprint _________________</a:t>
          </a:r>
          <a:r>
            <a:rPr lang="en-IN" sz="1200"/>
            <a:t>, the team chooses a chunk of the Product Backlog and how to implement it</a:t>
          </a:r>
          <a:endParaRPr lang="en-US" sz="1200"/>
        </a:p>
      </dgm:t>
    </dgm:pt>
    <dgm:pt modelId="{4BE50AB2-74C2-4BCD-BDC5-CEB8D1615BE2}" type="parTrans" cxnId="{CA89E4ED-54E3-468C-891D-F3F58EB559D8}">
      <dgm:prSet/>
      <dgm:spPr/>
      <dgm:t>
        <a:bodyPr/>
        <a:lstStyle/>
        <a:p>
          <a:endParaRPr lang="en-US"/>
        </a:p>
      </dgm:t>
    </dgm:pt>
    <dgm:pt modelId="{4974E6E6-BDEF-41F6-BDEB-4122DB5D5ABD}" type="sibTrans" cxnId="{CA89E4ED-54E3-468C-891D-F3F58EB559D8}">
      <dgm:prSet/>
      <dgm:spPr/>
      <dgm:t>
        <a:bodyPr/>
        <a:lstStyle/>
        <a:p>
          <a:endParaRPr lang="en-US"/>
        </a:p>
      </dgm:t>
    </dgm:pt>
    <dgm:pt modelId="{3D248D68-BA1B-47D8-98DE-E9E18744A2BD}">
      <dgm:prSet custT="1"/>
      <dgm:spPr/>
      <dgm:t>
        <a:bodyPr lIns="396000" rIns="72000"/>
        <a:lstStyle/>
        <a:p>
          <a:pPr>
            <a:lnSpc>
              <a:spcPct val="150000"/>
            </a:lnSpc>
          </a:pPr>
          <a:r>
            <a:rPr lang="en-IN" sz="1200"/>
            <a:t>Each Sprint ends with a Sprint</a:t>
          </a:r>
          <a:r>
            <a:rPr lang="en-IN" sz="1200">
              <a:solidFill>
                <a:sysClr val="windowText" lastClr="000000"/>
              </a:solidFill>
            </a:rPr>
            <a:t> ________________</a:t>
          </a:r>
          <a:r>
            <a:rPr lang="en-IN" sz="1200"/>
            <a:t> and a Sprint _____________________ Meeting</a:t>
          </a:r>
          <a:endParaRPr lang="en-US" sz="1200"/>
        </a:p>
      </dgm:t>
    </dgm:pt>
    <dgm:pt modelId="{E6D3615E-8CA8-4D9D-BA0E-F9180459EA6C}" type="parTrans" cxnId="{22AB6BA3-2899-4E19-9DA9-D451C3A4EC1B}">
      <dgm:prSet/>
      <dgm:spPr/>
      <dgm:t>
        <a:bodyPr/>
        <a:lstStyle/>
        <a:p>
          <a:endParaRPr lang="en-IN"/>
        </a:p>
      </dgm:t>
    </dgm:pt>
    <dgm:pt modelId="{CDBE947C-FF2A-4B30-BC4E-B22E6C80D3C9}" type="sibTrans" cxnId="{22AB6BA3-2899-4E19-9DA9-D451C3A4EC1B}">
      <dgm:prSet/>
      <dgm:spPr/>
      <dgm:t>
        <a:bodyPr/>
        <a:lstStyle/>
        <a:p>
          <a:endParaRPr lang="en-IN"/>
        </a:p>
      </dgm:t>
    </dgm:pt>
    <dgm:pt modelId="{663A90EF-415C-4ABD-9256-524CA9CD081C}">
      <dgm:prSet custT="1"/>
      <dgm:spPr/>
      <dgm:t>
        <a:bodyPr/>
        <a:lstStyle/>
        <a:p>
          <a:r>
            <a:rPr lang="en-IN" sz="1400"/>
            <a:t>Scrum in 30 Seconds</a:t>
          </a:r>
          <a:endParaRPr lang="en-US" sz="1400"/>
        </a:p>
      </dgm:t>
    </dgm:pt>
    <dgm:pt modelId="{9FB582F1-D6EE-4FEE-9D87-6CE2A04CA4B0}" type="parTrans" cxnId="{8A3DB0C5-267E-41C7-9D23-B0DFCFB6CF67}">
      <dgm:prSet/>
      <dgm:spPr/>
      <dgm:t>
        <a:bodyPr/>
        <a:lstStyle/>
        <a:p>
          <a:endParaRPr lang="en-IN"/>
        </a:p>
      </dgm:t>
    </dgm:pt>
    <dgm:pt modelId="{C93C5372-2DE2-41FD-9A32-143153C73C92}" type="sibTrans" cxnId="{8A3DB0C5-267E-41C7-9D23-B0DFCFB6CF67}">
      <dgm:prSet/>
      <dgm:spPr/>
      <dgm:t>
        <a:bodyPr/>
        <a:lstStyle/>
        <a:p>
          <a:endParaRPr lang="en-IN"/>
        </a:p>
      </dgm:t>
    </dgm:pt>
    <dgm:pt modelId="{7E1FE632-0EBB-426F-A7B0-FFCB099EC60C}">
      <dgm:prSet custT="1"/>
      <dgm:spPr/>
      <dgm:t>
        <a:bodyPr lIns="396000" rIns="72000"/>
        <a:lstStyle/>
        <a:p>
          <a:pPr>
            <a:lnSpc>
              <a:spcPct val="150000"/>
            </a:lnSpc>
          </a:pPr>
          <a:r>
            <a:rPr lang="en-IN" sz="1200"/>
            <a:t>A Product Owner creates a prioritized wishlist called a _________________________</a:t>
          </a:r>
          <a:endParaRPr lang="en-US" sz="1200" u="sng">
            <a:solidFill>
              <a:sysClr val="windowText" lastClr="000000"/>
            </a:solidFill>
          </a:endParaRPr>
        </a:p>
      </dgm:t>
    </dgm:pt>
    <dgm:pt modelId="{855381C1-A2E6-4A56-BB77-098BF75220CC}" type="parTrans" cxnId="{64FB503C-B7C1-44A8-A21F-5D4C89A9D9DC}">
      <dgm:prSet/>
      <dgm:spPr/>
      <dgm:t>
        <a:bodyPr/>
        <a:lstStyle/>
        <a:p>
          <a:endParaRPr lang="en-IN"/>
        </a:p>
      </dgm:t>
    </dgm:pt>
    <dgm:pt modelId="{E8E0C550-FF88-44A1-A553-547B36D3EDE8}" type="sibTrans" cxnId="{64FB503C-B7C1-44A8-A21F-5D4C89A9D9DC}">
      <dgm:prSet/>
      <dgm:spPr/>
      <dgm:t>
        <a:bodyPr/>
        <a:lstStyle/>
        <a:p>
          <a:endParaRPr lang="en-IN"/>
        </a:p>
      </dgm:t>
    </dgm:pt>
    <dgm:pt modelId="{663AE30D-E2A5-45CA-BBD4-2A8292B26612}">
      <dgm:prSet custT="1"/>
      <dgm:spPr/>
      <dgm:t>
        <a:bodyPr lIns="396000" rIns="72000"/>
        <a:lstStyle/>
        <a:p>
          <a:pPr>
            <a:lnSpc>
              <a:spcPct val="150000"/>
            </a:lnSpc>
          </a:pPr>
          <a:r>
            <a:rPr lang="en-IN" sz="1200"/>
            <a:t>The team completes its work in _______________that last from two to four weeks</a:t>
          </a:r>
          <a:endParaRPr lang="en-US" sz="1200"/>
        </a:p>
      </dgm:t>
    </dgm:pt>
    <dgm:pt modelId="{36C24881-4E1D-4FC1-BD21-4E28C3E2BBFD}" type="sibTrans" cxnId="{9E0A1051-02E9-4663-BA8F-4DC1A0187AB5}">
      <dgm:prSet/>
      <dgm:spPr/>
      <dgm:t>
        <a:bodyPr/>
        <a:lstStyle/>
        <a:p>
          <a:endParaRPr lang="en-US"/>
        </a:p>
      </dgm:t>
    </dgm:pt>
    <dgm:pt modelId="{32C27E44-628B-4526-B1A2-DED615160859}" type="parTrans" cxnId="{9E0A1051-02E9-4663-BA8F-4DC1A0187AB5}">
      <dgm:prSet/>
      <dgm:spPr/>
      <dgm:t>
        <a:bodyPr/>
        <a:lstStyle/>
        <a:p>
          <a:endParaRPr lang="en-US"/>
        </a:p>
      </dgm:t>
    </dgm:pt>
    <dgm:pt modelId="{3BF58988-CC11-4AF5-9B00-8836B4E194B5}" type="pres">
      <dgm:prSet presAssocID="{3DA1F558-2E75-4337-B7FA-862EA4A9E0D0}" presName="linear" presStyleCnt="0">
        <dgm:presLayoutVars>
          <dgm:dir/>
          <dgm:animLvl val="lvl"/>
          <dgm:resizeHandles val="exact"/>
        </dgm:presLayoutVars>
      </dgm:prSet>
      <dgm:spPr/>
    </dgm:pt>
    <dgm:pt modelId="{54B2197A-119F-4916-85BA-2AC0068E39C7}" type="pres">
      <dgm:prSet presAssocID="{663A90EF-415C-4ABD-9256-524CA9CD081C}" presName="parentLin" presStyleCnt="0"/>
      <dgm:spPr/>
    </dgm:pt>
    <dgm:pt modelId="{C9744BFF-207D-4C38-9F53-580EDD2BF577}" type="pres">
      <dgm:prSet presAssocID="{663A90EF-415C-4ABD-9256-524CA9CD081C}" presName="parentLeftMargin" presStyleLbl="node1" presStyleIdx="0" presStyleCnt="1"/>
      <dgm:spPr/>
      <dgm:t>
        <a:bodyPr/>
        <a:lstStyle/>
        <a:p>
          <a:endParaRPr lang="en-IN"/>
        </a:p>
      </dgm:t>
    </dgm:pt>
    <dgm:pt modelId="{54684EC3-2159-4DF1-AED1-20F0A04AFECC}" type="pres">
      <dgm:prSet presAssocID="{663A90EF-415C-4ABD-9256-524CA9CD081C}" presName="parentText" presStyleLbl="node1" presStyleIdx="0" presStyleCnt="1" custFlipVert="0" custScaleY="18917" custLinFactNeighborX="4499" custLinFactNeighborY="-37351">
        <dgm:presLayoutVars>
          <dgm:chMax val="0"/>
          <dgm:bulletEnabled val="1"/>
        </dgm:presLayoutVars>
      </dgm:prSet>
      <dgm:spPr/>
      <dgm:t>
        <a:bodyPr/>
        <a:lstStyle/>
        <a:p>
          <a:endParaRPr lang="en-IN"/>
        </a:p>
      </dgm:t>
    </dgm:pt>
    <dgm:pt modelId="{0E29051E-6B16-4910-BC25-0D3878F34E41}" type="pres">
      <dgm:prSet presAssocID="{663A90EF-415C-4ABD-9256-524CA9CD081C}" presName="negativeSpace" presStyleCnt="0"/>
      <dgm:spPr/>
    </dgm:pt>
    <dgm:pt modelId="{7D6FC4C0-2603-4A40-AA4F-FB12F452BC61}" type="pres">
      <dgm:prSet presAssocID="{663A90EF-415C-4ABD-9256-524CA9CD081C}" presName="childText" presStyleLbl="conFgAcc1" presStyleIdx="0" presStyleCnt="1" custScaleY="75802">
        <dgm:presLayoutVars>
          <dgm:bulletEnabled val="1"/>
        </dgm:presLayoutVars>
      </dgm:prSet>
      <dgm:spPr/>
      <dgm:t>
        <a:bodyPr/>
        <a:lstStyle/>
        <a:p>
          <a:endParaRPr lang="en-IN"/>
        </a:p>
      </dgm:t>
    </dgm:pt>
  </dgm:ptLst>
  <dgm:cxnLst>
    <dgm:cxn modelId="{CA89E4ED-54E3-468C-891D-F3F58EB559D8}" srcId="{663A90EF-415C-4ABD-9256-524CA9CD081C}" destId="{C92D4E87-6150-4820-9B40-12B7AF8CE2B8}" srcOrd="2" destOrd="0" parTransId="{4BE50AB2-74C2-4BCD-BDC5-CEB8D1615BE2}" sibTransId="{4974E6E6-BDEF-41F6-BDEB-4122DB5D5ABD}"/>
    <dgm:cxn modelId="{1BD4D30D-1EEA-4D8B-85FD-18B5E5164FC4}" type="presOf" srcId="{663A90EF-415C-4ABD-9256-524CA9CD081C}" destId="{C9744BFF-207D-4C38-9F53-580EDD2BF577}" srcOrd="0" destOrd="0" presId="urn:microsoft.com/office/officeart/2005/8/layout/list1"/>
    <dgm:cxn modelId="{D25566B3-EF5F-4019-88B4-4244207383D7}" type="presOf" srcId="{3D248D68-BA1B-47D8-98DE-E9E18744A2BD}" destId="{7D6FC4C0-2603-4A40-AA4F-FB12F452BC61}" srcOrd="0" destOrd="6" presId="urn:microsoft.com/office/officeart/2005/8/layout/list1"/>
    <dgm:cxn modelId="{8AAA86BC-77BE-4BC4-9F9F-56801C1314AF}" type="presOf" srcId="{C21A5608-EC87-4FF2-9C97-AC18F6732713}" destId="{7D6FC4C0-2603-4A40-AA4F-FB12F452BC61}" srcOrd="0" destOrd="5" presId="urn:microsoft.com/office/officeart/2005/8/layout/list1"/>
    <dgm:cxn modelId="{6715CC58-D704-4A59-AC45-8AFEB580EA3B}" type="presOf" srcId="{0A9E5940-60DF-4450-A0C2-4CEA2D33B83C}" destId="{7D6FC4C0-2603-4A40-AA4F-FB12F452BC61}" srcOrd="0" destOrd="4" presId="urn:microsoft.com/office/officeart/2005/8/layout/list1"/>
    <dgm:cxn modelId="{22AB6BA3-2899-4E19-9DA9-D451C3A4EC1B}" srcId="{663A90EF-415C-4ABD-9256-524CA9CD081C}" destId="{3D248D68-BA1B-47D8-98DE-E9E18744A2BD}" srcOrd="6" destOrd="0" parTransId="{E6D3615E-8CA8-4D9D-BA0E-F9180459EA6C}" sibTransId="{CDBE947C-FF2A-4B30-BC4E-B22E6C80D3C9}"/>
    <dgm:cxn modelId="{8A3DB0C5-267E-41C7-9D23-B0DFCFB6CF67}" srcId="{3DA1F558-2E75-4337-B7FA-862EA4A9E0D0}" destId="{663A90EF-415C-4ABD-9256-524CA9CD081C}" srcOrd="0" destOrd="0" parTransId="{9FB582F1-D6EE-4FEE-9D87-6CE2A04CA4B0}" sibTransId="{C93C5372-2DE2-41FD-9A32-143153C73C92}"/>
    <dgm:cxn modelId="{64FB503C-B7C1-44A8-A21F-5D4C89A9D9DC}" srcId="{663A90EF-415C-4ABD-9256-524CA9CD081C}" destId="{7E1FE632-0EBB-426F-A7B0-FFCB099EC60C}" srcOrd="0" destOrd="0" parTransId="{855381C1-A2E6-4A56-BB77-098BF75220CC}" sibTransId="{E8E0C550-FF88-44A1-A553-547B36D3EDE8}"/>
    <dgm:cxn modelId="{98B5756D-4ED6-475B-A8CA-8BD4E68218F5}" srcId="{663A90EF-415C-4ABD-9256-524CA9CD081C}" destId="{0A9E5940-60DF-4450-A0C2-4CEA2D33B83C}" srcOrd="4" destOrd="0" parTransId="{4DC7FEF8-211B-4742-8CDD-91CE84AA8DB0}" sibTransId="{A12AD828-5BDA-4FFE-89AA-FC8F1E4F072B}"/>
    <dgm:cxn modelId="{9E0A1051-02E9-4663-BA8F-4DC1A0187AB5}" srcId="{663A90EF-415C-4ABD-9256-524CA9CD081C}" destId="{663AE30D-E2A5-45CA-BBD4-2A8292B26612}" srcOrd="1" destOrd="0" parTransId="{32C27E44-628B-4526-B1A2-DED615160859}" sibTransId="{36C24881-4E1D-4FC1-BD21-4E28C3E2BBFD}"/>
    <dgm:cxn modelId="{1C7A0C5B-FA77-4729-8E82-9737AA0D65AC}" type="presOf" srcId="{3DA1F558-2E75-4337-B7FA-862EA4A9E0D0}" destId="{3BF58988-CC11-4AF5-9B00-8836B4E194B5}" srcOrd="0" destOrd="0" presId="urn:microsoft.com/office/officeart/2005/8/layout/list1"/>
    <dgm:cxn modelId="{247F594B-E959-4ED4-8363-185538C7AA95}" type="presOf" srcId="{7E1FE632-0EBB-426F-A7B0-FFCB099EC60C}" destId="{7D6FC4C0-2603-4A40-AA4F-FB12F452BC61}" srcOrd="0" destOrd="0" presId="urn:microsoft.com/office/officeart/2005/8/layout/list1"/>
    <dgm:cxn modelId="{17C24E48-BE19-45B2-A0F4-41654F24E395}" type="presOf" srcId="{663A90EF-415C-4ABD-9256-524CA9CD081C}" destId="{54684EC3-2159-4DF1-AED1-20F0A04AFECC}" srcOrd="1" destOrd="0" presId="urn:microsoft.com/office/officeart/2005/8/layout/list1"/>
    <dgm:cxn modelId="{9658F98B-9370-45EF-8862-05412BD726A0}" type="presOf" srcId="{C92D4E87-6150-4820-9B40-12B7AF8CE2B8}" destId="{7D6FC4C0-2603-4A40-AA4F-FB12F452BC61}" srcOrd="0" destOrd="2" presId="urn:microsoft.com/office/officeart/2005/8/layout/list1"/>
    <dgm:cxn modelId="{7C1110DF-48FF-426C-B835-373B79A9543D}" srcId="{663A90EF-415C-4ABD-9256-524CA9CD081C}" destId="{664055D6-5F1C-4AF5-BDBC-BF3B0EBA857B}" srcOrd="3" destOrd="0" parTransId="{0CFA38EA-9B48-4520-AB80-6BDD89FE941F}" sibTransId="{871BD4A8-9DAA-4F5F-BC80-87C4CB68EB62}"/>
    <dgm:cxn modelId="{C80B09C4-43BD-4B6D-B5EA-BD7763DB81CE}" type="presOf" srcId="{664055D6-5F1C-4AF5-BDBC-BF3B0EBA857B}" destId="{7D6FC4C0-2603-4A40-AA4F-FB12F452BC61}" srcOrd="0" destOrd="3" presId="urn:microsoft.com/office/officeart/2005/8/layout/list1"/>
    <dgm:cxn modelId="{09E5AA0A-439C-441D-9F90-840CBBF097AB}" srcId="{663A90EF-415C-4ABD-9256-524CA9CD081C}" destId="{C21A5608-EC87-4FF2-9C97-AC18F6732713}" srcOrd="5" destOrd="0" parTransId="{86AFDADA-309F-4C76-8B11-0BD005BB8291}" sibTransId="{C64B7603-EA8A-4906-8327-DF862160C000}"/>
    <dgm:cxn modelId="{56A407AE-8283-4AAC-9673-5D0C89409E90}" type="presOf" srcId="{663AE30D-E2A5-45CA-BBD4-2A8292B26612}" destId="{7D6FC4C0-2603-4A40-AA4F-FB12F452BC61}" srcOrd="0" destOrd="1" presId="urn:microsoft.com/office/officeart/2005/8/layout/list1"/>
    <dgm:cxn modelId="{F8B586F4-749A-46EB-8036-9E12FE30E1EC}" type="presParOf" srcId="{3BF58988-CC11-4AF5-9B00-8836B4E194B5}" destId="{54B2197A-119F-4916-85BA-2AC0068E39C7}" srcOrd="0" destOrd="0" presId="urn:microsoft.com/office/officeart/2005/8/layout/list1"/>
    <dgm:cxn modelId="{6B31010B-A484-4149-9F67-52C5CB9BD5E4}" type="presParOf" srcId="{54B2197A-119F-4916-85BA-2AC0068E39C7}" destId="{C9744BFF-207D-4C38-9F53-580EDD2BF577}" srcOrd="0" destOrd="0" presId="urn:microsoft.com/office/officeart/2005/8/layout/list1"/>
    <dgm:cxn modelId="{692A60B9-6414-41D4-81A0-C299F65521B1}" type="presParOf" srcId="{54B2197A-119F-4916-85BA-2AC0068E39C7}" destId="{54684EC3-2159-4DF1-AED1-20F0A04AFECC}" srcOrd="1" destOrd="0" presId="urn:microsoft.com/office/officeart/2005/8/layout/list1"/>
    <dgm:cxn modelId="{3EB423A6-8C2B-4B02-93F0-89E53856477E}" type="presParOf" srcId="{3BF58988-CC11-4AF5-9B00-8836B4E194B5}" destId="{0E29051E-6B16-4910-BC25-0D3878F34E41}" srcOrd="1" destOrd="0" presId="urn:microsoft.com/office/officeart/2005/8/layout/list1"/>
    <dgm:cxn modelId="{0F457243-537F-4797-9576-D397EC4C2816}" type="presParOf" srcId="{3BF58988-CC11-4AF5-9B00-8836B4E194B5}" destId="{7D6FC4C0-2603-4A40-AA4F-FB12F452BC61}" srcOrd="2" destOrd="0" presId="urn:microsoft.com/office/officeart/2005/8/layout/lis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C39579A-0D7D-4BF4-AE81-7B894C362B50}" type="doc">
      <dgm:prSet loTypeId="urn:microsoft.com/office/officeart/2008/layout/LinedList" loCatId="list" qsTypeId="urn:microsoft.com/office/officeart/2005/8/quickstyle/simple1#8" qsCatId="simple" csTypeId="urn:microsoft.com/office/officeart/2005/8/colors/accent1_2#10" csCatId="accent1" phldr="1"/>
      <dgm:spPr/>
      <dgm:t>
        <a:bodyPr/>
        <a:lstStyle/>
        <a:p>
          <a:endParaRPr lang="en-IN"/>
        </a:p>
      </dgm:t>
    </dgm:pt>
    <dgm:pt modelId="{316E0D60-18DC-4C63-B57B-18CC53453DF6}">
      <dgm:prSet phldrT="[Text]"/>
      <dgm:spPr/>
      <dgm:t>
        <a:bodyPr/>
        <a:lstStyle/>
        <a:p>
          <a:r>
            <a:rPr lang="en-IN"/>
            <a:t>R&amp;R</a:t>
          </a:r>
        </a:p>
      </dgm:t>
    </dgm:pt>
    <dgm:pt modelId="{51C52324-B7AF-45F7-A3AB-98F0D007FA50}" type="parTrans" cxnId="{80D70601-98D7-479A-BB7D-9CE4F3387825}">
      <dgm:prSet/>
      <dgm:spPr/>
      <dgm:t>
        <a:bodyPr/>
        <a:lstStyle/>
        <a:p>
          <a:endParaRPr lang="en-IN"/>
        </a:p>
      </dgm:t>
    </dgm:pt>
    <dgm:pt modelId="{16E39C83-3644-4B0C-B704-7FC1DCC197A9}" type="sibTrans" cxnId="{80D70601-98D7-479A-BB7D-9CE4F3387825}">
      <dgm:prSet/>
      <dgm:spPr/>
      <dgm:t>
        <a:bodyPr/>
        <a:lstStyle/>
        <a:p>
          <a:endParaRPr lang="en-IN"/>
        </a:p>
      </dgm:t>
    </dgm:pt>
    <dgm:pt modelId="{1AF2F627-B77A-4313-8BD1-3D3A77C7F4FF}">
      <dgm:prSet/>
      <dgm:spPr/>
      <dgm:t>
        <a:bodyPr/>
        <a:lstStyle/>
        <a:p>
          <a:r>
            <a:rPr lang="en-IN"/>
            <a:t>Responsible for assessing viability and ensuring delivery of the product</a:t>
          </a:r>
        </a:p>
      </dgm:t>
    </dgm:pt>
    <dgm:pt modelId="{74D3E363-E5B0-4414-9860-162BFE34D997}" type="parTrans" cxnId="{77E40038-F8A0-41CC-8721-CB106A13A6A4}">
      <dgm:prSet/>
      <dgm:spPr/>
      <dgm:t>
        <a:bodyPr/>
        <a:lstStyle/>
        <a:p>
          <a:endParaRPr lang="en-IN"/>
        </a:p>
      </dgm:t>
    </dgm:pt>
    <dgm:pt modelId="{C06EDD6E-648D-444B-84E6-F93BC712B379}" type="sibTrans" cxnId="{77E40038-F8A0-41CC-8721-CB106A13A6A4}">
      <dgm:prSet/>
      <dgm:spPr/>
      <dgm:t>
        <a:bodyPr/>
        <a:lstStyle/>
        <a:p>
          <a:endParaRPr lang="en-IN"/>
        </a:p>
      </dgm:t>
    </dgm:pt>
    <dgm:pt modelId="{3A1F482F-2E7A-481C-8124-9E4041515BCC}">
      <dgm:prSet/>
      <dgm:spPr/>
      <dgm:t>
        <a:bodyPr/>
        <a:lstStyle/>
        <a:p>
          <a:r>
            <a:rPr lang="en-IN"/>
            <a:t>Decides on the Product Vision </a:t>
          </a:r>
        </a:p>
      </dgm:t>
    </dgm:pt>
    <dgm:pt modelId="{988F3F2A-9B03-4354-AE9D-9C0492897B03}" type="parTrans" cxnId="{0D7436A9-0E68-4587-9BC7-C094D6E4A941}">
      <dgm:prSet/>
      <dgm:spPr/>
      <dgm:t>
        <a:bodyPr/>
        <a:lstStyle/>
        <a:p>
          <a:endParaRPr lang="en-IN"/>
        </a:p>
      </dgm:t>
    </dgm:pt>
    <dgm:pt modelId="{19DA6D4B-9F54-491F-909E-C40D8815192E}" type="sibTrans" cxnId="{0D7436A9-0E68-4587-9BC7-C094D6E4A941}">
      <dgm:prSet/>
      <dgm:spPr/>
      <dgm:t>
        <a:bodyPr/>
        <a:lstStyle/>
        <a:p>
          <a:endParaRPr lang="en-IN"/>
        </a:p>
      </dgm:t>
    </dgm:pt>
    <dgm:pt modelId="{611FF0E1-E47E-493A-B05C-A91E4F19DCBA}">
      <dgm:prSet/>
      <dgm:spPr/>
      <dgm:t>
        <a:bodyPr/>
        <a:lstStyle/>
        <a:p>
          <a:r>
            <a:rPr lang="en-IN"/>
            <a:t>Prioritizes items in the Product Backlog according to business value</a:t>
          </a:r>
        </a:p>
      </dgm:t>
    </dgm:pt>
    <dgm:pt modelId="{24672905-5223-457D-B75A-DD66F6071F30}" type="parTrans" cxnId="{EA33D69F-45B6-460D-8F11-8B65D7444E07}">
      <dgm:prSet/>
      <dgm:spPr/>
      <dgm:t>
        <a:bodyPr/>
        <a:lstStyle/>
        <a:p>
          <a:endParaRPr lang="en-IN"/>
        </a:p>
      </dgm:t>
    </dgm:pt>
    <dgm:pt modelId="{2BACDEEF-DED6-44A2-9189-2EF15BE095CE}" type="sibTrans" cxnId="{EA33D69F-45B6-460D-8F11-8B65D7444E07}">
      <dgm:prSet/>
      <dgm:spPr/>
      <dgm:t>
        <a:bodyPr/>
        <a:lstStyle/>
        <a:p>
          <a:endParaRPr lang="en-IN"/>
        </a:p>
      </dgm:t>
    </dgm:pt>
    <dgm:pt modelId="{453DD352-F3D7-455E-811A-D0BE9DDE6F99}">
      <dgm:prSet/>
      <dgm:spPr/>
      <dgm:t>
        <a:bodyPr/>
        <a:lstStyle/>
        <a:p>
          <a:r>
            <a:rPr lang="en-IN"/>
            <a:t>Decides on release dates </a:t>
          </a:r>
        </a:p>
      </dgm:t>
    </dgm:pt>
    <dgm:pt modelId="{ED75A1BF-8887-472D-8DEF-CF004D955389}" type="parTrans" cxnId="{B1535273-8F50-4D4F-ABBC-20656248A5F8}">
      <dgm:prSet/>
      <dgm:spPr/>
      <dgm:t>
        <a:bodyPr/>
        <a:lstStyle/>
        <a:p>
          <a:endParaRPr lang="en-IN"/>
        </a:p>
      </dgm:t>
    </dgm:pt>
    <dgm:pt modelId="{2A690E3C-6CE0-429C-B7E5-72334264DFE6}" type="sibTrans" cxnId="{B1535273-8F50-4D4F-ABBC-20656248A5F8}">
      <dgm:prSet/>
      <dgm:spPr/>
      <dgm:t>
        <a:bodyPr/>
        <a:lstStyle/>
        <a:p>
          <a:endParaRPr lang="en-IN"/>
        </a:p>
      </dgm:t>
    </dgm:pt>
    <dgm:pt modelId="{DD6B2842-35DE-412B-BE3E-A5F7EA67FE10}">
      <dgm:prSet/>
      <dgm:spPr/>
      <dgm:t>
        <a:bodyPr/>
        <a:lstStyle/>
        <a:p>
          <a:r>
            <a:rPr lang="en-IN"/>
            <a:t>Provides acceptance criteria for the items</a:t>
          </a:r>
        </a:p>
      </dgm:t>
    </dgm:pt>
    <dgm:pt modelId="{0AFFC260-986F-4AF6-8BC1-11A9BB6BEFD7}" type="parTrans" cxnId="{3F16F26A-6EF4-4A8D-B04E-BFA464A7A3A5}">
      <dgm:prSet/>
      <dgm:spPr/>
      <dgm:t>
        <a:bodyPr/>
        <a:lstStyle/>
        <a:p>
          <a:endParaRPr lang="en-IN"/>
        </a:p>
      </dgm:t>
    </dgm:pt>
    <dgm:pt modelId="{E8AC8E7A-678E-4060-9A4D-000EF651E820}" type="sibTrans" cxnId="{3F16F26A-6EF4-4A8D-B04E-BFA464A7A3A5}">
      <dgm:prSet/>
      <dgm:spPr/>
      <dgm:t>
        <a:bodyPr/>
        <a:lstStyle/>
        <a:p>
          <a:endParaRPr lang="en-IN"/>
        </a:p>
      </dgm:t>
    </dgm:pt>
    <dgm:pt modelId="{4E3A8A72-1B21-4ADD-90A5-29DD76A4F459}">
      <dgm:prSet/>
      <dgm:spPr/>
      <dgm:t>
        <a:bodyPr/>
        <a:lstStyle/>
        <a:p>
          <a:r>
            <a:rPr lang="en-IN"/>
            <a:t>Inspects deliverable to validate acceptance criteria</a:t>
          </a:r>
        </a:p>
      </dgm:t>
    </dgm:pt>
    <dgm:pt modelId="{399B6B89-8D0C-4733-BFF1-A3F300D42682}" type="parTrans" cxnId="{8E67C7C7-F998-4BA5-BB57-EC0C47F43879}">
      <dgm:prSet/>
      <dgm:spPr/>
      <dgm:t>
        <a:bodyPr/>
        <a:lstStyle/>
        <a:p>
          <a:endParaRPr lang="en-IN"/>
        </a:p>
      </dgm:t>
    </dgm:pt>
    <dgm:pt modelId="{43F59C3F-5E20-4EC8-8CF3-D824AC65BA73}" type="sibTrans" cxnId="{8E67C7C7-F998-4BA5-BB57-EC0C47F43879}">
      <dgm:prSet/>
      <dgm:spPr/>
      <dgm:t>
        <a:bodyPr/>
        <a:lstStyle/>
        <a:p>
          <a:endParaRPr lang="en-IN"/>
        </a:p>
      </dgm:t>
    </dgm:pt>
    <dgm:pt modelId="{781B0A41-59C8-447A-98AD-700F84EC1176}">
      <dgm:prSet/>
      <dgm:spPr/>
      <dgm:t>
        <a:bodyPr/>
        <a:lstStyle/>
        <a:p>
          <a:r>
            <a:rPr lang="en-IN"/>
            <a:t>Represents the single voice in deciding product criteria</a:t>
          </a:r>
        </a:p>
      </dgm:t>
    </dgm:pt>
    <dgm:pt modelId="{374DD56C-35A5-486C-B70F-2407E70C4BF2}" type="parTrans" cxnId="{FB035CF8-730C-43EC-B5A2-5E93A569548B}">
      <dgm:prSet/>
      <dgm:spPr/>
      <dgm:t>
        <a:bodyPr/>
        <a:lstStyle/>
        <a:p>
          <a:endParaRPr lang="en-IN"/>
        </a:p>
      </dgm:t>
    </dgm:pt>
    <dgm:pt modelId="{3AE3E79E-197C-4BED-B861-B3457FF96EE1}" type="sibTrans" cxnId="{FB035CF8-730C-43EC-B5A2-5E93A569548B}">
      <dgm:prSet/>
      <dgm:spPr/>
      <dgm:t>
        <a:bodyPr/>
        <a:lstStyle/>
        <a:p>
          <a:endParaRPr lang="en-IN"/>
        </a:p>
      </dgm:t>
    </dgm:pt>
    <dgm:pt modelId="{C0DB1087-FBD2-4C9E-8B3E-366B48082582}">
      <dgm:prSet/>
      <dgm:spPr/>
      <dgm:t>
        <a:bodyPr/>
        <a:lstStyle/>
        <a:p>
          <a:r>
            <a:rPr lang="en-IN"/>
            <a:t>Ensures transparency and clarity on the Product Backlog Items</a:t>
          </a:r>
        </a:p>
      </dgm:t>
    </dgm:pt>
    <dgm:pt modelId="{C653536A-4D60-425A-8BEE-13AAA9AA996F}" type="parTrans" cxnId="{40B914FA-5EE8-4BEA-B81D-674B818496F7}">
      <dgm:prSet/>
      <dgm:spPr/>
      <dgm:t>
        <a:bodyPr/>
        <a:lstStyle/>
        <a:p>
          <a:endParaRPr lang="en-IN"/>
        </a:p>
      </dgm:t>
    </dgm:pt>
    <dgm:pt modelId="{E6A5E931-B964-4524-AD21-A8B68B74B6DC}" type="sibTrans" cxnId="{40B914FA-5EE8-4BEA-B81D-674B818496F7}">
      <dgm:prSet/>
      <dgm:spPr/>
      <dgm:t>
        <a:bodyPr/>
        <a:lstStyle/>
        <a:p>
          <a:endParaRPr lang="en-IN"/>
        </a:p>
      </dgm:t>
    </dgm:pt>
    <dgm:pt modelId="{1D00D112-25B4-415A-869A-0D1E9DA187C4}">
      <dgm:prSet/>
      <dgm:spPr/>
      <dgm:t>
        <a:bodyPr/>
        <a:lstStyle/>
        <a:p>
          <a:r>
            <a:rPr lang="en-IN"/>
            <a:t>Clearly understands all items on the Product Backlog and communicates the same to the team</a:t>
          </a:r>
        </a:p>
      </dgm:t>
    </dgm:pt>
    <dgm:pt modelId="{8A280896-49E0-4E3D-91E6-F5F4B81DB850}" type="parTrans" cxnId="{AB2F0AA6-2E15-4EF2-B64B-95E31BA669EA}">
      <dgm:prSet/>
      <dgm:spPr/>
      <dgm:t>
        <a:bodyPr/>
        <a:lstStyle/>
        <a:p>
          <a:endParaRPr lang="en-IN"/>
        </a:p>
      </dgm:t>
    </dgm:pt>
    <dgm:pt modelId="{F74BF0F4-EF86-4B58-B4BC-364150844EAE}" type="sibTrans" cxnId="{AB2F0AA6-2E15-4EF2-B64B-95E31BA669EA}">
      <dgm:prSet/>
      <dgm:spPr/>
      <dgm:t>
        <a:bodyPr/>
        <a:lstStyle/>
        <a:p>
          <a:endParaRPr lang="en-IN"/>
        </a:p>
      </dgm:t>
    </dgm:pt>
    <dgm:pt modelId="{931D9A74-0366-4A90-B8D2-A6714F6BC4BA}" type="pres">
      <dgm:prSet presAssocID="{BC39579A-0D7D-4BF4-AE81-7B894C362B50}" presName="vert0" presStyleCnt="0">
        <dgm:presLayoutVars>
          <dgm:dir/>
          <dgm:animOne val="branch"/>
          <dgm:animLvl val="lvl"/>
        </dgm:presLayoutVars>
      </dgm:prSet>
      <dgm:spPr/>
      <dgm:t>
        <a:bodyPr/>
        <a:lstStyle/>
        <a:p>
          <a:endParaRPr lang="en-IN"/>
        </a:p>
      </dgm:t>
    </dgm:pt>
    <dgm:pt modelId="{B1D6A020-9B46-4CAF-A322-FB0BF74DFF63}" type="pres">
      <dgm:prSet presAssocID="{316E0D60-18DC-4C63-B57B-18CC53453DF6}" presName="thickLine" presStyleLbl="alignNode1" presStyleIdx="0" presStyleCnt="1"/>
      <dgm:spPr/>
    </dgm:pt>
    <dgm:pt modelId="{D77559E8-C60D-42E3-9818-4A65C72016F7}" type="pres">
      <dgm:prSet presAssocID="{316E0D60-18DC-4C63-B57B-18CC53453DF6}" presName="horz1" presStyleCnt="0"/>
      <dgm:spPr/>
    </dgm:pt>
    <dgm:pt modelId="{75C9CFFD-59DE-4DDE-B7FE-9B0E4D838718}" type="pres">
      <dgm:prSet presAssocID="{316E0D60-18DC-4C63-B57B-18CC53453DF6}" presName="tx1" presStyleLbl="revTx" presStyleIdx="0" presStyleCnt="10"/>
      <dgm:spPr/>
      <dgm:t>
        <a:bodyPr/>
        <a:lstStyle/>
        <a:p>
          <a:endParaRPr lang="en-IN"/>
        </a:p>
      </dgm:t>
    </dgm:pt>
    <dgm:pt modelId="{C0FEF1FF-E89C-414B-9FAD-81A5BA5F2086}" type="pres">
      <dgm:prSet presAssocID="{316E0D60-18DC-4C63-B57B-18CC53453DF6}" presName="vert1" presStyleCnt="0"/>
      <dgm:spPr/>
    </dgm:pt>
    <dgm:pt modelId="{6B55BB99-D9AD-42EF-BB6C-51C207E1D536}" type="pres">
      <dgm:prSet presAssocID="{1AF2F627-B77A-4313-8BD1-3D3A77C7F4FF}" presName="vertSpace2a" presStyleCnt="0"/>
      <dgm:spPr/>
    </dgm:pt>
    <dgm:pt modelId="{ED64A769-9F3E-4C13-92C8-45C6B4CE0515}" type="pres">
      <dgm:prSet presAssocID="{1AF2F627-B77A-4313-8BD1-3D3A77C7F4FF}" presName="horz2" presStyleCnt="0"/>
      <dgm:spPr/>
    </dgm:pt>
    <dgm:pt modelId="{20BA4670-3DBB-4A02-8954-C70D81E02065}" type="pres">
      <dgm:prSet presAssocID="{1AF2F627-B77A-4313-8BD1-3D3A77C7F4FF}" presName="horzSpace2" presStyleCnt="0"/>
      <dgm:spPr/>
    </dgm:pt>
    <dgm:pt modelId="{745FA0AF-F5C5-4241-8D8A-542FF7ABE935}" type="pres">
      <dgm:prSet presAssocID="{1AF2F627-B77A-4313-8BD1-3D3A77C7F4FF}" presName="tx2" presStyleLbl="revTx" presStyleIdx="1" presStyleCnt="10"/>
      <dgm:spPr/>
      <dgm:t>
        <a:bodyPr/>
        <a:lstStyle/>
        <a:p>
          <a:endParaRPr lang="en-IN"/>
        </a:p>
      </dgm:t>
    </dgm:pt>
    <dgm:pt modelId="{304570DC-8E47-4E7E-B879-8415FBE9BD9D}" type="pres">
      <dgm:prSet presAssocID="{1AF2F627-B77A-4313-8BD1-3D3A77C7F4FF}" presName="vert2" presStyleCnt="0"/>
      <dgm:spPr/>
    </dgm:pt>
    <dgm:pt modelId="{C151D73F-A175-4676-8ECB-C6418931C957}" type="pres">
      <dgm:prSet presAssocID="{1AF2F627-B77A-4313-8BD1-3D3A77C7F4FF}" presName="thinLine2b" presStyleLbl="callout" presStyleIdx="0" presStyleCnt="9"/>
      <dgm:spPr/>
    </dgm:pt>
    <dgm:pt modelId="{577207C9-2C7A-4D16-B9BB-278D98C5D684}" type="pres">
      <dgm:prSet presAssocID="{1AF2F627-B77A-4313-8BD1-3D3A77C7F4FF}" presName="vertSpace2b" presStyleCnt="0"/>
      <dgm:spPr/>
    </dgm:pt>
    <dgm:pt modelId="{09EC914F-D75E-42C8-B49A-831C3AA20400}" type="pres">
      <dgm:prSet presAssocID="{3A1F482F-2E7A-481C-8124-9E4041515BCC}" presName="horz2" presStyleCnt="0"/>
      <dgm:spPr/>
    </dgm:pt>
    <dgm:pt modelId="{34CBC705-1692-45C5-8418-AD231BCCF6A3}" type="pres">
      <dgm:prSet presAssocID="{3A1F482F-2E7A-481C-8124-9E4041515BCC}" presName="horzSpace2" presStyleCnt="0"/>
      <dgm:spPr/>
    </dgm:pt>
    <dgm:pt modelId="{B97A8DDB-F170-46AF-954A-E8355C39A6ED}" type="pres">
      <dgm:prSet presAssocID="{3A1F482F-2E7A-481C-8124-9E4041515BCC}" presName="tx2" presStyleLbl="revTx" presStyleIdx="2" presStyleCnt="10"/>
      <dgm:spPr/>
      <dgm:t>
        <a:bodyPr/>
        <a:lstStyle/>
        <a:p>
          <a:endParaRPr lang="en-IN"/>
        </a:p>
      </dgm:t>
    </dgm:pt>
    <dgm:pt modelId="{2CF1B919-C2CB-4A24-9F57-84E20818E20A}" type="pres">
      <dgm:prSet presAssocID="{3A1F482F-2E7A-481C-8124-9E4041515BCC}" presName="vert2" presStyleCnt="0"/>
      <dgm:spPr/>
    </dgm:pt>
    <dgm:pt modelId="{E7D20E6F-6D19-4994-B953-B5FB2F19D258}" type="pres">
      <dgm:prSet presAssocID="{3A1F482F-2E7A-481C-8124-9E4041515BCC}" presName="thinLine2b" presStyleLbl="callout" presStyleIdx="1" presStyleCnt="9"/>
      <dgm:spPr/>
    </dgm:pt>
    <dgm:pt modelId="{A05E5300-DD68-49AF-8E31-CC27B774919D}" type="pres">
      <dgm:prSet presAssocID="{3A1F482F-2E7A-481C-8124-9E4041515BCC}" presName="vertSpace2b" presStyleCnt="0"/>
      <dgm:spPr/>
    </dgm:pt>
    <dgm:pt modelId="{80C1F51F-BD59-4750-A813-1F7484C0E0DC}" type="pres">
      <dgm:prSet presAssocID="{611FF0E1-E47E-493A-B05C-A91E4F19DCBA}" presName="horz2" presStyleCnt="0"/>
      <dgm:spPr/>
    </dgm:pt>
    <dgm:pt modelId="{5752CC93-5D32-455B-B09A-D25CCE10B451}" type="pres">
      <dgm:prSet presAssocID="{611FF0E1-E47E-493A-B05C-A91E4F19DCBA}" presName="horzSpace2" presStyleCnt="0"/>
      <dgm:spPr/>
    </dgm:pt>
    <dgm:pt modelId="{41A9389D-93B8-4F4B-A2F5-2B13BA86FB29}" type="pres">
      <dgm:prSet presAssocID="{611FF0E1-E47E-493A-B05C-A91E4F19DCBA}" presName="tx2" presStyleLbl="revTx" presStyleIdx="3" presStyleCnt="10"/>
      <dgm:spPr/>
      <dgm:t>
        <a:bodyPr/>
        <a:lstStyle/>
        <a:p>
          <a:endParaRPr lang="en-IN"/>
        </a:p>
      </dgm:t>
    </dgm:pt>
    <dgm:pt modelId="{4BFA9862-4574-4AC0-B106-BA2CFE1640EB}" type="pres">
      <dgm:prSet presAssocID="{611FF0E1-E47E-493A-B05C-A91E4F19DCBA}" presName="vert2" presStyleCnt="0"/>
      <dgm:spPr/>
    </dgm:pt>
    <dgm:pt modelId="{2148A777-A26D-41C0-9EBF-CC7D091C2539}" type="pres">
      <dgm:prSet presAssocID="{611FF0E1-E47E-493A-B05C-A91E4F19DCBA}" presName="thinLine2b" presStyleLbl="callout" presStyleIdx="2" presStyleCnt="9"/>
      <dgm:spPr/>
    </dgm:pt>
    <dgm:pt modelId="{9ED89D64-12B8-4018-8900-1A4CC198DCE1}" type="pres">
      <dgm:prSet presAssocID="{611FF0E1-E47E-493A-B05C-A91E4F19DCBA}" presName="vertSpace2b" presStyleCnt="0"/>
      <dgm:spPr/>
    </dgm:pt>
    <dgm:pt modelId="{ABBBA593-1058-4866-9FA5-B92758734FC8}" type="pres">
      <dgm:prSet presAssocID="{C0DB1087-FBD2-4C9E-8B3E-366B48082582}" presName="horz2" presStyleCnt="0"/>
      <dgm:spPr/>
    </dgm:pt>
    <dgm:pt modelId="{28BBA9BD-20A0-45BD-A9F5-B12E8ADCC19E}" type="pres">
      <dgm:prSet presAssocID="{C0DB1087-FBD2-4C9E-8B3E-366B48082582}" presName="horzSpace2" presStyleCnt="0"/>
      <dgm:spPr/>
    </dgm:pt>
    <dgm:pt modelId="{CD2EE48E-9688-4038-A974-EA89716C98FF}" type="pres">
      <dgm:prSet presAssocID="{C0DB1087-FBD2-4C9E-8B3E-366B48082582}" presName="tx2" presStyleLbl="revTx" presStyleIdx="4" presStyleCnt="10"/>
      <dgm:spPr/>
      <dgm:t>
        <a:bodyPr/>
        <a:lstStyle/>
        <a:p>
          <a:endParaRPr lang="en-IN"/>
        </a:p>
      </dgm:t>
    </dgm:pt>
    <dgm:pt modelId="{B562285E-A91E-4CF0-BCEA-49B3270F26F1}" type="pres">
      <dgm:prSet presAssocID="{C0DB1087-FBD2-4C9E-8B3E-366B48082582}" presName="vert2" presStyleCnt="0"/>
      <dgm:spPr/>
    </dgm:pt>
    <dgm:pt modelId="{88E85B36-2CA6-4C0D-B28E-C4797E8B173D}" type="pres">
      <dgm:prSet presAssocID="{C0DB1087-FBD2-4C9E-8B3E-366B48082582}" presName="thinLine2b" presStyleLbl="callout" presStyleIdx="3" presStyleCnt="9"/>
      <dgm:spPr/>
    </dgm:pt>
    <dgm:pt modelId="{C44A2593-E0F7-4EAF-B312-75DDADB8411C}" type="pres">
      <dgm:prSet presAssocID="{C0DB1087-FBD2-4C9E-8B3E-366B48082582}" presName="vertSpace2b" presStyleCnt="0"/>
      <dgm:spPr/>
    </dgm:pt>
    <dgm:pt modelId="{FB07E3EB-FEF5-498C-958A-C5BF2F081858}" type="pres">
      <dgm:prSet presAssocID="{1D00D112-25B4-415A-869A-0D1E9DA187C4}" presName="horz2" presStyleCnt="0"/>
      <dgm:spPr/>
    </dgm:pt>
    <dgm:pt modelId="{4581C901-CDA1-402D-BD80-29C347B9DC1D}" type="pres">
      <dgm:prSet presAssocID="{1D00D112-25B4-415A-869A-0D1E9DA187C4}" presName="horzSpace2" presStyleCnt="0"/>
      <dgm:spPr/>
    </dgm:pt>
    <dgm:pt modelId="{E0029E83-C546-4F98-BA7B-3F126DAB6F6F}" type="pres">
      <dgm:prSet presAssocID="{1D00D112-25B4-415A-869A-0D1E9DA187C4}" presName="tx2" presStyleLbl="revTx" presStyleIdx="5" presStyleCnt="10"/>
      <dgm:spPr/>
      <dgm:t>
        <a:bodyPr/>
        <a:lstStyle/>
        <a:p>
          <a:endParaRPr lang="en-IN"/>
        </a:p>
      </dgm:t>
    </dgm:pt>
    <dgm:pt modelId="{BBF4E511-2469-4131-BE0D-84CA6675B7B1}" type="pres">
      <dgm:prSet presAssocID="{1D00D112-25B4-415A-869A-0D1E9DA187C4}" presName="vert2" presStyleCnt="0"/>
      <dgm:spPr/>
    </dgm:pt>
    <dgm:pt modelId="{F8802B74-8C7D-4D16-BA59-FE2AB1D24E74}" type="pres">
      <dgm:prSet presAssocID="{1D00D112-25B4-415A-869A-0D1E9DA187C4}" presName="thinLine2b" presStyleLbl="callout" presStyleIdx="4" presStyleCnt="9"/>
      <dgm:spPr/>
    </dgm:pt>
    <dgm:pt modelId="{CC14C39F-79D2-4668-9505-45AF64357366}" type="pres">
      <dgm:prSet presAssocID="{1D00D112-25B4-415A-869A-0D1E9DA187C4}" presName="vertSpace2b" presStyleCnt="0"/>
      <dgm:spPr/>
    </dgm:pt>
    <dgm:pt modelId="{546453A7-50C7-4C1C-8A36-5BE2E44D90F5}" type="pres">
      <dgm:prSet presAssocID="{453DD352-F3D7-455E-811A-D0BE9DDE6F99}" presName="horz2" presStyleCnt="0"/>
      <dgm:spPr/>
    </dgm:pt>
    <dgm:pt modelId="{737BE53C-0EDE-4954-B475-34E4238326F8}" type="pres">
      <dgm:prSet presAssocID="{453DD352-F3D7-455E-811A-D0BE9DDE6F99}" presName="horzSpace2" presStyleCnt="0"/>
      <dgm:spPr/>
    </dgm:pt>
    <dgm:pt modelId="{E7EFD955-4F3D-4004-9D08-9D0AE304BC36}" type="pres">
      <dgm:prSet presAssocID="{453DD352-F3D7-455E-811A-D0BE9DDE6F99}" presName="tx2" presStyleLbl="revTx" presStyleIdx="6" presStyleCnt="10"/>
      <dgm:spPr/>
      <dgm:t>
        <a:bodyPr/>
        <a:lstStyle/>
        <a:p>
          <a:endParaRPr lang="en-IN"/>
        </a:p>
      </dgm:t>
    </dgm:pt>
    <dgm:pt modelId="{4CBEBF9C-1008-4F52-8C3E-4392478C5444}" type="pres">
      <dgm:prSet presAssocID="{453DD352-F3D7-455E-811A-D0BE9DDE6F99}" presName="vert2" presStyleCnt="0"/>
      <dgm:spPr/>
    </dgm:pt>
    <dgm:pt modelId="{1B85268C-798B-463E-AE3E-7478215F8A99}" type="pres">
      <dgm:prSet presAssocID="{453DD352-F3D7-455E-811A-D0BE9DDE6F99}" presName="thinLine2b" presStyleLbl="callout" presStyleIdx="5" presStyleCnt="9"/>
      <dgm:spPr/>
    </dgm:pt>
    <dgm:pt modelId="{FB77C2C5-5801-4BDF-B15E-A7BB10757935}" type="pres">
      <dgm:prSet presAssocID="{453DD352-F3D7-455E-811A-D0BE9DDE6F99}" presName="vertSpace2b" presStyleCnt="0"/>
      <dgm:spPr/>
    </dgm:pt>
    <dgm:pt modelId="{AEE1A820-905B-4678-8CF9-DF92FA5355EB}" type="pres">
      <dgm:prSet presAssocID="{DD6B2842-35DE-412B-BE3E-A5F7EA67FE10}" presName="horz2" presStyleCnt="0"/>
      <dgm:spPr/>
    </dgm:pt>
    <dgm:pt modelId="{A269C195-5A36-47B5-8566-887B37174971}" type="pres">
      <dgm:prSet presAssocID="{DD6B2842-35DE-412B-BE3E-A5F7EA67FE10}" presName="horzSpace2" presStyleCnt="0"/>
      <dgm:spPr/>
    </dgm:pt>
    <dgm:pt modelId="{CC24DC84-9648-4023-9B6E-BBAB3EDF04FB}" type="pres">
      <dgm:prSet presAssocID="{DD6B2842-35DE-412B-BE3E-A5F7EA67FE10}" presName="tx2" presStyleLbl="revTx" presStyleIdx="7" presStyleCnt="10"/>
      <dgm:spPr/>
      <dgm:t>
        <a:bodyPr/>
        <a:lstStyle/>
        <a:p>
          <a:endParaRPr lang="en-IN"/>
        </a:p>
      </dgm:t>
    </dgm:pt>
    <dgm:pt modelId="{114671F6-AB25-4E1C-80FE-00622CB4FF6D}" type="pres">
      <dgm:prSet presAssocID="{DD6B2842-35DE-412B-BE3E-A5F7EA67FE10}" presName="vert2" presStyleCnt="0"/>
      <dgm:spPr/>
    </dgm:pt>
    <dgm:pt modelId="{A31F0062-CA54-4612-B066-EAF6B76A12A5}" type="pres">
      <dgm:prSet presAssocID="{DD6B2842-35DE-412B-BE3E-A5F7EA67FE10}" presName="thinLine2b" presStyleLbl="callout" presStyleIdx="6" presStyleCnt="9"/>
      <dgm:spPr/>
    </dgm:pt>
    <dgm:pt modelId="{B9F16DFA-03CE-4369-A8B2-8EB871728536}" type="pres">
      <dgm:prSet presAssocID="{DD6B2842-35DE-412B-BE3E-A5F7EA67FE10}" presName="vertSpace2b" presStyleCnt="0"/>
      <dgm:spPr/>
    </dgm:pt>
    <dgm:pt modelId="{420D57C5-B702-4AA6-A74D-272D715F6845}" type="pres">
      <dgm:prSet presAssocID="{4E3A8A72-1B21-4ADD-90A5-29DD76A4F459}" presName="horz2" presStyleCnt="0"/>
      <dgm:spPr/>
    </dgm:pt>
    <dgm:pt modelId="{AF6ADF7B-73D9-465B-A741-EA32F36CAF3E}" type="pres">
      <dgm:prSet presAssocID="{4E3A8A72-1B21-4ADD-90A5-29DD76A4F459}" presName="horzSpace2" presStyleCnt="0"/>
      <dgm:spPr/>
    </dgm:pt>
    <dgm:pt modelId="{437525CA-4034-4FFC-AACD-CCEF199E1C65}" type="pres">
      <dgm:prSet presAssocID="{4E3A8A72-1B21-4ADD-90A5-29DD76A4F459}" presName="tx2" presStyleLbl="revTx" presStyleIdx="8" presStyleCnt="10"/>
      <dgm:spPr/>
      <dgm:t>
        <a:bodyPr/>
        <a:lstStyle/>
        <a:p>
          <a:endParaRPr lang="en-IN"/>
        </a:p>
      </dgm:t>
    </dgm:pt>
    <dgm:pt modelId="{7E20AE8D-1A74-4847-B642-8A9C6602A6ED}" type="pres">
      <dgm:prSet presAssocID="{4E3A8A72-1B21-4ADD-90A5-29DD76A4F459}" presName="vert2" presStyleCnt="0"/>
      <dgm:spPr/>
    </dgm:pt>
    <dgm:pt modelId="{80800D7B-5C8D-4B6F-9392-E015A7939D75}" type="pres">
      <dgm:prSet presAssocID="{4E3A8A72-1B21-4ADD-90A5-29DD76A4F459}" presName="thinLine2b" presStyleLbl="callout" presStyleIdx="7" presStyleCnt="9"/>
      <dgm:spPr/>
    </dgm:pt>
    <dgm:pt modelId="{7C0FE048-ADC8-41FD-8A1E-16FBA4501650}" type="pres">
      <dgm:prSet presAssocID="{4E3A8A72-1B21-4ADD-90A5-29DD76A4F459}" presName="vertSpace2b" presStyleCnt="0"/>
      <dgm:spPr/>
    </dgm:pt>
    <dgm:pt modelId="{93F0D4BE-A018-464E-B2A9-B664915D440F}" type="pres">
      <dgm:prSet presAssocID="{781B0A41-59C8-447A-98AD-700F84EC1176}" presName="horz2" presStyleCnt="0"/>
      <dgm:spPr/>
    </dgm:pt>
    <dgm:pt modelId="{C31A6DCD-3B31-46BE-951B-3CF7A16D8077}" type="pres">
      <dgm:prSet presAssocID="{781B0A41-59C8-447A-98AD-700F84EC1176}" presName="horzSpace2" presStyleCnt="0"/>
      <dgm:spPr/>
    </dgm:pt>
    <dgm:pt modelId="{8E40D304-76AE-4AF7-A6B0-02A625D4CDEC}" type="pres">
      <dgm:prSet presAssocID="{781B0A41-59C8-447A-98AD-700F84EC1176}" presName="tx2" presStyleLbl="revTx" presStyleIdx="9" presStyleCnt="10"/>
      <dgm:spPr/>
      <dgm:t>
        <a:bodyPr/>
        <a:lstStyle/>
        <a:p>
          <a:endParaRPr lang="en-IN"/>
        </a:p>
      </dgm:t>
    </dgm:pt>
    <dgm:pt modelId="{7A93F5AA-89D5-443E-A6B3-49665ACC55F0}" type="pres">
      <dgm:prSet presAssocID="{781B0A41-59C8-447A-98AD-700F84EC1176}" presName="vert2" presStyleCnt="0"/>
      <dgm:spPr/>
    </dgm:pt>
    <dgm:pt modelId="{A9F1821F-BEC1-4614-AC46-AAEA5739069B}" type="pres">
      <dgm:prSet presAssocID="{781B0A41-59C8-447A-98AD-700F84EC1176}" presName="thinLine2b" presStyleLbl="callout" presStyleIdx="8" presStyleCnt="9"/>
      <dgm:spPr/>
    </dgm:pt>
    <dgm:pt modelId="{5832F790-7693-4CB5-AAB3-4F878E66162D}" type="pres">
      <dgm:prSet presAssocID="{781B0A41-59C8-447A-98AD-700F84EC1176}" presName="vertSpace2b" presStyleCnt="0"/>
      <dgm:spPr/>
    </dgm:pt>
  </dgm:ptLst>
  <dgm:cxnLst>
    <dgm:cxn modelId="{FB035CF8-730C-43EC-B5A2-5E93A569548B}" srcId="{316E0D60-18DC-4C63-B57B-18CC53453DF6}" destId="{781B0A41-59C8-447A-98AD-700F84EC1176}" srcOrd="8" destOrd="0" parTransId="{374DD56C-35A5-486C-B70F-2407E70C4BF2}" sibTransId="{3AE3E79E-197C-4BED-B861-B3457FF96EE1}"/>
    <dgm:cxn modelId="{AAB713CC-9B8D-428F-B660-2DF01C1C383A}" type="presOf" srcId="{316E0D60-18DC-4C63-B57B-18CC53453DF6}" destId="{75C9CFFD-59DE-4DDE-B7FE-9B0E4D838718}" srcOrd="0" destOrd="0" presId="urn:microsoft.com/office/officeart/2008/layout/LinedList"/>
    <dgm:cxn modelId="{77E40038-F8A0-41CC-8721-CB106A13A6A4}" srcId="{316E0D60-18DC-4C63-B57B-18CC53453DF6}" destId="{1AF2F627-B77A-4313-8BD1-3D3A77C7F4FF}" srcOrd="0" destOrd="0" parTransId="{74D3E363-E5B0-4414-9860-162BFE34D997}" sibTransId="{C06EDD6E-648D-444B-84E6-F93BC712B379}"/>
    <dgm:cxn modelId="{487ED70F-33F7-4ED2-91D8-529CA829B540}" type="presOf" srcId="{781B0A41-59C8-447A-98AD-700F84EC1176}" destId="{8E40D304-76AE-4AF7-A6B0-02A625D4CDEC}" srcOrd="0" destOrd="0" presId="urn:microsoft.com/office/officeart/2008/layout/LinedList"/>
    <dgm:cxn modelId="{B1535273-8F50-4D4F-ABBC-20656248A5F8}" srcId="{316E0D60-18DC-4C63-B57B-18CC53453DF6}" destId="{453DD352-F3D7-455E-811A-D0BE9DDE6F99}" srcOrd="5" destOrd="0" parTransId="{ED75A1BF-8887-472D-8DEF-CF004D955389}" sibTransId="{2A690E3C-6CE0-429C-B7E5-72334264DFE6}"/>
    <dgm:cxn modelId="{3CC89141-1CC0-427D-AFBB-37E4CD90E534}" type="presOf" srcId="{1AF2F627-B77A-4313-8BD1-3D3A77C7F4FF}" destId="{745FA0AF-F5C5-4241-8D8A-542FF7ABE935}" srcOrd="0" destOrd="0" presId="urn:microsoft.com/office/officeart/2008/layout/LinedList"/>
    <dgm:cxn modelId="{40B914FA-5EE8-4BEA-B81D-674B818496F7}" srcId="{316E0D60-18DC-4C63-B57B-18CC53453DF6}" destId="{C0DB1087-FBD2-4C9E-8B3E-366B48082582}" srcOrd="3" destOrd="0" parTransId="{C653536A-4D60-425A-8BEE-13AAA9AA996F}" sibTransId="{E6A5E931-B964-4524-AD21-A8B68B74B6DC}"/>
    <dgm:cxn modelId="{8E67C7C7-F998-4BA5-BB57-EC0C47F43879}" srcId="{316E0D60-18DC-4C63-B57B-18CC53453DF6}" destId="{4E3A8A72-1B21-4ADD-90A5-29DD76A4F459}" srcOrd="7" destOrd="0" parTransId="{399B6B89-8D0C-4733-BFF1-A3F300D42682}" sibTransId="{43F59C3F-5E20-4EC8-8CF3-D824AC65BA73}"/>
    <dgm:cxn modelId="{9A540955-D64B-4921-950B-2657E1EF66F8}" type="presOf" srcId="{BC39579A-0D7D-4BF4-AE81-7B894C362B50}" destId="{931D9A74-0366-4A90-B8D2-A6714F6BC4BA}" srcOrd="0" destOrd="0" presId="urn:microsoft.com/office/officeart/2008/layout/LinedList"/>
    <dgm:cxn modelId="{80D70601-98D7-479A-BB7D-9CE4F3387825}" srcId="{BC39579A-0D7D-4BF4-AE81-7B894C362B50}" destId="{316E0D60-18DC-4C63-B57B-18CC53453DF6}" srcOrd="0" destOrd="0" parTransId="{51C52324-B7AF-45F7-A3AB-98F0D007FA50}" sibTransId="{16E39C83-3644-4B0C-B704-7FC1DCC197A9}"/>
    <dgm:cxn modelId="{EA33D69F-45B6-460D-8F11-8B65D7444E07}" srcId="{316E0D60-18DC-4C63-B57B-18CC53453DF6}" destId="{611FF0E1-E47E-493A-B05C-A91E4F19DCBA}" srcOrd="2" destOrd="0" parTransId="{24672905-5223-457D-B75A-DD66F6071F30}" sibTransId="{2BACDEEF-DED6-44A2-9189-2EF15BE095CE}"/>
    <dgm:cxn modelId="{0D7436A9-0E68-4587-9BC7-C094D6E4A941}" srcId="{316E0D60-18DC-4C63-B57B-18CC53453DF6}" destId="{3A1F482F-2E7A-481C-8124-9E4041515BCC}" srcOrd="1" destOrd="0" parTransId="{988F3F2A-9B03-4354-AE9D-9C0492897B03}" sibTransId="{19DA6D4B-9F54-491F-909E-C40D8815192E}"/>
    <dgm:cxn modelId="{577DEC29-075D-4893-BB52-1BDD898DD695}" type="presOf" srcId="{4E3A8A72-1B21-4ADD-90A5-29DD76A4F459}" destId="{437525CA-4034-4FFC-AACD-CCEF199E1C65}" srcOrd="0" destOrd="0" presId="urn:microsoft.com/office/officeart/2008/layout/LinedList"/>
    <dgm:cxn modelId="{3F16F26A-6EF4-4A8D-B04E-BFA464A7A3A5}" srcId="{316E0D60-18DC-4C63-B57B-18CC53453DF6}" destId="{DD6B2842-35DE-412B-BE3E-A5F7EA67FE10}" srcOrd="6" destOrd="0" parTransId="{0AFFC260-986F-4AF6-8BC1-11A9BB6BEFD7}" sibTransId="{E8AC8E7A-678E-4060-9A4D-000EF651E820}"/>
    <dgm:cxn modelId="{1DF92866-F6FF-4C2F-B866-1290C035C7F3}" type="presOf" srcId="{3A1F482F-2E7A-481C-8124-9E4041515BCC}" destId="{B97A8DDB-F170-46AF-954A-E8355C39A6ED}" srcOrd="0" destOrd="0" presId="urn:microsoft.com/office/officeart/2008/layout/LinedList"/>
    <dgm:cxn modelId="{AB2F0AA6-2E15-4EF2-B64B-95E31BA669EA}" srcId="{316E0D60-18DC-4C63-B57B-18CC53453DF6}" destId="{1D00D112-25B4-415A-869A-0D1E9DA187C4}" srcOrd="4" destOrd="0" parTransId="{8A280896-49E0-4E3D-91E6-F5F4B81DB850}" sibTransId="{F74BF0F4-EF86-4B58-B4BC-364150844EAE}"/>
    <dgm:cxn modelId="{9A292C77-F6CF-481D-B08B-31035C0CE801}" type="presOf" srcId="{C0DB1087-FBD2-4C9E-8B3E-366B48082582}" destId="{CD2EE48E-9688-4038-A974-EA89716C98FF}" srcOrd="0" destOrd="0" presId="urn:microsoft.com/office/officeart/2008/layout/LinedList"/>
    <dgm:cxn modelId="{12E53C96-3A2A-4F07-8094-4491BBE987F0}" type="presOf" srcId="{453DD352-F3D7-455E-811A-D0BE9DDE6F99}" destId="{E7EFD955-4F3D-4004-9D08-9D0AE304BC36}" srcOrd="0" destOrd="0" presId="urn:microsoft.com/office/officeart/2008/layout/LinedList"/>
    <dgm:cxn modelId="{0C9DD060-689F-4D98-B7B0-0CA6EEDFAD94}" type="presOf" srcId="{611FF0E1-E47E-493A-B05C-A91E4F19DCBA}" destId="{41A9389D-93B8-4F4B-A2F5-2B13BA86FB29}" srcOrd="0" destOrd="0" presId="urn:microsoft.com/office/officeart/2008/layout/LinedList"/>
    <dgm:cxn modelId="{36851CDA-166D-4717-A3C2-09CFCA2526E2}" type="presOf" srcId="{DD6B2842-35DE-412B-BE3E-A5F7EA67FE10}" destId="{CC24DC84-9648-4023-9B6E-BBAB3EDF04FB}" srcOrd="0" destOrd="0" presId="urn:microsoft.com/office/officeart/2008/layout/LinedList"/>
    <dgm:cxn modelId="{06D9AFF5-33B3-4865-BD58-77D7BA6015E1}" type="presOf" srcId="{1D00D112-25B4-415A-869A-0D1E9DA187C4}" destId="{E0029E83-C546-4F98-BA7B-3F126DAB6F6F}" srcOrd="0" destOrd="0" presId="urn:microsoft.com/office/officeart/2008/layout/LinedList"/>
    <dgm:cxn modelId="{5CC14F62-34D8-424D-9321-F092B0E712F9}" type="presParOf" srcId="{931D9A74-0366-4A90-B8D2-A6714F6BC4BA}" destId="{B1D6A020-9B46-4CAF-A322-FB0BF74DFF63}" srcOrd="0" destOrd="0" presId="urn:microsoft.com/office/officeart/2008/layout/LinedList"/>
    <dgm:cxn modelId="{E4D1ADB1-EAC9-4485-B888-93E0669E5EA8}" type="presParOf" srcId="{931D9A74-0366-4A90-B8D2-A6714F6BC4BA}" destId="{D77559E8-C60D-42E3-9818-4A65C72016F7}" srcOrd="1" destOrd="0" presId="urn:microsoft.com/office/officeart/2008/layout/LinedList"/>
    <dgm:cxn modelId="{FFD4F003-1CFE-4783-A10D-A75512EE11C1}" type="presParOf" srcId="{D77559E8-C60D-42E3-9818-4A65C72016F7}" destId="{75C9CFFD-59DE-4DDE-B7FE-9B0E4D838718}" srcOrd="0" destOrd="0" presId="urn:microsoft.com/office/officeart/2008/layout/LinedList"/>
    <dgm:cxn modelId="{A5571779-CF57-45F3-812C-00C1BED813C2}" type="presParOf" srcId="{D77559E8-C60D-42E3-9818-4A65C72016F7}" destId="{C0FEF1FF-E89C-414B-9FAD-81A5BA5F2086}" srcOrd="1" destOrd="0" presId="urn:microsoft.com/office/officeart/2008/layout/LinedList"/>
    <dgm:cxn modelId="{68C28A5B-6F74-4A78-9CA6-C81435FB29BD}" type="presParOf" srcId="{C0FEF1FF-E89C-414B-9FAD-81A5BA5F2086}" destId="{6B55BB99-D9AD-42EF-BB6C-51C207E1D536}" srcOrd="0" destOrd="0" presId="urn:microsoft.com/office/officeart/2008/layout/LinedList"/>
    <dgm:cxn modelId="{24CE547B-0FEA-4F1C-B251-BAD11E9339E3}" type="presParOf" srcId="{C0FEF1FF-E89C-414B-9FAD-81A5BA5F2086}" destId="{ED64A769-9F3E-4C13-92C8-45C6B4CE0515}" srcOrd="1" destOrd="0" presId="urn:microsoft.com/office/officeart/2008/layout/LinedList"/>
    <dgm:cxn modelId="{02E0D14D-D9CA-4B8C-9FE3-F6110440BA0F}" type="presParOf" srcId="{ED64A769-9F3E-4C13-92C8-45C6B4CE0515}" destId="{20BA4670-3DBB-4A02-8954-C70D81E02065}" srcOrd="0" destOrd="0" presId="urn:microsoft.com/office/officeart/2008/layout/LinedList"/>
    <dgm:cxn modelId="{FB60173D-20E7-47F2-837B-5D5BEDEA4A3A}" type="presParOf" srcId="{ED64A769-9F3E-4C13-92C8-45C6B4CE0515}" destId="{745FA0AF-F5C5-4241-8D8A-542FF7ABE935}" srcOrd="1" destOrd="0" presId="urn:microsoft.com/office/officeart/2008/layout/LinedList"/>
    <dgm:cxn modelId="{D6A774DC-D097-4C35-851C-518EDF15789A}" type="presParOf" srcId="{ED64A769-9F3E-4C13-92C8-45C6B4CE0515}" destId="{304570DC-8E47-4E7E-B879-8415FBE9BD9D}" srcOrd="2" destOrd="0" presId="urn:microsoft.com/office/officeart/2008/layout/LinedList"/>
    <dgm:cxn modelId="{FBCDDFD7-FECF-41B0-8003-C229A0A8C48E}" type="presParOf" srcId="{C0FEF1FF-E89C-414B-9FAD-81A5BA5F2086}" destId="{C151D73F-A175-4676-8ECB-C6418931C957}" srcOrd="2" destOrd="0" presId="urn:microsoft.com/office/officeart/2008/layout/LinedList"/>
    <dgm:cxn modelId="{828252FB-3A56-465F-9FBB-CCDEB2631F95}" type="presParOf" srcId="{C0FEF1FF-E89C-414B-9FAD-81A5BA5F2086}" destId="{577207C9-2C7A-4D16-B9BB-278D98C5D684}" srcOrd="3" destOrd="0" presId="urn:microsoft.com/office/officeart/2008/layout/LinedList"/>
    <dgm:cxn modelId="{4F25776B-AB40-4DC4-92BD-F7F404460F45}" type="presParOf" srcId="{C0FEF1FF-E89C-414B-9FAD-81A5BA5F2086}" destId="{09EC914F-D75E-42C8-B49A-831C3AA20400}" srcOrd="4" destOrd="0" presId="urn:microsoft.com/office/officeart/2008/layout/LinedList"/>
    <dgm:cxn modelId="{4CE6A75C-4E6D-4C21-8275-0F26DB2FD8A6}" type="presParOf" srcId="{09EC914F-D75E-42C8-B49A-831C3AA20400}" destId="{34CBC705-1692-45C5-8418-AD231BCCF6A3}" srcOrd="0" destOrd="0" presId="urn:microsoft.com/office/officeart/2008/layout/LinedList"/>
    <dgm:cxn modelId="{2105FEAA-3934-4242-AA5E-30B050FBAFE9}" type="presParOf" srcId="{09EC914F-D75E-42C8-B49A-831C3AA20400}" destId="{B97A8DDB-F170-46AF-954A-E8355C39A6ED}" srcOrd="1" destOrd="0" presId="urn:microsoft.com/office/officeart/2008/layout/LinedList"/>
    <dgm:cxn modelId="{EAE66077-7C8D-4554-8723-52827016A1E1}" type="presParOf" srcId="{09EC914F-D75E-42C8-B49A-831C3AA20400}" destId="{2CF1B919-C2CB-4A24-9F57-84E20818E20A}" srcOrd="2" destOrd="0" presId="urn:microsoft.com/office/officeart/2008/layout/LinedList"/>
    <dgm:cxn modelId="{1382847D-AA16-4BA3-8E22-DA625A28E9AC}" type="presParOf" srcId="{C0FEF1FF-E89C-414B-9FAD-81A5BA5F2086}" destId="{E7D20E6F-6D19-4994-B953-B5FB2F19D258}" srcOrd="5" destOrd="0" presId="urn:microsoft.com/office/officeart/2008/layout/LinedList"/>
    <dgm:cxn modelId="{73D44CBE-A314-43C8-9AA6-0E58AFF2E5F4}" type="presParOf" srcId="{C0FEF1FF-E89C-414B-9FAD-81A5BA5F2086}" destId="{A05E5300-DD68-49AF-8E31-CC27B774919D}" srcOrd="6" destOrd="0" presId="urn:microsoft.com/office/officeart/2008/layout/LinedList"/>
    <dgm:cxn modelId="{0AE78A0E-2117-47E4-B19B-98C798C4803C}" type="presParOf" srcId="{C0FEF1FF-E89C-414B-9FAD-81A5BA5F2086}" destId="{80C1F51F-BD59-4750-A813-1F7484C0E0DC}" srcOrd="7" destOrd="0" presId="urn:microsoft.com/office/officeart/2008/layout/LinedList"/>
    <dgm:cxn modelId="{9C0DE7FE-81C9-402F-ADD5-EC69E1BB3AE6}" type="presParOf" srcId="{80C1F51F-BD59-4750-A813-1F7484C0E0DC}" destId="{5752CC93-5D32-455B-B09A-D25CCE10B451}" srcOrd="0" destOrd="0" presId="urn:microsoft.com/office/officeart/2008/layout/LinedList"/>
    <dgm:cxn modelId="{D780AA88-39E3-40BB-92F5-FBB1DED85383}" type="presParOf" srcId="{80C1F51F-BD59-4750-A813-1F7484C0E0DC}" destId="{41A9389D-93B8-4F4B-A2F5-2B13BA86FB29}" srcOrd="1" destOrd="0" presId="urn:microsoft.com/office/officeart/2008/layout/LinedList"/>
    <dgm:cxn modelId="{6401B020-6622-4EC6-BE3E-2F0C4CB236C9}" type="presParOf" srcId="{80C1F51F-BD59-4750-A813-1F7484C0E0DC}" destId="{4BFA9862-4574-4AC0-B106-BA2CFE1640EB}" srcOrd="2" destOrd="0" presId="urn:microsoft.com/office/officeart/2008/layout/LinedList"/>
    <dgm:cxn modelId="{FDBDF7BD-6CC7-4FD1-92FE-44DC59B83C4E}" type="presParOf" srcId="{C0FEF1FF-E89C-414B-9FAD-81A5BA5F2086}" destId="{2148A777-A26D-41C0-9EBF-CC7D091C2539}" srcOrd="8" destOrd="0" presId="urn:microsoft.com/office/officeart/2008/layout/LinedList"/>
    <dgm:cxn modelId="{F83AC540-A1F2-49CC-ADC1-8CF03E7FA5C0}" type="presParOf" srcId="{C0FEF1FF-E89C-414B-9FAD-81A5BA5F2086}" destId="{9ED89D64-12B8-4018-8900-1A4CC198DCE1}" srcOrd="9" destOrd="0" presId="urn:microsoft.com/office/officeart/2008/layout/LinedList"/>
    <dgm:cxn modelId="{71BA5C90-A3AC-4C38-B245-CDE57E564EC3}" type="presParOf" srcId="{C0FEF1FF-E89C-414B-9FAD-81A5BA5F2086}" destId="{ABBBA593-1058-4866-9FA5-B92758734FC8}" srcOrd="10" destOrd="0" presId="urn:microsoft.com/office/officeart/2008/layout/LinedList"/>
    <dgm:cxn modelId="{8454D8B6-B4D8-4659-936F-5B7D27ED0AD8}" type="presParOf" srcId="{ABBBA593-1058-4866-9FA5-B92758734FC8}" destId="{28BBA9BD-20A0-45BD-A9F5-B12E8ADCC19E}" srcOrd="0" destOrd="0" presId="urn:microsoft.com/office/officeart/2008/layout/LinedList"/>
    <dgm:cxn modelId="{201666DF-658E-4B67-81C9-4576723CD100}" type="presParOf" srcId="{ABBBA593-1058-4866-9FA5-B92758734FC8}" destId="{CD2EE48E-9688-4038-A974-EA89716C98FF}" srcOrd="1" destOrd="0" presId="urn:microsoft.com/office/officeart/2008/layout/LinedList"/>
    <dgm:cxn modelId="{54E81279-498E-4477-9D8B-17C2ECC67611}" type="presParOf" srcId="{ABBBA593-1058-4866-9FA5-B92758734FC8}" destId="{B562285E-A91E-4CF0-BCEA-49B3270F26F1}" srcOrd="2" destOrd="0" presId="urn:microsoft.com/office/officeart/2008/layout/LinedList"/>
    <dgm:cxn modelId="{FB54BD57-3FD0-400E-937C-25239AEDC16B}" type="presParOf" srcId="{C0FEF1FF-E89C-414B-9FAD-81A5BA5F2086}" destId="{88E85B36-2CA6-4C0D-B28E-C4797E8B173D}" srcOrd="11" destOrd="0" presId="urn:microsoft.com/office/officeart/2008/layout/LinedList"/>
    <dgm:cxn modelId="{930249B9-CCA2-41B4-9A09-7D09B13E18AA}" type="presParOf" srcId="{C0FEF1FF-E89C-414B-9FAD-81A5BA5F2086}" destId="{C44A2593-E0F7-4EAF-B312-75DDADB8411C}" srcOrd="12" destOrd="0" presId="urn:microsoft.com/office/officeart/2008/layout/LinedList"/>
    <dgm:cxn modelId="{B900757B-5EB4-40E1-9FB6-DD54DAB852FC}" type="presParOf" srcId="{C0FEF1FF-E89C-414B-9FAD-81A5BA5F2086}" destId="{FB07E3EB-FEF5-498C-958A-C5BF2F081858}" srcOrd="13" destOrd="0" presId="urn:microsoft.com/office/officeart/2008/layout/LinedList"/>
    <dgm:cxn modelId="{695D6442-4B33-412A-844B-8B272E49E6D4}" type="presParOf" srcId="{FB07E3EB-FEF5-498C-958A-C5BF2F081858}" destId="{4581C901-CDA1-402D-BD80-29C347B9DC1D}" srcOrd="0" destOrd="0" presId="urn:microsoft.com/office/officeart/2008/layout/LinedList"/>
    <dgm:cxn modelId="{1CA53FB9-9EF2-4D13-B4AE-F891F5409B87}" type="presParOf" srcId="{FB07E3EB-FEF5-498C-958A-C5BF2F081858}" destId="{E0029E83-C546-4F98-BA7B-3F126DAB6F6F}" srcOrd="1" destOrd="0" presId="urn:microsoft.com/office/officeart/2008/layout/LinedList"/>
    <dgm:cxn modelId="{E82EDF5D-78FB-408A-B860-1B5528FB5615}" type="presParOf" srcId="{FB07E3EB-FEF5-498C-958A-C5BF2F081858}" destId="{BBF4E511-2469-4131-BE0D-84CA6675B7B1}" srcOrd="2" destOrd="0" presId="urn:microsoft.com/office/officeart/2008/layout/LinedList"/>
    <dgm:cxn modelId="{7D00FF1D-F69A-4CF5-8C14-BA8477584C01}" type="presParOf" srcId="{C0FEF1FF-E89C-414B-9FAD-81A5BA5F2086}" destId="{F8802B74-8C7D-4D16-BA59-FE2AB1D24E74}" srcOrd="14" destOrd="0" presId="urn:microsoft.com/office/officeart/2008/layout/LinedList"/>
    <dgm:cxn modelId="{85D62E30-B5D0-4D44-B41A-B0CE4C5CAD3F}" type="presParOf" srcId="{C0FEF1FF-E89C-414B-9FAD-81A5BA5F2086}" destId="{CC14C39F-79D2-4668-9505-45AF64357366}" srcOrd="15" destOrd="0" presId="urn:microsoft.com/office/officeart/2008/layout/LinedList"/>
    <dgm:cxn modelId="{D3190F71-F8CF-4FED-8475-F3E60FC68CB1}" type="presParOf" srcId="{C0FEF1FF-E89C-414B-9FAD-81A5BA5F2086}" destId="{546453A7-50C7-4C1C-8A36-5BE2E44D90F5}" srcOrd="16" destOrd="0" presId="urn:microsoft.com/office/officeart/2008/layout/LinedList"/>
    <dgm:cxn modelId="{35B0BCEF-26EF-49E7-AB5D-5669B65F70CD}" type="presParOf" srcId="{546453A7-50C7-4C1C-8A36-5BE2E44D90F5}" destId="{737BE53C-0EDE-4954-B475-34E4238326F8}" srcOrd="0" destOrd="0" presId="urn:microsoft.com/office/officeart/2008/layout/LinedList"/>
    <dgm:cxn modelId="{AEE8CBF1-5F19-4B1D-AE0F-9A909E2739E5}" type="presParOf" srcId="{546453A7-50C7-4C1C-8A36-5BE2E44D90F5}" destId="{E7EFD955-4F3D-4004-9D08-9D0AE304BC36}" srcOrd="1" destOrd="0" presId="urn:microsoft.com/office/officeart/2008/layout/LinedList"/>
    <dgm:cxn modelId="{C9CBAF29-8B0C-4E59-A540-743DED511335}" type="presParOf" srcId="{546453A7-50C7-4C1C-8A36-5BE2E44D90F5}" destId="{4CBEBF9C-1008-4F52-8C3E-4392478C5444}" srcOrd="2" destOrd="0" presId="urn:microsoft.com/office/officeart/2008/layout/LinedList"/>
    <dgm:cxn modelId="{3F6DF8D6-8B09-4F15-A45D-FEF2307709E0}" type="presParOf" srcId="{C0FEF1FF-E89C-414B-9FAD-81A5BA5F2086}" destId="{1B85268C-798B-463E-AE3E-7478215F8A99}" srcOrd="17" destOrd="0" presId="urn:microsoft.com/office/officeart/2008/layout/LinedList"/>
    <dgm:cxn modelId="{48DD88D3-5370-44D3-895F-B40D98330D2E}" type="presParOf" srcId="{C0FEF1FF-E89C-414B-9FAD-81A5BA5F2086}" destId="{FB77C2C5-5801-4BDF-B15E-A7BB10757935}" srcOrd="18" destOrd="0" presId="urn:microsoft.com/office/officeart/2008/layout/LinedList"/>
    <dgm:cxn modelId="{D7485B6C-00B8-4569-9FB0-C69A14055120}" type="presParOf" srcId="{C0FEF1FF-E89C-414B-9FAD-81A5BA5F2086}" destId="{AEE1A820-905B-4678-8CF9-DF92FA5355EB}" srcOrd="19" destOrd="0" presId="urn:microsoft.com/office/officeart/2008/layout/LinedList"/>
    <dgm:cxn modelId="{74F186EA-25BE-4B4F-B7D6-41DBD8B34571}" type="presParOf" srcId="{AEE1A820-905B-4678-8CF9-DF92FA5355EB}" destId="{A269C195-5A36-47B5-8566-887B37174971}" srcOrd="0" destOrd="0" presId="urn:microsoft.com/office/officeart/2008/layout/LinedList"/>
    <dgm:cxn modelId="{65B1EB25-ACC6-49B2-BFFF-216574112696}" type="presParOf" srcId="{AEE1A820-905B-4678-8CF9-DF92FA5355EB}" destId="{CC24DC84-9648-4023-9B6E-BBAB3EDF04FB}" srcOrd="1" destOrd="0" presId="urn:microsoft.com/office/officeart/2008/layout/LinedList"/>
    <dgm:cxn modelId="{F9295930-A882-4C32-B0C0-268F6B55534C}" type="presParOf" srcId="{AEE1A820-905B-4678-8CF9-DF92FA5355EB}" destId="{114671F6-AB25-4E1C-80FE-00622CB4FF6D}" srcOrd="2" destOrd="0" presId="urn:microsoft.com/office/officeart/2008/layout/LinedList"/>
    <dgm:cxn modelId="{41B4A5E8-DE2C-423E-91A6-92C50EC5D08E}" type="presParOf" srcId="{C0FEF1FF-E89C-414B-9FAD-81A5BA5F2086}" destId="{A31F0062-CA54-4612-B066-EAF6B76A12A5}" srcOrd="20" destOrd="0" presId="urn:microsoft.com/office/officeart/2008/layout/LinedList"/>
    <dgm:cxn modelId="{8C08F08F-755E-4E43-ACF1-A4EC41D95C8F}" type="presParOf" srcId="{C0FEF1FF-E89C-414B-9FAD-81A5BA5F2086}" destId="{B9F16DFA-03CE-4369-A8B2-8EB871728536}" srcOrd="21" destOrd="0" presId="urn:microsoft.com/office/officeart/2008/layout/LinedList"/>
    <dgm:cxn modelId="{725CF2FE-C435-4C1A-8F3A-4FC3E926943B}" type="presParOf" srcId="{C0FEF1FF-E89C-414B-9FAD-81A5BA5F2086}" destId="{420D57C5-B702-4AA6-A74D-272D715F6845}" srcOrd="22" destOrd="0" presId="urn:microsoft.com/office/officeart/2008/layout/LinedList"/>
    <dgm:cxn modelId="{1D62FACF-D00B-4A9D-9768-88F249BA921D}" type="presParOf" srcId="{420D57C5-B702-4AA6-A74D-272D715F6845}" destId="{AF6ADF7B-73D9-465B-A741-EA32F36CAF3E}" srcOrd="0" destOrd="0" presId="urn:microsoft.com/office/officeart/2008/layout/LinedList"/>
    <dgm:cxn modelId="{4D4D47D7-63B7-46B8-969C-A3636E9FD716}" type="presParOf" srcId="{420D57C5-B702-4AA6-A74D-272D715F6845}" destId="{437525CA-4034-4FFC-AACD-CCEF199E1C65}" srcOrd="1" destOrd="0" presId="urn:microsoft.com/office/officeart/2008/layout/LinedList"/>
    <dgm:cxn modelId="{D606D4D1-268B-496E-8255-D1B1EDDAC11D}" type="presParOf" srcId="{420D57C5-B702-4AA6-A74D-272D715F6845}" destId="{7E20AE8D-1A74-4847-B642-8A9C6602A6ED}" srcOrd="2" destOrd="0" presId="urn:microsoft.com/office/officeart/2008/layout/LinedList"/>
    <dgm:cxn modelId="{89BEDBE9-E074-4657-B207-669272F5ACD9}" type="presParOf" srcId="{C0FEF1FF-E89C-414B-9FAD-81A5BA5F2086}" destId="{80800D7B-5C8D-4B6F-9392-E015A7939D75}" srcOrd="23" destOrd="0" presId="urn:microsoft.com/office/officeart/2008/layout/LinedList"/>
    <dgm:cxn modelId="{B6D9DA7A-D6BA-4BCE-90E6-B622CC875190}" type="presParOf" srcId="{C0FEF1FF-E89C-414B-9FAD-81A5BA5F2086}" destId="{7C0FE048-ADC8-41FD-8A1E-16FBA4501650}" srcOrd="24" destOrd="0" presId="urn:microsoft.com/office/officeart/2008/layout/LinedList"/>
    <dgm:cxn modelId="{77A8D7BB-F4A3-41E0-B6EB-E0C7F50CAFCC}" type="presParOf" srcId="{C0FEF1FF-E89C-414B-9FAD-81A5BA5F2086}" destId="{93F0D4BE-A018-464E-B2A9-B664915D440F}" srcOrd="25" destOrd="0" presId="urn:microsoft.com/office/officeart/2008/layout/LinedList"/>
    <dgm:cxn modelId="{577CFB64-910C-4FAB-94F7-6BDAFB270AC0}" type="presParOf" srcId="{93F0D4BE-A018-464E-B2A9-B664915D440F}" destId="{C31A6DCD-3B31-46BE-951B-3CF7A16D8077}" srcOrd="0" destOrd="0" presId="urn:microsoft.com/office/officeart/2008/layout/LinedList"/>
    <dgm:cxn modelId="{55CB0D6E-AA15-4490-B805-10790B18BCD5}" type="presParOf" srcId="{93F0D4BE-A018-464E-B2A9-B664915D440F}" destId="{8E40D304-76AE-4AF7-A6B0-02A625D4CDEC}" srcOrd="1" destOrd="0" presId="urn:microsoft.com/office/officeart/2008/layout/LinedList"/>
    <dgm:cxn modelId="{2DE97ACE-EDA1-46C6-A1ED-13FDD88F289E}" type="presParOf" srcId="{93F0D4BE-A018-464E-B2A9-B664915D440F}" destId="{7A93F5AA-89D5-443E-A6B3-49665ACC55F0}" srcOrd="2" destOrd="0" presId="urn:microsoft.com/office/officeart/2008/layout/LinedList"/>
    <dgm:cxn modelId="{79E16104-8537-4889-9ABA-39225AA9B471}" type="presParOf" srcId="{C0FEF1FF-E89C-414B-9FAD-81A5BA5F2086}" destId="{A9F1821F-BEC1-4614-AC46-AAEA5739069B}" srcOrd="26" destOrd="0" presId="urn:microsoft.com/office/officeart/2008/layout/LinedList"/>
    <dgm:cxn modelId="{0BB5E0A9-B52F-4A50-8F64-8C8488875C54}" type="presParOf" srcId="{C0FEF1FF-E89C-414B-9FAD-81A5BA5F2086}" destId="{5832F790-7693-4CB5-AAB3-4F878E66162D}" srcOrd="27" destOrd="0" presId="urn:microsoft.com/office/officeart/2008/layout/LinedList"/>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0BD219-EF31-4905-A189-4EBDEA3FBD4B}">
      <dsp:nvSpPr>
        <dsp:cNvPr id="0" name=""/>
        <dsp:cNvSpPr/>
      </dsp:nvSpPr>
      <dsp:spPr>
        <a:xfrm>
          <a:off x="0" y="0"/>
          <a:ext cx="5622290" cy="9563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i="1" kern="1200"/>
            <a:t>Agility is the ability to both create and respond to change in order to profit in a turbulent business environment. Agility is the ability to balance flexibility and stability. – Highsmith, 2002</a:t>
          </a:r>
        </a:p>
      </dsp:txBody>
      <dsp:txXfrm>
        <a:off x="28009" y="28009"/>
        <a:ext cx="5566272" cy="90029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6A020-9B46-4CAF-A322-FB0BF74DFF63}">
      <dsp:nvSpPr>
        <dsp:cNvPr id="0" name=""/>
        <dsp:cNvSpPr/>
      </dsp:nvSpPr>
      <dsp:spPr>
        <a:xfrm>
          <a:off x="0" y="0"/>
          <a:ext cx="5758815"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C9CFFD-59DE-4DDE-B7FE-9B0E4D838718}">
      <dsp:nvSpPr>
        <dsp:cNvPr id="0" name=""/>
        <dsp:cNvSpPr/>
      </dsp:nvSpPr>
      <dsp:spPr>
        <a:xfrm>
          <a:off x="0" y="0"/>
          <a:ext cx="1151763" cy="3178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4780" tIns="144780" rIns="144780" bIns="144780" numCol="1" spcCol="1270" anchor="t" anchorCtr="0">
          <a:noAutofit/>
        </a:bodyPr>
        <a:lstStyle/>
        <a:p>
          <a:pPr lvl="0" algn="l" defTabSz="1689100">
            <a:lnSpc>
              <a:spcPct val="90000"/>
            </a:lnSpc>
            <a:spcBef>
              <a:spcPct val="0"/>
            </a:spcBef>
            <a:spcAft>
              <a:spcPct val="35000"/>
            </a:spcAft>
          </a:pPr>
          <a:r>
            <a:rPr lang="en-IN" sz="3800" kern="1200"/>
            <a:t>R&amp;R</a:t>
          </a:r>
        </a:p>
      </dsp:txBody>
      <dsp:txXfrm>
        <a:off x="0" y="0"/>
        <a:ext cx="1151763" cy="3178810"/>
      </dsp:txXfrm>
    </dsp:sp>
    <dsp:sp modelId="{745FA0AF-F5C5-4241-8D8A-542FF7ABE935}">
      <dsp:nvSpPr>
        <dsp:cNvPr id="0" name=""/>
        <dsp:cNvSpPr/>
      </dsp:nvSpPr>
      <dsp:spPr>
        <a:xfrm>
          <a:off x="1195018" y="35"/>
          <a:ext cx="4520669" cy="500569"/>
        </a:xfrm>
        <a:prstGeom prst="rect">
          <a:avLst/>
        </a:prstGeom>
        <a:solidFill>
          <a:srgbClr val="FFFFFF"/>
        </a:solid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Acts as a guardian and facilitator for the team</a:t>
          </a:r>
        </a:p>
      </dsp:txBody>
      <dsp:txXfrm>
        <a:off x="1195018" y="35"/>
        <a:ext cx="4520669" cy="500569"/>
      </dsp:txXfrm>
    </dsp:sp>
    <dsp:sp modelId="{C151D73F-A175-4676-8ECB-C6418931C957}">
      <dsp:nvSpPr>
        <dsp:cNvPr id="0" name=""/>
        <dsp:cNvSpPr/>
      </dsp:nvSpPr>
      <dsp:spPr>
        <a:xfrm>
          <a:off x="1151763" y="525597"/>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97A8DDB-F170-46AF-954A-E8355C39A6ED}">
      <dsp:nvSpPr>
        <dsp:cNvPr id="0" name=""/>
        <dsp:cNvSpPr/>
      </dsp:nvSpPr>
      <dsp:spPr>
        <a:xfrm>
          <a:off x="1238145" y="550626"/>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Protects the team from external interference</a:t>
          </a:r>
        </a:p>
      </dsp:txBody>
      <dsp:txXfrm>
        <a:off x="1238145" y="550626"/>
        <a:ext cx="4520669" cy="500569"/>
      </dsp:txXfrm>
    </dsp:sp>
    <dsp:sp modelId="{E7D20E6F-6D19-4994-B953-B5FB2F19D258}">
      <dsp:nvSpPr>
        <dsp:cNvPr id="0" name=""/>
        <dsp:cNvSpPr/>
      </dsp:nvSpPr>
      <dsp:spPr>
        <a:xfrm>
          <a:off x="1151763" y="1051195"/>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A9389D-93B8-4F4B-A2F5-2B13BA86FB29}">
      <dsp:nvSpPr>
        <dsp:cNvPr id="0" name=""/>
        <dsp:cNvSpPr/>
      </dsp:nvSpPr>
      <dsp:spPr>
        <a:xfrm>
          <a:off x="1238145" y="1076224"/>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Does not get work done, but only facilitates the team</a:t>
          </a:r>
        </a:p>
      </dsp:txBody>
      <dsp:txXfrm>
        <a:off x="1238145" y="1076224"/>
        <a:ext cx="4520669" cy="500569"/>
      </dsp:txXfrm>
    </dsp:sp>
    <dsp:sp modelId="{2148A777-A26D-41C0-9EBF-CC7D091C2539}">
      <dsp:nvSpPr>
        <dsp:cNvPr id="0" name=""/>
        <dsp:cNvSpPr/>
      </dsp:nvSpPr>
      <dsp:spPr>
        <a:xfrm>
          <a:off x="1151763" y="1576793"/>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EFD955-4F3D-4004-9D08-9D0AE304BC36}">
      <dsp:nvSpPr>
        <dsp:cNvPr id="0" name=""/>
        <dsp:cNvSpPr/>
      </dsp:nvSpPr>
      <dsp:spPr>
        <a:xfrm>
          <a:off x="1238145" y="1601822"/>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Ensures the team follows and implements Scrum practices</a:t>
          </a:r>
        </a:p>
      </dsp:txBody>
      <dsp:txXfrm>
        <a:off x="1238145" y="1601822"/>
        <a:ext cx="4520669" cy="500569"/>
      </dsp:txXfrm>
    </dsp:sp>
    <dsp:sp modelId="{1B85268C-798B-463E-AE3E-7478215F8A99}">
      <dsp:nvSpPr>
        <dsp:cNvPr id="0" name=""/>
        <dsp:cNvSpPr/>
      </dsp:nvSpPr>
      <dsp:spPr>
        <a:xfrm>
          <a:off x="1151763" y="2102391"/>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24DC84-9648-4023-9B6E-BBAB3EDF04FB}">
      <dsp:nvSpPr>
        <dsp:cNvPr id="0" name=""/>
        <dsp:cNvSpPr/>
      </dsp:nvSpPr>
      <dsp:spPr>
        <a:xfrm>
          <a:off x="1238145" y="2127420"/>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Acts as a motivator and a coach to the team</a:t>
          </a:r>
        </a:p>
      </dsp:txBody>
      <dsp:txXfrm>
        <a:off x="1238145" y="2127420"/>
        <a:ext cx="4520669" cy="500569"/>
      </dsp:txXfrm>
    </dsp:sp>
    <dsp:sp modelId="{A31F0062-CA54-4612-B066-EAF6B76A12A5}">
      <dsp:nvSpPr>
        <dsp:cNvPr id="0" name=""/>
        <dsp:cNvSpPr/>
      </dsp:nvSpPr>
      <dsp:spPr>
        <a:xfrm>
          <a:off x="1151763" y="2627989"/>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37525CA-4034-4FFC-AACD-CCEF199E1C65}">
      <dsp:nvSpPr>
        <dsp:cNvPr id="0" name=""/>
        <dsp:cNvSpPr/>
      </dsp:nvSpPr>
      <dsp:spPr>
        <a:xfrm>
          <a:off x="1238145" y="2653018"/>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Acts as a change agent, ensuring a smooth and effective change process</a:t>
          </a:r>
        </a:p>
      </dsp:txBody>
      <dsp:txXfrm>
        <a:off x="1238145" y="2653018"/>
        <a:ext cx="4520669" cy="500569"/>
      </dsp:txXfrm>
    </dsp:sp>
    <dsp:sp modelId="{80800D7B-5C8D-4B6F-9392-E015A7939D75}">
      <dsp:nvSpPr>
        <dsp:cNvPr id="0" name=""/>
        <dsp:cNvSpPr/>
      </dsp:nvSpPr>
      <dsp:spPr>
        <a:xfrm>
          <a:off x="1151763" y="3153587"/>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6A020-9B46-4CAF-A322-FB0BF74DFF63}">
      <dsp:nvSpPr>
        <dsp:cNvPr id="0" name=""/>
        <dsp:cNvSpPr/>
      </dsp:nvSpPr>
      <dsp:spPr>
        <a:xfrm>
          <a:off x="0" y="0"/>
          <a:ext cx="553085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C9CFFD-59DE-4DDE-B7FE-9B0E4D838718}">
      <dsp:nvSpPr>
        <dsp:cNvPr id="0" name=""/>
        <dsp:cNvSpPr/>
      </dsp:nvSpPr>
      <dsp:spPr>
        <a:xfrm>
          <a:off x="0" y="0"/>
          <a:ext cx="1106170" cy="3664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870" tIns="102870" rIns="102870" bIns="102870" numCol="1" spcCol="1270" anchor="t" anchorCtr="0">
          <a:noAutofit/>
        </a:bodyPr>
        <a:lstStyle/>
        <a:p>
          <a:pPr lvl="0" algn="l" defTabSz="1200150">
            <a:lnSpc>
              <a:spcPct val="90000"/>
            </a:lnSpc>
            <a:spcBef>
              <a:spcPct val="0"/>
            </a:spcBef>
            <a:spcAft>
              <a:spcPct val="35000"/>
            </a:spcAft>
          </a:pPr>
          <a:r>
            <a:rPr lang="en-IN" sz="2700" b="1" kern="1200"/>
            <a:t>Scrum Team</a:t>
          </a:r>
          <a:endParaRPr lang="en-IN" sz="2700" kern="1200"/>
        </a:p>
      </dsp:txBody>
      <dsp:txXfrm>
        <a:off x="0" y="0"/>
        <a:ext cx="1106170" cy="3664585"/>
      </dsp:txXfrm>
    </dsp:sp>
    <dsp:sp modelId="{745FA0AF-F5C5-4241-8D8A-542FF7ABE935}">
      <dsp:nvSpPr>
        <dsp:cNvPr id="0" name=""/>
        <dsp:cNvSpPr/>
      </dsp:nvSpPr>
      <dsp:spPr>
        <a:xfrm>
          <a:off x="1189132" y="24737"/>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Typically a small team of six to ten members</a:t>
          </a:r>
        </a:p>
      </dsp:txBody>
      <dsp:txXfrm>
        <a:off x="1189132" y="24737"/>
        <a:ext cx="4341717" cy="494754"/>
      </dsp:txXfrm>
    </dsp:sp>
    <dsp:sp modelId="{C151D73F-A175-4676-8ECB-C6418931C957}">
      <dsp:nvSpPr>
        <dsp:cNvPr id="0" name=""/>
        <dsp:cNvSpPr/>
      </dsp:nvSpPr>
      <dsp:spPr>
        <a:xfrm>
          <a:off x="1106169" y="519492"/>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97A8DDB-F170-46AF-954A-E8355C39A6ED}">
      <dsp:nvSpPr>
        <dsp:cNvPr id="0" name=""/>
        <dsp:cNvSpPr/>
      </dsp:nvSpPr>
      <dsp:spPr>
        <a:xfrm>
          <a:off x="1189132" y="544230"/>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Is cross-functional and self-organizing</a:t>
          </a:r>
        </a:p>
      </dsp:txBody>
      <dsp:txXfrm>
        <a:off x="1189132" y="544230"/>
        <a:ext cx="4341717" cy="494754"/>
      </dsp:txXfrm>
    </dsp:sp>
    <dsp:sp modelId="{E7D20E6F-6D19-4994-B953-B5FB2F19D258}">
      <dsp:nvSpPr>
        <dsp:cNvPr id="0" name=""/>
        <dsp:cNvSpPr/>
      </dsp:nvSpPr>
      <dsp:spPr>
        <a:xfrm>
          <a:off x="1106169" y="1038985"/>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A9389D-93B8-4F4B-A2F5-2B13BA86FB29}">
      <dsp:nvSpPr>
        <dsp:cNvPr id="0" name=""/>
        <dsp:cNvSpPr/>
      </dsp:nvSpPr>
      <dsp:spPr>
        <a:xfrm>
          <a:off x="1189132" y="1063722"/>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Enjoys complete autonomy during a Sprint</a:t>
          </a:r>
        </a:p>
      </dsp:txBody>
      <dsp:txXfrm>
        <a:off x="1189132" y="1063722"/>
        <a:ext cx="4341717" cy="494754"/>
      </dsp:txXfrm>
    </dsp:sp>
    <dsp:sp modelId="{2148A777-A26D-41C0-9EBF-CC7D091C2539}">
      <dsp:nvSpPr>
        <dsp:cNvPr id="0" name=""/>
        <dsp:cNvSpPr/>
      </dsp:nvSpPr>
      <dsp:spPr>
        <a:xfrm>
          <a:off x="1106169" y="1558477"/>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EFD955-4F3D-4004-9D08-9D0AE304BC36}">
      <dsp:nvSpPr>
        <dsp:cNvPr id="0" name=""/>
        <dsp:cNvSpPr/>
      </dsp:nvSpPr>
      <dsp:spPr>
        <a:xfrm>
          <a:off x="1189132" y="1583215"/>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Members are generalists across domains and specialists in at least one</a:t>
          </a:r>
        </a:p>
      </dsp:txBody>
      <dsp:txXfrm>
        <a:off x="1189132" y="1583215"/>
        <a:ext cx="4341717" cy="494754"/>
      </dsp:txXfrm>
    </dsp:sp>
    <dsp:sp modelId="{1B85268C-798B-463E-AE3E-7478215F8A99}">
      <dsp:nvSpPr>
        <dsp:cNvPr id="0" name=""/>
        <dsp:cNvSpPr/>
      </dsp:nvSpPr>
      <dsp:spPr>
        <a:xfrm>
          <a:off x="1106169" y="2077970"/>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24DC84-9648-4023-9B6E-BBAB3EDF04FB}">
      <dsp:nvSpPr>
        <dsp:cNvPr id="0" name=""/>
        <dsp:cNvSpPr/>
      </dsp:nvSpPr>
      <dsp:spPr>
        <a:xfrm>
          <a:off x="1189132" y="2102707"/>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Equality maintained among all members of the team</a:t>
          </a:r>
        </a:p>
      </dsp:txBody>
      <dsp:txXfrm>
        <a:off x="1189132" y="2102707"/>
        <a:ext cx="4341717" cy="494754"/>
      </dsp:txXfrm>
    </dsp:sp>
    <dsp:sp modelId="{A31F0062-CA54-4612-B066-EAF6B76A12A5}">
      <dsp:nvSpPr>
        <dsp:cNvPr id="0" name=""/>
        <dsp:cNvSpPr/>
      </dsp:nvSpPr>
      <dsp:spPr>
        <a:xfrm>
          <a:off x="1106169" y="2597462"/>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37525CA-4034-4FFC-AACD-CCEF199E1C65}">
      <dsp:nvSpPr>
        <dsp:cNvPr id="0" name=""/>
        <dsp:cNvSpPr/>
      </dsp:nvSpPr>
      <dsp:spPr>
        <a:xfrm>
          <a:off x="1189132" y="2622200"/>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No further subdivision of teams 	</a:t>
          </a:r>
        </a:p>
      </dsp:txBody>
      <dsp:txXfrm>
        <a:off x="1189132" y="2622200"/>
        <a:ext cx="4341717" cy="494754"/>
      </dsp:txXfrm>
    </dsp:sp>
    <dsp:sp modelId="{80800D7B-5C8D-4B6F-9392-E015A7939D75}">
      <dsp:nvSpPr>
        <dsp:cNvPr id="0" name=""/>
        <dsp:cNvSpPr/>
      </dsp:nvSpPr>
      <dsp:spPr>
        <a:xfrm>
          <a:off x="1106169" y="3116955"/>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3245B5-F80D-4391-8BFF-DD2FDD67A694}">
      <dsp:nvSpPr>
        <dsp:cNvPr id="0" name=""/>
        <dsp:cNvSpPr/>
      </dsp:nvSpPr>
      <dsp:spPr>
        <a:xfrm>
          <a:off x="1189132" y="3141692"/>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Responsibility of the work lies with the whole team</a:t>
          </a:r>
        </a:p>
      </dsp:txBody>
      <dsp:txXfrm>
        <a:off x="1189132" y="3141692"/>
        <a:ext cx="4341717" cy="494754"/>
      </dsp:txXfrm>
    </dsp:sp>
    <dsp:sp modelId="{5AAEC682-FEA5-46C4-BFB0-BC888BC40CDE}">
      <dsp:nvSpPr>
        <dsp:cNvPr id="0" name=""/>
        <dsp:cNvSpPr/>
      </dsp:nvSpPr>
      <dsp:spPr>
        <a:xfrm>
          <a:off x="1106169" y="3636447"/>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A50A0-FA1C-4D66-80E4-CF7F2F08282F}">
      <dsp:nvSpPr>
        <dsp:cNvPr id="0" name=""/>
        <dsp:cNvSpPr/>
      </dsp:nvSpPr>
      <dsp:spPr>
        <a:xfrm>
          <a:off x="0" y="389068"/>
          <a:ext cx="5510151" cy="381706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7649" tIns="249936" rIns="427649"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solidFill>
                <a:sysClr val="windowText" lastClr="000000"/>
              </a:solidFill>
            </a:rPr>
            <a:t>The Scrum cycle begins with a Project Kick-off Meeting during which the Vision and Scope are decided and a Product Backlog is created. </a:t>
          </a:r>
        </a:p>
        <a:p>
          <a:pPr marL="114300" lvl="1" indent="-114300" algn="l" defTabSz="533400">
            <a:lnSpc>
              <a:spcPct val="90000"/>
            </a:lnSpc>
            <a:spcBef>
              <a:spcPct val="0"/>
            </a:spcBef>
            <a:spcAft>
              <a:spcPct val="15000"/>
            </a:spcAft>
            <a:buChar char="••"/>
          </a:pPr>
          <a:r>
            <a:rPr lang="en-US" sz="1200" kern="1200"/>
            <a:t>Next a high-level release plan is defined in a release planning meeting. The plan includes a minimum marketable feature set and other parameters for a release.</a:t>
          </a:r>
          <a:endParaRPr lang="en-IN" sz="1200" kern="1200">
            <a:solidFill>
              <a:sysClr val="windowText" lastClr="000000"/>
            </a:solidFill>
          </a:endParaRPr>
        </a:p>
        <a:p>
          <a:pPr marL="114300" lvl="1" indent="-114300" algn="l" defTabSz="533400">
            <a:lnSpc>
              <a:spcPct val="90000"/>
            </a:lnSpc>
            <a:spcBef>
              <a:spcPct val="0"/>
            </a:spcBef>
            <a:spcAft>
              <a:spcPct val="15000"/>
            </a:spcAft>
            <a:buChar char="••"/>
          </a:pPr>
          <a:r>
            <a:rPr lang="en-IN" sz="1200" kern="1200">
              <a:solidFill>
                <a:sysClr val="windowText" lastClr="000000"/>
              </a:solidFill>
            </a:rPr>
            <a:t>Then, this work is completed in a series of Sprints. Each Sprint begins with a </a:t>
          </a:r>
          <a:r>
            <a:rPr lang="en-IN" sz="1200" u="sng" kern="1200">
              <a:solidFill>
                <a:sysClr val="windowText" lastClr="000000"/>
              </a:solidFill>
            </a:rPr>
            <a:t>______    </a:t>
          </a:r>
          <a:r>
            <a:rPr lang="en-IN" sz="1200" u="none" kern="1200">
              <a:solidFill>
                <a:sysClr val="windowText" lastClr="000000"/>
              </a:solidFill>
            </a:rPr>
            <a:t> </a:t>
          </a:r>
          <a:r>
            <a:rPr lang="en-IN" sz="1200" u="sng" kern="1200">
              <a:solidFill>
                <a:sysClr val="windowText" lastClr="000000"/>
              </a:solidFill>
            </a:rPr>
            <a:t>                            </a:t>
          </a:r>
          <a:r>
            <a:rPr lang="en-IN" sz="1200" u="none" kern="1200">
              <a:solidFill>
                <a:sysClr val="windowText" lastClr="000000"/>
              </a:solidFill>
            </a:rPr>
            <a:t> </a:t>
          </a:r>
          <a:r>
            <a:rPr lang="en-IN" sz="1200" u="sng" kern="1200">
              <a:solidFill>
                <a:sysClr val="windowText" lastClr="000000"/>
              </a:solidFill>
            </a:rPr>
            <a:t>                        </a:t>
          </a:r>
          <a:r>
            <a:rPr lang="en-IN" sz="1200" kern="1200">
              <a:solidFill>
                <a:sysClr val="windowText" lastClr="000000"/>
              </a:solidFill>
            </a:rPr>
            <a:t>wherein the tasks for the next sprint (generally a part of the items on the Product Backlog with </a:t>
          </a:r>
          <a:r>
            <a:rPr lang="en-IN" sz="1200" u="sng" kern="1200">
              <a:solidFill>
                <a:sysClr val="windowText" lastClr="000000"/>
              </a:solidFill>
            </a:rPr>
            <a:t>                </a:t>
          </a:r>
          <a:r>
            <a:rPr lang="en-IN" sz="1200" u="none" kern="1200">
              <a:solidFill>
                <a:sysClr val="windowText" lastClr="000000"/>
              </a:solidFill>
            </a:rPr>
            <a:t> </a:t>
          </a:r>
          <a:r>
            <a:rPr lang="en-IN" sz="1200" u="sng" kern="1200">
              <a:solidFill>
                <a:sysClr val="windowText" lastClr="000000"/>
              </a:solidFill>
            </a:rPr>
            <a:t>                          </a:t>
          </a:r>
          <a:r>
            <a:rPr lang="en-IN" sz="1200" kern="1200">
              <a:solidFill>
                <a:sysClr val="windowText" lastClr="000000"/>
              </a:solidFill>
            </a:rPr>
            <a:t>) are decided upon. </a:t>
          </a:r>
        </a:p>
        <a:p>
          <a:pPr marL="114300" lvl="1" indent="-114300" algn="l" defTabSz="533400">
            <a:lnSpc>
              <a:spcPct val="90000"/>
            </a:lnSpc>
            <a:spcBef>
              <a:spcPct val="0"/>
            </a:spcBef>
            <a:spcAft>
              <a:spcPct val="15000"/>
            </a:spcAft>
            <a:buChar char="••"/>
          </a:pPr>
          <a:r>
            <a:rPr lang="en-IN" sz="1200" kern="1200">
              <a:solidFill>
                <a:sysClr val="windowText" lastClr="000000"/>
              </a:solidFill>
            </a:rPr>
            <a:t>The sprint is between one week and four weeks long and generally ends with a potentially shippable product functionality.</a:t>
          </a:r>
        </a:p>
        <a:p>
          <a:pPr marL="114300" lvl="1" indent="-114300" algn="l" defTabSz="533400">
            <a:lnSpc>
              <a:spcPct val="90000"/>
            </a:lnSpc>
            <a:spcBef>
              <a:spcPct val="0"/>
            </a:spcBef>
            <a:spcAft>
              <a:spcPct val="15000"/>
            </a:spcAft>
            <a:buChar char="••"/>
          </a:pPr>
          <a:r>
            <a:rPr lang="en-IN" sz="1200" kern="1200">
              <a:solidFill>
                <a:sysClr val="windowText" lastClr="000000"/>
              </a:solidFill>
            </a:rPr>
            <a:t>Daily Stand-up meetings are conducted during a Sprint during which the team members report on work done, to be done, and possible impediments.</a:t>
          </a:r>
        </a:p>
        <a:p>
          <a:pPr marL="114300" lvl="1" indent="-114300" algn="l" defTabSz="533400">
            <a:lnSpc>
              <a:spcPct val="90000"/>
            </a:lnSpc>
            <a:spcBef>
              <a:spcPct val="0"/>
            </a:spcBef>
            <a:spcAft>
              <a:spcPct val="15000"/>
            </a:spcAft>
            <a:buChar char="••"/>
          </a:pPr>
          <a:r>
            <a:rPr lang="en-IN" sz="1200" kern="1200">
              <a:solidFill>
                <a:sysClr val="windowText" lastClr="000000"/>
              </a:solidFill>
            </a:rPr>
            <a:t>Towards the end of a sprint, a </a:t>
          </a:r>
          <a:r>
            <a:rPr lang="en-IN" sz="1200" u="sng" kern="1200">
              <a:solidFill>
                <a:sysClr val="windowText" lastClr="000000"/>
              </a:solidFill>
            </a:rPr>
            <a:t>                                              </a:t>
          </a:r>
          <a:r>
            <a:rPr lang="en-IN" sz="1200" u="none" kern="1200">
              <a:solidFill>
                <a:sysClr val="windowText" lastClr="000000"/>
              </a:solidFill>
            </a:rPr>
            <a:t> occurs </a:t>
          </a:r>
          <a:r>
            <a:rPr lang="en-IN" sz="1200" kern="1200">
              <a:solidFill>
                <a:sysClr val="windowText" lastClr="000000"/>
              </a:solidFill>
            </a:rPr>
            <a:t>wherein the Product Owner is given a demo of the end product and he/she can choose to accept/reject the result. </a:t>
          </a:r>
        </a:p>
        <a:p>
          <a:pPr marL="114300" lvl="1" indent="-114300" algn="l" defTabSz="533400">
            <a:lnSpc>
              <a:spcPct val="90000"/>
            </a:lnSpc>
            <a:spcBef>
              <a:spcPct val="0"/>
            </a:spcBef>
            <a:spcAft>
              <a:spcPct val="15000"/>
            </a:spcAft>
            <a:buChar char="••"/>
          </a:pPr>
          <a:r>
            <a:rPr lang="en-IN" sz="1200" kern="1200">
              <a:solidFill>
                <a:sysClr val="windowText" lastClr="000000"/>
              </a:solidFill>
            </a:rPr>
            <a:t>The sprint cycle ends with a final </a:t>
          </a:r>
          <a:r>
            <a:rPr lang="en-IN" sz="1200" u="sng" kern="1200">
              <a:solidFill>
                <a:sysClr val="windowText" lastClr="000000"/>
              </a:solidFill>
            </a:rPr>
            <a:t>                                                          .</a:t>
          </a:r>
          <a:endParaRPr lang="en-IN" sz="1200" kern="1200">
            <a:solidFill>
              <a:sysClr val="windowText" lastClr="000000"/>
            </a:solidFill>
          </a:endParaRPr>
        </a:p>
      </dsp:txBody>
      <dsp:txXfrm>
        <a:off x="0" y="389068"/>
        <a:ext cx="5510151" cy="3817060"/>
      </dsp:txXfrm>
    </dsp:sp>
    <dsp:sp modelId="{F7751168-DA55-40D4-9D7B-8079B737296E}">
      <dsp:nvSpPr>
        <dsp:cNvPr id="0" name=""/>
        <dsp:cNvSpPr/>
      </dsp:nvSpPr>
      <dsp:spPr>
        <a:xfrm>
          <a:off x="275507" y="229533"/>
          <a:ext cx="4201506" cy="3542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789" tIns="0" rIns="145789" bIns="0" numCol="1" spcCol="1270" anchor="ctr" anchorCtr="0">
          <a:noAutofit/>
        </a:bodyPr>
        <a:lstStyle/>
        <a:p>
          <a:pPr lvl="0" algn="l" defTabSz="622300">
            <a:lnSpc>
              <a:spcPct val="90000"/>
            </a:lnSpc>
            <a:spcBef>
              <a:spcPct val="0"/>
            </a:spcBef>
            <a:spcAft>
              <a:spcPct val="35000"/>
            </a:spcAft>
          </a:pPr>
          <a:r>
            <a:rPr lang="en-IN" sz="1400" b="1" kern="1200"/>
            <a:t>The Scrum Flow is described in the diagram above</a:t>
          </a:r>
        </a:p>
      </dsp:txBody>
      <dsp:txXfrm>
        <a:off x="292800" y="246826"/>
        <a:ext cx="4166920" cy="31965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F269BE-E5E3-48B9-A819-4751BCDF9BCE}">
      <dsp:nvSpPr>
        <dsp:cNvPr id="0" name=""/>
        <dsp:cNvSpPr/>
      </dsp:nvSpPr>
      <dsp:spPr>
        <a:xfrm>
          <a:off x="-3451358" y="-530645"/>
          <a:ext cx="4115041" cy="4115041"/>
        </a:xfrm>
        <a:prstGeom prst="blockArc">
          <a:avLst>
            <a:gd name="adj1" fmla="val 18900000"/>
            <a:gd name="adj2" fmla="val 2700000"/>
            <a:gd name="adj3" fmla="val 525"/>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36AE4-F22A-4241-927A-AF6A96E05B7B}">
      <dsp:nvSpPr>
        <dsp:cNvPr id="0" name=""/>
        <dsp:cNvSpPr/>
      </dsp:nvSpPr>
      <dsp:spPr>
        <a:xfrm>
          <a:off x="347984" y="234772"/>
          <a:ext cx="5237207" cy="4697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2895" tIns="27940" rIns="27940" bIns="27940" numCol="1" spcCol="1270" anchor="ctr" anchorCtr="0">
          <a:noAutofit/>
        </a:bodyPr>
        <a:lstStyle/>
        <a:p>
          <a:pPr lvl="0" algn="l" defTabSz="488950">
            <a:lnSpc>
              <a:spcPct val="90000"/>
            </a:lnSpc>
            <a:spcBef>
              <a:spcPct val="0"/>
            </a:spcBef>
            <a:spcAft>
              <a:spcPct val="35000"/>
            </a:spcAft>
          </a:pPr>
          <a:r>
            <a:rPr lang="en-IN" sz="1100" kern="1200"/>
            <a:t>Developed by Product Owner and client/customer/financer</a:t>
          </a:r>
        </a:p>
      </dsp:txBody>
      <dsp:txXfrm>
        <a:off x="347984" y="234772"/>
        <a:ext cx="5237207" cy="469789"/>
      </dsp:txXfrm>
    </dsp:sp>
    <dsp:sp modelId="{06F76993-436A-4C1B-B5AF-6B76E13D72B9}">
      <dsp:nvSpPr>
        <dsp:cNvPr id="0" name=""/>
        <dsp:cNvSpPr/>
      </dsp:nvSpPr>
      <dsp:spPr>
        <a:xfrm>
          <a:off x="54366" y="176048"/>
          <a:ext cx="587236" cy="5872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C276421-134A-4585-B342-0BC556AED80A}">
      <dsp:nvSpPr>
        <dsp:cNvPr id="0" name=""/>
        <dsp:cNvSpPr/>
      </dsp:nvSpPr>
      <dsp:spPr>
        <a:xfrm>
          <a:off x="617325" y="939578"/>
          <a:ext cx="4967866" cy="4697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2895" tIns="27940" rIns="27940" bIns="27940" numCol="1" spcCol="1270" anchor="ctr" anchorCtr="0">
          <a:noAutofit/>
        </a:bodyPr>
        <a:lstStyle/>
        <a:p>
          <a:pPr lvl="0" algn="l" defTabSz="488950">
            <a:lnSpc>
              <a:spcPct val="90000"/>
            </a:lnSpc>
            <a:spcBef>
              <a:spcPct val="0"/>
            </a:spcBef>
            <a:spcAft>
              <a:spcPct val="35000"/>
            </a:spcAft>
          </a:pPr>
          <a:r>
            <a:rPr lang="en-IN" sz="1100" kern="1200"/>
            <a:t>Most valuable requirements are put as top priority</a:t>
          </a:r>
        </a:p>
      </dsp:txBody>
      <dsp:txXfrm>
        <a:off x="617325" y="939578"/>
        <a:ext cx="4967866" cy="469789"/>
      </dsp:txXfrm>
    </dsp:sp>
    <dsp:sp modelId="{B37B9862-2E89-4DFB-AD7E-8C3107D40E3F}">
      <dsp:nvSpPr>
        <dsp:cNvPr id="0" name=""/>
        <dsp:cNvSpPr/>
      </dsp:nvSpPr>
      <dsp:spPr>
        <a:xfrm>
          <a:off x="323707" y="880854"/>
          <a:ext cx="587236" cy="5872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79DFE5B-472E-47E7-91A5-FD526440C387}">
      <dsp:nvSpPr>
        <dsp:cNvPr id="0" name=""/>
        <dsp:cNvSpPr/>
      </dsp:nvSpPr>
      <dsp:spPr>
        <a:xfrm>
          <a:off x="617325" y="1644383"/>
          <a:ext cx="4967866" cy="4697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2895" tIns="27940" rIns="27940" bIns="27940" numCol="1" spcCol="1270" anchor="ctr" anchorCtr="0">
          <a:noAutofit/>
        </a:bodyPr>
        <a:lstStyle/>
        <a:p>
          <a:pPr lvl="0" algn="l" defTabSz="488950">
            <a:lnSpc>
              <a:spcPct val="90000"/>
            </a:lnSpc>
            <a:spcBef>
              <a:spcPct val="0"/>
            </a:spcBef>
            <a:spcAft>
              <a:spcPct val="35000"/>
            </a:spcAft>
          </a:pPr>
          <a:r>
            <a:rPr lang="en-IN" sz="1100" kern="1200"/>
            <a:t>Continuously refined based on changing business requirements</a:t>
          </a:r>
        </a:p>
      </dsp:txBody>
      <dsp:txXfrm>
        <a:off x="617325" y="1644383"/>
        <a:ext cx="4967866" cy="469789"/>
      </dsp:txXfrm>
    </dsp:sp>
    <dsp:sp modelId="{4B708DFE-F38D-4A59-A6C5-4A7DDB731A78}">
      <dsp:nvSpPr>
        <dsp:cNvPr id="0" name=""/>
        <dsp:cNvSpPr/>
      </dsp:nvSpPr>
      <dsp:spPr>
        <a:xfrm>
          <a:off x="323707" y="1585660"/>
          <a:ext cx="587236" cy="5872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AF139F4-3386-435A-A8DA-DE60E36C6BB6}">
      <dsp:nvSpPr>
        <dsp:cNvPr id="0" name=""/>
        <dsp:cNvSpPr/>
      </dsp:nvSpPr>
      <dsp:spPr>
        <a:xfrm>
          <a:off x="347984" y="2349189"/>
          <a:ext cx="5237207" cy="4697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2895" tIns="27940" rIns="27940" bIns="27940" numCol="1" spcCol="1270" anchor="ctr" anchorCtr="0">
          <a:noAutofit/>
        </a:bodyPr>
        <a:lstStyle/>
        <a:p>
          <a:pPr lvl="0" algn="l" defTabSz="488950">
            <a:lnSpc>
              <a:spcPct val="90000"/>
            </a:lnSpc>
            <a:spcBef>
              <a:spcPct val="0"/>
            </a:spcBef>
            <a:spcAft>
              <a:spcPct val="35000"/>
            </a:spcAft>
          </a:pPr>
          <a:r>
            <a:rPr lang="en-IN" sz="1100" kern="1200"/>
            <a:t>Includes features, time estimates, revised estimates (based on task complexity), bugs, technical developments </a:t>
          </a:r>
        </a:p>
      </dsp:txBody>
      <dsp:txXfrm>
        <a:off x="347984" y="2349189"/>
        <a:ext cx="5237207" cy="469789"/>
      </dsp:txXfrm>
    </dsp:sp>
    <dsp:sp modelId="{CCFD007C-A732-41DB-BBC5-4229C0D708BD}">
      <dsp:nvSpPr>
        <dsp:cNvPr id="0" name=""/>
        <dsp:cNvSpPr/>
      </dsp:nvSpPr>
      <dsp:spPr>
        <a:xfrm>
          <a:off x="54366" y="2290465"/>
          <a:ext cx="587236" cy="5872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D2C35-9E45-46D3-B89A-5746FA043E26}">
      <dsp:nvSpPr>
        <dsp:cNvPr id="0" name=""/>
        <dsp:cNvSpPr/>
      </dsp:nvSpPr>
      <dsp:spPr>
        <a:xfrm>
          <a:off x="379800"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Start of Sprint</a:t>
          </a:r>
        </a:p>
      </dsp:txBody>
      <dsp:txXfrm>
        <a:off x="756744" y="472154"/>
        <a:ext cx="735041" cy="922591"/>
      </dsp:txXfrm>
    </dsp:sp>
    <dsp:sp modelId="{B7B41088-8E31-4F2B-A265-D7298C8CEEFD}">
      <dsp:nvSpPr>
        <dsp:cNvPr id="0" name=""/>
        <dsp:cNvSpPr/>
      </dsp:nvSpPr>
      <dsp:spPr>
        <a:xfrm>
          <a:off x="2855"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When?</a:t>
          </a:r>
        </a:p>
      </dsp:txBody>
      <dsp:txXfrm>
        <a:off x="113259" y="666909"/>
        <a:ext cx="533080" cy="533080"/>
      </dsp:txXfrm>
    </dsp:sp>
    <dsp:sp modelId="{4BF7785D-8421-4C6C-BA88-00DE29E642E9}">
      <dsp:nvSpPr>
        <dsp:cNvPr id="0" name=""/>
        <dsp:cNvSpPr/>
      </dsp:nvSpPr>
      <dsp:spPr>
        <a:xfrm>
          <a:off x="2358758"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8 hours for month-long Sprints</a:t>
          </a:r>
        </a:p>
      </dsp:txBody>
      <dsp:txXfrm>
        <a:off x="2735702" y="472154"/>
        <a:ext cx="735041" cy="922591"/>
      </dsp:txXfrm>
    </dsp:sp>
    <dsp:sp modelId="{04179D4A-3F59-4266-B4CE-CA84579CF35A}">
      <dsp:nvSpPr>
        <dsp:cNvPr id="0" name=""/>
        <dsp:cNvSpPr/>
      </dsp:nvSpPr>
      <dsp:spPr>
        <a:xfrm>
          <a:off x="1981813"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How long?</a:t>
          </a:r>
        </a:p>
      </dsp:txBody>
      <dsp:txXfrm>
        <a:off x="2092217" y="666909"/>
        <a:ext cx="533080" cy="533080"/>
      </dsp:txXfrm>
    </dsp:sp>
    <dsp:sp modelId="{70E2D9D8-BDEE-479A-94F9-B49CBE88C4F3}">
      <dsp:nvSpPr>
        <dsp:cNvPr id="0" name=""/>
        <dsp:cNvSpPr/>
      </dsp:nvSpPr>
      <dsp:spPr>
        <a:xfrm>
          <a:off x="4337716"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Scrum Master, Development Team, Product Owner</a:t>
          </a:r>
        </a:p>
      </dsp:txBody>
      <dsp:txXfrm>
        <a:off x="4714661" y="472154"/>
        <a:ext cx="735041" cy="922591"/>
      </dsp:txXfrm>
    </dsp:sp>
    <dsp:sp modelId="{BE602BDE-67F5-4582-AECA-A48900D01110}">
      <dsp:nvSpPr>
        <dsp:cNvPr id="0" name=""/>
        <dsp:cNvSpPr/>
      </dsp:nvSpPr>
      <dsp:spPr>
        <a:xfrm>
          <a:off x="3960772"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Who?</a:t>
          </a:r>
        </a:p>
      </dsp:txBody>
      <dsp:txXfrm>
        <a:off x="4071176" y="666909"/>
        <a:ext cx="533080" cy="53308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AEAB71-0BB2-4262-8E65-1A815FD31F0A}">
      <dsp:nvSpPr>
        <dsp:cNvPr id="0" name=""/>
        <dsp:cNvSpPr/>
      </dsp:nvSpPr>
      <dsp:spPr>
        <a:xfrm>
          <a:off x="-3962119" y="-608294"/>
          <a:ext cx="4721788" cy="4721788"/>
        </a:xfrm>
        <a:prstGeom prst="blockArc">
          <a:avLst>
            <a:gd name="adj1" fmla="val 18900000"/>
            <a:gd name="adj2" fmla="val 2700000"/>
            <a:gd name="adj3" fmla="val 457"/>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2CAFF3-E1C2-4C10-9987-FBF9975BBE36}">
      <dsp:nvSpPr>
        <dsp:cNvPr id="0" name=""/>
        <dsp:cNvSpPr/>
      </dsp:nvSpPr>
      <dsp:spPr>
        <a:xfrm>
          <a:off x="284179" y="184583"/>
          <a:ext cx="5155859"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Product Owner and Sprint Team decide on the Sprint goal </a:t>
          </a:r>
        </a:p>
      </dsp:txBody>
      <dsp:txXfrm>
        <a:off x="284179" y="184583"/>
        <a:ext cx="5155859" cy="369027"/>
      </dsp:txXfrm>
    </dsp:sp>
    <dsp:sp modelId="{0D42B2A3-B56C-416D-BFDC-4E4EDDFD4059}">
      <dsp:nvSpPr>
        <dsp:cNvPr id="0" name=""/>
        <dsp:cNvSpPr/>
      </dsp:nvSpPr>
      <dsp:spPr>
        <a:xfrm>
          <a:off x="53537" y="138455"/>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B726500-DC6B-491A-A190-7BBE3926DA8A}">
      <dsp:nvSpPr>
        <dsp:cNvPr id="0" name=""/>
        <dsp:cNvSpPr/>
      </dsp:nvSpPr>
      <dsp:spPr>
        <a:xfrm>
          <a:off x="587729" y="738054"/>
          <a:ext cx="4852309"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Product Owner explains all tasks, expectations, business impact, etc</a:t>
          </a:r>
        </a:p>
      </dsp:txBody>
      <dsp:txXfrm>
        <a:off x="587729" y="738054"/>
        <a:ext cx="4852309" cy="369027"/>
      </dsp:txXfrm>
    </dsp:sp>
    <dsp:sp modelId="{8F725867-CEA9-4F0E-A648-E161F7227100}">
      <dsp:nvSpPr>
        <dsp:cNvPr id="0" name=""/>
        <dsp:cNvSpPr/>
      </dsp:nvSpPr>
      <dsp:spPr>
        <a:xfrm>
          <a:off x="357087" y="691926"/>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D8B040-0CC4-4050-8E2E-87EE6139E348}">
      <dsp:nvSpPr>
        <dsp:cNvPr id="0" name=""/>
        <dsp:cNvSpPr/>
      </dsp:nvSpPr>
      <dsp:spPr>
        <a:xfrm>
          <a:off x="726535" y="1291525"/>
          <a:ext cx="4713503"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Team decides on tasks for the next Sprint</a:t>
          </a:r>
        </a:p>
      </dsp:txBody>
      <dsp:txXfrm>
        <a:off x="726535" y="1291525"/>
        <a:ext cx="4713503" cy="369027"/>
      </dsp:txXfrm>
    </dsp:sp>
    <dsp:sp modelId="{AC0C09F2-1FD5-4D12-8054-A84870A783D0}">
      <dsp:nvSpPr>
        <dsp:cNvPr id="0" name=""/>
        <dsp:cNvSpPr/>
      </dsp:nvSpPr>
      <dsp:spPr>
        <a:xfrm>
          <a:off x="495893" y="1245397"/>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FAEED80-123B-4F4B-BBF0-56954CDC902B}">
      <dsp:nvSpPr>
        <dsp:cNvPr id="0" name=""/>
        <dsp:cNvSpPr/>
      </dsp:nvSpPr>
      <dsp:spPr>
        <a:xfrm>
          <a:off x="726535" y="1844646"/>
          <a:ext cx="4713503"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Team estimates tasks based on complexity, length, and risk factor</a:t>
          </a:r>
        </a:p>
      </dsp:txBody>
      <dsp:txXfrm>
        <a:off x="726535" y="1844646"/>
        <a:ext cx="4713503" cy="369027"/>
      </dsp:txXfrm>
    </dsp:sp>
    <dsp:sp modelId="{F1E5AC3B-F0DA-4DAC-98CC-9A684C9EF7A9}">
      <dsp:nvSpPr>
        <dsp:cNvPr id="0" name=""/>
        <dsp:cNvSpPr/>
      </dsp:nvSpPr>
      <dsp:spPr>
        <a:xfrm>
          <a:off x="495893" y="1798518"/>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7829CC8-8FFA-4E01-B806-0745A04C79D7}">
      <dsp:nvSpPr>
        <dsp:cNvPr id="0" name=""/>
        <dsp:cNvSpPr/>
      </dsp:nvSpPr>
      <dsp:spPr>
        <a:xfrm>
          <a:off x="587729" y="2398117"/>
          <a:ext cx="4852309"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Team commits to completing a defined number of Product Backlog Items</a:t>
          </a:r>
        </a:p>
      </dsp:txBody>
      <dsp:txXfrm>
        <a:off x="587729" y="2398117"/>
        <a:ext cx="4852309" cy="369027"/>
      </dsp:txXfrm>
    </dsp:sp>
    <dsp:sp modelId="{93FD9373-EFD1-48D4-B020-9A20366EEE34}">
      <dsp:nvSpPr>
        <dsp:cNvPr id="0" name=""/>
        <dsp:cNvSpPr/>
      </dsp:nvSpPr>
      <dsp:spPr>
        <a:xfrm>
          <a:off x="357087" y="2351989"/>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B6D4B8F-5D9F-46C5-BC2F-FEE236750AD5}">
      <dsp:nvSpPr>
        <dsp:cNvPr id="0" name=""/>
        <dsp:cNvSpPr/>
      </dsp:nvSpPr>
      <dsp:spPr>
        <a:xfrm>
          <a:off x="284179" y="2951588"/>
          <a:ext cx="5155859"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Sprint Backlog is created and tasks are identified</a:t>
          </a:r>
        </a:p>
      </dsp:txBody>
      <dsp:txXfrm>
        <a:off x="284179" y="2951588"/>
        <a:ext cx="5155859" cy="369027"/>
      </dsp:txXfrm>
    </dsp:sp>
    <dsp:sp modelId="{DF2A24ED-D330-46E9-A78D-B85EAC6DF0E4}">
      <dsp:nvSpPr>
        <dsp:cNvPr id="0" name=""/>
        <dsp:cNvSpPr/>
      </dsp:nvSpPr>
      <dsp:spPr>
        <a:xfrm>
          <a:off x="53537" y="2905460"/>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0E8DBA-476D-43D2-A665-66BF09CDBC71}">
      <dsp:nvSpPr>
        <dsp:cNvPr id="0" name=""/>
        <dsp:cNvSpPr/>
      </dsp:nvSpPr>
      <dsp:spPr>
        <a:xfrm>
          <a:off x="2259657" y="390"/>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P.O. describes a backlog item to the team</a:t>
          </a:r>
        </a:p>
      </dsp:txBody>
      <dsp:txXfrm>
        <a:off x="2401283" y="142016"/>
        <a:ext cx="683833" cy="683833"/>
      </dsp:txXfrm>
    </dsp:sp>
    <dsp:sp modelId="{D37C5022-187E-4899-A11E-065F6AF5B1CD}">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3203348" y="785523"/>
        <a:ext cx="179453" cy="195835"/>
      </dsp:txXfrm>
    </dsp:sp>
    <dsp:sp modelId="{46F1FEE3-49C7-4876-9E81-3FC29CA36684}">
      <dsp:nvSpPr>
        <dsp:cNvPr id="0" name=""/>
        <dsp:cNvSpPr/>
      </dsp:nvSpPr>
      <dsp:spPr>
        <a:xfrm>
          <a:off x="3433369" y="853142"/>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A period of discussion ensues</a:t>
          </a:r>
        </a:p>
      </dsp:txBody>
      <dsp:txXfrm>
        <a:off x="3574995" y="994768"/>
        <a:ext cx="683833" cy="683833"/>
      </dsp:txXfrm>
    </dsp:sp>
    <dsp:sp modelId="{9C3C9774-DED9-4817-AF94-573B77977457}">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0800000">
        <a:off x="3617152" y="1885185"/>
        <a:ext cx="179453" cy="195835"/>
      </dsp:txXfrm>
    </dsp:sp>
    <dsp:sp modelId="{D9799A9A-C5B7-4DA1-BB45-D577F7B25BB8}">
      <dsp:nvSpPr>
        <dsp:cNvPr id="0" name=""/>
        <dsp:cNvSpPr/>
      </dsp:nvSpPr>
      <dsp:spPr>
        <a:xfrm>
          <a:off x="2985051" y="2232924"/>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Each team member chooses a card</a:t>
          </a:r>
        </a:p>
      </dsp:txBody>
      <dsp:txXfrm>
        <a:off x="3126677" y="2374550"/>
        <a:ext cx="683833" cy="683833"/>
      </dsp:txXfrm>
    </dsp:sp>
    <dsp:sp modelId="{491A04C4-7DCF-4DCD-9447-8771A910CA95}">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0800000">
        <a:off x="2699183" y="2618549"/>
        <a:ext cx="179453" cy="195835"/>
      </dsp:txXfrm>
    </dsp:sp>
    <dsp:sp modelId="{058A28D9-00ED-4E8D-97B9-CA49BE63696B}">
      <dsp:nvSpPr>
        <dsp:cNvPr id="0" name=""/>
        <dsp:cNvSpPr/>
      </dsp:nvSpPr>
      <dsp:spPr>
        <a:xfrm>
          <a:off x="1534263" y="2232924"/>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The highest and lowest estimators explain their choices</a:t>
          </a:r>
        </a:p>
      </dsp:txBody>
      <dsp:txXfrm>
        <a:off x="1675889" y="2374550"/>
        <a:ext cx="683833" cy="683833"/>
      </dsp:txXfrm>
    </dsp:sp>
    <dsp:sp modelId="{0367AE53-640A-4F98-AA4E-AFAE491E22C7}">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0800000">
        <a:off x="1718045" y="1972130"/>
        <a:ext cx="179453" cy="195835"/>
      </dsp:txXfrm>
    </dsp:sp>
    <dsp:sp modelId="{1643D979-9A37-4B4C-B8FD-CB9B9D064448}">
      <dsp:nvSpPr>
        <dsp:cNvPr id="0" name=""/>
        <dsp:cNvSpPr/>
      </dsp:nvSpPr>
      <dsp:spPr>
        <a:xfrm>
          <a:off x="1085945" y="853142"/>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Post-discussion, a consensus is reached</a:t>
          </a:r>
        </a:p>
      </dsp:txBody>
      <dsp:txXfrm>
        <a:off x="1227571" y="994768"/>
        <a:ext cx="683833" cy="683833"/>
      </dsp:txXfrm>
    </dsp:sp>
    <dsp:sp modelId="{799DD387-52B0-450B-9971-8BC5DFEAB2F0}">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2029636" y="839259"/>
        <a:ext cx="179453" cy="19583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F29F2B-5BF0-41AE-936F-514FFF76E8D5}">
      <dsp:nvSpPr>
        <dsp:cNvPr id="0" name=""/>
        <dsp:cNvSpPr/>
      </dsp:nvSpPr>
      <dsp:spPr>
        <a:xfrm>
          <a:off x="-3714262" y="-570613"/>
          <a:ext cx="4427352" cy="4427352"/>
        </a:xfrm>
        <a:prstGeom prst="blockArc">
          <a:avLst>
            <a:gd name="adj1" fmla="val 18900000"/>
            <a:gd name="adj2" fmla="val 2700000"/>
            <a:gd name="adj3" fmla="val 488"/>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BF2C45-4873-453A-BE86-A6803E655DFF}">
      <dsp:nvSpPr>
        <dsp:cNvPr id="0" name=""/>
        <dsp:cNvSpPr/>
      </dsp:nvSpPr>
      <dsp:spPr>
        <a:xfrm>
          <a:off x="373779" y="252637"/>
          <a:ext cx="5069719" cy="5055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1270" tIns="38100" rIns="38100" bIns="38100" numCol="1" spcCol="1270" anchor="ctr" anchorCtr="0">
          <a:noAutofit/>
        </a:bodyPr>
        <a:lstStyle/>
        <a:p>
          <a:pPr lvl="0" algn="l" defTabSz="666750">
            <a:lnSpc>
              <a:spcPct val="90000"/>
            </a:lnSpc>
            <a:spcBef>
              <a:spcPct val="0"/>
            </a:spcBef>
            <a:spcAft>
              <a:spcPct val="35000"/>
            </a:spcAft>
          </a:pPr>
          <a:r>
            <a:rPr lang="en-IN" sz="1500" kern="1200"/>
            <a:t>Accomodate changing requirements from customers</a:t>
          </a:r>
        </a:p>
      </dsp:txBody>
      <dsp:txXfrm>
        <a:off x="373779" y="252637"/>
        <a:ext cx="5069719" cy="505537"/>
      </dsp:txXfrm>
    </dsp:sp>
    <dsp:sp modelId="{16F193CF-4EE7-4D86-A496-12D144D65272}">
      <dsp:nvSpPr>
        <dsp:cNvPr id="0" name=""/>
        <dsp:cNvSpPr/>
      </dsp:nvSpPr>
      <dsp:spPr>
        <a:xfrm>
          <a:off x="57818" y="189445"/>
          <a:ext cx="631921" cy="63192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F43F84-AAB5-43AF-AA06-E8F4A9B346A2}">
      <dsp:nvSpPr>
        <dsp:cNvPr id="0" name=""/>
        <dsp:cNvSpPr/>
      </dsp:nvSpPr>
      <dsp:spPr>
        <a:xfrm>
          <a:off x="663616" y="1011074"/>
          <a:ext cx="4779883" cy="5055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1270" tIns="38100" rIns="38100" bIns="38100" numCol="1" spcCol="1270" anchor="ctr" anchorCtr="0">
          <a:noAutofit/>
        </a:bodyPr>
        <a:lstStyle/>
        <a:p>
          <a:pPr lvl="0" algn="l" defTabSz="666750">
            <a:lnSpc>
              <a:spcPct val="90000"/>
            </a:lnSpc>
            <a:spcBef>
              <a:spcPct val="0"/>
            </a:spcBef>
            <a:spcAft>
              <a:spcPct val="35000"/>
            </a:spcAft>
          </a:pPr>
          <a:r>
            <a:rPr lang="en-IN" sz="1500" kern="1200"/>
            <a:t>Take feedback from current Sprints to change the Product Backlog</a:t>
          </a:r>
        </a:p>
      </dsp:txBody>
      <dsp:txXfrm>
        <a:off x="663616" y="1011074"/>
        <a:ext cx="4779883" cy="505537"/>
      </dsp:txXfrm>
    </dsp:sp>
    <dsp:sp modelId="{CE3A6346-DD1E-4015-B7FB-99130F5A3C0E}">
      <dsp:nvSpPr>
        <dsp:cNvPr id="0" name=""/>
        <dsp:cNvSpPr/>
      </dsp:nvSpPr>
      <dsp:spPr>
        <a:xfrm>
          <a:off x="347655" y="947882"/>
          <a:ext cx="631921" cy="63192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F7C5F0B-83CE-4483-B689-8CEB6EFCEC52}">
      <dsp:nvSpPr>
        <dsp:cNvPr id="0" name=""/>
        <dsp:cNvSpPr/>
      </dsp:nvSpPr>
      <dsp:spPr>
        <a:xfrm>
          <a:off x="663616" y="1769512"/>
          <a:ext cx="4779883" cy="5055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1270" tIns="38100" rIns="38100" bIns="38100" numCol="1" spcCol="1270" anchor="ctr" anchorCtr="0">
          <a:noAutofit/>
        </a:bodyPr>
        <a:lstStyle/>
        <a:p>
          <a:pPr lvl="0" algn="l" defTabSz="666750">
            <a:lnSpc>
              <a:spcPct val="90000"/>
            </a:lnSpc>
            <a:spcBef>
              <a:spcPct val="0"/>
            </a:spcBef>
            <a:spcAft>
              <a:spcPct val="35000"/>
            </a:spcAft>
          </a:pPr>
          <a:r>
            <a:rPr lang="en-IN" sz="1500" kern="1200"/>
            <a:t>Breakdown top priority tasks into User Stories and prepare for the next Sprint</a:t>
          </a:r>
        </a:p>
      </dsp:txBody>
      <dsp:txXfrm>
        <a:off x="663616" y="1769512"/>
        <a:ext cx="4779883" cy="505537"/>
      </dsp:txXfrm>
    </dsp:sp>
    <dsp:sp modelId="{7396A004-F690-4ED8-85A9-DE6CEE1F5FA6}">
      <dsp:nvSpPr>
        <dsp:cNvPr id="0" name=""/>
        <dsp:cNvSpPr/>
      </dsp:nvSpPr>
      <dsp:spPr>
        <a:xfrm>
          <a:off x="347655" y="1706320"/>
          <a:ext cx="631921" cy="63192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6CF3343-E34A-4BBA-AF8B-E997B401EB78}">
      <dsp:nvSpPr>
        <dsp:cNvPr id="0" name=""/>
        <dsp:cNvSpPr/>
      </dsp:nvSpPr>
      <dsp:spPr>
        <a:xfrm>
          <a:off x="373779" y="2527950"/>
          <a:ext cx="5069719" cy="5055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1270" tIns="38100" rIns="38100" bIns="38100" numCol="1" spcCol="1270" anchor="ctr" anchorCtr="0">
          <a:noAutofit/>
        </a:bodyPr>
        <a:lstStyle/>
        <a:p>
          <a:pPr lvl="0" algn="l" defTabSz="666750">
            <a:lnSpc>
              <a:spcPct val="90000"/>
            </a:lnSpc>
            <a:spcBef>
              <a:spcPct val="0"/>
            </a:spcBef>
            <a:spcAft>
              <a:spcPct val="35000"/>
            </a:spcAft>
          </a:pPr>
          <a:r>
            <a:rPr lang="en-IN" sz="1500" kern="1200"/>
            <a:t>Spend about 10% of Sprint on grooming</a:t>
          </a:r>
        </a:p>
      </dsp:txBody>
      <dsp:txXfrm>
        <a:off x="373779" y="2527950"/>
        <a:ext cx="5069719" cy="505537"/>
      </dsp:txXfrm>
    </dsp:sp>
    <dsp:sp modelId="{88E40864-58F6-4C72-BA00-50FBC59B59D0}">
      <dsp:nvSpPr>
        <dsp:cNvPr id="0" name=""/>
        <dsp:cNvSpPr/>
      </dsp:nvSpPr>
      <dsp:spPr>
        <a:xfrm>
          <a:off x="57818" y="2464758"/>
          <a:ext cx="631921" cy="63192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D2C35-9E45-46D3-B89A-5746FA043E26}">
      <dsp:nvSpPr>
        <dsp:cNvPr id="0" name=""/>
        <dsp:cNvSpPr/>
      </dsp:nvSpPr>
      <dsp:spPr>
        <a:xfrm>
          <a:off x="379800"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Daily</a:t>
          </a:r>
        </a:p>
      </dsp:txBody>
      <dsp:txXfrm>
        <a:off x="756744" y="472154"/>
        <a:ext cx="735041" cy="922591"/>
      </dsp:txXfrm>
    </dsp:sp>
    <dsp:sp modelId="{B7B41088-8E31-4F2B-A265-D7298C8CEEFD}">
      <dsp:nvSpPr>
        <dsp:cNvPr id="0" name=""/>
        <dsp:cNvSpPr/>
      </dsp:nvSpPr>
      <dsp:spPr>
        <a:xfrm>
          <a:off x="2855"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When?</a:t>
          </a:r>
        </a:p>
      </dsp:txBody>
      <dsp:txXfrm>
        <a:off x="113259" y="666909"/>
        <a:ext cx="533080" cy="533080"/>
      </dsp:txXfrm>
    </dsp:sp>
    <dsp:sp modelId="{4BF7785D-8421-4C6C-BA88-00DE29E642E9}">
      <dsp:nvSpPr>
        <dsp:cNvPr id="0" name=""/>
        <dsp:cNvSpPr/>
      </dsp:nvSpPr>
      <dsp:spPr>
        <a:xfrm>
          <a:off x="2358758"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15 minutes</a:t>
          </a:r>
        </a:p>
      </dsp:txBody>
      <dsp:txXfrm>
        <a:off x="2735702" y="472154"/>
        <a:ext cx="735041" cy="922591"/>
      </dsp:txXfrm>
    </dsp:sp>
    <dsp:sp modelId="{04179D4A-3F59-4266-B4CE-CA84579CF35A}">
      <dsp:nvSpPr>
        <dsp:cNvPr id="0" name=""/>
        <dsp:cNvSpPr/>
      </dsp:nvSpPr>
      <dsp:spPr>
        <a:xfrm>
          <a:off x="1981813"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How long?</a:t>
          </a:r>
        </a:p>
      </dsp:txBody>
      <dsp:txXfrm>
        <a:off x="2092217" y="666909"/>
        <a:ext cx="533080" cy="533080"/>
      </dsp:txXfrm>
    </dsp:sp>
    <dsp:sp modelId="{70E2D9D8-BDEE-479A-94F9-B49CBE88C4F3}">
      <dsp:nvSpPr>
        <dsp:cNvPr id="0" name=""/>
        <dsp:cNvSpPr/>
      </dsp:nvSpPr>
      <dsp:spPr>
        <a:xfrm>
          <a:off x="4337716"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Scrum Master, Development Team</a:t>
          </a:r>
        </a:p>
      </dsp:txBody>
      <dsp:txXfrm>
        <a:off x="4714661" y="472154"/>
        <a:ext cx="735041" cy="922591"/>
      </dsp:txXfrm>
    </dsp:sp>
    <dsp:sp modelId="{BE602BDE-67F5-4582-AECA-A48900D01110}">
      <dsp:nvSpPr>
        <dsp:cNvPr id="0" name=""/>
        <dsp:cNvSpPr/>
      </dsp:nvSpPr>
      <dsp:spPr>
        <a:xfrm>
          <a:off x="3960772"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Who?</a:t>
          </a:r>
        </a:p>
      </dsp:txBody>
      <dsp:txXfrm>
        <a:off x="4071176" y="666909"/>
        <a:ext cx="533080" cy="53308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EDCE17-3B32-4075-A25D-2400C6A20DD1}">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CAA4D-3017-4764-B7D9-D04A94AADF79}">
      <dsp:nvSpPr>
        <dsp:cNvPr id="0" name=""/>
        <dsp:cNvSpPr/>
      </dsp:nvSpPr>
      <dsp:spPr>
        <a:xfrm>
          <a:off x="364263" y="246046"/>
          <a:ext cx="5080589" cy="4923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t>Daily meet of team members and Scrum Master</a:t>
          </a:r>
        </a:p>
      </dsp:txBody>
      <dsp:txXfrm>
        <a:off x="364263" y="246046"/>
        <a:ext cx="5080589" cy="492349"/>
      </dsp:txXfrm>
    </dsp:sp>
    <dsp:sp modelId="{22DAAED4-F9EA-495F-82DE-3C89FBFF980B}">
      <dsp:nvSpPr>
        <dsp:cNvPr id="0" name=""/>
        <dsp:cNvSpPr/>
      </dsp:nvSpPr>
      <dsp:spPr>
        <a:xfrm>
          <a:off x="56545" y="184503"/>
          <a:ext cx="615436" cy="6154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BEA3518-1DBE-4CFB-93BC-84D1CBD35632}">
      <dsp:nvSpPr>
        <dsp:cNvPr id="0" name=""/>
        <dsp:cNvSpPr/>
      </dsp:nvSpPr>
      <dsp:spPr>
        <a:xfrm>
          <a:off x="646539" y="984699"/>
          <a:ext cx="4798313" cy="4923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t>Timed-boxed to 15 minutes	</a:t>
          </a:r>
        </a:p>
      </dsp:txBody>
      <dsp:txXfrm>
        <a:off x="646539" y="984699"/>
        <a:ext cx="4798313" cy="492349"/>
      </dsp:txXfrm>
    </dsp:sp>
    <dsp:sp modelId="{93C29382-13DA-4E4B-BDB6-CBD3EE5D9D07}">
      <dsp:nvSpPr>
        <dsp:cNvPr id="0" name=""/>
        <dsp:cNvSpPr/>
      </dsp:nvSpPr>
      <dsp:spPr>
        <a:xfrm>
          <a:off x="338820" y="923155"/>
          <a:ext cx="615436" cy="6154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E72968A-5E30-4EF9-BAE0-A0C677799BD0}">
      <dsp:nvSpPr>
        <dsp:cNvPr id="0" name=""/>
        <dsp:cNvSpPr/>
      </dsp:nvSpPr>
      <dsp:spPr>
        <a:xfrm>
          <a:off x="646539" y="1723351"/>
          <a:ext cx="4798313" cy="4923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t>Team members discuss three things: What they did yesterday, what they plan to do today, and what impediments are in the way</a:t>
          </a:r>
        </a:p>
      </dsp:txBody>
      <dsp:txXfrm>
        <a:off x="646539" y="1723351"/>
        <a:ext cx="4798313" cy="492349"/>
      </dsp:txXfrm>
    </dsp:sp>
    <dsp:sp modelId="{D953A098-17DB-4329-A79E-CF79A340BC28}">
      <dsp:nvSpPr>
        <dsp:cNvPr id="0" name=""/>
        <dsp:cNvSpPr/>
      </dsp:nvSpPr>
      <dsp:spPr>
        <a:xfrm>
          <a:off x="338820" y="1661807"/>
          <a:ext cx="615436" cy="6154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CE825A5-93BA-4D14-9765-7170DEC31C21}">
      <dsp:nvSpPr>
        <dsp:cNvPr id="0" name=""/>
        <dsp:cNvSpPr/>
      </dsp:nvSpPr>
      <dsp:spPr>
        <a:xfrm>
          <a:off x="364263" y="2462003"/>
          <a:ext cx="5080589" cy="4923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t>External stakeholders can attend but no one apart from team members, Scrum Master, and Product Owner may speak</a:t>
          </a:r>
        </a:p>
      </dsp:txBody>
      <dsp:txXfrm>
        <a:off x="364263" y="2462003"/>
        <a:ext cx="5080589" cy="492349"/>
      </dsp:txXfrm>
    </dsp:sp>
    <dsp:sp modelId="{1C116498-4F81-41F9-B4A9-B42288B64390}">
      <dsp:nvSpPr>
        <dsp:cNvPr id="0" name=""/>
        <dsp:cNvSpPr/>
      </dsp:nvSpPr>
      <dsp:spPr>
        <a:xfrm>
          <a:off x="56545" y="2400460"/>
          <a:ext cx="615436" cy="6154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9EDC08-F1F8-4FF1-B853-1F8AD9EBC4EB}">
      <dsp:nvSpPr>
        <dsp:cNvPr id="0" name=""/>
        <dsp:cNvSpPr/>
      </dsp:nvSpPr>
      <dsp:spPr>
        <a:xfrm>
          <a:off x="0" y="2708774"/>
          <a:ext cx="5493385" cy="4443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Need for an adaptive method of development rather than traditional, predictive methods</a:t>
          </a:r>
        </a:p>
      </dsp:txBody>
      <dsp:txXfrm>
        <a:off x="0" y="2708774"/>
        <a:ext cx="5493385" cy="444397"/>
      </dsp:txXfrm>
    </dsp:sp>
    <dsp:sp modelId="{F2509DD9-6B64-4F29-9A43-39CC47640DA5}">
      <dsp:nvSpPr>
        <dsp:cNvPr id="0" name=""/>
        <dsp:cNvSpPr/>
      </dsp:nvSpPr>
      <dsp:spPr>
        <a:xfrm rot="10800000">
          <a:off x="0" y="2031958"/>
          <a:ext cx="5493385" cy="68348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Customer value is delivered at point of sale, not point of plan</a:t>
          </a:r>
        </a:p>
      </dsp:txBody>
      <dsp:txXfrm rot="10800000">
        <a:off x="0" y="2031958"/>
        <a:ext cx="5493385" cy="444106"/>
      </dsp:txXfrm>
    </dsp:sp>
    <dsp:sp modelId="{92D56582-F1D0-4F3E-A686-F14D79901AE3}">
      <dsp:nvSpPr>
        <dsp:cNvPr id="0" name=""/>
        <dsp:cNvSpPr/>
      </dsp:nvSpPr>
      <dsp:spPr>
        <a:xfrm rot="10800000">
          <a:off x="0" y="1355141"/>
          <a:ext cx="5493385" cy="68348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Reduction of testing/experimentation costs (simulations, automation)</a:t>
          </a:r>
        </a:p>
      </dsp:txBody>
      <dsp:txXfrm rot="10800000">
        <a:off x="0" y="1355141"/>
        <a:ext cx="5493385" cy="444106"/>
      </dsp:txXfrm>
    </dsp:sp>
    <dsp:sp modelId="{1A14FA65-041D-4BAF-A032-22CA1D241914}">
      <dsp:nvSpPr>
        <dsp:cNvPr id="0" name=""/>
        <dsp:cNvSpPr/>
      </dsp:nvSpPr>
      <dsp:spPr>
        <a:xfrm rot="10800000">
          <a:off x="0" y="678324"/>
          <a:ext cx="5493385" cy="68348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Shrinking the “time to market” of products and increased innovation from the customer end</a:t>
          </a:r>
        </a:p>
      </dsp:txBody>
      <dsp:txXfrm rot="10800000">
        <a:off x="0" y="678324"/>
        <a:ext cx="5493385" cy="444106"/>
      </dsp:txXfrm>
    </dsp:sp>
    <dsp:sp modelId="{F32D8720-17DB-47E0-8202-67C21F454763}">
      <dsp:nvSpPr>
        <dsp:cNvPr id="0" name=""/>
        <dsp:cNvSpPr/>
      </dsp:nvSpPr>
      <dsp:spPr>
        <a:xfrm rot="10800000">
          <a:off x="0" y="1508"/>
          <a:ext cx="5493385" cy="68348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Rapidly changing market and technology scenario/the need to be cutting edge</a:t>
          </a:r>
        </a:p>
      </dsp:txBody>
      <dsp:txXfrm rot="10800000">
        <a:off x="0" y="1508"/>
        <a:ext cx="5493385" cy="44410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D2C35-9E45-46D3-B89A-5746FA043E26}">
      <dsp:nvSpPr>
        <dsp:cNvPr id="0" name=""/>
        <dsp:cNvSpPr/>
      </dsp:nvSpPr>
      <dsp:spPr>
        <a:xfrm>
          <a:off x="379800"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IN" sz="1000" kern="1200"/>
            <a:t>End of a Sprint</a:t>
          </a:r>
        </a:p>
      </dsp:txBody>
      <dsp:txXfrm>
        <a:off x="756744" y="472154"/>
        <a:ext cx="735041" cy="922591"/>
      </dsp:txXfrm>
    </dsp:sp>
    <dsp:sp modelId="{B7B41088-8E31-4F2B-A265-D7298C8CEEFD}">
      <dsp:nvSpPr>
        <dsp:cNvPr id="0" name=""/>
        <dsp:cNvSpPr/>
      </dsp:nvSpPr>
      <dsp:spPr>
        <a:xfrm>
          <a:off x="2855"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When?</a:t>
          </a:r>
        </a:p>
      </dsp:txBody>
      <dsp:txXfrm>
        <a:off x="113259" y="666909"/>
        <a:ext cx="533080" cy="533080"/>
      </dsp:txXfrm>
    </dsp:sp>
    <dsp:sp modelId="{4BF7785D-8421-4C6C-BA88-00DE29E642E9}">
      <dsp:nvSpPr>
        <dsp:cNvPr id="0" name=""/>
        <dsp:cNvSpPr/>
      </dsp:nvSpPr>
      <dsp:spPr>
        <a:xfrm>
          <a:off x="2358758"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IN" sz="1000" kern="1200"/>
            <a:t>4 hours for a month-long Sprint</a:t>
          </a:r>
        </a:p>
      </dsp:txBody>
      <dsp:txXfrm>
        <a:off x="2735702" y="472154"/>
        <a:ext cx="735041" cy="922591"/>
      </dsp:txXfrm>
    </dsp:sp>
    <dsp:sp modelId="{04179D4A-3F59-4266-B4CE-CA84579CF35A}">
      <dsp:nvSpPr>
        <dsp:cNvPr id="0" name=""/>
        <dsp:cNvSpPr/>
      </dsp:nvSpPr>
      <dsp:spPr>
        <a:xfrm>
          <a:off x="1981813"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How Long?</a:t>
          </a:r>
        </a:p>
      </dsp:txBody>
      <dsp:txXfrm>
        <a:off x="2092217" y="666909"/>
        <a:ext cx="533080" cy="533080"/>
      </dsp:txXfrm>
    </dsp:sp>
    <dsp:sp modelId="{70E2D9D8-BDEE-479A-94F9-B49CBE88C4F3}">
      <dsp:nvSpPr>
        <dsp:cNvPr id="0" name=""/>
        <dsp:cNvSpPr/>
      </dsp:nvSpPr>
      <dsp:spPr>
        <a:xfrm>
          <a:off x="4337716"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IN" sz="1000" kern="1200"/>
            <a:t>Team, P.O., Scrum Master, Stakeholders</a:t>
          </a:r>
        </a:p>
      </dsp:txBody>
      <dsp:txXfrm>
        <a:off x="4714661" y="472154"/>
        <a:ext cx="735041" cy="922591"/>
      </dsp:txXfrm>
    </dsp:sp>
    <dsp:sp modelId="{BE602BDE-67F5-4582-AECA-A48900D01110}">
      <dsp:nvSpPr>
        <dsp:cNvPr id="0" name=""/>
        <dsp:cNvSpPr/>
      </dsp:nvSpPr>
      <dsp:spPr>
        <a:xfrm>
          <a:off x="3960772"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Who?</a:t>
          </a:r>
        </a:p>
      </dsp:txBody>
      <dsp:txXfrm>
        <a:off x="4071176" y="666909"/>
        <a:ext cx="533080" cy="53308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4A8A80-DF2E-4E20-93BE-9058048A6762}">
      <dsp:nvSpPr>
        <dsp:cNvPr id="0" name=""/>
        <dsp:cNvSpPr/>
      </dsp:nvSpPr>
      <dsp:spPr>
        <a:xfrm>
          <a:off x="-3757367" y="-577166"/>
          <a:ext cx="4478558" cy="4478558"/>
        </a:xfrm>
        <a:prstGeom prst="blockArc">
          <a:avLst>
            <a:gd name="adj1" fmla="val 18900000"/>
            <a:gd name="adj2" fmla="val 2700000"/>
            <a:gd name="adj3" fmla="val 482"/>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ACFA-6529-4852-A32B-CAF6D6C935BB}">
      <dsp:nvSpPr>
        <dsp:cNvPr id="0" name=""/>
        <dsp:cNvSpPr/>
      </dsp:nvSpPr>
      <dsp:spPr>
        <a:xfrm>
          <a:off x="378009" y="255566"/>
          <a:ext cx="5064888" cy="511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5923" tIns="35560" rIns="35560" bIns="35560" numCol="1" spcCol="1270" anchor="ctr" anchorCtr="0">
          <a:noAutofit/>
        </a:bodyPr>
        <a:lstStyle/>
        <a:p>
          <a:pPr lvl="0" algn="l" defTabSz="622300">
            <a:lnSpc>
              <a:spcPct val="90000"/>
            </a:lnSpc>
            <a:spcBef>
              <a:spcPct val="0"/>
            </a:spcBef>
            <a:spcAft>
              <a:spcPct val="35000"/>
            </a:spcAft>
          </a:pPr>
          <a:r>
            <a:rPr lang="en-IN" sz="1400" kern="1200"/>
            <a:t>Held at the end of a Sprint</a:t>
          </a:r>
        </a:p>
      </dsp:txBody>
      <dsp:txXfrm>
        <a:off x="378009" y="255566"/>
        <a:ext cx="5064888" cy="511398"/>
      </dsp:txXfrm>
    </dsp:sp>
    <dsp:sp modelId="{01771ACF-CE51-4E1F-A06D-6E9E384F83FF}">
      <dsp:nvSpPr>
        <dsp:cNvPr id="0" name=""/>
        <dsp:cNvSpPr/>
      </dsp:nvSpPr>
      <dsp:spPr>
        <a:xfrm>
          <a:off x="58384" y="191641"/>
          <a:ext cx="639248" cy="639248"/>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41C82A-3807-4EDB-915A-B2494FA2AF40}">
      <dsp:nvSpPr>
        <dsp:cNvPr id="0" name=""/>
        <dsp:cNvSpPr/>
      </dsp:nvSpPr>
      <dsp:spPr>
        <a:xfrm>
          <a:off x="671205" y="1022797"/>
          <a:ext cx="4771691" cy="511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5923" tIns="35560" rIns="35560" bIns="35560" numCol="1" spcCol="1270" anchor="ctr" anchorCtr="0">
          <a:noAutofit/>
        </a:bodyPr>
        <a:lstStyle/>
        <a:p>
          <a:pPr lvl="0" algn="l" defTabSz="622300">
            <a:lnSpc>
              <a:spcPct val="90000"/>
            </a:lnSpc>
            <a:spcBef>
              <a:spcPct val="0"/>
            </a:spcBef>
            <a:spcAft>
              <a:spcPct val="35000"/>
            </a:spcAft>
          </a:pPr>
          <a:r>
            <a:rPr lang="en-IN" sz="1400" kern="1200"/>
            <a:t>Team presents what they accomplished in the Sprint</a:t>
          </a:r>
        </a:p>
      </dsp:txBody>
      <dsp:txXfrm>
        <a:off x="671205" y="1022797"/>
        <a:ext cx="4771691" cy="511398"/>
      </dsp:txXfrm>
    </dsp:sp>
    <dsp:sp modelId="{77AB524C-90B2-45DB-87E0-D6554FAD38A1}">
      <dsp:nvSpPr>
        <dsp:cNvPr id="0" name=""/>
        <dsp:cNvSpPr/>
      </dsp:nvSpPr>
      <dsp:spPr>
        <a:xfrm>
          <a:off x="351581" y="958872"/>
          <a:ext cx="639248" cy="639248"/>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0FC7AB-10C1-456D-A88B-F6347DF2127B}">
      <dsp:nvSpPr>
        <dsp:cNvPr id="0" name=""/>
        <dsp:cNvSpPr/>
      </dsp:nvSpPr>
      <dsp:spPr>
        <a:xfrm>
          <a:off x="671205" y="1790028"/>
          <a:ext cx="4771691" cy="511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5923" tIns="35560" rIns="35560" bIns="35560" numCol="1" spcCol="1270" anchor="ctr" anchorCtr="0">
          <a:noAutofit/>
        </a:bodyPr>
        <a:lstStyle/>
        <a:p>
          <a:pPr lvl="0" algn="l" defTabSz="622300">
            <a:lnSpc>
              <a:spcPct val="90000"/>
            </a:lnSpc>
            <a:spcBef>
              <a:spcPct val="0"/>
            </a:spcBef>
            <a:spcAft>
              <a:spcPct val="35000"/>
            </a:spcAft>
          </a:pPr>
          <a:r>
            <a:rPr lang="en-IN" sz="1400" kern="1200"/>
            <a:t>Product Owner accepts or rejects Done backlog items</a:t>
          </a:r>
        </a:p>
      </dsp:txBody>
      <dsp:txXfrm>
        <a:off x="671205" y="1790028"/>
        <a:ext cx="4771691" cy="511398"/>
      </dsp:txXfrm>
    </dsp:sp>
    <dsp:sp modelId="{45EF5F56-D654-426D-A468-744F48C1A0EF}">
      <dsp:nvSpPr>
        <dsp:cNvPr id="0" name=""/>
        <dsp:cNvSpPr/>
      </dsp:nvSpPr>
      <dsp:spPr>
        <a:xfrm>
          <a:off x="351581" y="1726103"/>
          <a:ext cx="639248" cy="639248"/>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B701329-98D0-4CF6-BAD1-EC445C1372C5}">
      <dsp:nvSpPr>
        <dsp:cNvPr id="0" name=""/>
        <dsp:cNvSpPr/>
      </dsp:nvSpPr>
      <dsp:spPr>
        <a:xfrm>
          <a:off x="378009" y="2557259"/>
          <a:ext cx="5064888" cy="511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5923" tIns="35560" rIns="35560" bIns="35560" numCol="1" spcCol="1270" anchor="ctr" anchorCtr="0">
          <a:noAutofit/>
        </a:bodyPr>
        <a:lstStyle/>
        <a:p>
          <a:pPr lvl="0" algn="l" defTabSz="622300">
            <a:lnSpc>
              <a:spcPct val="90000"/>
            </a:lnSpc>
            <a:spcBef>
              <a:spcPct val="0"/>
            </a:spcBef>
            <a:spcAft>
              <a:spcPct val="35000"/>
            </a:spcAft>
          </a:pPr>
          <a:r>
            <a:rPr lang="en-IN" sz="1400" kern="1200"/>
            <a:t>Stakeholders view work done and provide feedback</a:t>
          </a:r>
        </a:p>
      </dsp:txBody>
      <dsp:txXfrm>
        <a:off x="378009" y="2557259"/>
        <a:ext cx="5064888" cy="511398"/>
      </dsp:txXfrm>
    </dsp:sp>
    <dsp:sp modelId="{03BCED79-735B-46B7-AA0E-A796EB7E71B1}">
      <dsp:nvSpPr>
        <dsp:cNvPr id="0" name=""/>
        <dsp:cNvSpPr/>
      </dsp:nvSpPr>
      <dsp:spPr>
        <a:xfrm>
          <a:off x="58384" y="2493334"/>
          <a:ext cx="639248" cy="639248"/>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D2C35-9E45-46D3-B89A-5746FA043E26}">
      <dsp:nvSpPr>
        <dsp:cNvPr id="0" name=""/>
        <dsp:cNvSpPr/>
      </dsp:nvSpPr>
      <dsp:spPr>
        <a:xfrm>
          <a:off x="368295" y="290431"/>
          <a:ext cx="1471225" cy="1286036"/>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7940" tIns="6985" rIns="13970" bIns="6985" numCol="1" spcCol="1270" anchor="ctr" anchorCtr="0">
          <a:noAutofit/>
        </a:bodyPr>
        <a:lstStyle/>
        <a:p>
          <a:pPr lvl="0" algn="ctr" defTabSz="488950">
            <a:lnSpc>
              <a:spcPct val="90000"/>
            </a:lnSpc>
            <a:spcBef>
              <a:spcPct val="0"/>
            </a:spcBef>
            <a:spcAft>
              <a:spcPct val="35000"/>
            </a:spcAft>
          </a:pPr>
          <a:r>
            <a:rPr lang="en-IN" sz="1100" kern="1200"/>
            <a:t>End of every Sprint</a:t>
          </a:r>
        </a:p>
      </dsp:txBody>
      <dsp:txXfrm>
        <a:off x="736102" y="483336"/>
        <a:ext cx="717222" cy="900226"/>
      </dsp:txXfrm>
    </dsp:sp>
    <dsp:sp modelId="{B7B41088-8E31-4F2B-A265-D7298C8CEEFD}">
      <dsp:nvSpPr>
        <dsp:cNvPr id="0" name=""/>
        <dsp:cNvSpPr/>
      </dsp:nvSpPr>
      <dsp:spPr>
        <a:xfrm>
          <a:off x="489" y="565643"/>
          <a:ext cx="735612" cy="73561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When?</a:t>
          </a:r>
        </a:p>
      </dsp:txBody>
      <dsp:txXfrm>
        <a:off x="108217" y="673371"/>
        <a:ext cx="520156" cy="520156"/>
      </dsp:txXfrm>
    </dsp:sp>
    <dsp:sp modelId="{4BF7785D-8421-4C6C-BA88-00DE29E642E9}">
      <dsp:nvSpPr>
        <dsp:cNvPr id="0" name=""/>
        <dsp:cNvSpPr/>
      </dsp:nvSpPr>
      <dsp:spPr>
        <a:xfrm>
          <a:off x="2174475" y="290431"/>
          <a:ext cx="1471225" cy="1286036"/>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7940" tIns="6985" rIns="13970" bIns="6985" numCol="1" spcCol="1270" anchor="ctr" anchorCtr="0">
          <a:noAutofit/>
        </a:bodyPr>
        <a:lstStyle/>
        <a:p>
          <a:pPr lvl="0" algn="ctr" defTabSz="488950">
            <a:lnSpc>
              <a:spcPct val="90000"/>
            </a:lnSpc>
            <a:spcBef>
              <a:spcPct val="0"/>
            </a:spcBef>
            <a:spcAft>
              <a:spcPct val="35000"/>
            </a:spcAft>
          </a:pPr>
          <a:r>
            <a:rPr lang="en-IN" sz="1100" kern="1200"/>
            <a:t>4 hours for a month-long Sprint</a:t>
          </a:r>
        </a:p>
      </dsp:txBody>
      <dsp:txXfrm>
        <a:off x="2542281" y="483336"/>
        <a:ext cx="717222" cy="900226"/>
      </dsp:txXfrm>
    </dsp:sp>
    <dsp:sp modelId="{04179D4A-3F59-4266-B4CE-CA84579CF35A}">
      <dsp:nvSpPr>
        <dsp:cNvPr id="0" name=""/>
        <dsp:cNvSpPr/>
      </dsp:nvSpPr>
      <dsp:spPr>
        <a:xfrm>
          <a:off x="1835475" y="546444"/>
          <a:ext cx="735612" cy="73561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How long?</a:t>
          </a:r>
        </a:p>
      </dsp:txBody>
      <dsp:txXfrm>
        <a:off x="1943203" y="654172"/>
        <a:ext cx="520156" cy="520156"/>
      </dsp:txXfrm>
    </dsp:sp>
    <dsp:sp modelId="{70E2D9D8-BDEE-479A-94F9-B49CBE88C4F3}">
      <dsp:nvSpPr>
        <dsp:cNvPr id="0" name=""/>
        <dsp:cNvSpPr/>
      </dsp:nvSpPr>
      <dsp:spPr>
        <a:xfrm>
          <a:off x="3978300" y="290431"/>
          <a:ext cx="1763970" cy="1286036"/>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7940" tIns="6985" rIns="13970" bIns="6985" numCol="1" spcCol="1270" anchor="ctr" anchorCtr="0">
          <a:noAutofit/>
        </a:bodyPr>
        <a:lstStyle/>
        <a:p>
          <a:pPr lvl="0" algn="ctr" defTabSz="488950">
            <a:lnSpc>
              <a:spcPct val="90000"/>
            </a:lnSpc>
            <a:spcBef>
              <a:spcPct val="0"/>
            </a:spcBef>
            <a:spcAft>
              <a:spcPct val="35000"/>
            </a:spcAft>
          </a:pPr>
          <a:r>
            <a:rPr lang="en-IN" sz="1100" kern="1200"/>
            <a:t>Scrum Master, Team, </a:t>
          </a:r>
        </a:p>
        <a:p>
          <a:pPr lvl="0" algn="ctr" defTabSz="488950">
            <a:lnSpc>
              <a:spcPct val="90000"/>
            </a:lnSpc>
            <a:spcBef>
              <a:spcPct val="0"/>
            </a:spcBef>
            <a:spcAft>
              <a:spcPct val="35000"/>
            </a:spcAft>
          </a:pPr>
          <a:r>
            <a:rPr lang="en-IN" sz="1100" kern="1200"/>
            <a:t>  P.O. (optional)</a:t>
          </a:r>
        </a:p>
      </dsp:txBody>
      <dsp:txXfrm>
        <a:off x="4419293" y="483336"/>
        <a:ext cx="872864" cy="900226"/>
      </dsp:txXfrm>
    </dsp:sp>
    <dsp:sp modelId="{BE602BDE-67F5-4582-AECA-A48900D01110}">
      <dsp:nvSpPr>
        <dsp:cNvPr id="0" name=""/>
        <dsp:cNvSpPr/>
      </dsp:nvSpPr>
      <dsp:spPr>
        <a:xfrm>
          <a:off x="3728059" y="565643"/>
          <a:ext cx="735612" cy="73561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Who?</a:t>
          </a:r>
        </a:p>
      </dsp:txBody>
      <dsp:txXfrm>
        <a:off x="3835787" y="673371"/>
        <a:ext cx="520156" cy="5201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512CF-B458-4053-AF92-E747C8B766C9}">
      <dsp:nvSpPr>
        <dsp:cNvPr id="0" name=""/>
        <dsp:cNvSpPr/>
      </dsp:nvSpPr>
      <dsp:spPr>
        <a:xfrm>
          <a:off x="0" y="72004"/>
          <a:ext cx="5665304" cy="1406494"/>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C3D86-9014-42AB-B925-C46E793190BE}">
      <dsp:nvSpPr>
        <dsp:cNvPr id="0" name=""/>
        <dsp:cNvSpPr/>
      </dsp:nvSpPr>
      <dsp:spPr>
        <a:xfrm>
          <a:off x="4442681" y="433150"/>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Adaptive Software Development 2000</a:t>
          </a:r>
        </a:p>
      </dsp:txBody>
      <dsp:txXfrm>
        <a:off x="4442681" y="433150"/>
        <a:ext cx="688799" cy="703247"/>
      </dsp:txXfrm>
    </dsp:sp>
    <dsp:sp modelId="{A1C4342F-52B5-4D6C-A624-87E57C3040B7}">
      <dsp:nvSpPr>
        <dsp:cNvPr id="0" name=""/>
        <dsp:cNvSpPr/>
      </dsp:nvSpPr>
      <dsp:spPr>
        <a:xfrm>
          <a:off x="3616122" y="433150"/>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Feature Driven Development 1997</a:t>
          </a:r>
        </a:p>
      </dsp:txBody>
      <dsp:txXfrm>
        <a:off x="3616122" y="433150"/>
        <a:ext cx="688799" cy="703247"/>
      </dsp:txXfrm>
    </dsp:sp>
    <dsp:sp modelId="{FE5B46F7-9363-461B-ADE5-820AACE2043D}">
      <dsp:nvSpPr>
        <dsp:cNvPr id="0" name=""/>
        <dsp:cNvSpPr/>
      </dsp:nvSpPr>
      <dsp:spPr>
        <a:xfrm>
          <a:off x="2770070" y="442672"/>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Extreme Programming 1996</a:t>
          </a:r>
        </a:p>
      </dsp:txBody>
      <dsp:txXfrm>
        <a:off x="2770070" y="442672"/>
        <a:ext cx="688799" cy="703247"/>
      </dsp:txXfrm>
    </dsp:sp>
    <dsp:sp modelId="{F019414B-0967-47BE-8B23-EF435458F55D}">
      <dsp:nvSpPr>
        <dsp:cNvPr id="0" name=""/>
        <dsp:cNvSpPr/>
      </dsp:nvSpPr>
      <dsp:spPr>
        <a:xfrm>
          <a:off x="1943511" y="423628"/>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Dynamic Systems Development Method 1995</a:t>
          </a:r>
        </a:p>
      </dsp:txBody>
      <dsp:txXfrm>
        <a:off x="1943511" y="423628"/>
        <a:ext cx="688799" cy="703247"/>
      </dsp:txXfrm>
    </dsp:sp>
    <dsp:sp modelId="{8C610539-ECB6-4AA0-A629-65DD217DF15F}">
      <dsp:nvSpPr>
        <dsp:cNvPr id="0" name=""/>
        <dsp:cNvSpPr/>
      </dsp:nvSpPr>
      <dsp:spPr>
        <a:xfrm>
          <a:off x="1058473" y="404584"/>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Scrum 1995</a:t>
          </a:r>
        </a:p>
      </dsp:txBody>
      <dsp:txXfrm>
        <a:off x="1058473" y="404584"/>
        <a:ext cx="688799" cy="703247"/>
      </dsp:txXfrm>
    </dsp:sp>
    <dsp:sp modelId="{22D282AB-8E08-4D3A-864B-26E2180F19F1}">
      <dsp:nvSpPr>
        <dsp:cNvPr id="0" name=""/>
        <dsp:cNvSpPr/>
      </dsp:nvSpPr>
      <dsp:spPr>
        <a:xfrm>
          <a:off x="153942" y="414106"/>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Crystal 1988</a:t>
          </a:r>
        </a:p>
      </dsp:txBody>
      <dsp:txXfrm>
        <a:off x="153942" y="414106"/>
        <a:ext cx="688799" cy="7032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AB7E7-4096-48EA-AE1B-A282A7BDD0C7}">
      <dsp:nvSpPr>
        <dsp:cNvPr id="0" name=""/>
        <dsp:cNvSpPr/>
      </dsp:nvSpPr>
      <dsp:spPr>
        <a:xfrm>
          <a:off x="1198596" y="3791590"/>
          <a:ext cx="337032" cy="3527665"/>
        </a:xfrm>
        <a:custGeom>
          <a:avLst/>
          <a:gdLst/>
          <a:ahLst/>
          <a:cxnLst/>
          <a:rect l="0" t="0" r="0" b="0"/>
          <a:pathLst>
            <a:path>
              <a:moveTo>
                <a:pt x="0" y="0"/>
              </a:moveTo>
              <a:lnTo>
                <a:pt x="168516" y="0"/>
              </a:lnTo>
              <a:lnTo>
                <a:pt x="168516" y="3527665"/>
              </a:lnTo>
              <a:lnTo>
                <a:pt x="337032" y="35276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278519" y="5466830"/>
        <a:ext cx="177186" cy="177186"/>
      </dsp:txXfrm>
    </dsp:sp>
    <dsp:sp modelId="{7ACE063E-A60F-4464-BCBB-C8035812DFB5}">
      <dsp:nvSpPr>
        <dsp:cNvPr id="0" name=""/>
        <dsp:cNvSpPr/>
      </dsp:nvSpPr>
      <dsp:spPr>
        <a:xfrm>
          <a:off x="1198596" y="3791590"/>
          <a:ext cx="337032" cy="2886810"/>
        </a:xfrm>
        <a:custGeom>
          <a:avLst/>
          <a:gdLst/>
          <a:ahLst/>
          <a:cxnLst/>
          <a:rect l="0" t="0" r="0" b="0"/>
          <a:pathLst>
            <a:path>
              <a:moveTo>
                <a:pt x="0" y="0"/>
              </a:moveTo>
              <a:lnTo>
                <a:pt x="168516" y="0"/>
              </a:lnTo>
              <a:lnTo>
                <a:pt x="168516" y="2886810"/>
              </a:lnTo>
              <a:lnTo>
                <a:pt x="337032" y="28868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294451" y="5162335"/>
        <a:ext cx="145320" cy="145320"/>
      </dsp:txXfrm>
    </dsp:sp>
    <dsp:sp modelId="{F80B401A-76E4-4A6F-AB8A-44FB7A3A5C35}">
      <dsp:nvSpPr>
        <dsp:cNvPr id="0" name=""/>
        <dsp:cNvSpPr/>
      </dsp:nvSpPr>
      <dsp:spPr>
        <a:xfrm>
          <a:off x="1198596" y="3791590"/>
          <a:ext cx="337032" cy="2245955"/>
        </a:xfrm>
        <a:custGeom>
          <a:avLst/>
          <a:gdLst/>
          <a:ahLst/>
          <a:cxnLst/>
          <a:rect l="0" t="0" r="0" b="0"/>
          <a:pathLst>
            <a:path>
              <a:moveTo>
                <a:pt x="0" y="0"/>
              </a:moveTo>
              <a:lnTo>
                <a:pt x="168516" y="0"/>
              </a:lnTo>
              <a:lnTo>
                <a:pt x="168516" y="2245955"/>
              </a:lnTo>
              <a:lnTo>
                <a:pt x="337032" y="224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10334" y="4857790"/>
        <a:ext cx="113555" cy="113555"/>
      </dsp:txXfrm>
    </dsp:sp>
    <dsp:sp modelId="{928E6603-0D1B-4A0A-AE7D-F22B359527FC}">
      <dsp:nvSpPr>
        <dsp:cNvPr id="0" name=""/>
        <dsp:cNvSpPr/>
      </dsp:nvSpPr>
      <dsp:spPr>
        <a:xfrm>
          <a:off x="1198596" y="3791590"/>
          <a:ext cx="337032" cy="1605099"/>
        </a:xfrm>
        <a:custGeom>
          <a:avLst/>
          <a:gdLst/>
          <a:ahLst/>
          <a:cxnLst/>
          <a:rect l="0" t="0" r="0" b="0"/>
          <a:pathLst>
            <a:path>
              <a:moveTo>
                <a:pt x="0" y="0"/>
              </a:moveTo>
              <a:lnTo>
                <a:pt x="168516" y="0"/>
              </a:lnTo>
              <a:lnTo>
                <a:pt x="168516" y="1605099"/>
              </a:lnTo>
              <a:lnTo>
                <a:pt x="337032" y="16050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26109" y="4553137"/>
        <a:ext cx="82005" cy="82005"/>
      </dsp:txXfrm>
    </dsp:sp>
    <dsp:sp modelId="{B2BF47B4-EF17-4389-B1A3-C6A1890C2CD3}">
      <dsp:nvSpPr>
        <dsp:cNvPr id="0" name=""/>
        <dsp:cNvSpPr/>
      </dsp:nvSpPr>
      <dsp:spPr>
        <a:xfrm>
          <a:off x="1198596" y="3791590"/>
          <a:ext cx="337032" cy="964244"/>
        </a:xfrm>
        <a:custGeom>
          <a:avLst/>
          <a:gdLst/>
          <a:ahLst/>
          <a:cxnLst/>
          <a:rect l="0" t="0" r="0" b="0"/>
          <a:pathLst>
            <a:path>
              <a:moveTo>
                <a:pt x="0" y="0"/>
              </a:moveTo>
              <a:lnTo>
                <a:pt x="168516" y="0"/>
              </a:lnTo>
              <a:lnTo>
                <a:pt x="168516" y="964244"/>
              </a:lnTo>
              <a:lnTo>
                <a:pt x="337032" y="964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41576" y="4248176"/>
        <a:ext cx="51072" cy="51072"/>
      </dsp:txXfrm>
    </dsp:sp>
    <dsp:sp modelId="{69FE364B-5A81-458B-8E8A-E9762806B4B8}">
      <dsp:nvSpPr>
        <dsp:cNvPr id="0" name=""/>
        <dsp:cNvSpPr/>
      </dsp:nvSpPr>
      <dsp:spPr>
        <a:xfrm>
          <a:off x="1198596" y="3791590"/>
          <a:ext cx="337032" cy="323389"/>
        </a:xfrm>
        <a:custGeom>
          <a:avLst/>
          <a:gdLst/>
          <a:ahLst/>
          <a:cxnLst/>
          <a:rect l="0" t="0" r="0" b="0"/>
          <a:pathLst>
            <a:path>
              <a:moveTo>
                <a:pt x="0" y="0"/>
              </a:moveTo>
              <a:lnTo>
                <a:pt x="168516" y="0"/>
              </a:lnTo>
              <a:lnTo>
                <a:pt x="168516" y="323389"/>
              </a:lnTo>
              <a:lnTo>
                <a:pt x="337032" y="3233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55435" y="3941608"/>
        <a:ext cx="23354" cy="23354"/>
      </dsp:txXfrm>
    </dsp:sp>
    <dsp:sp modelId="{627136F7-1F40-4F60-8D62-556A3B68DB94}">
      <dsp:nvSpPr>
        <dsp:cNvPr id="0" name=""/>
        <dsp:cNvSpPr/>
      </dsp:nvSpPr>
      <dsp:spPr>
        <a:xfrm>
          <a:off x="1198596" y="3472270"/>
          <a:ext cx="337032" cy="319320"/>
        </a:xfrm>
        <a:custGeom>
          <a:avLst/>
          <a:gdLst/>
          <a:ahLst/>
          <a:cxnLst/>
          <a:rect l="0" t="0" r="0" b="0"/>
          <a:pathLst>
            <a:path>
              <a:moveTo>
                <a:pt x="0" y="319320"/>
              </a:moveTo>
              <a:lnTo>
                <a:pt x="168516" y="319320"/>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55505" y="3620323"/>
        <a:ext cx="23214" cy="23214"/>
      </dsp:txXfrm>
    </dsp:sp>
    <dsp:sp modelId="{25098B70-A165-4655-804F-7C76AEB812C4}">
      <dsp:nvSpPr>
        <dsp:cNvPr id="0" name=""/>
        <dsp:cNvSpPr/>
      </dsp:nvSpPr>
      <dsp:spPr>
        <a:xfrm>
          <a:off x="1198596" y="2829809"/>
          <a:ext cx="337032" cy="961781"/>
        </a:xfrm>
        <a:custGeom>
          <a:avLst/>
          <a:gdLst/>
          <a:ahLst/>
          <a:cxnLst/>
          <a:rect l="0" t="0" r="0" b="0"/>
          <a:pathLst>
            <a:path>
              <a:moveTo>
                <a:pt x="0" y="961781"/>
              </a:moveTo>
              <a:lnTo>
                <a:pt x="168516" y="961781"/>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41634" y="3285221"/>
        <a:ext cx="50956" cy="50956"/>
      </dsp:txXfrm>
    </dsp:sp>
    <dsp:sp modelId="{226FB540-E3DC-4696-BAF3-1B2D22124ED7}">
      <dsp:nvSpPr>
        <dsp:cNvPr id="0" name=""/>
        <dsp:cNvSpPr/>
      </dsp:nvSpPr>
      <dsp:spPr>
        <a:xfrm>
          <a:off x="1198596" y="2187348"/>
          <a:ext cx="337032" cy="1604241"/>
        </a:xfrm>
        <a:custGeom>
          <a:avLst/>
          <a:gdLst/>
          <a:ahLst/>
          <a:cxnLst/>
          <a:rect l="0" t="0" r="0" b="0"/>
          <a:pathLst>
            <a:path>
              <a:moveTo>
                <a:pt x="0" y="1604241"/>
              </a:moveTo>
              <a:lnTo>
                <a:pt x="168516" y="1604241"/>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26130" y="2948487"/>
        <a:ext cx="81963" cy="81963"/>
      </dsp:txXfrm>
    </dsp:sp>
    <dsp:sp modelId="{661A29D4-86C2-4984-B412-85EFDD2B18DF}">
      <dsp:nvSpPr>
        <dsp:cNvPr id="0" name=""/>
        <dsp:cNvSpPr/>
      </dsp:nvSpPr>
      <dsp:spPr>
        <a:xfrm>
          <a:off x="1198596" y="1544638"/>
          <a:ext cx="337032" cy="2246951"/>
        </a:xfrm>
        <a:custGeom>
          <a:avLst/>
          <a:gdLst/>
          <a:ahLst/>
          <a:cxnLst/>
          <a:rect l="0" t="0" r="0" b="0"/>
          <a:pathLst>
            <a:path>
              <a:moveTo>
                <a:pt x="0" y="2246951"/>
              </a:moveTo>
              <a:lnTo>
                <a:pt x="168516" y="2246951"/>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10310" y="2611312"/>
        <a:ext cx="113604" cy="113604"/>
      </dsp:txXfrm>
    </dsp:sp>
    <dsp:sp modelId="{82388AE1-692C-4EFA-B759-F8B7679FEA7F}">
      <dsp:nvSpPr>
        <dsp:cNvPr id="0" name=""/>
        <dsp:cNvSpPr/>
      </dsp:nvSpPr>
      <dsp:spPr>
        <a:xfrm>
          <a:off x="1198596" y="904032"/>
          <a:ext cx="337032" cy="2887557"/>
        </a:xfrm>
        <a:custGeom>
          <a:avLst/>
          <a:gdLst/>
          <a:ahLst/>
          <a:cxnLst/>
          <a:rect l="0" t="0" r="0" b="0"/>
          <a:pathLst>
            <a:path>
              <a:moveTo>
                <a:pt x="0" y="2887557"/>
              </a:moveTo>
              <a:lnTo>
                <a:pt x="168516" y="2887557"/>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294433" y="2275132"/>
        <a:ext cx="145358" cy="145358"/>
      </dsp:txXfrm>
    </dsp:sp>
    <dsp:sp modelId="{70C726E0-9C12-4A92-BCFD-45ADCB745463}">
      <dsp:nvSpPr>
        <dsp:cNvPr id="0" name=""/>
        <dsp:cNvSpPr/>
      </dsp:nvSpPr>
      <dsp:spPr>
        <a:xfrm>
          <a:off x="1198596" y="263675"/>
          <a:ext cx="337032" cy="3527914"/>
        </a:xfrm>
        <a:custGeom>
          <a:avLst/>
          <a:gdLst/>
          <a:ahLst/>
          <a:cxnLst/>
          <a:rect l="0" t="0" r="0" b="0"/>
          <a:pathLst>
            <a:path>
              <a:moveTo>
                <a:pt x="0" y="3527914"/>
              </a:moveTo>
              <a:lnTo>
                <a:pt x="168516" y="3527914"/>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278513" y="1939033"/>
        <a:ext cx="177198" cy="177198"/>
      </dsp:txXfrm>
    </dsp:sp>
    <dsp:sp modelId="{8C3DC429-DB69-47B0-87AB-918EE7C50CB7}">
      <dsp:nvSpPr>
        <dsp:cNvPr id="0" name=""/>
        <dsp:cNvSpPr/>
      </dsp:nvSpPr>
      <dsp:spPr>
        <a:xfrm rot="16200000">
          <a:off x="-890876" y="3534705"/>
          <a:ext cx="3665175" cy="513769"/>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066800">
            <a:lnSpc>
              <a:spcPct val="90000"/>
            </a:lnSpc>
            <a:spcBef>
              <a:spcPct val="0"/>
            </a:spcBef>
            <a:spcAft>
              <a:spcPct val="35000"/>
            </a:spcAft>
          </a:pPr>
          <a:r>
            <a:rPr lang="en-IN" sz="2400" kern="1200"/>
            <a:t>Agile Manifesto Principles</a:t>
          </a:r>
        </a:p>
      </dsp:txBody>
      <dsp:txXfrm>
        <a:off x="-890876" y="3534705"/>
        <a:ext cx="3665175" cy="513769"/>
      </dsp:txXfrm>
    </dsp:sp>
    <dsp:sp modelId="{EBC280E8-23A3-4823-83F2-D4837BF827EB}">
      <dsp:nvSpPr>
        <dsp:cNvPr id="0" name=""/>
        <dsp:cNvSpPr/>
      </dsp:nvSpPr>
      <dsp:spPr>
        <a:xfrm>
          <a:off x="1535628" y="7718"/>
          <a:ext cx="3506251" cy="511914"/>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Our highest priority is to satisfy the customer through early and  continuous delivery of valuable software.</a:t>
          </a:r>
        </a:p>
      </dsp:txBody>
      <dsp:txXfrm>
        <a:off x="1535628" y="7718"/>
        <a:ext cx="3506251" cy="511914"/>
      </dsp:txXfrm>
    </dsp:sp>
    <dsp:sp modelId="{E9A327DC-57A5-4E9D-B27F-C093DD5CAEFE}">
      <dsp:nvSpPr>
        <dsp:cNvPr id="0" name=""/>
        <dsp:cNvSpPr/>
      </dsp:nvSpPr>
      <dsp:spPr>
        <a:xfrm>
          <a:off x="1535628" y="648075"/>
          <a:ext cx="3506251" cy="511914"/>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Welcome changing requirements, even late in development. Agile processes harness change for the customer's competitive advantage.</a:t>
          </a:r>
        </a:p>
      </dsp:txBody>
      <dsp:txXfrm>
        <a:off x="1535628" y="648075"/>
        <a:ext cx="3506251" cy="511914"/>
      </dsp:txXfrm>
    </dsp:sp>
    <dsp:sp modelId="{BBC2BAAC-9F6D-4E5D-B371-0CA00B3A95FB}">
      <dsp:nvSpPr>
        <dsp:cNvPr id="0" name=""/>
        <dsp:cNvSpPr/>
      </dsp:nvSpPr>
      <dsp:spPr>
        <a:xfrm>
          <a:off x="1535628" y="1288432"/>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Deliver working software frequently, from a couple of weeks to a couple of months, with a preference for the shorter timescale.</a:t>
          </a:r>
        </a:p>
      </dsp:txBody>
      <dsp:txXfrm>
        <a:off x="1535628" y="1288432"/>
        <a:ext cx="3509672" cy="512412"/>
      </dsp:txXfrm>
    </dsp:sp>
    <dsp:sp modelId="{D356134E-AF03-46EF-A73B-9B7DD0520D40}">
      <dsp:nvSpPr>
        <dsp:cNvPr id="0" name=""/>
        <dsp:cNvSpPr/>
      </dsp:nvSpPr>
      <dsp:spPr>
        <a:xfrm>
          <a:off x="1535628" y="1929287"/>
          <a:ext cx="3511054" cy="51612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Business people and developers must work </a:t>
          </a:r>
          <a:br>
            <a:rPr lang="en-IN" sz="1100" kern="1200"/>
          </a:br>
          <a:r>
            <a:rPr lang="en-IN" sz="1100" kern="1200"/>
            <a:t>together daily throughout the project.</a:t>
          </a:r>
        </a:p>
      </dsp:txBody>
      <dsp:txXfrm>
        <a:off x="1535628" y="1929287"/>
        <a:ext cx="3511054" cy="516122"/>
      </dsp:txXfrm>
    </dsp:sp>
    <dsp:sp modelId="{47B2FB18-50AB-42DD-A2E5-2CBEC10F4B81}">
      <dsp:nvSpPr>
        <dsp:cNvPr id="0" name=""/>
        <dsp:cNvSpPr/>
      </dsp:nvSpPr>
      <dsp:spPr>
        <a:xfrm>
          <a:off x="1535628" y="2573852"/>
          <a:ext cx="3506251" cy="511914"/>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Build projects around motivated individuals. Give them the environment and support they need,  and trust them to get the job done.</a:t>
          </a:r>
        </a:p>
      </dsp:txBody>
      <dsp:txXfrm>
        <a:off x="1535628" y="2573852"/>
        <a:ext cx="3506251" cy="511914"/>
      </dsp:txXfrm>
    </dsp:sp>
    <dsp:sp modelId="{64C87388-DC84-4A53-B966-51ABA4F9B4F1}">
      <dsp:nvSpPr>
        <dsp:cNvPr id="0" name=""/>
        <dsp:cNvSpPr/>
      </dsp:nvSpPr>
      <dsp:spPr>
        <a:xfrm>
          <a:off x="1535628" y="3214208"/>
          <a:ext cx="3511054" cy="51612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ts val="0"/>
            </a:spcAft>
          </a:pPr>
          <a:r>
            <a:rPr lang="en-IN" sz="1100" kern="1200"/>
            <a:t>The most efficient and effective method of </a:t>
          </a:r>
          <a:br>
            <a:rPr lang="en-IN" sz="1100" kern="1200"/>
          </a:br>
          <a:r>
            <a:rPr lang="en-IN" sz="1100" kern="1200"/>
            <a:t>conveying information to and within a Development </a:t>
          </a:r>
        </a:p>
        <a:p>
          <a:pPr lvl="0" algn="ctr" defTabSz="488950">
            <a:lnSpc>
              <a:spcPct val="90000"/>
            </a:lnSpc>
            <a:spcBef>
              <a:spcPct val="0"/>
            </a:spcBef>
            <a:spcAft>
              <a:spcPts val="0"/>
            </a:spcAft>
          </a:pPr>
          <a:r>
            <a:rPr lang="en-IN" sz="1100" kern="1200"/>
            <a:t>Team is face-to-face conversation.</a:t>
          </a:r>
        </a:p>
      </dsp:txBody>
      <dsp:txXfrm>
        <a:off x="1535628" y="3214208"/>
        <a:ext cx="3511054" cy="516122"/>
      </dsp:txXfrm>
    </dsp:sp>
    <dsp:sp modelId="{3F857178-0D23-4C32-914E-AD61E433FA90}">
      <dsp:nvSpPr>
        <dsp:cNvPr id="0" name=""/>
        <dsp:cNvSpPr/>
      </dsp:nvSpPr>
      <dsp:spPr>
        <a:xfrm>
          <a:off x="1535628" y="3858773"/>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Working software is the primary measure of progress.</a:t>
          </a:r>
        </a:p>
      </dsp:txBody>
      <dsp:txXfrm>
        <a:off x="1535628" y="3858773"/>
        <a:ext cx="3509672" cy="512412"/>
      </dsp:txXfrm>
    </dsp:sp>
    <dsp:sp modelId="{E594873D-004D-495A-9F5B-3731273E8C18}">
      <dsp:nvSpPr>
        <dsp:cNvPr id="0" name=""/>
        <dsp:cNvSpPr/>
      </dsp:nvSpPr>
      <dsp:spPr>
        <a:xfrm>
          <a:off x="1535628" y="4499628"/>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Agile processes promote sustainable development. The sponsors, developers, and users should be able to maintain a constant pace indefinitely.</a:t>
          </a:r>
        </a:p>
      </dsp:txBody>
      <dsp:txXfrm>
        <a:off x="1535628" y="4499628"/>
        <a:ext cx="3509672" cy="512412"/>
      </dsp:txXfrm>
    </dsp:sp>
    <dsp:sp modelId="{0F1403A6-71B0-457F-B0A1-B9827A8678FA}">
      <dsp:nvSpPr>
        <dsp:cNvPr id="0" name=""/>
        <dsp:cNvSpPr/>
      </dsp:nvSpPr>
      <dsp:spPr>
        <a:xfrm>
          <a:off x="1535628" y="5140484"/>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Continuous attention to technical excellence </a:t>
          </a:r>
          <a:br>
            <a:rPr lang="en-IN" sz="1100" kern="1200"/>
          </a:br>
          <a:r>
            <a:rPr lang="en-IN" sz="1100" kern="1200"/>
            <a:t>and good design enhances agility.</a:t>
          </a:r>
        </a:p>
      </dsp:txBody>
      <dsp:txXfrm>
        <a:off x="1535628" y="5140484"/>
        <a:ext cx="3509672" cy="512412"/>
      </dsp:txXfrm>
    </dsp:sp>
    <dsp:sp modelId="{FF7DC9A7-40F6-4DCF-A976-F494CC298918}">
      <dsp:nvSpPr>
        <dsp:cNvPr id="0" name=""/>
        <dsp:cNvSpPr/>
      </dsp:nvSpPr>
      <dsp:spPr>
        <a:xfrm>
          <a:off x="1535628" y="5781339"/>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Simplicity--the art of maximizing the amount </a:t>
          </a:r>
          <a:br>
            <a:rPr lang="en-IN" sz="1100" kern="1200"/>
          </a:br>
          <a:r>
            <a:rPr lang="en-IN" sz="1100" kern="1200"/>
            <a:t>of work not done--is essential.</a:t>
          </a:r>
        </a:p>
      </dsp:txBody>
      <dsp:txXfrm>
        <a:off x="1535628" y="5781339"/>
        <a:ext cx="3509672" cy="512412"/>
      </dsp:txXfrm>
    </dsp:sp>
    <dsp:sp modelId="{867B3125-A45D-4602-8E02-2A2902DF2EDE}">
      <dsp:nvSpPr>
        <dsp:cNvPr id="0" name=""/>
        <dsp:cNvSpPr/>
      </dsp:nvSpPr>
      <dsp:spPr>
        <a:xfrm>
          <a:off x="1535628" y="6422194"/>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The best architectures, requirements, and designs emerge from self-organizing teams.</a:t>
          </a:r>
        </a:p>
      </dsp:txBody>
      <dsp:txXfrm>
        <a:off x="1535628" y="6422194"/>
        <a:ext cx="3509672" cy="512412"/>
      </dsp:txXfrm>
    </dsp:sp>
    <dsp:sp modelId="{29BDAA34-6990-4A5C-BFF3-FC494A8E9976}">
      <dsp:nvSpPr>
        <dsp:cNvPr id="0" name=""/>
        <dsp:cNvSpPr/>
      </dsp:nvSpPr>
      <dsp:spPr>
        <a:xfrm>
          <a:off x="1535628" y="7063049"/>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At regular intervals, the team reflects on how </a:t>
          </a:r>
          <a:br>
            <a:rPr lang="en-IN" sz="1100" kern="1200"/>
          </a:br>
          <a:r>
            <a:rPr lang="en-IN" sz="1100" kern="1200"/>
            <a:t>to become more effective, and then tunes and adjusts its behavior accordingly.</a:t>
          </a:r>
        </a:p>
      </dsp:txBody>
      <dsp:txXfrm>
        <a:off x="1535628" y="7063049"/>
        <a:ext cx="3509672" cy="51241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987E02-DC94-4CD8-88C8-2BFD8900CDF7}">
      <dsp:nvSpPr>
        <dsp:cNvPr id="0" name=""/>
        <dsp:cNvSpPr/>
      </dsp:nvSpPr>
      <dsp:spPr>
        <a:xfrm>
          <a:off x="732789" y="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Scope</a:t>
          </a:r>
        </a:p>
      </dsp:txBody>
      <dsp:txXfrm>
        <a:off x="1037907" y="610235"/>
        <a:ext cx="610235" cy="610235"/>
      </dsp:txXfrm>
    </dsp:sp>
    <dsp:sp modelId="{96D76E79-C731-4215-B6F4-076CF074D873}">
      <dsp:nvSpPr>
        <dsp:cNvPr id="0" name=""/>
        <dsp:cNvSpPr/>
      </dsp:nvSpPr>
      <dsp:spPr>
        <a:xfrm>
          <a:off x="122554"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Cost</a:t>
          </a:r>
        </a:p>
      </dsp:txBody>
      <dsp:txXfrm>
        <a:off x="427672" y="1830705"/>
        <a:ext cx="610235" cy="610235"/>
      </dsp:txXfrm>
    </dsp:sp>
    <dsp:sp modelId="{4BD00B55-564E-40D0-A7CD-8AB402DA4FAE}">
      <dsp:nvSpPr>
        <dsp:cNvPr id="0" name=""/>
        <dsp:cNvSpPr/>
      </dsp:nvSpPr>
      <dsp:spPr>
        <a:xfrm rot="10800000">
          <a:off x="732789"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1037906" y="1220470"/>
        <a:ext cx="610235" cy="610235"/>
      </dsp:txXfrm>
    </dsp:sp>
    <dsp:sp modelId="{4D104786-E656-45DA-8CF9-25F24EFCEB37}">
      <dsp:nvSpPr>
        <dsp:cNvPr id="0" name=""/>
        <dsp:cNvSpPr/>
      </dsp:nvSpPr>
      <dsp:spPr>
        <a:xfrm>
          <a:off x="1343025"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Schedule</a:t>
          </a:r>
        </a:p>
      </dsp:txBody>
      <dsp:txXfrm>
        <a:off x="1648143" y="1830705"/>
        <a:ext cx="610235" cy="61023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987E02-DC94-4CD8-88C8-2BFD8900CDF7}">
      <dsp:nvSpPr>
        <dsp:cNvPr id="0" name=""/>
        <dsp:cNvSpPr/>
      </dsp:nvSpPr>
      <dsp:spPr>
        <a:xfrm>
          <a:off x="732789" y="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Value</a:t>
          </a:r>
        </a:p>
      </dsp:txBody>
      <dsp:txXfrm>
        <a:off x="1037907" y="610235"/>
        <a:ext cx="610235" cy="610235"/>
      </dsp:txXfrm>
    </dsp:sp>
    <dsp:sp modelId="{96D76E79-C731-4215-B6F4-076CF074D873}">
      <dsp:nvSpPr>
        <dsp:cNvPr id="0" name=""/>
        <dsp:cNvSpPr/>
      </dsp:nvSpPr>
      <dsp:spPr>
        <a:xfrm>
          <a:off x="122554"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Quality</a:t>
          </a:r>
        </a:p>
      </dsp:txBody>
      <dsp:txXfrm>
        <a:off x="427672" y="1830705"/>
        <a:ext cx="610235" cy="610235"/>
      </dsp:txXfrm>
    </dsp:sp>
    <dsp:sp modelId="{4BD00B55-564E-40D0-A7CD-8AB402DA4FAE}">
      <dsp:nvSpPr>
        <dsp:cNvPr id="0" name=""/>
        <dsp:cNvSpPr/>
      </dsp:nvSpPr>
      <dsp:spPr>
        <a:xfrm rot="10800000">
          <a:off x="732789"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endParaRPr lang="en-IN" sz="1000" kern="1200"/>
        </a:p>
      </dsp:txBody>
      <dsp:txXfrm rot="10800000">
        <a:off x="1037906" y="1220470"/>
        <a:ext cx="610235" cy="610235"/>
      </dsp:txXfrm>
    </dsp:sp>
    <dsp:sp modelId="{4D104786-E656-45DA-8CF9-25F24EFCEB37}">
      <dsp:nvSpPr>
        <dsp:cNvPr id="0" name=""/>
        <dsp:cNvSpPr/>
      </dsp:nvSpPr>
      <dsp:spPr>
        <a:xfrm>
          <a:off x="1343025"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0" tIns="38100" rIns="0" bIns="38100" numCol="1" spcCol="1270" anchor="ctr" anchorCtr="0">
          <a:noAutofit/>
        </a:bodyPr>
        <a:lstStyle/>
        <a:p>
          <a:pPr lvl="0" algn="ctr" defTabSz="444500">
            <a:lnSpc>
              <a:spcPct val="90000"/>
            </a:lnSpc>
            <a:spcBef>
              <a:spcPct val="0"/>
            </a:spcBef>
            <a:spcAft>
              <a:spcPct val="35000"/>
            </a:spcAft>
          </a:pPr>
          <a:r>
            <a:rPr lang="en-IN" sz="1000" kern="1200"/>
            <a:t>Constraints</a:t>
          </a:r>
        </a:p>
      </dsp:txBody>
      <dsp:txXfrm>
        <a:off x="1648143" y="1830705"/>
        <a:ext cx="610235" cy="61023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60B75-F090-4025-8B66-713493B6A176}">
      <dsp:nvSpPr>
        <dsp:cNvPr id="0" name=""/>
        <dsp:cNvSpPr/>
      </dsp:nvSpPr>
      <dsp:spPr>
        <a:xfrm>
          <a:off x="670"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Crystal Clear</a:t>
          </a:r>
        </a:p>
      </dsp:txBody>
      <dsp:txXfrm>
        <a:off x="670" y="238151"/>
        <a:ext cx="845182" cy="507109"/>
      </dsp:txXfrm>
    </dsp:sp>
    <dsp:sp modelId="{F4AE3A47-96EB-4F56-B364-092A7BC968C6}">
      <dsp:nvSpPr>
        <dsp:cNvPr id="0" name=""/>
        <dsp:cNvSpPr/>
      </dsp:nvSpPr>
      <dsp:spPr>
        <a:xfrm>
          <a:off x="930371"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Lean Development</a:t>
          </a:r>
        </a:p>
      </dsp:txBody>
      <dsp:txXfrm>
        <a:off x="930371" y="238151"/>
        <a:ext cx="845182" cy="507109"/>
      </dsp:txXfrm>
    </dsp:sp>
    <dsp:sp modelId="{C40F5198-A69A-4A01-9742-6E2233BB8824}">
      <dsp:nvSpPr>
        <dsp:cNvPr id="0" name=""/>
        <dsp:cNvSpPr/>
      </dsp:nvSpPr>
      <dsp:spPr>
        <a:xfrm>
          <a:off x="1860071"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Kanban Development </a:t>
          </a:r>
        </a:p>
      </dsp:txBody>
      <dsp:txXfrm>
        <a:off x="1860071" y="238151"/>
        <a:ext cx="845182" cy="507109"/>
      </dsp:txXfrm>
    </dsp:sp>
    <dsp:sp modelId="{85117161-C357-4D64-8ACE-AC0DEBBBC19B}">
      <dsp:nvSpPr>
        <dsp:cNvPr id="0" name=""/>
        <dsp:cNvSpPr/>
      </dsp:nvSpPr>
      <dsp:spPr>
        <a:xfrm>
          <a:off x="2789772"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Agile Unified Process</a:t>
          </a:r>
        </a:p>
      </dsp:txBody>
      <dsp:txXfrm>
        <a:off x="2789772" y="238151"/>
        <a:ext cx="845182" cy="507109"/>
      </dsp:txXfrm>
    </dsp:sp>
    <dsp:sp modelId="{A6BD6777-8391-46A7-8D43-4C5C88A0CD16}">
      <dsp:nvSpPr>
        <dsp:cNvPr id="0" name=""/>
        <dsp:cNvSpPr/>
      </dsp:nvSpPr>
      <dsp:spPr>
        <a:xfrm>
          <a:off x="3719472"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Essential Unified Process</a:t>
          </a:r>
        </a:p>
      </dsp:txBody>
      <dsp:txXfrm>
        <a:off x="3719472" y="238151"/>
        <a:ext cx="845182" cy="507109"/>
      </dsp:txXfrm>
    </dsp:sp>
    <dsp:sp modelId="{23369631-CCC3-4EFC-AC50-7F75B07D0D8C}">
      <dsp:nvSpPr>
        <dsp:cNvPr id="0" name=""/>
        <dsp:cNvSpPr/>
      </dsp:nvSpPr>
      <dsp:spPr>
        <a:xfrm>
          <a:off x="4649172"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Open Unified Process</a:t>
          </a:r>
        </a:p>
      </dsp:txBody>
      <dsp:txXfrm>
        <a:off x="4649172" y="238151"/>
        <a:ext cx="845182" cy="5071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6FC4C0-2603-4A40-AA4F-FB12F452BC61}">
      <dsp:nvSpPr>
        <dsp:cNvPr id="0" name=""/>
        <dsp:cNvSpPr/>
      </dsp:nvSpPr>
      <dsp:spPr>
        <a:xfrm>
          <a:off x="0" y="362439"/>
          <a:ext cx="6162675" cy="313274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96000" tIns="395732" rIns="72000" bIns="85344" numCol="1" spcCol="1270" anchor="t" anchorCtr="0">
          <a:noAutofit/>
        </a:bodyPr>
        <a:lstStyle/>
        <a:p>
          <a:pPr marL="114300" lvl="1" indent="-114300" algn="l" defTabSz="533400">
            <a:lnSpc>
              <a:spcPct val="150000"/>
            </a:lnSpc>
            <a:spcBef>
              <a:spcPct val="0"/>
            </a:spcBef>
            <a:spcAft>
              <a:spcPct val="15000"/>
            </a:spcAft>
            <a:buChar char="••"/>
          </a:pPr>
          <a:r>
            <a:rPr lang="en-IN" sz="1200" kern="1200"/>
            <a:t>A Product Owner creates a prioritized wishlist called a _________________________</a:t>
          </a:r>
          <a:endParaRPr lang="en-US" sz="1200" u="sng" kern="1200">
            <a:solidFill>
              <a:sysClr val="windowText" lastClr="000000"/>
            </a:solidFill>
          </a:endParaRPr>
        </a:p>
        <a:p>
          <a:pPr marL="114300" lvl="1" indent="-114300" algn="l" defTabSz="533400">
            <a:lnSpc>
              <a:spcPct val="150000"/>
            </a:lnSpc>
            <a:spcBef>
              <a:spcPct val="0"/>
            </a:spcBef>
            <a:spcAft>
              <a:spcPct val="15000"/>
            </a:spcAft>
            <a:buChar char="••"/>
          </a:pPr>
          <a:r>
            <a:rPr lang="en-IN" sz="1200" kern="1200"/>
            <a:t>The team completes its work in _______________that last from two to four weeks</a:t>
          </a:r>
          <a:endParaRPr lang="en-US" sz="1200" kern="1200"/>
        </a:p>
        <a:p>
          <a:pPr marL="114300" lvl="1" indent="-114300" algn="l" defTabSz="533400">
            <a:lnSpc>
              <a:spcPct val="150000"/>
            </a:lnSpc>
            <a:spcBef>
              <a:spcPct val="0"/>
            </a:spcBef>
            <a:spcAft>
              <a:spcPct val="15000"/>
            </a:spcAft>
            <a:buChar char="••"/>
          </a:pPr>
          <a:r>
            <a:rPr lang="en-IN" sz="1200" kern="1200"/>
            <a:t>In </a:t>
          </a:r>
          <a:r>
            <a:rPr lang="en-IN" sz="1200" u="none" kern="1200">
              <a:solidFill>
                <a:sysClr val="windowText" lastClr="000000"/>
              </a:solidFill>
            </a:rPr>
            <a:t>Sprint _________________</a:t>
          </a:r>
          <a:r>
            <a:rPr lang="en-IN" sz="1200" kern="1200"/>
            <a:t>, the team chooses a chunk of the Product Backlog and how to implement it</a:t>
          </a:r>
          <a:endParaRPr lang="en-US" sz="1200" kern="1200"/>
        </a:p>
        <a:p>
          <a:pPr marL="114300" lvl="1" indent="-114300" algn="l" defTabSz="533400">
            <a:lnSpc>
              <a:spcPct val="150000"/>
            </a:lnSpc>
            <a:spcBef>
              <a:spcPct val="0"/>
            </a:spcBef>
            <a:spcAft>
              <a:spcPct val="15000"/>
            </a:spcAft>
            <a:buChar char="••"/>
          </a:pPr>
          <a:r>
            <a:rPr lang="en-IN" sz="1200" kern="1200"/>
            <a:t>The team meets </a:t>
          </a:r>
          <a:r>
            <a:rPr lang="en-IN" sz="1200" kern="1200">
              <a:solidFill>
                <a:sysClr val="windowText" lastClr="000000"/>
              </a:solidFill>
            </a:rPr>
            <a:t>_________________</a:t>
          </a:r>
          <a:r>
            <a:rPr lang="en-IN" sz="1200" kern="1200"/>
            <a:t>to communicate, assess, and plan its progress</a:t>
          </a:r>
          <a:endParaRPr lang="en-US" sz="1200" kern="1200"/>
        </a:p>
        <a:p>
          <a:pPr marL="114300" lvl="1" indent="-114300" algn="l" defTabSz="533400">
            <a:lnSpc>
              <a:spcPct val="150000"/>
            </a:lnSpc>
            <a:spcBef>
              <a:spcPct val="0"/>
            </a:spcBef>
            <a:spcAft>
              <a:spcPct val="15000"/>
            </a:spcAft>
            <a:buChar char="••"/>
          </a:pPr>
          <a:r>
            <a:rPr lang="en-IN" sz="1200" kern="1200"/>
            <a:t>The Scrum Master enforces the Scrum rules and helps the team focus on its work</a:t>
          </a:r>
          <a:endParaRPr lang="en-US" sz="1200" kern="1200"/>
        </a:p>
        <a:p>
          <a:pPr marL="114300" lvl="1" indent="-114300" algn="l" defTabSz="533400">
            <a:lnSpc>
              <a:spcPct val="150000"/>
            </a:lnSpc>
            <a:spcBef>
              <a:spcPct val="0"/>
            </a:spcBef>
            <a:spcAft>
              <a:spcPct val="15000"/>
            </a:spcAft>
            <a:buChar char="••"/>
          </a:pPr>
          <a:r>
            <a:rPr lang="en-IN" sz="1200" kern="1200"/>
            <a:t>Each Sprint produces potentially shippable working product</a:t>
          </a:r>
          <a:endParaRPr lang="en-US" sz="1200" kern="1200"/>
        </a:p>
        <a:p>
          <a:pPr marL="114300" lvl="1" indent="-114300" algn="l" defTabSz="533400">
            <a:lnSpc>
              <a:spcPct val="150000"/>
            </a:lnSpc>
            <a:spcBef>
              <a:spcPct val="0"/>
            </a:spcBef>
            <a:spcAft>
              <a:spcPct val="15000"/>
            </a:spcAft>
            <a:buChar char="••"/>
          </a:pPr>
          <a:r>
            <a:rPr lang="en-IN" sz="1200" kern="1200"/>
            <a:t>Each Sprint ends with a Sprint</a:t>
          </a:r>
          <a:r>
            <a:rPr lang="en-IN" sz="1200" kern="1200">
              <a:solidFill>
                <a:sysClr val="windowText" lastClr="000000"/>
              </a:solidFill>
            </a:rPr>
            <a:t> ________________</a:t>
          </a:r>
          <a:r>
            <a:rPr lang="en-IN" sz="1200" kern="1200"/>
            <a:t> and a Sprint _____________________ Meeting</a:t>
          </a:r>
          <a:endParaRPr lang="en-US" sz="1200" kern="1200"/>
        </a:p>
      </dsp:txBody>
      <dsp:txXfrm>
        <a:off x="0" y="362439"/>
        <a:ext cx="6162675" cy="3132745"/>
      </dsp:txXfrm>
    </dsp:sp>
    <dsp:sp modelId="{54684EC3-2159-4DF1-AED1-20F0A04AFECC}">
      <dsp:nvSpPr>
        <dsp:cNvPr id="0" name=""/>
        <dsp:cNvSpPr/>
      </dsp:nvSpPr>
      <dsp:spPr>
        <a:xfrm>
          <a:off x="321996" y="244019"/>
          <a:ext cx="4313872" cy="357395"/>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3054" tIns="0" rIns="163054" bIns="0" numCol="1" spcCol="1270" anchor="ctr" anchorCtr="0">
          <a:noAutofit/>
        </a:bodyPr>
        <a:lstStyle/>
        <a:p>
          <a:pPr lvl="0" algn="l" defTabSz="622300">
            <a:lnSpc>
              <a:spcPct val="90000"/>
            </a:lnSpc>
            <a:spcBef>
              <a:spcPct val="0"/>
            </a:spcBef>
            <a:spcAft>
              <a:spcPct val="35000"/>
            </a:spcAft>
          </a:pPr>
          <a:r>
            <a:rPr lang="en-IN" sz="1400" kern="1200"/>
            <a:t>Scrum in 30 Seconds</a:t>
          </a:r>
          <a:endParaRPr lang="en-US" sz="1400" kern="1200"/>
        </a:p>
      </dsp:txBody>
      <dsp:txXfrm>
        <a:off x="339443" y="261466"/>
        <a:ext cx="4278978" cy="32250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6A020-9B46-4CAF-A322-FB0BF74DFF63}">
      <dsp:nvSpPr>
        <dsp:cNvPr id="0" name=""/>
        <dsp:cNvSpPr/>
      </dsp:nvSpPr>
      <dsp:spPr>
        <a:xfrm>
          <a:off x="0" y="0"/>
          <a:ext cx="575945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C9CFFD-59DE-4DDE-B7FE-9B0E4D838718}">
      <dsp:nvSpPr>
        <dsp:cNvPr id="0" name=""/>
        <dsp:cNvSpPr/>
      </dsp:nvSpPr>
      <dsp:spPr>
        <a:xfrm>
          <a:off x="0" y="0"/>
          <a:ext cx="1151890" cy="45783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4780" tIns="144780" rIns="144780" bIns="144780" numCol="1" spcCol="1270" anchor="t" anchorCtr="0">
          <a:noAutofit/>
        </a:bodyPr>
        <a:lstStyle/>
        <a:p>
          <a:pPr lvl="0" algn="l" defTabSz="1689100">
            <a:lnSpc>
              <a:spcPct val="90000"/>
            </a:lnSpc>
            <a:spcBef>
              <a:spcPct val="0"/>
            </a:spcBef>
            <a:spcAft>
              <a:spcPct val="35000"/>
            </a:spcAft>
          </a:pPr>
          <a:r>
            <a:rPr lang="en-IN" sz="3800" kern="1200"/>
            <a:t>R&amp;R</a:t>
          </a:r>
        </a:p>
      </dsp:txBody>
      <dsp:txXfrm>
        <a:off x="0" y="0"/>
        <a:ext cx="1151890" cy="4578350"/>
      </dsp:txXfrm>
    </dsp:sp>
    <dsp:sp modelId="{745FA0AF-F5C5-4241-8D8A-542FF7ABE935}">
      <dsp:nvSpPr>
        <dsp:cNvPr id="0" name=""/>
        <dsp:cNvSpPr/>
      </dsp:nvSpPr>
      <dsp:spPr>
        <a:xfrm>
          <a:off x="1238281" y="24087"/>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Responsible for assessing viability and ensuring delivery of the product</a:t>
          </a:r>
        </a:p>
      </dsp:txBody>
      <dsp:txXfrm>
        <a:off x="1238281" y="24087"/>
        <a:ext cx="4521168" cy="481755"/>
      </dsp:txXfrm>
    </dsp:sp>
    <dsp:sp modelId="{C151D73F-A175-4676-8ECB-C6418931C957}">
      <dsp:nvSpPr>
        <dsp:cNvPr id="0" name=""/>
        <dsp:cNvSpPr/>
      </dsp:nvSpPr>
      <dsp:spPr>
        <a:xfrm>
          <a:off x="1151890" y="505842"/>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97A8DDB-F170-46AF-954A-E8355C39A6ED}">
      <dsp:nvSpPr>
        <dsp:cNvPr id="0" name=""/>
        <dsp:cNvSpPr/>
      </dsp:nvSpPr>
      <dsp:spPr>
        <a:xfrm>
          <a:off x="1238281" y="529930"/>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Decides on the Product Vision </a:t>
          </a:r>
        </a:p>
      </dsp:txBody>
      <dsp:txXfrm>
        <a:off x="1238281" y="529930"/>
        <a:ext cx="4521168" cy="481755"/>
      </dsp:txXfrm>
    </dsp:sp>
    <dsp:sp modelId="{E7D20E6F-6D19-4994-B953-B5FB2F19D258}">
      <dsp:nvSpPr>
        <dsp:cNvPr id="0" name=""/>
        <dsp:cNvSpPr/>
      </dsp:nvSpPr>
      <dsp:spPr>
        <a:xfrm>
          <a:off x="1151890" y="1011685"/>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A9389D-93B8-4F4B-A2F5-2B13BA86FB29}">
      <dsp:nvSpPr>
        <dsp:cNvPr id="0" name=""/>
        <dsp:cNvSpPr/>
      </dsp:nvSpPr>
      <dsp:spPr>
        <a:xfrm>
          <a:off x="1238281" y="1035773"/>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Prioritizes items in the Product Backlog according to business value</a:t>
          </a:r>
        </a:p>
      </dsp:txBody>
      <dsp:txXfrm>
        <a:off x="1238281" y="1035773"/>
        <a:ext cx="4521168" cy="481755"/>
      </dsp:txXfrm>
    </dsp:sp>
    <dsp:sp modelId="{2148A777-A26D-41C0-9EBF-CC7D091C2539}">
      <dsp:nvSpPr>
        <dsp:cNvPr id="0" name=""/>
        <dsp:cNvSpPr/>
      </dsp:nvSpPr>
      <dsp:spPr>
        <a:xfrm>
          <a:off x="1151890" y="1517528"/>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D2EE48E-9688-4038-A974-EA89716C98FF}">
      <dsp:nvSpPr>
        <dsp:cNvPr id="0" name=""/>
        <dsp:cNvSpPr/>
      </dsp:nvSpPr>
      <dsp:spPr>
        <a:xfrm>
          <a:off x="1238281" y="1541616"/>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Ensures transparency and clarity on the Product Backlog Items</a:t>
          </a:r>
        </a:p>
      </dsp:txBody>
      <dsp:txXfrm>
        <a:off x="1238281" y="1541616"/>
        <a:ext cx="4521168" cy="481755"/>
      </dsp:txXfrm>
    </dsp:sp>
    <dsp:sp modelId="{88E85B36-2CA6-4C0D-B28E-C4797E8B173D}">
      <dsp:nvSpPr>
        <dsp:cNvPr id="0" name=""/>
        <dsp:cNvSpPr/>
      </dsp:nvSpPr>
      <dsp:spPr>
        <a:xfrm>
          <a:off x="1151890" y="2023371"/>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0029E83-C546-4F98-BA7B-3F126DAB6F6F}">
      <dsp:nvSpPr>
        <dsp:cNvPr id="0" name=""/>
        <dsp:cNvSpPr/>
      </dsp:nvSpPr>
      <dsp:spPr>
        <a:xfrm>
          <a:off x="1238281" y="2047459"/>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Clearly understands all items on the Product Backlog and communicates the same to the team</a:t>
          </a:r>
        </a:p>
      </dsp:txBody>
      <dsp:txXfrm>
        <a:off x="1238281" y="2047459"/>
        <a:ext cx="4521168" cy="481755"/>
      </dsp:txXfrm>
    </dsp:sp>
    <dsp:sp modelId="{F8802B74-8C7D-4D16-BA59-FE2AB1D24E74}">
      <dsp:nvSpPr>
        <dsp:cNvPr id="0" name=""/>
        <dsp:cNvSpPr/>
      </dsp:nvSpPr>
      <dsp:spPr>
        <a:xfrm>
          <a:off x="1151890" y="2529214"/>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EFD955-4F3D-4004-9D08-9D0AE304BC36}">
      <dsp:nvSpPr>
        <dsp:cNvPr id="0" name=""/>
        <dsp:cNvSpPr/>
      </dsp:nvSpPr>
      <dsp:spPr>
        <a:xfrm>
          <a:off x="1238281" y="2553301"/>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Decides on release dates </a:t>
          </a:r>
        </a:p>
      </dsp:txBody>
      <dsp:txXfrm>
        <a:off x="1238281" y="2553301"/>
        <a:ext cx="4521168" cy="481755"/>
      </dsp:txXfrm>
    </dsp:sp>
    <dsp:sp modelId="{1B85268C-798B-463E-AE3E-7478215F8A99}">
      <dsp:nvSpPr>
        <dsp:cNvPr id="0" name=""/>
        <dsp:cNvSpPr/>
      </dsp:nvSpPr>
      <dsp:spPr>
        <a:xfrm>
          <a:off x="1151890" y="3035057"/>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24DC84-9648-4023-9B6E-BBAB3EDF04FB}">
      <dsp:nvSpPr>
        <dsp:cNvPr id="0" name=""/>
        <dsp:cNvSpPr/>
      </dsp:nvSpPr>
      <dsp:spPr>
        <a:xfrm>
          <a:off x="1238281" y="3059144"/>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Provides acceptance criteria for the items</a:t>
          </a:r>
        </a:p>
      </dsp:txBody>
      <dsp:txXfrm>
        <a:off x="1238281" y="3059144"/>
        <a:ext cx="4521168" cy="481755"/>
      </dsp:txXfrm>
    </dsp:sp>
    <dsp:sp modelId="{A31F0062-CA54-4612-B066-EAF6B76A12A5}">
      <dsp:nvSpPr>
        <dsp:cNvPr id="0" name=""/>
        <dsp:cNvSpPr/>
      </dsp:nvSpPr>
      <dsp:spPr>
        <a:xfrm>
          <a:off x="1151890" y="3540899"/>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37525CA-4034-4FFC-AACD-CCEF199E1C65}">
      <dsp:nvSpPr>
        <dsp:cNvPr id="0" name=""/>
        <dsp:cNvSpPr/>
      </dsp:nvSpPr>
      <dsp:spPr>
        <a:xfrm>
          <a:off x="1238281" y="3564987"/>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Inspects deliverable to validate acceptance criteria</a:t>
          </a:r>
        </a:p>
      </dsp:txBody>
      <dsp:txXfrm>
        <a:off x="1238281" y="3564987"/>
        <a:ext cx="4521168" cy="481755"/>
      </dsp:txXfrm>
    </dsp:sp>
    <dsp:sp modelId="{80800D7B-5C8D-4B6F-9392-E015A7939D75}">
      <dsp:nvSpPr>
        <dsp:cNvPr id="0" name=""/>
        <dsp:cNvSpPr/>
      </dsp:nvSpPr>
      <dsp:spPr>
        <a:xfrm>
          <a:off x="1151890" y="4046742"/>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40D304-76AE-4AF7-A6B0-02A625D4CDEC}">
      <dsp:nvSpPr>
        <dsp:cNvPr id="0" name=""/>
        <dsp:cNvSpPr/>
      </dsp:nvSpPr>
      <dsp:spPr>
        <a:xfrm>
          <a:off x="1238281" y="4070830"/>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Represents the single voice in deciding product criteria</a:t>
          </a:r>
        </a:p>
      </dsp:txBody>
      <dsp:txXfrm>
        <a:off x="1238281" y="4070830"/>
        <a:ext cx="4521168" cy="481755"/>
      </dsp:txXfrm>
    </dsp:sp>
    <dsp:sp modelId="{A9F1821F-BEC1-4614-AC46-AAEA5739069B}">
      <dsp:nvSpPr>
        <dsp:cNvPr id="0" name=""/>
        <dsp:cNvSpPr/>
      </dsp:nvSpPr>
      <dsp:spPr>
        <a:xfrm>
          <a:off x="1151890" y="4552585"/>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10.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5.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9.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6.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7.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9">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10">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8">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0.24806</cdr:x>
      <cdr:y>0.91694</cdr:y>
    </cdr:from>
    <cdr:to>
      <cdr:x>0.58915</cdr:x>
      <cdr:y>0.98007</cdr:y>
    </cdr:to>
    <cdr:sp macro="" textlink="">
      <cdr:nvSpPr>
        <cdr:cNvPr id="2" name="Text Box 1"/>
        <cdr:cNvSpPr txBox="1"/>
      </cdr:nvSpPr>
      <cdr:spPr>
        <a:xfrm xmlns:a="http://schemas.openxmlformats.org/drawingml/2006/main">
          <a:off x="1360967" y="2934587"/>
          <a:ext cx="1871330" cy="20201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IN" sz="900" b="1"/>
            <a:t>Sprint</a:t>
          </a:r>
          <a:r>
            <a:rPr lang="en-IN" sz="900" b="1" baseline="0"/>
            <a:t> timeline  (days)</a:t>
          </a:r>
          <a:endParaRPr lang="en-IN" sz="900" b="1"/>
        </a:p>
      </cdr:txBody>
    </cdr:sp>
  </cdr:relSizeAnchor>
  <cdr:relSizeAnchor xmlns:cdr="http://schemas.openxmlformats.org/drawingml/2006/chartDrawing">
    <cdr:from>
      <cdr:x>0</cdr:x>
      <cdr:y>0.14286</cdr:y>
    </cdr:from>
    <cdr:to>
      <cdr:x>0.05039</cdr:x>
      <cdr:y>0.75748</cdr:y>
    </cdr:to>
    <cdr:sp macro="" textlink="">
      <cdr:nvSpPr>
        <cdr:cNvPr id="3" name="Text Box 2"/>
        <cdr:cNvSpPr txBox="1"/>
      </cdr:nvSpPr>
      <cdr:spPr>
        <a:xfrm xmlns:a="http://schemas.openxmlformats.org/drawingml/2006/main" rot="16200000">
          <a:off x="-1759687" y="1302489"/>
          <a:ext cx="1967022" cy="27644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IN" sz="900" b="1"/>
            <a:t>Work</a:t>
          </a:r>
          <a:r>
            <a:rPr lang="en-IN" sz="900" b="1" baseline="0"/>
            <a:t> left in Sprint (days)</a:t>
          </a:r>
          <a:endParaRPr lang="en-IN" sz="9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6AA02-DB44-497F-AB1C-B778A1AB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57</Pages>
  <Words>9167</Words>
  <Characters>52256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Edusys1010cwh</dc:creator>
  <cp:lastModifiedBy>RUTH</cp:lastModifiedBy>
  <cp:revision>7</cp:revision>
  <cp:lastPrinted>2012-11-09T18:44:00Z</cp:lastPrinted>
  <dcterms:created xsi:type="dcterms:W3CDTF">2012-11-16T20:47:00Z</dcterms:created>
  <dcterms:modified xsi:type="dcterms:W3CDTF">2012-11-24T12:14:00Z</dcterms:modified>
</cp:coreProperties>
</file>