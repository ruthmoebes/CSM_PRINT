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5.xml" ContentType="application/vnd.openxmlformats-officedocument.wordprocessingml.header+xml"/>
  <Override PartName="/word/footer2.xml" ContentType="application/vnd.openxmlformats-officedocument.wordprocessingml.footer+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comments.xml" ContentType="application/vnd.openxmlformats-officedocument.wordprocessingml.comments+xml"/>
  <Override PartName="/word/header6.xml" ContentType="application/vnd.openxmlformats-officedocument.wordprocessingml.header+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header7.xml" ContentType="application/vnd.openxmlformats-officedocument.wordprocessingml.header+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header8.xml" ContentType="application/vnd.openxmlformats-officedocument.wordprocessingml.header+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charts/chart1.xml" ContentType="application/vnd.openxmlformats-officedocument.drawingml.chart+xml"/>
  <Override PartName="/word/drawings/drawing1.xml" ContentType="application/vnd.openxmlformats-officedocument.drawingml.chartshapes+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8DB" w:rsidRDefault="006B08DB"/>
    <w:p w:rsidR="006B08DB" w:rsidRDefault="006B08DB"/>
    <w:p w:rsidR="006B08DB" w:rsidRDefault="006B08DB" w:rsidP="006B08DB"/>
    <w:p w:rsidR="006B08DB" w:rsidRDefault="006B08DB" w:rsidP="006B08DB"/>
    <w:p w:rsidR="006B08DB" w:rsidRDefault="006B08DB" w:rsidP="006B08DB"/>
    <w:p w:rsidR="006B08DB" w:rsidRDefault="006B08DB" w:rsidP="006B08DB"/>
    <w:p w:rsidR="006B08DB" w:rsidRDefault="006B08DB" w:rsidP="006B08DB"/>
    <w:p w:rsidR="006B08DB" w:rsidRDefault="006B08DB" w:rsidP="006B08DB"/>
    <w:p w:rsidR="006B08DB" w:rsidRDefault="006B08DB" w:rsidP="006B08DB"/>
    <w:p w:rsidR="006B08DB" w:rsidRPr="00DB493C" w:rsidRDefault="006B08DB" w:rsidP="006B08DB">
      <w:pPr>
        <w:jc w:val="center"/>
        <w:rPr>
          <w:rFonts w:ascii="Arial" w:hAnsi="Arial" w:cs="Arial"/>
          <w:b/>
          <w:color w:val="4F81BD" w:themeColor="accent1"/>
          <w:sz w:val="48"/>
          <w:szCs w:val="48"/>
        </w:rPr>
      </w:pPr>
      <w:r w:rsidRPr="00DB493C">
        <w:rPr>
          <w:rFonts w:ascii="Arial" w:hAnsi="Arial" w:cs="Arial"/>
          <w:b/>
          <w:color w:val="4F81BD" w:themeColor="accent1"/>
          <w:sz w:val="48"/>
          <w:szCs w:val="48"/>
        </w:rPr>
        <w:t>Faculty Reference</w:t>
      </w:r>
    </w:p>
    <w:p w:rsidR="006B08DB" w:rsidRPr="00DB493C" w:rsidRDefault="006B08DB" w:rsidP="006B08DB">
      <w:pPr>
        <w:jc w:val="center"/>
        <w:rPr>
          <w:rFonts w:ascii="Arial" w:hAnsi="Arial" w:cs="Arial"/>
          <w:b/>
          <w:color w:val="4F81BD" w:themeColor="accent1"/>
          <w:sz w:val="48"/>
          <w:szCs w:val="48"/>
        </w:rPr>
      </w:pPr>
      <w:r w:rsidRPr="00DB493C">
        <w:rPr>
          <w:rFonts w:ascii="Arial" w:hAnsi="Arial" w:cs="Arial"/>
          <w:b/>
          <w:color w:val="4F81BD" w:themeColor="accent1"/>
          <w:sz w:val="48"/>
          <w:szCs w:val="48"/>
        </w:rPr>
        <w:t>Document</w:t>
      </w:r>
    </w:p>
    <w:p w:rsidR="006B08DB" w:rsidRPr="00DB493C" w:rsidRDefault="006B08DB" w:rsidP="006B08DB">
      <w:pPr>
        <w:jc w:val="center"/>
        <w:rPr>
          <w:rFonts w:ascii="Arial" w:hAnsi="Arial" w:cs="Arial"/>
          <w:b/>
          <w:color w:val="4F81BD" w:themeColor="accent1"/>
          <w:sz w:val="48"/>
          <w:szCs w:val="48"/>
        </w:rPr>
        <w:sectPr w:rsidR="006B08DB" w:rsidRPr="00DB493C">
          <w:headerReference w:type="default" r:id="rId9"/>
          <w:footerReference w:type="default" r:id="rId10"/>
          <w:pgSz w:w="11906" w:h="16838"/>
          <w:pgMar w:top="1440" w:right="1440" w:bottom="1440" w:left="1440" w:header="708" w:footer="708" w:gutter="0"/>
          <w:cols w:space="708"/>
          <w:docGrid w:linePitch="360"/>
        </w:sectPr>
      </w:pPr>
      <w:r w:rsidRPr="00DB493C">
        <w:rPr>
          <w:rFonts w:ascii="Arial" w:hAnsi="Arial" w:cs="Arial"/>
          <w:b/>
          <w:color w:val="4F81BD" w:themeColor="accent1"/>
          <w:sz w:val="48"/>
          <w:szCs w:val="48"/>
        </w:rPr>
        <w:t>(Version 2012_1.</w:t>
      </w:r>
      <w:del w:id="0" w:author="RUTH" w:date="2012-11-24T06:24:00Z">
        <w:r w:rsidRPr="00DB493C" w:rsidDel="005662A4">
          <w:rPr>
            <w:rFonts w:ascii="Arial" w:hAnsi="Arial" w:cs="Arial"/>
            <w:b/>
            <w:color w:val="4F81BD" w:themeColor="accent1"/>
            <w:sz w:val="48"/>
            <w:szCs w:val="48"/>
          </w:rPr>
          <w:delText>0</w:delText>
        </w:r>
      </w:del>
      <w:ins w:id="1" w:author="RUTH" w:date="2012-11-24T06:24:00Z">
        <w:r w:rsidR="005662A4">
          <w:rPr>
            <w:rFonts w:ascii="Arial" w:hAnsi="Arial" w:cs="Arial"/>
            <w:b/>
            <w:color w:val="4F81BD" w:themeColor="accent1"/>
            <w:sz w:val="48"/>
            <w:szCs w:val="48"/>
          </w:rPr>
          <w:t>2</w:t>
        </w:r>
      </w:ins>
      <w:bookmarkStart w:id="2" w:name="_GoBack"/>
      <w:bookmarkEnd w:id="2"/>
      <w:r w:rsidRPr="00DB493C">
        <w:rPr>
          <w:rFonts w:ascii="Arial" w:hAnsi="Arial" w:cs="Arial"/>
          <w:b/>
          <w:color w:val="4F81BD" w:themeColor="accent1"/>
          <w:sz w:val="48"/>
          <w:szCs w:val="48"/>
        </w:rPr>
        <w:t>)</w:t>
      </w:r>
    </w:p>
    <w:p w:rsidR="006B08DB" w:rsidRDefault="006B08DB" w:rsidP="006B08DB">
      <w:pPr>
        <w:jc w:val="center"/>
        <w:rPr>
          <w:rFonts w:ascii="Arial" w:hAnsi="Arial" w:cs="Arial"/>
          <w:b/>
          <w:color w:val="4F81BD" w:themeColor="accent1"/>
          <w:sz w:val="40"/>
          <w:szCs w:val="40"/>
        </w:rPr>
      </w:pPr>
    </w:p>
    <w:p w:rsidR="006B08DB" w:rsidRDefault="006B08DB" w:rsidP="006B08DB">
      <w:pPr>
        <w:jc w:val="center"/>
        <w:rPr>
          <w:rFonts w:ascii="Arial" w:hAnsi="Arial" w:cs="Arial"/>
          <w:b/>
          <w:color w:val="4F81BD" w:themeColor="accent1"/>
          <w:sz w:val="40"/>
          <w:szCs w:val="40"/>
        </w:rPr>
      </w:pPr>
      <w:r w:rsidRPr="003D4BD9">
        <w:rPr>
          <w:rFonts w:ascii="Arial" w:hAnsi="Arial" w:cs="Arial"/>
          <w:noProof/>
          <w:color w:val="FF0000"/>
        </w:rPr>
        <mc:AlternateContent>
          <mc:Choice Requires="wps">
            <w:drawing>
              <wp:anchor distT="0" distB="0" distL="114300" distR="114300" simplePos="0" relativeHeight="251659264" behindDoc="0" locked="0" layoutInCell="1" allowOverlap="1" wp14:anchorId="07405D9A" wp14:editId="4B5395AA">
                <wp:simplePos x="0" y="0"/>
                <wp:positionH relativeFrom="column">
                  <wp:posOffset>3175</wp:posOffset>
                </wp:positionH>
                <wp:positionV relativeFrom="paragraph">
                  <wp:posOffset>920115</wp:posOffset>
                </wp:positionV>
                <wp:extent cx="6143625" cy="4416724"/>
                <wp:effectExtent l="0" t="0" r="28575" b="22225"/>
                <wp:wrapNone/>
                <wp:docPr id="87" name="Rectangle 87"/>
                <wp:cNvGraphicFramePr/>
                <a:graphic xmlns:a="http://schemas.openxmlformats.org/drawingml/2006/main">
                  <a:graphicData uri="http://schemas.microsoft.com/office/word/2010/wordprocessingShape">
                    <wps:wsp>
                      <wps:cNvSpPr/>
                      <wps:spPr>
                        <a:xfrm>
                          <a:off x="0" y="0"/>
                          <a:ext cx="6143625" cy="44167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47EFA" w:rsidRPr="003D4BD9" w:rsidRDefault="00847EFA" w:rsidP="006B08DB">
                            <w:pPr>
                              <w:rPr>
                                <w:rFonts w:ascii="Arial" w:hAnsi="Arial" w:cs="Arial"/>
                                <w:b/>
                                <w:color w:val="FF0000"/>
                              </w:rPr>
                            </w:pPr>
                            <w:r w:rsidRPr="003D4BD9">
                              <w:rPr>
                                <w:rFonts w:ascii="Arial" w:hAnsi="Arial" w:cs="Arial"/>
                                <w:b/>
                                <w:color w:val="FF0000"/>
                              </w:rPr>
                              <w:t xml:space="preserve">Instructions for Faculty (About this book): </w:t>
                            </w:r>
                          </w:p>
                          <w:p w:rsidR="00847EFA" w:rsidRDefault="00847EFA" w:rsidP="006B08DB">
                            <w:pPr>
                              <w:pStyle w:val="ListParagraph"/>
                              <w:numPr>
                                <w:ilvl w:val="0"/>
                                <w:numId w:val="1"/>
                              </w:numPr>
                              <w:rPr>
                                <w:rFonts w:cs="Arial"/>
                                <w:color w:val="FF0000"/>
                              </w:rPr>
                            </w:pPr>
                            <w:r w:rsidRPr="003D4BD9">
                              <w:rPr>
                                <w:rFonts w:cs="Arial"/>
                                <w:color w:val="FF0000"/>
                              </w:rPr>
                              <w:t>Content specified in ‘RED’ is available only in this faculty workbook/guide. These portions are not there in the student workbook. These are either guidelines for faculty or extra points and examples which a faculty should use to instruct the class. Faculty should be familiar with both the Faculty Workbook and Student Workbook.</w:t>
                            </w:r>
                          </w:p>
                          <w:p w:rsidR="00847EFA" w:rsidRPr="003D4BD9" w:rsidRDefault="00847EFA" w:rsidP="006B08DB">
                            <w:pPr>
                              <w:pStyle w:val="ListParagraph"/>
                              <w:rPr>
                                <w:rFonts w:cs="Arial"/>
                                <w:color w:val="FF0000"/>
                              </w:rPr>
                            </w:pPr>
                          </w:p>
                          <w:p w:rsidR="00847EFA" w:rsidRPr="003D4BD9" w:rsidRDefault="00847EFA" w:rsidP="006B08DB">
                            <w:pPr>
                              <w:pStyle w:val="ListParagraph"/>
                              <w:numPr>
                                <w:ilvl w:val="0"/>
                                <w:numId w:val="1"/>
                              </w:numPr>
                              <w:rPr>
                                <w:rFonts w:cs="Arial"/>
                                <w:color w:val="FF0000"/>
                              </w:rPr>
                            </w:pPr>
                            <w:r>
                              <w:rPr>
                                <w:rFonts w:cs="Arial"/>
                                <w:color w:val="FF0000"/>
                              </w:rPr>
                              <w:t xml:space="preserve">There are some fill in the blanks inside the content of Student Workbook. </w:t>
                            </w:r>
                            <w:r w:rsidRPr="003D4BD9">
                              <w:rPr>
                                <w:rFonts w:cs="Arial"/>
                                <w:color w:val="FF0000"/>
                              </w:rPr>
                              <w:t xml:space="preserve">In this </w:t>
                            </w:r>
                            <w:r>
                              <w:rPr>
                                <w:rFonts w:cs="Arial"/>
                                <w:color w:val="FF0000"/>
                              </w:rPr>
                              <w:t>Faculty Workbook, answers to</w:t>
                            </w:r>
                            <w:r w:rsidRPr="003D4BD9">
                              <w:rPr>
                                <w:rFonts w:cs="Arial"/>
                                <w:color w:val="FF0000"/>
                              </w:rPr>
                              <w:t xml:space="preserve"> fill in the blanks are given in ‘BLUE’ color</w:t>
                            </w:r>
                            <w:r>
                              <w:rPr>
                                <w:rFonts w:cs="Arial"/>
                                <w:color w:val="FF0000"/>
                              </w:rPr>
                              <w:t>.</w:t>
                            </w:r>
                          </w:p>
                          <w:p w:rsidR="00847EFA" w:rsidRPr="003D4BD9" w:rsidRDefault="00847EFA" w:rsidP="006B08DB">
                            <w:pPr>
                              <w:pStyle w:val="ListParagraph"/>
                              <w:rPr>
                                <w:rFonts w:cs="Arial"/>
                                <w:color w:val="FF0000"/>
                              </w:rPr>
                            </w:pPr>
                          </w:p>
                          <w:p w:rsidR="00847EFA" w:rsidRPr="003D4BD9" w:rsidRDefault="00847EFA" w:rsidP="006B08DB">
                            <w:pPr>
                              <w:pStyle w:val="ListParagraph"/>
                              <w:numPr>
                                <w:ilvl w:val="0"/>
                                <w:numId w:val="1"/>
                              </w:numPr>
                              <w:rPr>
                                <w:rFonts w:cs="Arial"/>
                                <w:color w:val="FF0000"/>
                              </w:rPr>
                            </w:pPr>
                            <w:r>
                              <w:rPr>
                                <w:rFonts w:cs="Arial"/>
                                <w:color w:val="FF0000"/>
                              </w:rPr>
                              <w:t>Important concepts are highlighted in ‘Yellow’. Faculty should emphasize on these portions and ask the students to highlight the same.</w:t>
                            </w:r>
                          </w:p>
                          <w:p w:rsidR="00847EFA" w:rsidRDefault="00847EFA" w:rsidP="006B08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26" style="position:absolute;left:0;text-align:left;margin-left:.25pt;margin-top:72.45pt;width:483.75pt;height:3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" filled="f" strokecolor="#243f60 [1604]" strokeweight="2pt">
                <v:textbox>
                  <w:txbxContent>
                    <w:p w:rsidR="00847EFA" w:rsidRPr="003D4BD9" w:rsidRDefault="00847EFA" w:rsidP="006B08DB">
                      <w:pPr>
                        <w:rPr>
                          <w:rFonts w:ascii="Arial" w:hAnsi="Arial" w:cs="Arial"/>
                          <w:b/>
                          <w:color w:val="FF0000"/>
                        </w:rPr>
                      </w:pPr>
                      <w:r w:rsidRPr="003D4BD9">
                        <w:rPr>
                          <w:rFonts w:ascii="Arial" w:hAnsi="Arial" w:cs="Arial"/>
                          <w:b/>
                          <w:color w:val="FF0000"/>
                        </w:rPr>
                        <w:t xml:space="preserve">Instructions for Faculty (About this book): </w:t>
                      </w:r>
                    </w:p>
                    <w:p w:rsidR="00847EFA" w:rsidRDefault="00847EFA" w:rsidP="006B08DB">
                      <w:pPr>
                        <w:pStyle w:val="ListParagraph"/>
                        <w:numPr>
                          <w:ilvl w:val="0"/>
                          <w:numId w:val="1"/>
                        </w:numPr>
                        <w:rPr>
                          <w:rFonts w:cs="Arial"/>
                          <w:color w:val="FF0000"/>
                        </w:rPr>
                      </w:pPr>
                      <w:r w:rsidRPr="003D4BD9">
                        <w:rPr>
                          <w:rFonts w:cs="Arial"/>
                          <w:color w:val="FF0000"/>
                        </w:rPr>
                        <w:t>Content specified in ‘RED’ is available only in this faculty workbook/guide. These portions are not there in the student workbook. These are either guidelines for faculty or extra points and examples which a faculty should use to instruct the class. Faculty should be familiar with both the Faculty Workbook and Student Workbook.</w:t>
                      </w:r>
                    </w:p>
                    <w:p w:rsidR="00847EFA" w:rsidRPr="003D4BD9" w:rsidRDefault="00847EFA" w:rsidP="006B08DB">
                      <w:pPr>
                        <w:pStyle w:val="ListParagraph"/>
                        <w:rPr>
                          <w:rFonts w:cs="Arial"/>
                          <w:color w:val="FF0000"/>
                        </w:rPr>
                      </w:pPr>
                    </w:p>
                    <w:p w:rsidR="00847EFA" w:rsidRPr="003D4BD9" w:rsidRDefault="00847EFA" w:rsidP="006B08DB">
                      <w:pPr>
                        <w:pStyle w:val="ListParagraph"/>
                        <w:numPr>
                          <w:ilvl w:val="0"/>
                          <w:numId w:val="1"/>
                        </w:numPr>
                        <w:rPr>
                          <w:rFonts w:cs="Arial"/>
                          <w:color w:val="FF0000"/>
                        </w:rPr>
                      </w:pPr>
                      <w:r>
                        <w:rPr>
                          <w:rFonts w:cs="Arial"/>
                          <w:color w:val="FF0000"/>
                        </w:rPr>
                        <w:t xml:space="preserve">There are some fill in the blanks inside the content of Student Workbook. </w:t>
                      </w:r>
                      <w:r w:rsidRPr="003D4BD9">
                        <w:rPr>
                          <w:rFonts w:cs="Arial"/>
                          <w:color w:val="FF0000"/>
                        </w:rPr>
                        <w:t xml:space="preserve">In this </w:t>
                      </w:r>
                      <w:r>
                        <w:rPr>
                          <w:rFonts w:cs="Arial"/>
                          <w:color w:val="FF0000"/>
                        </w:rPr>
                        <w:t>Faculty Workbook, answers to</w:t>
                      </w:r>
                      <w:r w:rsidRPr="003D4BD9">
                        <w:rPr>
                          <w:rFonts w:cs="Arial"/>
                          <w:color w:val="FF0000"/>
                        </w:rPr>
                        <w:t xml:space="preserve"> fill in the blanks are given in ‘BLUE’ color</w:t>
                      </w:r>
                      <w:r>
                        <w:rPr>
                          <w:rFonts w:cs="Arial"/>
                          <w:color w:val="FF0000"/>
                        </w:rPr>
                        <w:t>.</w:t>
                      </w:r>
                    </w:p>
                    <w:p w:rsidR="00847EFA" w:rsidRPr="003D4BD9" w:rsidRDefault="00847EFA" w:rsidP="006B08DB">
                      <w:pPr>
                        <w:pStyle w:val="ListParagraph"/>
                        <w:rPr>
                          <w:rFonts w:cs="Arial"/>
                          <w:color w:val="FF0000"/>
                        </w:rPr>
                      </w:pPr>
                    </w:p>
                    <w:p w:rsidR="00847EFA" w:rsidRPr="003D4BD9" w:rsidRDefault="00847EFA" w:rsidP="006B08DB">
                      <w:pPr>
                        <w:pStyle w:val="ListParagraph"/>
                        <w:numPr>
                          <w:ilvl w:val="0"/>
                          <w:numId w:val="1"/>
                        </w:numPr>
                        <w:rPr>
                          <w:rFonts w:cs="Arial"/>
                          <w:color w:val="FF0000"/>
                        </w:rPr>
                      </w:pPr>
                      <w:r>
                        <w:rPr>
                          <w:rFonts w:cs="Arial"/>
                          <w:color w:val="FF0000"/>
                        </w:rPr>
                        <w:t>Important concepts are highlighted in ‘Yellow’. Faculty should emphasize on these portions and ask the students to highlight the same.</w:t>
                      </w:r>
                    </w:p>
                    <w:p w:rsidR="00847EFA" w:rsidRDefault="00847EFA" w:rsidP="006B08DB">
                      <w:pPr>
                        <w:jc w:val="center"/>
                      </w:pPr>
                    </w:p>
                  </w:txbxContent>
                </v:textbox>
              </v:rect>
            </w:pict>
          </mc:Fallback>
        </mc:AlternateContent>
      </w:r>
    </w:p>
    <w:p w:rsidR="006B08DB" w:rsidRDefault="006B08DB" w:rsidP="006B08DB">
      <w:pPr>
        <w:jc w:val="center"/>
        <w:rPr>
          <w:rFonts w:ascii="Arial" w:hAnsi="Arial" w:cs="Arial"/>
          <w:b/>
          <w:color w:val="4F81BD" w:themeColor="accent1"/>
          <w:sz w:val="40"/>
          <w:szCs w:val="40"/>
        </w:rPr>
      </w:pPr>
    </w:p>
    <w:p w:rsidR="006B08DB" w:rsidRDefault="006B08DB" w:rsidP="006B08DB">
      <w:pPr>
        <w:jc w:val="center"/>
        <w:rPr>
          <w:rFonts w:ascii="Arial" w:hAnsi="Arial" w:cs="Arial"/>
          <w:b/>
          <w:color w:val="4F81BD" w:themeColor="accent1"/>
          <w:sz w:val="40"/>
          <w:szCs w:val="40"/>
        </w:rPr>
      </w:pPr>
    </w:p>
    <w:p w:rsidR="006B08DB" w:rsidRDefault="006B08DB" w:rsidP="006B08DB">
      <w:pPr>
        <w:jc w:val="center"/>
        <w:rPr>
          <w:rFonts w:ascii="Arial" w:hAnsi="Arial" w:cs="Arial"/>
          <w:b/>
          <w:color w:val="4F81BD" w:themeColor="accent1"/>
          <w:sz w:val="40"/>
          <w:szCs w:val="40"/>
        </w:rPr>
      </w:pPr>
    </w:p>
    <w:p w:rsidR="006B08DB" w:rsidRPr="006B08DB" w:rsidRDefault="006B08DB" w:rsidP="006B08DB">
      <w:pPr>
        <w:jc w:val="center"/>
        <w:rPr>
          <w:rFonts w:ascii="Arial" w:hAnsi="Arial" w:cs="Arial"/>
          <w:b/>
          <w:color w:val="4F81BD" w:themeColor="accent1"/>
          <w:sz w:val="40"/>
          <w:szCs w:val="40"/>
        </w:rPr>
      </w:pPr>
    </w:p>
    <w:p w:rsidR="006B08DB" w:rsidRDefault="006B08DB"/>
    <w:p w:rsidR="006B08DB" w:rsidRDefault="006B08DB"/>
    <w:p w:rsidR="006B08DB" w:rsidRDefault="006B08DB"/>
    <w:p w:rsidR="006B08DB" w:rsidRPr="006B08DB" w:rsidRDefault="006B08DB" w:rsidP="006B08DB"/>
    <w:p w:rsidR="006B08DB" w:rsidRPr="006B08DB" w:rsidRDefault="006B08DB" w:rsidP="006B08DB"/>
    <w:p w:rsidR="006B08DB" w:rsidRPr="006B08DB" w:rsidRDefault="006B08DB" w:rsidP="006B08DB"/>
    <w:p w:rsidR="006B08DB" w:rsidRPr="006B08DB" w:rsidRDefault="006B08DB" w:rsidP="006B08DB"/>
    <w:p w:rsidR="006B08DB" w:rsidRPr="006B08DB" w:rsidRDefault="006B08DB" w:rsidP="006B08DB"/>
    <w:p w:rsidR="006B08DB" w:rsidRPr="006B08DB" w:rsidRDefault="006B08DB" w:rsidP="006B08DB"/>
    <w:p w:rsidR="006B08DB" w:rsidRPr="006B08DB" w:rsidRDefault="006B08DB" w:rsidP="006B08DB"/>
    <w:p w:rsidR="006B08DB" w:rsidRDefault="006B08DB" w:rsidP="006B08DB"/>
    <w:p w:rsidR="006B08DB" w:rsidRDefault="006B08DB" w:rsidP="006B08DB">
      <w:pPr>
        <w:jc w:val="center"/>
        <w:sectPr w:rsidR="006B08DB">
          <w:headerReference w:type="default" r:id="rId11"/>
          <w:pgSz w:w="11906" w:h="16838"/>
          <w:pgMar w:top="1440" w:right="1440" w:bottom="1440" w:left="1440" w:header="708" w:footer="708" w:gutter="0"/>
          <w:cols w:space="708"/>
          <w:docGrid w:linePitch="360"/>
        </w:sectPr>
      </w:pPr>
    </w:p>
    <w:p w:rsidR="00C97116" w:rsidRDefault="00847EFA">
      <w:pPr>
        <w:pStyle w:val="TOC1"/>
        <w:tabs>
          <w:tab w:val="right" w:leader="dot" w:pos="9016"/>
        </w:tabs>
        <w:rPr>
          <w:rFonts w:asciiTheme="minorHAnsi" w:eastAsiaTheme="minorEastAsia" w:hAnsiTheme="minorHAnsi" w:cstheme="minorBidi"/>
          <w:caps w:val="0"/>
          <w:noProof/>
          <w:color w:val="auto"/>
          <w:sz w:val="22"/>
          <w:szCs w:val="22"/>
        </w:rPr>
      </w:pPr>
      <w:r>
        <w:lastRenderedPageBreak/>
        <w:fldChar w:fldCharType="begin"/>
      </w:r>
      <w:r>
        <w:instrText xml:space="preserve"> TOC \o "1-1" \h \z \u \t "Heading 2,3" </w:instrText>
      </w:r>
      <w:r>
        <w:fldChar w:fldCharType="separate"/>
      </w:r>
      <w:hyperlink w:anchor="_Toc340270413" w:history="1">
        <w:r w:rsidR="00C97116" w:rsidRPr="00880234">
          <w:rPr>
            <w:rStyle w:val="Hyperlink"/>
            <w:noProof/>
            <w:lang w:val="en-IN"/>
          </w:rPr>
          <w:t>Agile &amp; Scrum Overview</w:t>
        </w:r>
        <w:r w:rsidR="00C97116">
          <w:rPr>
            <w:noProof/>
            <w:webHidden/>
          </w:rPr>
          <w:tab/>
        </w:r>
        <w:r w:rsidR="00C97116">
          <w:rPr>
            <w:noProof/>
            <w:webHidden/>
          </w:rPr>
          <w:fldChar w:fldCharType="begin"/>
        </w:r>
        <w:r w:rsidR="00C97116">
          <w:rPr>
            <w:noProof/>
            <w:webHidden/>
          </w:rPr>
          <w:instrText xml:space="preserve"> PAGEREF _Toc340270413 \h </w:instrText>
        </w:r>
        <w:r w:rsidR="00C97116">
          <w:rPr>
            <w:noProof/>
            <w:webHidden/>
          </w:rPr>
        </w:r>
        <w:r w:rsidR="00C97116">
          <w:rPr>
            <w:noProof/>
            <w:webHidden/>
          </w:rPr>
          <w:fldChar w:fldCharType="separate"/>
        </w:r>
        <w:r w:rsidR="00C97116">
          <w:rPr>
            <w:noProof/>
            <w:webHidden/>
          </w:rPr>
          <w:t>1</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14" w:history="1">
        <w:r w:rsidR="00C97116" w:rsidRPr="00880234">
          <w:rPr>
            <w:rStyle w:val="Hyperlink"/>
            <w:noProof/>
          </w:rPr>
          <w:t>Agile Defined</w:t>
        </w:r>
        <w:r w:rsidR="00C97116">
          <w:rPr>
            <w:noProof/>
            <w:webHidden/>
          </w:rPr>
          <w:tab/>
        </w:r>
        <w:r w:rsidR="00C97116">
          <w:rPr>
            <w:noProof/>
            <w:webHidden/>
          </w:rPr>
          <w:fldChar w:fldCharType="begin"/>
        </w:r>
        <w:r w:rsidR="00C97116">
          <w:rPr>
            <w:noProof/>
            <w:webHidden/>
          </w:rPr>
          <w:instrText xml:space="preserve"> PAGEREF _Toc340270414 \h </w:instrText>
        </w:r>
        <w:r w:rsidR="00C97116">
          <w:rPr>
            <w:noProof/>
            <w:webHidden/>
          </w:rPr>
        </w:r>
        <w:r w:rsidR="00C97116">
          <w:rPr>
            <w:noProof/>
            <w:webHidden/>
          </w:rPr>
          <w:fldChar w:fldCharType="separate"/>
        </w:r>
        <w:r w:rsidR="00C97116">
          <w:rPr>
            <w:noProof/>
            <w:webHidden/>
          </w:rPr>
          <w:t>1</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15" w:history="1">
        <w:r w:rsidR="00C97116" w:rsidRPr="00880234">
          <w:rPr>
            <w:rStyle w:val="Hyperlink"/>
            <w:noProof/>
          </w:rPr>
          <w:t>Adaptive Project Management</w:t>
        </w:r>
        <w:r w:rsidR="00C97116">
          <w:rPr>
            <w:noProof/>
            <w:webHidden/>
          </w:rPr>
          <w:tab/>
        </w:r>
        <w:r w:rsidR="00C97116">
          <w:rPr>
            <w:noProof/>
            <w:webHidden/>
          </w:rPr>
          <w:fldChar w:fldCharType="begin"/>
        </w:r>
        <w:r w:rsidR="00C97116">
          <w:rPr>
            <w:noProof/>
            <w:webHidden/>
          </w:rPr>
          <w:instrText xml:space="preserve"> PAGEREF _Toc340270415 \h </w:instrText>
        </w:r>
        <w:r w:rsidR="00C97116">
          <w:rPr>
            <w:noProof/>
            <w:webHidden/>
          </w:rPr>
        </w:r>
        <w:r w:rsidR="00C97116">
          <w:rPr>
            <w:noProof/>
            <w:webHidden/>
          </w:rPr>
          <w:fldChar w:fldCharType="separate"/>
        </w:r>
        <w:r w:rsidR="00C97116">
          <w:rPr>
            <w:noProof/>
            <w:webHidden/>
          </w:rPr>
          <w:t>2</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16" w:history="1">
        <w:r w:rsidR="00C97116" w:rsidRPr="00880234">
          <w:rPr>
            <w:rStyle w:val="Hyperlink"/>
            <w:noProof/>
          </w:rPr>
          <w:t>Understanding the Manifesto</w:t>
        </w:r>
        <w:r w:rsidR="00C97116">
          <w:rPr>
            <w:noProof/>
            <w:webHidden/>
          </w:rPr>
          <w:tab/>
        </w:r>
        <w:r w:rsidR="00C97116">
          <w:rPr>
            <w:noProof/>
            <w:webHidden/>
          </w:rPr>
          <w:fldChar w:fldCharType="begin"/>
        </w:r>
        <w:r w:rsidR="00C97116">
          <w:rPr>
            <w:noProof/>
            <w:webHidden/>
          </w:rPr>
          <w:instrText xml:space="preserve"> PAGEREF _Toc340270416 \h </w:instrText>
        </w:r>
        <w:r w:rsidR="00C97116">
          <w:rPr>
            <w:noProof/>
            <w:webHidden/>
          </w:rPr>
        </w:r>
        <w:r w:rsidR="00C97116">
          <w:rPr>
            <w:noProof/>
            <w:webHidden/>
          </w:rPr>
          <w:fldChar w:fldCharType="separate"/>
        </w:r>
        <w:r w:rsidR="00C97116">
          <w:rPr>
            <w:noProof/>
            <w:webHidden/>
          </w:rPr>
          <w:t>3</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17" w:history="1">
        <w:r w:rsidR="00C97116" w:rsidRPr="00880234">
          <w:rPr>
            <w:rStyle w:val="Hyperlink"/>
            <w:noProof/>
          </w:rPr>
          <w:t>Principles behind the Agile Manifesto</w:t>
        </w:r>
        <w:r w:rsidR="00C97116">
          <w:rPr>
            <w:noProof/>
            <w:webHidden/>
          </w:rPr>
          <w:tab/>
        </w:r>
        <w:r w:rsidR="00C97116">
          <w:rPr>
            <w:noProof/>
            <w:webHidden/>
          </w:rPr>
          <w:fldChar w:fldCharType="begin"/>
        </w:r>
        <w:r w:rsidR="00C97116">
          <w:rPr>
            <w:noProof/>
            <w:webHidden/>
          </w:rPr>
          <w:instrText xml:space="preserve"> PAGEREF _Toc340270417 \h </w:instrText>
        </w:r>
        <w:r w:rsidR="00C97116">
          <w:rPr>
            <w:noProof/>
            <w:webHidden/>
          </w:rPr>
        </w:r>
        <w:r w:rsidR="00C97116">
          <w:rPr>
            <w:noProof/>
            <w:webHidden/>
          </w:rPr>
          <w:fldChar w:fldCharType="separate"/>
        </w:r>
        <w:r w:rsidR="00C97116">
          <w:rPr>
            <w:noProof/>
            <w:webHidden/>
          </w:rPr>
          <w:t>4</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18" w:history="1">
        <w:r w:rsidR="00C97116" w:rsidRPr="00880234">
          <w:rPr>
            <w:rStyle w:val="Hyperlink"/>
            <w:noProof/>
          </w:rPr>
          <w:t>Agile Methods</w:t>
        </w:r>
        <w:r w:rsidR="00C97116">
          <w:rPr>
            <w:noProof/>
            <w:webHidden/>
          </w:rPr>
          <w:tab/>
        </w:r>
        <w:r w:rsidR="00C97116">
          <w:rPr>
            <w:noProof/>
            <w:webHidden/>
          </w:rPr>
          <w:fldChar w:fldCharType="begin"/>
        </w:r>
        <w:r w:rsidR="00C97116">
          <w:rPr>
            <w:noProof/>
            <w:webHidden/>
          </w:rPr>
          <w:instrText xml:space="preserve"> PAGEREF _Toc340270418 \h </w:instrText>
        </w:r>
        <w:r w:rsidR="00C97116">
          <w:rPr>
            <w:noProof/>
            <w:webHidden/>
          </w:rPr>
        </w:r>
        <w:r w:rsidR="00C97116">
          <w:rPr>
            <w:noProof/>
            <w:webHidden/>
          </w:rPr>
          <w:fldChar w:fldCharType="separate"/>
        </w:r>
        <w:r w:rsidR="00C97116">
          <w:rPr>
            <w:noProof/>
            <w:webHidden/>
          </w:rPr>
          <w:t>7</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19" w:history="1">
        <w:r w:rsidR="00C97116" w:rsidRPr="00880234">
          <w:rPr>
            <w:rStyle w:val="Hyperlink"/>
            <w:noProof/>
          </w:rPr>
          <w:t>Scrum Overview</w:t>
        </w:r>
        <w:r w:rsidR="00C97116">
          <w:rPr>
            <w:noProof/>
            <w:webHidden/>
          </w:rPr>
          <w:tab/>
        </w:r>
        <w:r w:rsidR="00C97116">
          <w:rPr>
            <w:noProof/>
            <w:webHidden/>
          </w:rPr>
          <w:fldChar w:fldCharType="begin"/>
        </w:r>
        <w:r w:rsidR="00C97116">
          <w:rPr>
            <w:noProof/>
            <w:webHidden/>
          </w:rPr>
          <w:instrText xml:space="preserve"> PAGEREF _Toc340270419 \h </w:instrText>
        </w:r>
        <w:r w:rsidR="00C97116">
          <w:rPr>
            <w:noProof/>
            <w:webHidden/>
          </w:rPr>
        </w:r>
        <w:r w:rsidR="00C97116">
          <w:rPr>
            <w:noProof/>
            <w:webHidden/>
          </w:rPr>
          <w:fldChar w:fldCharType="separate"/>
        </w:r>
        <w:r w:rsidR="00C97116">
          <w:rPr>
            <w:noProof/>
            <w:webHidden/>
          </w:rPr>
          <w:t>9</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20" w:history="1">
        <w:r w:rsidR="00C97116" w:rsidRPr="00880234">
          <w:rPr>
            <w:rStyle w:val="Hyperlink"/>
            <w:noProof/>
          </w:rPr>
          <w:t>Scrum Principles</w:t>
        </w:r>
        <w:r w:rsidR="00C97116">
          <w:rPr>
            <w:noProof/>
            <w:webHidden/>
          </w:rPr>
          <w:tab/>
        </w:r>
        <w:r w:rsidR="00C97116">
          <w:rPr>
            <w:noProof/>
            <w:webHidden/>
          </w:rPr>
          <w:fldChar w:fldCharType="begin"/>
        </w:r>
        <w:r w:rsidR="00C97116">
          <w:rPr>
            <w:noProof/>
            <w:webHidden/>
          </w:rPr>
          <w:instrText xml:space="preserve"> PAGEREF _Toc340270420 \h </w:instrText>
        </w:r>
        <w:r w:rsidR="00C97116">
          <w:rPr>
            <w:noProof/>
            <w:webHidden/>
          </w:rPr>
        </w:r>
        <w:r w:rsidR="00C97116">
          <w:rPr>
            <w:noProof/>
            <w:webHidden/>
          </w:rPr>
          <w:fldChar w:fldCharType="separate"/>
        </w:r>
        <w:r w:rsidR="00C97116">
          <w:rPr>
            <w:noProof/>
            <w:webHidden/>
          </w:rPr>
          <w:t>9</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21" w:history="1">
        <w:r w:rsidR="00C97116" w:rsidRPr="00880234">
          <w:rPr>
            <w:rStyle w:val="Hyperlink"/>
            <w:noProof/>
          </w:rPr>
          <w:t>Advantages of using Scrum</w:t>
        </w:r>
        <w:r w:rsidR="00C97116">
          <w:rPr>
            <w:noProof/>
            <w:webHidden/>
          </w:rPr>
          <w:tab/>
        </w:r>
        <w:r w:rsidR="00C97116">
          <w:rPr>
            <w:noProof/>
            <w:webHidden/>
          </w:rPr>
          <w:fldChar w:fldCharType="begin"/>
        </w:r>
        <w:r w:rsidR="00C97116">
          <w:rPr>
            <w:noProof/>
            <w:webHidden/>
          </w:rPr>
          <w:instrText xml:space="preserve"> PAGEREF _Toc340270421 \h </w:instrText>
        </w:r>
        <w:r w:rsidR="00C97116">
          <w:rPr>
            <w:noProof/>
            <w:webHidden/>
          </w:rPr>
        </w:r>
        <w:r w:rsidR="00C97116">
          <w:rPr>
            <w:noProof/>
            <w:webHidden/>
          </w:rPr>
          <w:fldChar w:fldCharType="separate"/>
        </w:r>
        <w:r w:rsidR="00C97116">
          <w:rPr>
            <w:noProof/>
            <w:webHidden/>
          </w:rPr>
          <w:t>12</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22" w:history="1">
        <w:r w:rsidR="00C97116" w:rsidRPr="00880234">
          <w:rPr>
            <w:rStyle w:val="Hyperlink"/>
            <w:noProof/>
          </w:rPr>
          <w:t>Chapter Quiz</w:t>
        </w:r>
        <w:r w:rsidR="00C97116">
          <w:rPr>
            <w:noProof/>
            <w:webHidden/>
          </w:rPr>
          <w:tab/>
        </w:r>
        <w:r w:rsidR="00C97116">
          <w:rPr>
            <w:noProof/>
            <w:webHidden/>
          </w:rPr>
          <w:fldChar w:fldCharType="begin"/>
        </w:r>
        <w:r w:rsidR="00C97116">
          <w:rPr>
            <w:noProof/>
            <w:webHidden/>
          </w:rPr>
          <w:instrText xml:space="preserve"> PAGEREF _Toc340270422 \h </w:instrText>
        </w:r>
        <w:r w:rsidR="00C97116">
          <w:rPr>
            <w:noProof/>
            <w:webHidden/>
          </w:rPr>
        </w:r>
        <w:r w:rsidR="00C97116">
          <w:rPr>
            <w:noProof/>
            <w:webHidden/>
          </w:rPr>
          <w:fldChar w:fldCharType="separate"/>
        </w:r>
        <w:r w:rsidR="00C97116">
          <w:rPr>
            <w:noProof/>
            <w:webHidden/>
          </w:rPr>
          <w:t>13</w:t>
        </w:r>
        <w:r w:rsidR="00C97116">
          <w:rPr>
            <w:noProof/>
            <w:webHidden/>
          </w:rPr>
          <w:fldChar w:fldCharType="end"/>
        </w:r>
      </w:hyperlink>
    </w:p>
    <w:p w:rsidR="00C97116" w:rsidRDefault="00BC1A05">
      <w:pPr>
        <w:pStyle w:val="TOC1"/>
        <w:tabs>
          <w:tab w:val="right" w:leader="dot" w:pos="9016"/>
        </w:tabs>
        <w:rPr>
          <w:rFonts w:asciiTheme="minorHAnsi" w:eastAsiaTheme="minorEastAsia" w:hAnsiTheme="minorHAnsi" w:cstheme="minorBidi"/>
          <w:caps w:val="0"/>
          <w:noProof/>
          <w:color w:val="auto"/>
          <w:sz w:val="22"/>
          <w:szCs w:val="22"/>
        </w:rPr>
      </w:pPr>
      <w:hyperlink w:anchor="_Toc340270423" w:history="1">
        <w:r w:rsidR="00C97116" w:rsidRPr="00880234">
          <w:rPr>
            <w:rStyle w:val="Hyperlink"/>
            <w:noProof/>
            <w:lang w:val="en-IN"/>
          </w:rPr>
          <w:t>Scrum Roles</w:t>
        </w:r>
        <w:r w:rsidR="00C97116">
          <w:rPr>
            <w:noProof/>
            <w:webHidden/>
          </w:rPr>
          <w:tab/>
        </w:r>
        <w:r w:rsidR="00C97116">
          <w:rPr>
            <w:noProof/>
            <w:webHidden/>
          </w:rPr>
          <w:fldChar w:fldCharType="begin"/>
        </w:r>
        <w:r w:rsidR="00C97116">
          <w:rPr>
            <w:noProof/>
            <w:webHidden/>
          </w:rPr>
          <w:instrText xml:space="preserve"> PAGEREF _Toc340270423 \h </w:instrText>
        </w:r>
        <w:r w:rsidR="00C97116">
          <w:rPr>
            <w:noProof/>
            <w:webHidden/>
          </w:rPr>
        </w:r>
        <w:r w:rsidR="00C97116">
          <w:rPr>
            <w:noProof/>
            <w:webHidden/>
          </w:rPr>
          <w:fldChar w:fldCharType="separate"/>
        </w:r>
        <w:r w:rsidR="00C97116">
          <w:rPr>
            <w:noProof/>
            <w:webHidden/>
          </w:rPr>
          <w:t>16</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24" w:history="1">
        <w:r w:rsidR="00C97116" w:rsidRPr="00880234">
          <w:rPr>
            <w:rStyle w:val="Hyperlink"/>
            <w:noProof/>
          </w:rPr>
          <w:t>Overview</w:t>
        </w:r>
        <w:r w:rsidR="00C97116">
          <w:rPr>
            <w:noProof/>
            <w:webHidden/>
          </w:rPr>
          <w:tab/>
        </w:r>
        <w:r w:rsidR="00C97116">
          <w:rPr>
            <w:noProof/>
            <w:webHidden/>
          </w:rPr>
          <w:fldChar w:fldCharType="begin"/>
        </w:r>
        <w:r w:rsidR="00C97116">
          <w:rPr>
            <w:noProof/>
            <w:webHidden/>
          </w:rPr>
          <w:instrText xml:space="preserve"> PAGEREF _Toc340270424 \h </w:instrText>
        </w:r>
        <w:r w:rsidR="00C97116">
          <w:rPr>
            <w:noProof/>
            <w:webHidden/>
          </w:rPr>
        </w:r>
        <w:r w:rsidR="00C97116">
          <w:rPr>
            <w:noProof/>
            <w:webHidden/>
          </w:rPr>
          <w:fldChar w:fldCharType="separate"/>
        </w:r>
        <w:r w:rsidR="00C97116">
          <w:rPr>
            <w:noProof/>
            <w:webHidden/>
          </w:rPr>
          <w:t>16</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25" w:history="1">
        <w:r w:rsidR="00C97116" w:rsidRPr="00880234">
          <w:rPr>
            <w:rStyle w:val="Hyperlink"/>
            <w:noProof/>
          </w:rPr>
          <w:t>Product Owner</w:t>
        </w:r>
        <w:r w:rsidR="00C97116">
          <w:rPr>
            <w:noProof/>
            <w:webHidden/>
          </w:rPr>
          <w:tab/>
        </w:r>
        <w:r w:rsidR="00C97116">
          <w:rPr>
            <w:noProof/>
            <w:webHidden/>
          </w:rPr>
          <w:fldChar w:fldCharType="begin"/>
        </w:r>
        <w:r w:rsidR="00C97116">
          <w:rPr>
            <w:noProof/>
            <w:webHidden/>
          </w:rPr>
          <w:instrText xml:space="preserve"> PAGEREF _Toc340270425 \h </w:instrText>
        </w:r>
        <w:r w:rsidR="00C97116">
          <w:rPr>
            <w:noProof/>
            <w:webHidden/>
          </w:rPr>
        </w:r>
        <w:r w:rsidR="00C97116">
          <w:rPr>
            <w:noProof/>
            <w:webHidden/>
          </w:rPr>
          <w:fldChar w:fldCharType="separate"/>
        </w:r>
        <w:r w:rsidR="00C97116">
          <w:rPr>
            <w:noProof/>
            <w:webHidden/>
          </w:rPr>
          <w:t>17</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26" w:history="1">
        <w:r w:rsidR="00C97116" w:rsidRPr="00880234">
          <w:rPr>
            <w:rStyle w:val="Hyperlink"/>
            <w:noProof/>
          </w:rPr>
          <w:t>Scrum Master</w:t>
        </w:r>
        <w:r w:rsidR="00C97116">
          <w:rPr>
            <w:noProof/>
            <w:webHidden/>
          </w:rPr>
          <w:tab/>
        </w:r>
        <w:r w:rsidR="00C97116">
          <w:rPr>
            <w:noProof/>
            <w:webHidden/>
          </w:rPr>
          <w:fldChar w:fldCharType="begin"/>
        </w:r>
        <w:r w:rsidR="00C97116">
          <w:rPr>
            <w:noProof/>
            <w:webHidden/>
          </w:rPr>
          <w:instrText xml:space="preserve"> PAGEREF _Toc340270426 \h </w:instrText>
        </w:r>
        <w:r w:rsidR="00C97116">
          <w:rPr>
            <w:noProof/>
            <w:webHidden/>
          </w:rPr>
        </w:r>
        <w:r w:rsidR="00C97116">
          <w:rPr>
            <w:noProof/>
            <w:webHidden/>
          </w:rPr>
          <w:fldChar w:fldCharType="separate"/>
        </w:r>
        <w:r w:rsidR="00C97116">
          <w:rPr>
            <w:noProof/>
            <w:webHidden/>
          </w:rPr>
          <w:t>18</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27" w:history="1">
        <w:r w:rsidR="00C97116" w:rsidRPr="00880234">
          <w:rPr>
            <w:rStyle w:val="Hyperlink"/>
            <w:noProof/>
          </w:rPr>
          <w:t>Scrum Team</w:t>
        </w:r>
        <w:r w:rsidR="00C97116">
          <w:rPr>
            <w:noProof/>
            <w:webHidden/>
          </w:rPr>
          <w:tab/>
        </w:r>
        <w:r w:rsidR="00C97116">
          <w:rPr>
            <w:noProof/>
            <w:webHidden/>
          </w:rPr>
          <w:fldChar w:fldCharType="begin"/>
        </w:r>
        <w:r w:rsidR="00C97116">
          <w:rPr>
            <w:noProof/>
            <w:webHidden/>
          </w:rPr>
          <w:instrText xml:space="preserve"> PAGEREF _Toc340270427 \h </w:instrText>
        </w:r>
        <w:r w:rsidR="00C97116">
          <w:rPr>
            <w:noProof/>
            <w:webHidden/>
          </w:rPr>
        </w:r>
        <w:r w:rsidR="00C97116">
          <w:rPr>
            <w:noProof/>
            <w:webHidden/>
          </w:rPr>
          <w:fldChar w:fldCharType="separate"/>
        </w:r>
        <w:r w:rsidR="00C97116">
          <w:rPr>
            <w:noProof/>
            <w:webHidden/>
          </w:rPr>
          <w:t>19</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28" w:history="1">
        <w:r w:rsidR="00C97116" w:rsidRPr="00880234">
          <w:rPr>
            <w:rStyle w:val="Hyperlink"/>
            <w:noProof/>
          </w:rPr>
          <w:t>Scrum Team characteristics:</w:t>
        </w:r>
        <w:r w:rsidR="00C97116">
          <w:rPr>
            <w:noProof/>
            <w:webHidden/>
          </w:rPr>
          <w:tab/>
        </w:r>
        <w:r w:rsidR="00C97116">
          <w:rPr>
            <w:noProof/>
            <w:webHidden/>
          </w:rPr>
          <w:fldChar w:fldCharType="begin"/>
        </w:r>
        <w:r w:rsidR="00C97116">
          <w:rPr>
            <w:noProof/>
            <w:webHidden/>
          </w:rPr>
          <w:instrText xml:space="preserve"> PAGEREF _Toc340270428 \h </w:instrText>
        </w:r>
        <w:r w:rsidR="00C97116">
          <w:rPr>
            <w:noProof/>
            <w:webHidden/>
          </w:rPr>
        </w:r>
        <w:r w:rsidR="00C97116">
          <w:rPr>
            <w:noProof/>
            <w:webHidden/>
          </w:rPr>
          <w:fldChar w:fldCharType="separate"/>
        </w:r>
        <w:r w:rsidR="00C97116">
          <w:rPr>
            <w:noProof/>
            <w:webHidden/>
          </w:rPr>
          <w:t>19</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29" w:history="1">
        <w:r w:rsidR="00C97116" w:rsidRPr="00880234">
          <w:rPr>
            <w:rStyle w:val="Hyperlink"/>
            <w:noProof/>
          </w:rPr>
          <w:t>Team Selection</w:t>
        </w:r>
        <w:r w:rsidR="00C97116">
          <w:rPr>
            <w:noProof/>
            <w:webHidden/>
          </w:rPr>
          <w:tab/>
        </w:r>
        <w:r w:rsidR="00C97116">
          <w:rPr>
            <w:noProof/>
            <w:webHidden/>
          </w:rPr>
          <w:fldChar w:fldCharType="begin"/>
        </w:r>
        <w:r w:rsidR="00C97116">
          <w:rPr>
            <w:noProof/>
            <w:webHidden/>
          </w:rPr>
          <w:instrText xml:space="preserve"> PAGEREF _Toc340270429 \h </w:instrText>
        </w:r>
        <w:r w:rsidR="00C97116">
          <w:rPr>
            <w:noProof/>
            <w:webHidden/>
          </w:rPr>
        </w:r>
        <w:r w:rsidR="00C97116">
          <w:rPr>
            <w:noProof/>
            <w:webHidden/>
          </w:rPr>
          <w:fldChar w:fldCharType="separate"/>
        </w:r>
        <w:r w:rsidR="00C97116">
          <w:rPr>
            <w:noProof/>
            <w:webHidden/>
          </w:rPr>
          <w:t>20</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30" w:history="1">
        <w:r w:rsidR="00C97116" w:rsidRPr="00880234">
          <w:rPr>
            <w:rStyle w:val="Hyperlink"/>
            <w:noProof/>
          </w:rPr>
          <w:t>Chapter Quiz</w:t>
        </w:r>
        <w:r w:rsidR="00C97116">
          <w:rPr>
            <w:noProof/>
            <w:webHidden/>
          </w:rPr>
          <w:tab/>
        </w:r>
        <w:r w:rsidR="00C97116">
          <w:rPr>
            <w:noProof/>
            <w:webHidden/>
          </w:rPr>
          <w:fldChar w:fldCharType="begin"/>
        </w:r>
        <w:r w:rsidR="00C97116">
          <w:rPr>
            <w:noProof/>
            <w:webHidden/>
          </w:rPr>
          <w:instrText xml:space="preserve"> PAGEREF _Toc340270430 \h </w:instrText>
        </w:r>
        <w:r w:rsidR="00C97116">
          <w:rPr>
            <w:noProof/>
            <w:webHidden/>
          </w:rPr>
        </w:r>
        <w:r w:rsidR="00C97116">
          <w:rPr>
            <w:noProof/>
            <w:webHidden/>
          </w:rPr>
          <w:fldChar w:fldCharType="separate"/>
        </w:r>
        <w:r w:rsidR="00C97116">
          <w:rPr>
            <w:noProof/>
            <w:webHidden/>
          </w:rPr>
          <w:t>21</w:t>
        </w:r>
        <w:r w:rsidR="00C97116">
          <w:rPr>
            <w:noProof/>
            <w:webHidden/>
          </w:rPr>
          <w:fldChar w:fldCharType="end"/>
        </w:r>
      </w:hyperlink>
    </w:p>
    <w:p w:rsidR="00C97116" w:rsidRDefault="00BC1A05">
      <w:pPr>
        <w:pStyle w:val="TOC1"/>
        <w:tabs>
          <w:tab w:val="right" w:leader="dot" w:pos="9016"/>
        </w:tabs>
        <w:rPr>
          <w:rFonts w:asciiTheme="minorHAnsi" w:eastAsiaTheme="minorEastAsia" w:hAnsiTheme="minorHAnsi" w:cstheme="minorBidi"/>
          <w:caps w:val="0"/>
          <w:noProof/>
          <w:color w:val="auto"/>
          <w:sz w:val="22"/>
          <w:szCs w:val="22"/>
        </w:rPr>
      </w:pPr>
      <w:hyperlink w:anchor="_Toc340270431" w:history="1">
        <w:r w:rsidR="00C97116" w:rsidRPr="00880234">
          <w:rPr>
            <w:rStyle w:val="Hyperlink"/>
            <w:noProof/>
            <w:lang w:val="en-IN"/>
          </w:rPr>
          <w:t>Planning in Scrum</w:t>
        </w:r>
        <w:r w:rsidR="00C97116">
          <w:rPr>
            <w:noProof/>
            <w:webHidden/>
          </w:rPr>
          <w:tab/>
        </w:r>
        <w:r w:rsidR="00C97116">
          <w:rPr>
            <w:noProof/>
            <w:webHidden/>
          </w:rPr>
          <w:fldChar w:fldCharType="begin"/>
        </w:r>
        <w:r w:rsidR="00C97116">
          <w:rPr>
            <w:noProof/>
            <w:webHidden/>
          </w:rPr>
          <w:instrText xml:space="preserve"> PAGEREF _Toc340270431 \h </w:instrText>
        </w:r>
        <w:r w:rsidR="00C97116">
          <w:rPr>
            <w:noProof/>
            <w:webHidden/>
          </w:rPr>
        </w:r>
        <w:r w:rsidR="00C97116">
          <w:rPr>
            <w:noProof/>
            <w:webHidden/>
          </w:rPr>
          <w:fldChar w:fldCharType="separate"/>
        </w:r>
        <w:r w:rsidR="00C97116">
          <w:rPr>
            <w:noProof/>
            <w:webHidden/>
          </w:rPr>
          <w:t>23</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32" w:history="1">
        <w:r w:rsidR="00C97116" w:rsidRPr="00880234">
          <w:rPr>
            <w:rStyle w:val="Hyperlink"/>
            <w:noProof/>
          </w:rPr>
          <w:t>Scrum Flow</w:t>
        </w:r>
        <w:r w:rsidR="00C97116">
          <w:rPr>
            <w:noProof/>
            <w:webHidden/>
          </w:rPr>
          <w:tab/>
        </w:r>
        <w:r w:rsidR="00C97116">
          <w:rPr>
            <w:noProof/>
            <w:webHidden/>
          </w:rPr>
          <w:fldChar w:fldCharType="begin"/>
        </w:r>
        <w:r w:rsidR="00C97116">
          <w:rPr>
            <w:noProof/>
            <w:webHidden/>
          </w:rPr>
          <w:instrText xml:space="preserve"> PAGEREF _Toc340270432 \h </w:instrText>
        </w:r>
        <w:r w:rsidR="00C97116">
          <w:rPr>
            <w:noProof/>
            <w:webHidden/>
          </w:rPr>
        </w:r>
        <w:r w:rsidR="00C97116">
          <w:rPr>
            <w:noProof/>
            <w:webHidden/>
          </w:rPr>
          <w:fldChar w:fldCharType="separate"/>
        </w:r>
        <w:r w:rsidR="00C97116">
          <w:rPr>
            <w:noProof/>
            <w:webHidden/>
          </w:rPr>
          <w:t>23</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33" w:history="1">
        <w:r w:rsidR="00C97116" w:rsidRPr="00880234">
          <w:rPr>
            <w:rStyle w:val="Hyperlink"/>
            <w:noProof/>
          </w:rPr>
          <w:t>Pre-Project Meeting:</w:t>
        </w:r>
        <w:r w:rsidR="00C97116">
          <w:rPr>
            <w:noProof/>
            <w:webHidden/>
          </w:rPr>
          <w:tab/>
        </w:r>
        <w:r w:rsidR="00C97116">
          <w:rPr>
            <w:noProof/>
            <w:webHidden/>
          </w:rPr>
          <w:fldChar w:fldCharType="begin"/>
        </w:r>
        <w:r w:rsidR="00C97116">
          <w:rPr>
            <w:noProof/>
            <w:webHidden/>
          </w:rPr>
          <w:instrText xml:space="preserve"> PAGEREF _Toc340270433 \h </w:instrText>
        </w:r>
        <w:r w:rsidR="00C97116">
          <w:rPr>
            <w:noProof/>
            <w:webHidden/>
          </w:rPr>
        </w:r>
        <w:r w:rsidR="00C97116">
          <w:rPr>
            <w:noProof/>
            <w:webHidden/>
          </w:rPr>
          <w:fldChar w:fldCharType="separate"/>
        </w:r>
        <w:r w:rsidR="00C97116">
          <w:rPr>
            <w:noProof/>
            <w:webHidden/>
          </w:rPr>
          <w:t>25</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34" w:history="1">
        <w:r w:rsidR="00C97116" w:rsidRPr="00880234">
          <w:rPr>
            <w:rStyle w:val="Hyperlink"/>
            <w:noProof/>
          </w:rPr>
          <w:t>Product Backlog</w:t>
        </w:r>
        <w:r w:rsidR="00C97116">
          <w:rPr>
            <w:noProof/>
            <w:webHidden/>
          </w:rPr>
          <w:tab/>
        </w:r>
        <w:r w:rsidR="00C97116">
          <w:rPr>
            <w:noProof/>
            <w:webHidden/>
          </w:rPr>
          <w:fldChar w:fldCharType="begin"/>
        </w:r>
        <w:r w:rsidR="00C97116">
          <w:rPr>
            <w:noProof/>
            <w:webHidden/>
          </w:rPr>
          <w:instrText xml:space="preserve"> PAGEREF _Toc340270434 \h </w:instrText>
        </w:r>
        <w:r w:rsidR="00C97116">
          <w:rPr>
            <w:noProof/>
            <w:webHidden/>
          </w:rPr>
        </w:r>
        <w:r w:rsidR="00C97116">
          <w:rPr>
            <w:noProof/>
            <w:webHidden/>
          </w:rPr>
          <w:fldChar w:fldCharType="separate"/>
        </w:r>
        <w:r w:rsidR="00C97116">
          <w:rPr>
            <w:noProof/>
            <w:webHidden/>
          </w:rPr>
          <w:t>27</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35" w:history="1">
        <w:r w:rsidR="00C97116" w:rsidRPr="00880234">
          <w:rPr>
            <w:rStyle w:val="Hyperlink"/>
            <w:noProof/>
          </w:rPr>
          <w:t>Product Backlog Overview</w:t>
        </w:r>
        <w:r w:rsidR="00C97116">
          <w:rPr>
            <w:noProof/>
            <w:webHidden/>
          </w:rPr>
          <w:tab/>
        </w:r>
        <w:r w:rsidR="00C97116">
          <w:rPr>
            <w:noProof/>
            <w:webHidden/>
          </w:rPr>
          <w:fldChar w:fldCharType="begin"/>
        </w:r>
        <w:r w:rsidR="00C97116">
          <w:rPr>
            <w:noProof/>
            <w:webHidden/>
          </w:rPr>
          <w:instrText xml:space="preserve"> PAGEREF _Toc340270435 \h </w:instrText>
        </w:r>
        <w:r w:rsidR="00C97116">
          <w:rPr>
            <w:noProof/>
            <w:webHidden/>
          </w:rPr>
        </w:r>
        <w:r w:rsidR="00C97116">
          <w:rPr>
            <w:noProof/>
            <w:webHidden/>
          </w:rPr>
          <w:fldChar w:fldCharType="separate"/>
        </w:r>
        <w:r w:rsidR="00C97116">
          <w:rPr>
            <w:noProof/>
            <w:webHidden/>
          </w:rPr>
          <w:t>27</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36" w:history="1">
        <w:r w:rsidR="00C97116" w:rsidRPr="00880234">
          <w:rPr>
            <w:rStyle w:val="Hyperlink"/>
            <w:noProof/>
          </w:rPr>
          <w:t>User Stories</w:t>
        </w:r>
        <w:r w:rsidR="00C97116">
          <w:rPr>
            <w:noProof/>
            <w:webHidden/>
          </w:rPr>
          <w:tab/>
        </w:r>
        <w:r w:rsidR="00C97116">
          <w:rPr>
            <w:noProof/>
            <w:webHidden/>
          </w:rPr>
          <w:fldChar w:fldCharType="begin"/>
        </w:r>
        <w:r w:rsidR="00C97116">
          <w:rPr>
            <w:noProof/>
            <w:webHidden/>
          </w:rPr>
          <w:instrText xml:space="preserve"> PAGEREF _Toc340270436 \h </w:instrText>
        </w:r>
        <w:r w:rsidR="00C97116">
          <w:rPr>
            <w:noProof/>
            <w:webHidden/>
          </w:rPr>
        </w:r>
        <w:r w:rsidR="00C97116">
          <w:rPr>
            <w:noProof/>
            <w:webHidden/>
          </w:rPr>
          <w:fldChar w:fldCharType="separate"/>
        </w:r>
        <w:r w:rsidR="00C97116">
          <w:rPr>
            <w:noProof/>
            <w:webHidden/>
          </w:rPr>
          <w:t>28</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37" w:history="1">
        <w:r w:rsidR="00C97116" w:rsidRPr="00880234">
          <w:rPr>
            <w:rStyle w:val="Hyperlink"/>
            <w:noProof/>
          </w:rPr>
          <w:t>Creating User Stories</w:t>
        </w:r>
        <w:r w:rsidR="00C97116">
          <w:rPr>
            <w:noProof/>
            <w:webHidden/>
          </w:rPr>
          <w:tab/>
        </w:r>
        <w:r w:rsidR="00C97116">
          <w:rPr>
            <w:noProof/>
            <w:webHidden/>
          </w:rPr>
          <w:fldChar w:fldCharType="begin"/>
        </w:r>
        <w:r w:rsidR="00C97116">
          <w:rPr>
            <w:noProof/>
            <w:webHidden/>
          </w:rPr>
          <w:instrText xml:space="preserve"> PAGEREF _Toc340270437 \h </w:instrText>
        </w:r>
        <w:r w:rsidR="00C97116">
          <w:rPr>
            <w:noProof/>
            <w:webHidden/>
          </w:rPr>
        </w:r>
        <w:r w:rsidR="00C97116">
          <w:rPr>
            <w:noProof/>
            <w:webHidden/>
          </w:rPr>
          <w:fldChar w:fldCharType="separate"/>
        </w:r>
        <w:r w:rsidR="00C97116">
          <w:rPr>
            <w:noProof/>
            <w:webHidden/>
          </w:rPr>
          <w:t>28</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38" w:history="1">
        <w:r w:rsidR="00C97116" w:rsidRPr="00880234">
          <w:rPr>
            <w:rStyle w:val="Hyperlink"/>
            <w:noProof/>
          </w:rPr>
          <w:t>Release Planning</w:t>
        </w:r>
        <w:r w:rsidR="00C97116">
          <w:rPr>
            <w:noProof/>
            <w:webHidden/>
          </w:rPr>
          <w:tab/>
        </w:r>
        <w:r w:rsidR="00C97116">
          <w:rPr>
            <w:noProof/>
            <w:webHidden/>
          </w:rPr>
          <w:fldChar w:fldCharType="begin"/>
        </w:r>
        <w:r w:rsidR="00C97116">
          <w:rPr>
            <w:noProof/>
            <w:webHidden/>
          </w:rPr>
          <w:instrText xml:space="preserve"> PAGEREF _Toc340270438 \h </w:instrText>
        </w:r>
        <w:r w:rsidR="00C97116">
          <w:rPr>
            <w:noProof/>
            <w:webHidden/>
          </w:rPr>
        </w:r>
        <w:r w:rsidR="00C97116">
          <w:rPr>
            <w:noProof/>
            <w:webHidden/>
          </w:rPr>
          <w:fldChar w:fldCharType="separate"/>
        </w:r>
        <w:r w:rsidR="00C97116">
          <w:rPr>
            <w:noProof/>
            <w:webHidden/>
          </w:rPr>
          <w:t>30</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39" w:history="1">
        <w:r w:rsidR="00C97116" w:rsidRPr="00880234">
          <w:rPr>
            <w:rStyle w:val="Hyperlink"/>
            <w:noProof/>
          </w:rPr>
          <w:t>Chapter Quiz</w:t>
        </w:r>
        <w:r w:rsidR="00C97116">
          <w:rPr>
            <w:noProof/>
            <w:webHidden/>
          </w:rPr>
          <w:tab/>
        </w:r>
        <w:r w:rsidR="00C97116">
          <w:rPr>
            <w:noProof/>
            <w:webHidden/>
          </w:rPr>
          <w:fldChar w:fldCharType="begin"/>
        </w:r>
        <w:r w:rsidR="00C97116">
          <w:rPr>
            <w:noProof/>
            <w:webHidden/>
          </w:rPr>
          <w:instrText xml:space="preserve"> PAGEREF _Toc340270439 \h </w:instrText>
        </w:r>
        <w:r w:rsidR="00C97116">
          <w:rPr>
            <w:noProof/>
            <w:webHidden/>
          </w:rPr>
        </w:r>
        <w:r w:rsidR="00C97116">
          <w:rPr>
            <w:noProof/>
            <w:webHidden/>
          </w:rPr>
          <w:fldChar w:fldCharType="separate"/>
        </w:r>
        <w:r w:rsidR="00C97116">
          <w:rPr>
            <w:noProof/>
            <w:webHidden/>
          </w:rPr>
          <w:t>31</w:t>
        </w:r>
        <w:r w:rsidR="00C97116">
          <w:rPr>
            <w:noProof/>
            <w:webHidden/>
          </w:rPr>
          <w:fldChar w:fldCharType="end"/>
        </w:r>
      </w:hyperlink>
    </w:p>
    <w:p w:rsidR="00C97116" w:rsidRDefault="00BC1A05">
      <w:pPr>
        <w:pStyle w:val="TOC1"/>
        <w:tabs>
          <w:tab w:val="right" w:leader="dot" w:pos="9016"/>
        </w:tabs>
        <w:rPr>
          <w:rFonts w:asciiTheme="minorHAnsi" w:eastAsiaTheme="minorEastAsia" w:hAnsiTheme="minorHAnsi" w:cstheme="minorBidi"/>
          <w:caps w:val="0"/>
          <w:noProof/>
          <w:color w:val="auto"/>
          <w:sz w:val="22"/>
          <w:szCs w:val="22"/>
        </w:rPr>
      </w:pPr>
      <w:hyperlink w:anchor="_Toc340270440" w:history="1">
        <w:r w:rsidR="00C97116" w:rsidRPr="00880234">
          <w:rPr>
            <w:rStyle w:val="Hyperlink"/>
            <w:noProof/>
            <w:lang w:val="en-IN"/>
          </w:rPr>
          <w:t>Sprint Planning</w:t>
        </w:r>
        <w:r w:rsidR="00C97116">
          <w:rPr>
            <w:noProof/>
            <w:webHidden/>
          </w:rPr>
          <w:tab/>
        </w:r>
        <w:r w:rsidR="00C97116">
          <w:rPr>
            <w:noProof/>
            <w:webHidden/>
          </w:rPr>
          <w:fldChar w:fldCharType="begin"/>
        </w:r>
        <w:r w:rsidR="00C97116">
          <w:rPr>
            <w:noProof/>
            <w:webHidden/>
          </w:rPr>
          <w:instrText xml:space="preserve"> PAGEREF _Toc340270440 \h </w:instrText>
        </w:r>
        <w:r w:rsidR="00C97116">
          <w:rPr>
            <w:noProof/>
            <w:webHidden/>
          </w:rPr>
        </w:r>
        <w:r w:rsidR="00C97116">
          <w:rPr>
            <w:noProof/>
            <w:webHidden/>
          </w:rPr>
          <w:fldChar w:fldCharType="separate"/>
        </w:r>
        <w:r w:rsidR="00C97116">
          <w:rPr>
            <w:noProof/>
            <w:webHidden/>
          </w:rPr>
          <w:t>33</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41" w:history="1">
        <w:r w:rsidR="00C97116" w:rsidRPr="00880234">
          <w:rPr>
            <w:rStyle w:val="Hyperlink"/>
            <w:noProof/>
          </w:rPr>
          <w:t>Sprint Planning Meeting</w:t>
        </w:r>
        <w:r w:rsidR="00C97116">
          <w:rPr>
            <w:noProof/>
            <w:webHidden/>
          </w:rPr>
          <w:tab/>
        </w:r>
        <w:r w:rsidR="00C97116">
          <w:rPr>
            <w:noProof/>
            <w:webHidden/>
          </w:rPr>
          <w:fldChar w:fldCharType="begin"/>
        </w:r>
        <w:r w:rsidR="00C97116">
          <w:rPr>
            <w:noProof/>
            <w:webHidden/>
          </w:rPr>
          <w:instrText xml:space="preserve"> PAGEREF _Toc340270441 \h </w:instrText>
        </w:r>
        <w:r w:rsidR="00C97116">
          <w:rPr>
            <w:noProof/>
            <w:webHidden/>
          </w:rPr>
        </w:r>
        <w:r w:rsidR="00C97116">
          <w:rPr>
            <w:noProof/>
            <w:webHidden/>
          </w:rPr>
          <w:fldChar w:fldCharType="separate"/>
        </w:r>
        <w:r w:rsidR="00C97116">
          <w:rPr>
            <w:noProof/>
            <w:webHidden/>
          </w:rPr>
          <w:t>33</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42" w:history="1">
        <w:r w:rsidR="00C97116" w:rsidRPr="00880234">
          <w:rPr>
            <w:rStyle w:val="Hyperlink"/>
            <w:noProof/>
          </w:rPr>
          <w:t>Estimation</w:t>
        </w:r>
        <w:r w:rsidR="00C97116">
          <w:rPr>
            <w:noProof/>
            <w:webHidden/>
          </w:rPr>
          <w:tab/>
        </w:r>
        <w:r w:rsidR="00C97116">
          <w:rPr>
            <w:noProof/>
            <w:webHidden/>
          </w:rPr>
          <w:fldChar w:fldCharType="begin"/>
        </w:r>
        <w:r w:rsidR="00C97116">
          <w:rPr>
            <w:noProof/>
            <w:webHidden/>
          </w:rPr>
          <w:instrText xml:space="preserve"> PAGEREF _Toc340270442 \h </w:instrText>
        </w:r>
        <w:r w:rsidR="00C97116">
          <w:rPr>
            <w:noProof/>
            <w:webHidden/>
          </w:rPr>
        </w:r>
        <w:r w:rsidR="00C97116">
          <w:rPr>
            <w:noProof/>
            <w:webHidden/>
          </w:rPr>
          <w:fldChar w:fldCharType="separate"/>
        </w:r>
        <w:r w:rsidR="00C97116">
          <w:rPr>
            <w:noProof/>
            <w:webHidden/>
          </w:rPr>
          <w:t>36</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43" w:history="1">
        <w:r w:rsidR="00C97116" w:rsidRPr="00880234">
          <w:rPr>
            <w:rStyle w:val="Hyperlink"/>
            <w:noProof/>
          </w:rPr>
          <w:t>Product Backlog Grooming</w:t>
        </w:r>
        <w:r w:rsidR="00C97116">
          <w:rPr>
            <w:noProof/>
            <w:webHidden/>
          </w:rPr>
          <w:tab/>
        </w:r>
        <w:r w:rsidR="00C97116">
          <w:rPr>
            <w:noProof/>
            <w:webHidden/>
          </w:rPr>
          <w:fldChar w:fldCharType="begin"/>
        </w:r>
        <w:r w:rsidR="00C97116">
          <w:rPr>
            <w:noProof/>
            <w:webHidden/>
          </w:rPr>
          <w:instrText xml:space="preserve"> PAGEREF _Toc340270443 \h </w:instrText>
        </w:r>
        <w:r w:rsidR="00C97116">
          <w:rPr>
            <w:noProof/>
            <w:webHidden/>
          </w:rPr>
        </w:r>
        <w:r w:rsidR="00C97116">
          <w:rPr>
            <w:noProof/>
            <w:webHidden/>
          </w:rPr>
          <w:fldChar w:fldCharType="separate"/>
        </w:r>
        <w:r w:rsidR="00C97116">
          <w:rPr>
            <w:noProof/>
            <w:webHidden/>
          </w:rPr>
          <w:t>38</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44" w:history="1">
        <w:r w:rsidR="00C97116" w:rsidRPr="00880234">
          <w:rPr>
            <w:rStyle w:val="Hyperlink"/>
            <w:noProof/>
          </w:rPr>
          <w:t>Done Definition</w:t>
        </w:r>
        <w:r w:rsidR="00C97116">
          <w:rPr>
            <w:noProof/>
            <w:webHidden/>
          </w:rPr>
          <w:tab/>
        </w:r>
        <w:r w:rsidR="00C97116">
          <w:rPr>
            <w:noProof/>
            <w:webHidden/>
          </w:rPr>
          <w:fldChar w:fldCharType="begin"/>
        </w:r>
        <w:r w:rsidR="00C97116">
          <w:rPr>
            <w:noProof/>
            <w:webHidden/>
          </w:rPr>
          <w:instrText xml:space="preserve"> PAGEREF _Toc340270444 \h </w:instrText>
        </w:r>
        <w:r w:rsidR="00C97116">
          <w:rPr>
            <w:noProof/>
            <w:webHidden/>
          </w:rPr>
        </w:r>
        <w:r w:rsidR="00C97116">
          <w:rPr>
            <w:noProof/>
            <w:webHidden/>
          </w:rPr>
          <w:fldChar w:fldCharType="separate"/>
        </w:r>
        <w:r w:rsidR="00C97116">
          <w:rPr>
            <w:noProof/>
            <w:webHidden/>
          </w:rPr>
          <w:t>40</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45" w:history="1">
        <w:r w:rsidR="00C97116" w:rsidRPr="00880234">
          <w:rPr>
            <w:rStyle w:val="Hyperlink"/>
            <w:noProof/>
          </w:rPr>
          <w:t>Chapter Quiz</w:t>
        </w:r>
        <w:r w:rsidR="00C97116">
          <w:rPr>
            <w:noProof/>
            <w:webHidden/>
          </w:rPr>
          <w:tab/>
        </w:r>
        <w:r w:rsidR="00C97116">
          <w:rPr>
            <w:noProof/>
            <w:webHidden/>
          </w:rPr>
          <w:fldChar w:fldCharType="begin"/>
        </w:r>
        <w:r w:rsidR="00C97116">
          <w:rPr>
            <w:noProof/>
            <w:webHidden/>
          </w:rPr>
          <w:instrText xml:space="preserve"> PAGEREF _Toc340270445 \h </w:instrText>
        </w:r>
        <w:r w:rsidR="00C97116">
          <w:rPr>
            <w:noProof/>
            <w:webHidden/>
          </w:rPr>
        </w:r>
        <w:r w:rsidR="00C97116">
          <w:rPr>
            <w:noProof/>
            <w:webHidden/>
          </w:rPr>
          <w:fldChar w:fldCharType="separate"/>
        </w:r>
        <w:r w:rsidR="00C97116">
          <w:rPr>
            <w:noProof/>
            <w:webHidden/>
          </w:rPr>
          <w:t>41</w:t>
        </w:r>
        <w:r w:rsidR="00C97116">
          <w:rPr>
            <w:noProof/>
            <w:webHidden/>
          </w:rPr>
          <w:fldChar w:fldCharType="end"/>
        </w:r>
      </w:hyperlink>
    </w:p>
    <w:p w:rsidR="00C97116" w:rsidRDefault="00BC1A05">
      <w:pPr>
        <w:pStyle w:val="TOC1"/>
        <w:tabs>
          <w:tab w:val="right" w:leader="dot" w:pos="9016"/>
        </w:tabs>
        <w:rPr>
          <w:rFonts w:asciiTheme="minorHAnsi" w:eastAsiaTheme="minorEastAsia" w:hAnsiTheme="minorHAnsi" w:cstheme="minorBidi"/>
          <w:caps w:val="0"/>
          <w:noProof/>
          <w:color w:val="auto"/>
          <w:sz w:val="22"/>
          <w:szCs w:val="22"/>
        </w:rPr>
      </w:pPr>
      <w:hyperlink w:anchor="_Toc340270446" w:history="1">
        <w:r w:rsidR="00C97116" w:rsidRPr="00880234">
          <w:rPr>
            <w:rStyle w:val="Hyperlink"/>
            <w:noProof/>
            <w:lang w:val="en-IN"/>
          </w:rPr>
          <w:t>Daily Scrum</w:t>
        </w:r>
        <w:r w:rsidR="00C97116">
          <w:rPr>
            <w:noProof/>
            <w:webHidden/>
          </w:rPr>
          <w:tab/>
        </w:r>
        <w:r w:rsidR="00C97116">
          <w:rPr>
            <w:noProof/>
            <w:webHidden/>
          </w:rPr>
          <w:fldChar w:fldCharType="begin"/>
        </w:r>
        <w:r w:rsidR="00C97116">
          <w:rPr>
            <w:noProof/>
            <w:webHidden/>
          </w:rPr>
          <w:instrText xml:space="preserve"> PAGEREF _Toc340270446 \h </w:instrText>
        </w:r>
        <w:r w:rsidR="00C97116">
          <w:rPr>
            <w:noProof/>
            <w:webHidden/>
          </w:rPr>
        </w:r>
        <w:r w:rsidR="00C97116">
          <w:rPr>
            <w:noProof/>
            <w:webHidden/>
          </w:rPr>
          <w:fldChar w:fldCharType="separate"/>
        </w:r>
        <w:r w:rsidR="00C97116">
          <w:rPr>
            <w:noProof/>
            <w:webHidden/>
          </w:rPr>
          <w:t>43</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47" w:history="1">
        <w:r w:rsidR="00C97116" w:rsidRPr="00880234">
          <w:rPr>
            <w:rStyle w:val="Hyperlink"/>
            <w:noProof/>
          </w:rPr>
          <w:t>Meeting: Daily Stand-up/Daily Scrum</w:t>
        </w:r>
        <w:r w:rsidR="00C97116">
          <w:rPr>
            <w:noProof/>
            <w:webHidden/>
          </w:rPr>
          <w:tab/>
        </w:r>
        <w:r w:rsidR="00C97116">
          <w:rPr>
            <w:noProof/>
            <w:webHidden/>
          </w:rPr>
          <w:fldChar w:fldCharType="begin"/>
        </w:r>
        <w:r w:rsidR="00C97116">
          <w:rPr>
            <w:noProof/>
            <w:webHidden/>
          </w:rPr>
          <w:instrText xml:space="preserve"> PAGEREF _Toc340270447 \h </w:instrText>
        </w:r>
        <w:r w:rsidR="00C97116">
          <w:rPr>
            <w:noProof/>
            <w:webHidden/>
          </w:rPr>
        </w:r>
        <w:r w:rsidR="00C97116">
          <w:rPr>
            <w:noProof/>
            <w:webHidden/>
          </w:rPr>
          <w:fldChar w:fldCharType="separate"/>
        </w:r>
        <w:r w:rsidR="00C97116">
          <w:rPr>
            <w:noProof/>
            <w:webHidden/>
          </w:rPr>
          <w:t>43</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48" w:history="1">
        <w:r w:rsidR="00C97116" w:rsidRPr="00880234">
          <w:rPr>
            <w:rStyle w:val="Hyperlink"/>
            <w:noProof/>
          </w:rPr>
          <w:t>Sprint Review Meeting</w:t>
        </w:r>
        <w:r w:rsidR="00C97116">
          <w:rPr>
            <w:noProof/>
            <w:webHidden/>
          </w:rPr>
          <w:tab/>
        </w:r>
        <w:r w:rsidR="00C97116">
          <w:rPr>
            <w:noProof/>
            <w:webHidden/>
          </w:rPr>
          <w:fldChar w:fldCharType="begin"/>
        </w:r>
        <w:r w:rsidR="00C97116">
          <w:rPr>
            <w:noProof/>
            <w:webHidden/>
          </w:rPr>
          <w:instrText xml:space="preserve"> PAGEREF _Toc340270448 \h </w:instrText>
        </w:r>
        <w:r w:rsidR="00C97116">
          <w:rPr>
            <w:noProof/>
            <w:webHidden/>
          </w:rPr>
        </w:r>
        <w:r w:rsidR="00C97116">
          <w:rPr>
            <w:noProof/>
            <w:webHidden/>
          </w:rPr>
          <w:fldChar w:fldCharType="separate"/>
        </w:r>
        <w:r w:rsidR="00C97116">
          <w:rPr>
            <w:noProof/>
            <w:webHidden/>
          </w:rPr>
          <w:t>46</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49" w:history="1">
        <w:r w:rsidR="00C97116" w:rsidRPr="00880234">
          <w:rPr>
            <w:rStyle w:val="Hyperlink"/>
            <w:noProof/>
          </w:rPr>
          <w:t>Sprint Retrospective Meeting</w:t>
        </w:r>
        <w:r w:rsidR="00C97116">
          <w:rPr>
            <w:noProof/>
            <w:webHidden/>
          </w:rPr>
          <w:tab/>
        </w:r>
        <w:r w:rsidR="00C97116">
          <w:rPr>
            <w:noProof/>
            <w:webHidden/>
          </w:rPr>
          <w:fldChar w:fldCharType="begin"/>
        </w:r>
        <w:r w:rsidR="00C97116">
          <w:rPr>
            <w:noProof/>
            <w:webHidden/>
          </w:rPr>
          <w:instrText xml:space="preserve"> PAGEREF _Toc340270449 \h </w:instrText>
        </w:r>
        <w:r w:rsidR="00C97116">
          <w:rPr>
            <w:noProof/>
            <w:webHidden/>
          </w:rPr>
        </w:r>
        <w:r w:rsidR="00C97116">
          <w:rPr>
            <w:noProof/>
            <w:webHidden/>
          </w:rPr>
          <w:fldChar w:fldCharType="separate"/>
        </w:r>
        <w:r w:rsidR="00C97116">
          <w:rPr>
            <w:noProof/>
            <w:webHidden/>
          </w:rPr>
          <w:t>48</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50" w:history="1">
        <w:r w:rsidR="00C97116" w:rsidRPr="00880234">
          <w:rPr>
            <w:rStyle w:val="Hyperlink"/>
            <w:noProof/>
          </w:rPr>
          <w:t>Chapter Quiz</w:t>
        </w:r>
        <w:r w:rsidR="00C97116">
          <w:rPr>
            <w:noProof/>
            <w:webHidden/>
          </w:rPr>
          <w:tab/>
        </w:r>
        <w:r w:rsidR="00C97116">
          <w:rPr>
            <w:noProof/>
            <w:webHidden/>
          </w:rPr>
          <w:fldChar w:fldCharType="begin"/>
        </w:r>
        <w:r w:rsidR="00C97116">
          <w:rPr>
            <w:noProof/>
            <w:webHidden/>
          </w:rPr>
          <w:instrText xml:space="preserve"> PAGEREF _Toc340270450 \h </w:instrText>
        </w:r>
        <w:r w:rsidR="00C97116">
          <w:rPr>
            <w:noProof/>
            <w:webHidden/>
          </w:rPr>
        </w:r>
        <w:r w:rsidR="00C97116">
          <w:rPr>
            <w:noProof/>
            <w:webHidden/>
          </w:rPr>
          <w:fldChar w:fldCharType="separate"/>
        </w:r>
        <w:r w:rsidR="00C97116">
          <w:rPr>
            <w:noProof/>
            <w:webHidden/>
          </w:rPr>
          <w:t>49</w:t>
        </w:r>
        <w:r w:rsidR="00C97116">
          <w:rPr>
            <w:noProof/>
            <w:webHidden/>
          </w:rPr>
          <w:fldChar w:fldCharType="end"/>
        </w:r>
      </w:hyperlink>
    </w:p>
    <w:p w:rsidR="00C97116" w:rsidRDefault="00BC1A05">
      <w:pPr>
        <w:pStyle w:val="TOC1"/>
        <w:tabs>
          <w:tab w:val="right" w:leader="dot" w:pos="9016"/>
        </w:tabs>
        <w:rPr>
          <w:rFonts w:asciiTheme="minorHAnsi" w:eastAsiaTheme="minorEastAsia" w:hAnsiTheme="minorHAnsi" w:cstheme="minorBidi"/>
          <w:caps w:val="0"/>
          <w:noProof/>
          <w:color w:val="auto"/>
          <w:sz w:val="22"/>
          <w:szCs w:val="22"/>
        </w:rPr>
      </w:pPr>
      <w:hyperlink w:anchor="_Toc340270451" w:history="1">
        <w:r w:rsidR="00C97116" w:rsidRPr="00880234">
          <w:rPr>
            <w:rStyle w:val="Hyperlink"/>
            <w:noProof/>
            <w:lang w:val="en-IN"/>
          </w:rPr>
          <w:t>Implementation</w:t>
        </w:r>
        <w:r w:rsidR="00C97116">
          <w:rPr>
            <w:noProof/>
            <w:webHidden/>
          </w:rPr>
          <w:tab/>
        </w:r>
        <w:r w:rsidR="00C97116">
          <w:rPr>
            <w:noProof/>
            <w:webHidden/>
          </w:rPr>
          <w:fldChar w:fldCharType="begin"/>
        </w:r>
        <w:r w:rsidR="00C97116">
          <w:rPr>
            <w:noProof/>
            <w:webHidden/>
          </w:rPr>
          <w:instrText xml:space="preserve"> PAGEREF _Toc340270451 \h </w:instrText>
        </w:r>
        <w:r w:rsidR="00C97116">
          <w:rPr>
            <w:noProof/>
            <w:webHidden/>
          </w:rPr>
        </w:r>
        <w:r w:rsidR="00C97116">
          <w:rPr>
            <w:noProof/>
            <w:webHidden/>
          </w:rPr>
          <w:fldChar w:fldCharType="separate"/>
        </w:r>
        <w:r w:rsidR="00C97116">
          <w:rPr>
            <w:noProof/>
            <w:webHidden/>
          </w:rPr>
          <w:t>51</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52" w:history="1">
        <w:r w:rsidR="00C97116" w:rsidRPr="00880234">
          <w:rPr>
            <w:rStyle w:val="Hyperlink"/>
            <w:noProof/>
          </w:rPr>
          <w:t>Scrum for Large Projects</w:t>
        </w:r>
        <w:r w:rsidR="00C97116">
          <w:rPr>
            <w:noProof/>
            <w:webHidden/>
          </w:rPr>
          <w:tab/>
        </w:r>
        <w:r w:rsidR="00C97116">
          <w:rPr>
            <w:noProof/>
            <w:webHidden/>
          </w:rPr>
          <w:fldChar w:fldCharType="begin"/>
        </w:r>
        <w:r w:rsidR="00C97116">
          <w:rPr>
            <w:noProof/>
            <w:webHidden/>
          </w:rPr>
          <w:instrText xml:space="preserve"> PAGEREF _Toc340270452 \h </w:instrText>
        </w:r>
        <w:r w:rsidR="00C97116">
          <w:rPr>
            <w:noProof/>
            <w:webHidden/>
          </w:rPr>
        </w:r>
        <w:r w:rsidR="00C97116">
          <w:rPr>
            <w:noProof/>
            <w:webHidden/>
          </w:rPr>
          <w:fldChar w:fldCharType="separate"/>
        </w:r>
        <w:r w:rsidR="00C97116">
          <w:rPr>
            <w:noProof/>
            <w:webHidden/>
          </w:rPr>
          <w:t>51</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53" w:history="1">
        <w:r w:rsidR="00C97116" w:rsidRPr="00880234">
          <w:rPr>
            <w:rStyle w:val="Hyperlink"/>
            <w:noProof/>
          </w:rPr>
          <w:t>Transition to Scrum</w:t>
        </w:r>
        <w:r w:rsidR="00C97116">
          <w:rPr>
            <w:noProof/>
            <w:webHidden/>
          </w:rPr>
          <w:tab/>
        </w:r>
        <w:r w:rsidR="00C97116">
          <w:rPr>
            <w:noProof/>
            <w:webHidden/>
          </w:rPr>
          <w:fldChar w:fldCharType="begin"/>
        </w:r>
        <w:r w:rsidR="00C97116">
          <w:rPr>
            <w:noProof/>
            <w:webHidden/>
          </w:rPr>
          <w:instrText xml:space="preserve"> PAGEREF _Toc340270453 \h </w:instrText>
        </w:r>
        <w:r w:rsidR="00C97116">
          <w:rPr>
            <w:noProof/>
            <w:webHidden/>
          </w:rPr>
        </w:r>
        <w:r w:rsidR="00C97116">
          <w:rPr>
            <w:noProof/>
            <w:webHidden/>
          </w:rPr>
          <w:fldChar w:fldCharType="separate"/>
        </w:r>
        <w:r w:rsidR="00C97116">
          <w:rPr>
            <w:noProof/>
            <w:webHidden/>
          </w:rPr>
          <w:t>52</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54" w:history="1">
        <w:r w:rsidR="00C97116" w:rsidRPr="00880234">
          <w:rPr>
            <w:rStyle w:val="Hyperlink"/>
            <w:noProof/>
          </w:rPr>
          <w:t>Mapping Traditional Roles to Scrum</w:t>
        </w:r>
        <w:r w:rsidR="00C97116">
          <w:rPr>
            <w:noProof/>
            <w:webHidden/>
          </w:rPr>
          <w:tab/>
        </w:r>
        <w:r w:rsidR="00C97116">
          <w:rPr>
            <w:noProof/>
            <w:webHidden/>
          </w:rPr>
          <w:fldChar w:fldCharType="begin"/>
        </w:r>
        <w:r w:rsidR="00C97116">
          <w:rPr>
            <w:noProof/>
            <w:webHidden/>
          </w:rPr>
          <w:instrText xml:space="preserve"> PAGEREF _Toc340270454 \h </w:instrText>
        </w:r>
        <w:r w:rsidR="00C97116">
          <w:rPr>
            <w:noProof/>
            <w:webHidden/>
          </w:rPr>
        </w:r>
        <w:r w:rsidR="00C97116">
          <w:rPr>
            <w:noProof/>
            <w:webHidden/>
          </w:rPr>
          <w:fldChar w:fldCharType="separate"/>
        </w:r>
        <w:r w:rsidR="00C97116">
          <w:rPr>
            <w:noProof/>
            <w:webHidden/>
          </w:rPr>
          <w:t>53</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55" w:history="1">
        <w:r w:rsidR="00C97116" w:rsidRPr="00880234">
          <w:rPr>
            <w:rStyle w:val="Hyperlink"/>
            <w:noProof/>
          </w:rPr>
          <w:t>Distributed teams in Scrum</w:t>
        </w:r>
        <w:r w:rsidR="00C97116">
          <w:rPr>
            <w:noProof/>
            <w:webHidden/>
          </w:rPr>
          <w:tab/>
        </w:r>
        <w:r w:rsidR="00C97116">
          <w:rPr>
            <w:noProof/>
            <w:webHidden/>
          </w:rPr>
          <w:fldChar w:fldCharType="begin"/>
        </w:r>
        <w:r w:rsidR="00C97116">
          <w:rPr>
            <w:noProof/>
            <w:webHidden/>
          </w:rPr>
          <w:instrText xml:space="preserve"> PAGEREF _Toc340270455 \h </w:instrText>
        </w:r>
        <w:r w:rsidR="00C97116">
          <w:rPr>
            <w:noProof/>
            <w:webHidden/>
          </w:rPr>
        </w:r>
        <w:r w:rsidR="00C97116">
          <w:rPr>
            <w:noProof/>
            <w:webHidden/>
          </w:rPr>
          <w:fldChar w:fldCharType="separate"/>
        </w:r>
        <w:r w:rsidR="00C97116">
          <w:rPr>
            <w:noProof/>
            <w:webHidden/>
          </w:rPr>
          <w:t>53</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56" w:history="1">
        <w:r w:rsidR="00C97116" w:rsidRPr="00880234">
          <w:rPr>
            <w:rStyle w:val="Hyperlink"/>
            <w:noProof/>
          </w:rPr>
          <w:t>Maintaining Stakeholder Involvement</w:t>
        </w:r>
        <w:r w:rsidR="00C97116">
          <w:rPr>
            <w:noProof/>
            <w:webHidden/>
          </w:rPr>
          <w:tab/>
        </w:r>
        <w:r w:rsidR="00C97116">
          <w:rPr>
            <w:noProof/>
            <w:webHidden/>
          </w:rPr>
          <w:fldChar w:fldCharType="begin"/>
        </w:r>
        <w:r w:rsidR="00C97116">
          <w:rPr>
            <w:noProof/>
            <w:webHidden/>
          </w:rPr>
          <w:instrText xml:space="preserve"> PAGEREF _Toc340270456 \h </w:instrText>
        </w:r>
        <w:r w:rsidR="00C97116">
          <w:rPr>
            <w:noProof/>
            <w:webHidden/>
          </w:rPr>
        </w:r>
        <w:r w:rsidR="00C97116">
          <w:rPr>
            <w:noProof/>
            <w:webHidden/>
          </w:rPr>
          <w:fldChar w:fldCharType="separate"/>
        </w:r>
        <w:r w:rsidR="00C97116">
          <w:rPr>
            <w:noProof/>
            <w:webHidden/>
          </w:rPr>
          <w:t>54</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57" w:history="1">
        <w:r w:rsidR="00C97116" w:rsidRPr="00880234">
          <w:rPr>
            <w:rStyle w:val="Hyperlink"/>
            <w:noProof/>
          </w:rPr>
          <w:t>Importance of Executive Support</w:t>
        </w:r>
        <w:r w:rsidR="00C97116">
          <w:rPr>
            <w:noProof/>
            <w:webHidden/>
          </w:rPr>
          <w:tab/>
        </w:r>
        <w:r w:rsidR="00C97116">
          <w:rPr>
            <w:noProof/>
            <w:webHidden/>
          </w:rPr>
          <w:fldChar w:fldCharType="begin"/>
        </w:r>
        <w:r w:rsidR="00C97116">
          <w:rPr>
            <w:noProof/>
            <w:webHidden/>
          </w:rPr>
          <w:instrText xml:space="preserve"> PAGEREF _Toc340270457 \h </w:instrText>
        </w:r>
        <w:r w:rsidR="00C97116">
          <w:rPr>
            <w:noProof/>
            <w:webHidden/>
          </w:rPr>
        </w:r>
        <w:r w:rsidR="00C97116">
          <w:rPr>
            <w:noProof/>
            <w:webHidden/>
          </w:rPr>
          <w:fldChar w:fldCharType="separate"/>
        </w:r>
        <w:r w:rsidR="00C97116">
          <w:rPr>
            <w:noProof/>
            <w:webHidden/>
          </w:rPr>
          <w:t>54</w:t>
        </w:r>
        <w:r w:rsidR="00C97116">
          <w:rPr>
            <w:noProof/>
            <w:webHidden/>
          </w:rPr>
          <w:fldChar w:fldCharType="end"/>
        </w:r>
      </w:hyperlink>
    </w:p>
    <w:p w:rsidR="00C97116" w:rsidRDefault="00BC1A05">
      <w:pPr>
        <w:pStyle w:val="TOC3"/>
        <w:tabs>
          <w:tab w:val="right" w:leader="dot" w:pos="9016"/>
        </w:tabs>
        <w:rPr>
          <w:rFonts w:asciiTheme="minorHAnsi" w:eastAsiaTheme="minorEastAsia" w:hAnsiTheme="minorHAnsi" w:cstheme="minorBidi"/>
          <w:b w:val="0"/>
          <w:bCs w:val="0"/>
          <w:noProof/>
          <w:color w:val="auto"/>
          <w:sz w:val="22"/>
          <w:szCs w:val="22"/>
          <w:lang w:eastAsia="en-US"/>
        </w:rPr>
      </w:pPr>
      <w:hyperlink w:anchor="_Toc340270458" w:history="1">
        <w:r w:rsidR="00C97116" w:rsidRPr="00880234">
          <w:rPr>
            <w:rStyle w:val="Hyperlink"/>
            <w:noProof/>
          </w:rPr>
          <w:t>Chapter Quiz</w:t>
        </w:r>
        <w:r w:rsidR="00C97116">
          <w:rPr>
            <w:noProof/>
            <w:webHidden/>
          </w:rPr>
          <w:tab/>
        </w:r>
        <w:r w:rsidR="00C97116">
          <w:rPr>
            <w:noProof/>
            <w:webHidden/>
          </w:rPr>
          <w:fldChar w:fldCharType="begin"/>
        </w:r>
        <w:r w:rsidR="00C97116">
          <w:rPr>
            <w:noProof/>
            <w:webHidden/>
          </w:rPr>
          <w:instrText xml:space="preserve"> PAGEREF _Toc340270458 \h </w:instrText>
        </w:r>
        <w:r w:rsidR="00C97116">
          <w:rPr>
            <w:noProof/>
            <w:webHidden/>
          </w:rPr>
        </w:r>
        <w:r w:rsidR="00C97116">
          <w:rPr>
            <w:noProof/>
            <w:webHidden/>
          </w:rPr>
          <w:fldChar w:fldCharType="separate"/>
        </w:r>
        <w:r w:rsidR="00C97116">
          <w:rPr>
            <w:noProof/>
            <w:webHidden/>
          </w:rPr>
          <w:t>55</w:t>
        </w:r>
        <w:r w:rsidR="00C97116">
          <w:rPr>
            <w:noProof/>
            <w:webHidden/>
          </w:rPr>
          <w:fldChar w:fldCharType="end"/>
        </w:r>
      </w:hyperlink>
    </w:p>
    <w:p w:rsidR="006B08DB" w:rsidRDefault="00847EFA" w:rsidP="006B08DB">
      <w:pPr>
        <w:jc w:val="center"/>
        <w:sectPr w:rsidR="006B08DB">
          <w:headerReference w:type="default" r:id="rId12"/>
          <w:pgSz w:w="11906" w:h="16838"/>
          <w:pgMar w:top="1440" w:right="1440" w:bottom="1440" w:left="1440" w:header="708" w:footer="708" w:gutter="0"/>
          <w:cols w:space="708"/>
          <w:docGrid w:linePitch="360"/>
        </w:sectPr>
      </w:pPr>
      <w:r>
        <w:fldChar w:fldCharType="end"/>
      </w:r>
    </w:p>
    <w:p w:rsidR="006B08DB" w:rsidRPr="0042160D" w:rsidRDefault="006B08DB" w:rsidP="006B08DB">
      <w:pPr>
        <w:jc w:val="center"/>
        <w:rPr>
          <w:b/>
          <w:color w:val="FF0000"/>
          <w:sz w:val="28"/>
          <w:szCs w:val="28"/>
        </w:rPr>
      </w:pPr>
      <w:r w:rsidRPr="0042160D">
        <w:rPr>
          <w:b/>
          <w:color w:val="FF0000"/>
          <w:sz w:val="28"/>
          <w:szCs w:val="28"/>
        </w:rPr>
        <w:lastRenderedPageBreak/>
        <w:t>INTRODUCTORY GUIDELINES FOR FACULTY</w:t>
      </w:r>
    </w:p>
    <w:p w:rsidR="006B08DB" w:rsidRPr="003D4BD9" w:rsidRDefault="006B08DB" w:rsidP="006B08DB">
      <w:pPr>
        <w:rPr>
          <w:rFonts w:ascii="Arial" w:hAnsi="Arial" w:cs="Arial"/>
          <w:color w:val="FF0000"/>
        </w:rPr>
      </w:pPr>
      <w:r w:rsidRPr="003D4BD9">
        <w:rPr>
          <w:rFonts w:ascii="Arial" w:hAnsi="Arial" w:cs="Arial"/>
          <w:color w:val="FF0000"/>
        </w:rPr>
        <w:t xml:space="preserve">Give a brief introduction of yourself, and ask delegates to do the same. If the class size is large (more than 8-10 people), then divide the delegates into groups and let them introduce themselves in their groups. </w:t>
      </w:r>
    </w:p>
    <w:p w:rsidR="006B08DB" w:rsidRPr="003D4BD9" w:rsidRDefault="006B08DB" w:rsidP="006B08DB">
      <w:pPr>
        <w:rPr>
          <w:rFonts w:ascii="Arial" w:hAnsi="Arial" w:cs="Arial"/>
          <w:color w:val="FF0000"/>
        </w:rPr>
      </w:pPr>
      <w:r w:rsidRPr="003D4BD9">
        <w:rPr>
          <w:rFonts w:ascii="Arial" w:hAnsi="Arial" w:cs="Arial"/>
          <w:color w:val="FF0000"/>
        </w:rPr>
        <w:t xml:space="preserve">Provide delegates a set of Post-it notes, and instruct them to write down their queries and expectations and stick the notes to the questions backlog/expectations chart. </w:t>
      </w:r>
    </w:p>
    <w:p w:rsidR="006B08DB" w:rsidRPr="000455A8" w:rsidRDefault="006B08DB" w:rsidP="000455A8">
      <w:pPr>
        <w:rPr>
          <w:b/>
          <w:color w:val="FF0000"/>
        </w:rPr>
      </w:pPr>
      <w:r w:rsidRPr="000455A8" w:rsidDel="009C26E0">
        <w:rPr>
          <w:b/>
          <w:color w:val="FF0000"/>
        </w:rPr>
        <w:t xml:space="preserve"> </w:t>
      </w:r>
      <w:bookmarkStart w:id="3" w:name="_Toc336865224"/>
      <w:r w:rsidRPr="000455A8">
        <w:rPr>
          <w:b/>
          <w:color w:val="FF0000"/>
        </w:rPr>
        <w:t>Class Logistics and Preparation</w:t>
      </w:r>
      <w:bookmarkEnd w:id="3"/>
    </w:p>
    <w:p w:rsidR="006B08DB" w:rsidRPr="003D4BD9" w:rsidRDefault="006B08DB" w:rsidP="006B08DB">
      <w:pPr>
        <w:pStyle w:val="ListParagraph"/>
        <w:numPr>
          <w:ilvl w:val="0"/>
          <w:numId w:val="2"/>
        </w:numPr>
        <w:spacing w:after="120"/>
        <w:contextualSpacing w:val="0"/>
        <w:rPr>
          <w:rFonts w:cs="Arial"/>
          <w:color w:val="FF0000"/>
        </w:rPr>
      </w:pPr>
      <w:r w:rsidRPr="003D4BD9">
        <w:rPr>
          <w:rFonts w:cs="Arial"/>
          <w:color w:val="FF0000"/>
        </w:rPr>
        <w:t>Faculty sets up a story-board with their estimates of all the topics they expect will be discussed throughout the two days. As a topic is dealt with, it is moved from the in-progress section to the done section, and then the next topic is moved to the in-progress section.</w:t>
      </w:r>
    </w:p>
    <w:p w:rsidR="006B08DB" w:rsidRPr="003D4BD9" w:rsidRDefault="006B08DB" w:rsidP="006B08DB">
      <w:pPr>
        <w:pStyle w:val="ListParagraph"/>
        <w:numPr>
          <w:ilvl w:val="0"/>
          <w:numId w:val="2"/>
        </w:numPr>
        <w:spacing w:after="120"/>
        <w:contextualSpacing w:val="0"/>
        <w:rPr>
          <w:rFonts w:cs="Arial"/>
          <w:color w:val="FF0000"/>
        </w:rPr>
      </w:pPr>
      <w:r w:rsidRPr="003D4BD9">
        <w:rPr>
          <w:rFonts w:cs="Arial"/>
          <w:color w:val="FF0000"/>
        </w:rPr>
        <w:t xml:space="preserve">Faculty creates a corresponding </w:t>
      </w:r>
      <w:proofErr w:type="spellStart"/>
      <w:r w:rsidRPr="003D4BD9">
        <w:rPr>
          <w:rFonts w:cs="Arial"/>
          <w:color w:val="FF0000"/>
        </w:rPr>
        <w:t>burndown</w:t>
      </w:r>
      <w:proofErr w:type="spellEnd"/>
      <w:r w:rsidRPr="003D4BD9">
        <w:rPr>
          <w:rFonts w:cs="Arial"/>
          <w:color w:val="FF0000"/>
        </w:rPr>
        <w:t xml:space="preserve"> chart and updates it regularly (maybe halfway through the day, each day). It might be a good practice to let one of the delegates update the </w:t>
      </w:r>
      <w:proofErr w:type="spellStart"/>
      <w:r w:rsidRPr="003D4BD9">
        <w:rPr>
          <w:rFonts w:cs="Arial"/>
          <w:color w:val="FF0000"/>
        </w:rPr>
        <w:t>burndown</w:t>
      </w:r>
      <w:proofErr w:type="spellEnd"/>
      <w:r w:rsidRPr="003D4BD9">
        <w:rPr>
          <w:rFonts w:cs="Arial"/>
          <w:color w:val="FF0000"/>
        </w:rPr>
        <w:t xml:space="preserve"> chart and explain the progress to the team; he or she could discuss team velocity and how the group needs to progress to meet the deadline.</w:t>
      </w:r>
    </w:p>
    <w:p w:rsidR="006B08DB" w:rsidRPr="003D4BD9" w:rsidRDefault="006B08DB" w:rsidP="006B08DB">
      <w:pPr>
        <w:pStyle w:val="ListParagraph"/>
        <w:numPr>
          <w:ilvl w:val="0"/>
          <w:numId w:val="2"/>
        </w:numPr>
        <w:spacing w:after="120"/>
        <w:contextualSpacing w:val="0"/>
        <w:rPr>
          <w:rFonts w:cs="Arial"/>
          <w:color w:val="FF0000"/>
        </w:rPr>
      </w:pPr>
      <w:r w:rsidRPr="003D4BD9">
        <w:rPr>
          <w:rFonts w:cs="Arial"/>
          <w:color w:val="FF0000"/>
        </w:rPr>
        <w:t>Faculty sets up a questions backlog story-board where the delegates can post their queries and expectations for the course.</w:t>
      </w:r>
    </w:p>
    <w:p w:rsidR="006B08DB" w:rsidRPr="00DB493C" w:rsidRDefault="006B08DB" w:rsidP="006B08DB">
      <w:pPr>
        <w:pStyle w:val="ListParagraph"/>
        <w:numPr>
          <w:ilvl w:val="0"/>
          <w:numId w:val="2"/>
        </w:numPr>
        <w:spacing w:after="120"/>
        <w:contextualSpacing w:val="0"/>
        <w:rPr>
          <w:rFonts w:eastAsiaTheme="majorEastAsia" w:cs="Arial"/>
          <w:b/>
          <w:bCs/>
          <w:color w:val="365F91" w:themeColor="accent1" w:themeShade="BF"/>
        </w:rPr>
      </w:pPr>
      <w:r w:rsidRPr="00DB493C">
        <w:rPr>
          <w:rFonts w:cs="Arial"/>
          <w:color w:val="FF0000"/>
        </w:rPr>
        <w:t>Faculty is prepared with a timer to ensure all events in the course (especially breaks and exercises) are time-boxed.</w:t>
      </w:r>
      <w:bookmarkStart w:id="4" w:name="_Toc332646263"/>
      <w:r w:rsidRPr="00DB493C">
        <w:rPr>
          <w:rFonts w:eastAsiaTheme="majorEastAsia" w:cs="Arial"/>
          <w:b/>
          <w:bCs/>
          <w:color w:val="365F91" w:themeColor="accent1" w:themeShade="BF"/>
        </w:rPr>
        <w:br w:type="page"/>
      </w:r>
    </w:p>
    <w:p w:rsidR="006B08DB" w:rsidRPr="00023395" w:rsidRDefault="006B08DB" w:rsidP="006B08DB">
      <w:pPr>
        <w:spacing w:after="0"/>
        <w:rPr>
          <w:rFonts w:ascii="Arial" w:hAnsi="Arial" w:cs="Arial"/>
          <w:b/>
        </w:rPr>
      </w:pPr>
      <w:bookmarkStart w:id="5" w:name="_Toc336865225"/>
      <w:r w:rsidRPr="00023395">
        <w:rPr>
          <w:rFonts w:ascii="Arial" w:hAnsi="Arial" w:cs="Arial"/>
          <w:b/>
        </w:rPr>
        <w:lastRenderedPageBreak/>
        <w:t>Ground Rules/Working Agreements</w:t>
      </w:r>
      <w:bookmarkEnd w:id="5"/>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The course duration is two days. Class starts at 9:00 a.m. and will continue until 5:00 p.m. each day. There will be breaks in between sessions as instructed by faculty.</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Participants should be in the class on time and return from breaks as instructed by the faculty.</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Cell phones should be mandatorily switched off or kept in silent mode.</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Full participation is expected from all students. Please join in the activities and exercises as instructed by the faculty. Warning—you may actually have fun in this class!</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The study materials and resources that the participants will be using are copyrighted and wholly owned by SCRUMstudy. These should not be photocopied, distributed, or shared, and may only be used by students who have enrolled in the SCRUMstudy classroom training.</w:t>
      </w:r>
    </w:p>
    <w:p w:rsidR="006B08DB" w:rsidRPr="00023395" w:rsidRDefault="006B08DB" w:rsidP="006B08DB">
      <w:pPr>
        <w:spacing w:after="0"/>
        <w:rPr>
          <w:rFonts w:ascii="Arial" w:hAnsi="Arial" w:cs="Arial"/>
          <w:b/>
        </w:rPr>
      </w:pPr>
      <w:bookmarkStart w:id="6" w:name="_Toc332646264"/>
      <w:bookmarkStart w:id="7" w:name="_Toc336865226"/>
      <w:bookmarkEnd w:id="4"/>
      <w:r w:rsidRPr="00023395">
        <w:rPr>
          <w:rFonts w:ascii="Arial" w:hAnsi="Arial" w:cs="Arial"/>
          <w:b/>
        </w:rPr>
        <w:t xml:space="preserve">Course </w:t>
      </w:r>
      <w:bookmarkEnd w:id="6"/>
      <w:r w:rsidRPr="00023395">
        <w:rPr>
          <w:rFonts w:ascii="Arial" w:hAnsi="Arial" w:cs="Arial"/>
          <w:b/>
        </w:rPr>
        <w:t>Objectives</w:t>
      </w:r>
      <w:bookmarkEnd w:id="7"/>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To provide an understanding of the philosophy and principles in the Scrum framework.</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To provide a practical working knowledge of Scrum— including roles, meetings, and artifacts.</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To prepare the participants to be comfortable in implementing Scrum in their organizations as well as to manage common issues and roadblocks.</w:t>
      </w:r>
    </w:p>
    <w:p w:rsidR="006B08DB" w:rsidRPr="00023395" w:rsidRDefault="006B08DB" w:rsidP="006B08DB">
      <w:pPr>
        <w:spacing w:after="0"/>
        <w:rPr>
          <w:rFonts w:ascii="Arial" w:hAnsi="Arial" w:cs="Arial"/>
          <w:b/>
        </w:rPr>
      </w:pPr>
      <w:bookmarkStart w:id="8" w:name="_Toc332646265"/>
      <w:bookmarkStart w:id="9" w:name="_Toc336865227"/>
      <w:r w:rsidRPr="00023395">
        <w:rPr>
          <w:rFonts w:ascii="Arial" w:hAnsi="Arial" w:cs="Arial"/>
          <w:b/>
        </w:rPr>
        <w:t>Course Outcomes</w:t>
      </w:r>
      <w:bookmarkEnd w:id="8"/>
      <w:bookmarkEnd w:id="9"/>
      <w:r w:rsidRPr="00023395">
        <w:rPr>
          <w:rFonts w:ascii="Arial" w:hAnsi="Arial" w:cs="Arial"/>
          <w:b/>
        </w:rPr>
        <w:t xml:space="preserve"> </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This course aims to familiarize delegates with the concepts, advantages, and challenges of the Scrum methodology.</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Students will be equipped with the knowledge needed to play the role of a Scrum Master in their organizations and help their organizations adopt Scrum methodology. Furthermore, delegates will develop an understanding of the other roles in Scrum.</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Students are led through simulated case scenarios during which they carry out a Scrum project.</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Students have knowledge pertaining to and can anticipate issues related to the practical implementation of scrum.</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 xml:space="preserve">Students </w:t>
      </w:r>
      <w:r w:rsidR="00DA50B9">
        <w:rPr>
          <w:rFonts w:cs="Arial"/>
        </w:rPr>
        <w:t>will achieve certification, and be</w:t>
      </w:r>
      <w:r w:rsidR="00DA50B9" w:rsidRPr="003D4BD9">
        <w:rPr>
          <w:rFonts w:cs="Arial"/>
        </w:rPr>
        <w:t xml:space="preserve"> </w:t>
      </w:r>
      <w:r w:rsidRPr="003D4BD9">
        <w:rPr>
          <w:rFonts w:cs="Arial"/>
        </w:rPr>
        <w:t>armed with the proper tools to address, resolve, and take the lead on Scrum issues in their organizations.</w:t>
      </w:r>
    </w:p>
    <w:p w:rsidR="006B08DB" w:rsidRPr="00023395" w:rsidRDefault="006B08DB" w:rsidP="006B08DB">
      <w:pPr>
        <w:spacing w:after="0"/>
        <w:rPr>
          <w:rFonts w:ascii="Arial" w:hAnsi="Arial" w:cs="Arial"/>
          <w:b/>
        </w:rPr>
      </w:pPr>
      <w:bookmarkStart w:id="10" w:name="_Toc336865228"/>
      <w:r w:rsidRPr="00023395">
        <w:rPr>
          <w:rFonts w:ascii="Arial" w:hAnsi="Arial" w:cs="Arial"/>
          <w:b/>
        </w:rPr>
        <w:t>Course Methodology</w:t>
      </w:r>
      <w:bookmarkEnd w:id="10"/>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We promise a highly engaging course that ensures higher retention of concepts and theories.</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Delegates are encouraged to work through the concepts rather than just listen to the concepts. This provides a better internalization of concepts.</w:t>
      </w:r>
    </w:p>
    <w:p w:rsidR="006B08DB" w:rsidRPr="003D4BD9"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pPr>
      <w:r w:rsidRPr="003D4BD9">
        <w:rPr>
          <w:rFonts w:cs="Arial"/>
        </w:rPr>
        <w:t>Role-plays are conducted and practical implementation issues are discussed for all parts of the Scrum flow.</w:t>
      </w:r>
    </w:p>
    <w:p w:rsidR="006B08DB" w:rsidRDefault="006B08DB" w:rsidP="006B08DB">
      <w:pPr>
        <w:pStyle w:val="ListParagraph"/>
        <w:numPr>
          <w:ilvl w:val="0"/>
          <w:numId w:val="3"/>
        </w:numPr>
        <w:autoSpaceDE w:val="0"/>
        <w:autoSpaceDN w:val="0"/>
        <w:adjustRightInd w:val="0"/>
        <w:spacing w:after="120" w:line="264" w:lineRule="auto"/>
        <w:ind w:left="357" w:hanging="357"/>
        <w:contextualSpacing w:val="0"/>
        <w:rPr>
          <w:rFonts w:cs="Arial"/>
        </w:rPr>
        <w:sectPr w:rsidR="006B08DB">
          <w:headerReference w:type="default" r:id="rId13"/>
          <w:pgSz w:w="11906" w:h="16838"/>
          <w:pgMar w:top="1440" w:right="1440" w:bottom="1440" w:left="1440" w:header="708" w:footer="708" w:gutter="0"/>
          <w:cols w:space="708"/>
          <w:docGrid w:linePitch="360"/>
        </w:sectPr>
      </w:pPr>
      <w:r w:rsidRPr="006B08DB">
        <w:rPr>
          <w:rFonts w:cs="Arial"/>
        </w:rPr>
        <w:t>A central case study is integrated into the course outline to allow delegates to</w:t>
      </w:r>
      <w:r>
        <w:rPr>
          <w:rFonts w:cs="Arial"/>
        </w:rPr>
        <w:t xml:space="preserve"> simulate a </w:t>
      </w:r>
      <w:r w:rsidRPr="006B08DB">
        <w:rPr>
          <w:rFonts w:cs="Arial"/>
        </w:rPr>
        <w:t>product development exercise using Scrum methodology</w:t>
      </w:r>
    </w:p>
    <w:p w:rsidR="00F94D8F" w:rsidRPr="00F94D8F" w:rsidRDefault="00F94D8F" w:rsidP="00F94D8F">
      <w:pPr>
        <w:pStyle w:val="Heading1"/>
        <w:rPr>
          <w:color w:val="FFFFFF" w:themeColor="background1"/>
          <w:lang w:val="en-IN"/>
        </w:rPr>
      </w:pPr>
      <w:bookmarkStart w:id="11" w:name="_Toc340270413"/>
      <w:bookmarkStart w:id="12" w:name="_Toc336865230"/>
      <w:bookmarkStart w:id="13" w:name="_Toc332646267"/>
      <w:r w:rsidRPr="00F94D8F">
        <w:rPr>
          <w:color w:val="FFFFFF" w:themeColor="background1"/>
          <w:lang w:val="en-IN"/>
        </w:rPr>
        <w:lastRenderedPageBreak/>
        <w:t>Agile &amp; Scrum Overview</w:t>
      </w:r>
      <w:bookmarkEnd w:id="11"/>
    </w:p>
    <w:p w:rsidR="00D03425" w:rsidRPr="003D4BD9" w:rsidRDefault="00D03425" w:rsidP="00D03425">
      <w:pPr>
        <w:rPr>
          <w:rFonts w:ascii="Arial" w:hAnsi="Arial" w:cs="Arial"/>
          <w:color w:val="FF0000"/>
        </w:rPr>
      </w:pPr>
      <w:r w:rsidRPr="003D4BD9">
        <w:rPr>
          <w:rFonts w:ascii="Arial" w:hAnsi="Arial" w:cs="Arial"/>
          <w:color w:val="FF0000"/>
        </w:rPr>
        <w:t xml:space="preserve">All of you must have heard of terms like </w:t>
      </w:r>
      <w:proofErr w:type="gramStart"/>
      <w:r w:rsidRPr="003D4BD9">
        <w:rPr>
          <w:rFonts w:ascii="Arial" w:hAnsi="Arial" w:cs="Arial"/>
          <w:color w:val="FF0000"/>
        </w:rPr>
        <w:t>Agile</w:t>
      </w:r>
      <w:proofErr w:type="gramEnd"/>
      <w:r w:rsidRPr="003D4BD9">
        <w:rPr>
          <w:rFonts w:ascii="Arial" w:hAnsi="Arial" w:cs="Arial"/>
          <w:color w:val="FF0000"/>
        </w:rPr>
        <w:t xml:space="preserve"> approach, Agile methodology, Agile teams, and so on; and, some of you may also have been part of projects using this methodology. </w:t>
      </w:r>
    </w:p>
    <w:p w:rsidR="00D03425" w:rsidRPr="003D4BD9" w:rsidRDefault="00D03425" w:rsidP="00D03425">
      <w:pPr>
        <w:rPr>
          <w:rFonts w:ascii="Arial" w:hAnsi="Arial" w:cs="Arial"/>
          <w:color w:val="FF0000"/>
        </w:rPr>
      </w:pPr>
      <w:r w:rsidRPr="003D4BD9">
        <w:rPr>
          <w:rFonts w:ascii="Arial" w:hAnsi="Arial" w:cs="Arial"/>
          <w:color w:val="FF0000"/>
        </w:rPr>
        <w:t>But what is Agile? Ask the class for opinions.</w:t>
      </w:r>
    </w:p>
    <w:p w:rsidR="00D03425" w:rsidRPr="003D4BD9" w:rsidRDefault="00D03425" w:rsidP="00D03425">
      <w:pPr>
        <w:rPr>
          <w:rFonts w:ascii="Arial" w:hAnsi="Arial" w:cs="Arial"/>
          <w:color w:val="FF0000"/>
        </w:rPr>
      </w:pPr>
      <w:r w:rsidRPr="003D4BD9">
        <w:rPr>
          <w:rFonts w:ascii="Arial" w:hAnsi="Arial" w:cs="Arial"/>
          <w:color w:val="FF0000"/>
        </w:rPr>
        <w:t xml:space="preserve">Jim </w:t>
      </w:r>
      <w:proofErr w:type="spellStart"/>
      <w:r w:rsidRPr="003D4BD9">
        <w:rPr>
          <w:rFonts w:ascii="Arial" w:hAnsi="Arial" w:cs="Arial"/>
          <w:color w:val="FF0000"/>
        </w:rPr>
        <w:t>Highsmith</w:t>
      </w:r>
      <w:proofErr w:type="spellEnd"/>
      <w:r w:rsidRPr="003D4BD9">
        <w:rPr>
          <w:rFonts w:ascii="Arial" w:hAnsi="Arial" w:cs="Arial"/>
          <w:color w:val="FF0000"/>
        </w:rPr>
        <w:t xml:space="preserve">, a popular </w:t>
      </w:r>
      <w:proofErr w:type="gramStart"/>
      <w:r w:rsidRPr="003D4BD9">
        <w:rPr>
          <w:rFonts w:ascii="Arial" w:hAnsi="Arial" w:cs="Arial"/>
          <w:color w:val="FF0000"/>
        </w:rPr>
        <w:t>Agile</w:t>
      </w:r>
      <w:proofErr w:type="gramEnd"/>
      <w:r w:rsidRPr="003D4BD9">
        <w:rPr>
          <w:rFonts w:ascii="Arial" w:hAnsi="Arial" w:cs="Arial"/>
          <w:color w:val="FF0000"/>
        </w:rPr>
        <w:t xml:space="preserve"> guru who has written several books on Agile/Adaptive methods, defines it as follows. </w:t>
      </w:r>
    </w:p>
    <w:p w:rsidR="00D03425" w:rsidRPr="0042160D" w:rsidRDefault="00D03425" w:rsidP="00D03425">
      <w:pPr>
        <w:pStyle w:val="Heading2"/>
      </w:pPr>
      <w:bookmarkStart w:id="14" w:name="_Toc340270414"/>
      <w:r>
        <w:t>Agile</w:t>
      </w:r>
      <w:r w:rsidRPr="0042160D">
        <w:t xml:space="preserve"> Defined</w:t>
      </w:r>
      <w:bookmarkEnd w:id="12"/>
      <w:bookmarkEnd w:id="14"/>
      <w:r w:rsidRPr="0042160D">
        <w:t xml:space="preserve"> </w:t>
      </w:r>
      <w:bookmarkEnd w:id="13"/>
    </w:p>
    <w:p w:rsidR="00D03425" w:rsidRPr="003D4BD9" w:rsidRDefault="00D03425" w:rsidP="00D03425">
      <w:pPr>
        <w:rPr>
          <w:rFonts w:ascii="Arial" w:hAnsi="Arial" w:cs="Arial"/>
        </w:rPr>
      </w:pPr>
      <w:r w:rsidRPr="003D4BD9">
        <w:rPr>
          <w:rFonts w:ascii="Arial" w:hAnsi="Arial" w:cs="Arial"/>
          <w:noProof/>
        </w:rPr>
        <w:drawing>
          <wp:inline distT="0" distB="0" distL="0" distR="0" wp14:anchorId="092BFF44" wp14:editId="77EC8AFF">
            <wp:extent cx="5622290" cy="956310"/>
            <wp:effectExtent l="0" t="0" r="35560" b="15240"/>
            <wp:docPr id="21" name="Diagram 2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D03425" w:rsidRPr="003D4BD9" w:rsidRDefault="00D03425" w:rsidP="00D03425">
      <w:pPr>
        <w:rPr>
          <w:rFonts w:ascii="Arial" w:hAnsi="Arial" w:cs="Arial"/>
          <w:color w:val="FF0000"/>
        </w:rPr>
      </w:pPr>
      <w:bookmarkStart w:id="15" w:name="_Toc332646268"/>
      <w:r w:rsidRPr="003D4BD9">
        <w:rPr>
          <w:rFonts w:ascii="Arial" w:hAnsi="Arial" w:cs="Arial"/>
          <w:color w:val="FF0000"/>
        </w:rPr>
        <w:t xml:space="preserve">So, Agile is being nimble. Agile is being adaptive to change. Agile is not just for software development; it can be used for any complex project. </w:t>
      </w:r>
      <w:proofErr w:type="spellStart"/>
      <w:r w:rsidRPr="003D4BD9">
        <w:rPr>
          <w:rFonts w:ascii="Arial" w:hAnsi="Arial" w:cs="Arial"/>
          <w:color w:val="FF0000"/>
        </w:rPr>
        <w:t>Highsmith</w:t>
      </w:r>
      <w:proofErr w:type="spellEnd"/>
      <w:r w:rsidRPr="003D4BD9">
        <w:rPr>
          <w:rFonts w:ascii="Arial" w:hAnsi="Arial" w:cs="Arial"/>
          <w:color w:val="FF0000"/>
        </w:rPr>
        <w:t xml:space="preserve"> uses mountaineering analogies to explain key concepts in his books.</w:t>
      </w:r>
    </w:p>
    <w:p w:rsidR="00D03425" w:rsidRPr="003D4BD9" w:rsidRDefault="00D03425" w:rsidP="00847EFA">
      <w:pPr>
        <w:pStyle w:val="Heading3"/>
      </w:pPr>
      <w:r w:rsidRPr="003D4BD9">
        <w:t>The Need for Agile</w:t>
      </w:r>
      <w:bookmarkEnd w:id="15"/>
    </w:p>
    <w:p w:rsidR="00D03425" w:rsidRPr="003D4BD9" w:rsidRDefault="00D03425" w:rsidP="00D03425">
      <w:pPr>
        <w:rPr>
          <w:rFonts w:ascii="Arial" w:hAnsi="Arial" w:cs="Arial"/>
        </w:rPr>
      </w:pPr>
      <w:r w:rsidRPr="003D4BD9">
        <w:rPr>
          <w:rFonts w:ascii="Arial" w:hAnsi="Arial" w:cs="Arial"/>
        </w:rPr>
        <w:t xml:space="preserve">Before we delve into what Agile is all about, let’s understand why the development of </w:t>
      </w:r>
      <w:proofErr w:type="gramStart"/>
      <w:r w:rsidRPr="003D4BD9">
        <w:rPr>
          <w:rFonts w:ascii="Arial" w:hAnsi="Arial" w:cs="Arial"/>
        </w:rPr>
        <w:t>Agile</w:t>
      </w:r>
      <w:proofErr w:type="gramEnd"/>
      <w:r w:rsidRPr="003D4BD9">
        <w:rPr>
          <w:rFonts w:ascii="Arial" w:hAnsi="Arial" w:cs="Arial"/>
        </w:rPr>
        <w:t xml:space="preserve"> methods became necessary. The smartphone market can be taken as an example in which the following factors are prominent.</w:t>
      </w:r>
    </w:p>
    <w:p w:rsidR="00D03425" w:rsidRPr="003D4BD9" w:rsidRDefault="00D03425" w:rsidP="00D03425">
      <w:pPr>
        <w:rPr>
          <w:rFonts w:ascii="Arial" w:hAnsi="Arial" w:cs="Arial"/>
        </w:rPr>
      </w:pPr>
      <w:r w:rsidRPr="003D4BD9">
        <w:rPr>
          <w:rFonts w:ascii="Arial" w:hAnsi="Arial" w:cs="Arial"/>
          <w:noProof/>
        </w:rPr>
        <w:drawing>
          <wp:inline distT="0" distB="0" distL="0" distR="0" wp14:anchorId="489D5AC9" wp14:editId="57B0BE7D">
            <wp:extent cx="5493385" cy="3154680"/>
            <wp:effectExtent l="0" t="0" r="12065" b="26670"/>
            <wp:docPr id="19" name="Diagram 1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03425" w:rsidRPr="003D4BD9" w:rsidRDefault="00D03425" w:rsidP="00D03425">
      <w:pPr>
        <w:rPr>
          <w:rFonts w:ascii="Arial" w:hAnsi="Arial" w:cs="Arial"/>
          <w:color w:val="FF0000"/>
        </w:rPr>
      </w:pPr>
      <w:r w:rsidRPr="003D4BD9">
        <w:rPr>
          <w:rFonts w:ascii="Arial" w:hAnsi="Arial" w:cs="Arial"/>
          <w:color w:val="FF0000"/>
        </w:rPr>
        <w:t>It is in such rapidly changing environments that predictive methods do not succeed and we look at adaptive methods for project management.</w:t>
      </w:r>
    </w:p>
    <w:p w:rsidR="00D03425" w:rsidRDefault="00D03425" w:rsidP="00D03425">
      <w:pPr>
        <w:pStyle w:val="ListParagraph"/>
        <w:autoSpaceDE w:val="0"/>
        <w:autoSpaceDN w:val="0"/>
        <w:adjustRightInd w:val="0"/>
        <w:spacing w:after="120" w:line="264" w:lineRule="auto"/>
        <w:ind w:left="0"/>
        <w:contextualSpacing w:val="0"/>
      </w:pPr>
    </w:p>
    <w:p w:rsidR="00D03425" w:rsidRDefault="00D03425" w:rsidP="00D03425">
      <w:pPr>
        <w:pStyle w:val="Heading2"/>
      </w:pPr>
      <w:bookmarkStart w:id="16" w:name="_Toc332646269"/>
      <w:bookmarkStart w:id="17" w:name="_Toc336865231"/>
    </w:p>
    <w:p w:rsidR="00D03425" w:rsidRPr="0042160D" w:rsidRDefault="00D03425" w:rsidP="00D03425">
      <w:pPr>
        <w:pStyle w:val="Heading2"/>
      </w:pPr>
      <w:bookmarkStart w:id="18" w:name="_Toc340270415"/>
      <w:r w:rsidRPr="0042160D">
        <w:t>Adaptive Project Management</w:t>
      </w:r>
      <w:bookmarkEnd w:id="16"/>
      <w:bookmarkEnd w:id="17"/>
      <w:bookmarkEnd w:id="18"/>
    </w:p>
    <w:p w:rsidR="00D03425" w:rsidRPr="003D4BD9" w:rsidRDefault="00D03425" w:rsidP="00D03425">
      <w:pPr>
        <w:rPr>
          <w:rFonts w:ascii="Arial" w:hAnsi="Arial" w:cs="Arial"/>
          <w:color w:val="FF0000"/>
        </w:rPr>
      </w:pPr>
      <w:r w:rsidRPr="003D4BD9">
        <w:rPr>
          <w:rFonts w:ascii="Arial" w:hAnsi="Arial" w:cs="Arial"/>
        </w:rPr>
        <w:t xml:space="preserve">Agile was not developed in one day. People across the globe felt the need for Adaptive Project Management as they saw that the traditional Waterfall methods were lacking </w:t>
      </w:r>
      <w:r w:rsidRPr="003D4BD9">
        <w:rPr>
          <w:rFonts w:ascii="Arial" w:hAnsi="Arial" w:cs="Arial"/>
          <w:color w:val="0070C0"/>
          <w:u w:val="single"/>
        </w:rPr>
        <w:t>flexibility</w:t>
      </w:r>
      <w:r w:rsidRPr="003D4BD9">
        <w:rPr>
          <w:rFonts w:ascii="Arial" w:hAnsi="Arial" w:cs="Arial"/>
        </w:rPr>
        <w:t>. Some of the methods are:</w:t>
      </w:r>
      <w:r w:rsidRPr="003D4BD9">
        <w:rPr>
          <w:rFonts w:ascii="Arial" w:hAnsi="Arial" w:cs="Arial"/>
          <w:noProof/>
        </w:rPr>
        <w:drawing>
          <wp:inline distT="0" distB="0" distL="0" distR="0" wp14:anchorId="3288A9B6" wp14:editId="3FE37EF6">
            <wp:extent cx="5665304" cy="1550504"/>
            <wp:effectExtent l="76200" t="0" r="0" b="50165"/>
            <wp:docPr id="15" name="Diagram 1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D03425" w:rsidRPr="003D4BD9" w:rsidRDefault="00D03425" w:rsidP="00D03425">
      <w:pPr>
        <w:spacing w:after="0"/>
        <w:rPr>
          <w:rFonts w:ascii="Arial" w:hAnsi="Arial" w:cs="Arial"/>
          <w:color w:val="FF0000"/>
        </w:rPr>
      </w:pPr>
      <w:r w:rsidRPr="003D4BD9">
        <w:rPr>
          <w:rFonts w:ascii="Arial" w:hAnsi="Arial" w:cs="Arial"/>
          <w:color w:val="FF0000"/>
        </w:rPr>
        <w:t>Notes: In case faculty is required to explain any of the technologies briefly.</w:t>
      </w:r>
    </w:p>
    <w:p w:rsidR="00D03425" w:rsidRPr="003D4BD9" w:rsidRDefault="00D03425" w:rsidP="00D03425">
      <w:pPr>
        <w:spacing w:after="0"/>
        <w:rPr>
          <w:rFonts w:ascii="Arial" w:hAnsi="Arial" w:cs="Arial"/>
          <w:color w:val="FF0000"/>
        </w:rPr>
      </w:pPr>
      <w:r w:rsidRPr="003D4BD9">
        <w:rPr>
          <w:rFonts w:ascii="Arial" w:hAnsi="Arial" w:cs="Arial"/>
          <w:b/>
          <w:color w:val="FF0000"/>
        </w:rPr>
        <w:t>Crystal:</w:t>
      </w:r>
      <w:r w:rsidRPr="003D4BD9">
        <w:rPr>
          <w:rFonts w:ascii="Arial" w:hAnsi="Arial" w:cs="Arial"/>
          <w:color w:val="FF0000"/>
        </w:rPr>
        <w:t xml:space="preserve"> The Crystal family of methodologies focuses on efficiency and habitability as components of project safety. Crystal Clear focuses on people, not processes or artifacts.</w:t>
      </w:r>
    </w:p>
    <w:p w:rsidR="00D03425" w:rsidRPr="003D4BD9" w:rsidRDefault="00D03425" w:rsidP="00D03425">
      <w:pPr>
        <w:spacing w:after="0"/>
        <w:rPr>
          <w:rFonts w:ascii="Arial" w:hAnsi="Arial" w:cs="Arial"/>
          <w:color w:val="FF0000"/>
        </w:rPr>
      </w:pPr>
      <w:r w:rsidRPr="003D4BD9">
        <w:rPr>
          <w:rFonts w:ascii="Arial" w:hAnsi="Arial" w:cs="Arial"/>
          <w:color w:val="FF0000"/>
        </w:rPr>
        <w:t xml:space="preserve">Crystal Clear requires the following properties: Frequent delivery of usable code to users, Reflective improvement, and Osmotic communication. </w:t>
      </w:r>
    </w:p>
    <w:p w:rsidR="00D03425" w:rsidRPr="000455A8" w:rsidRDefault="00D03425" w:rsidP="000455A8">
      <w:pPr>
        <w:spacing w:after="0"/>
        <w:rPr>
          <w:rFonts w:ascii="Arial" w:hAnsi="Arial" w:cs="Arial"/>
          <w:color w:val="FF0000"/>
        </w:rPr>
      </w:pPr>
      <w:bookmarkStart w:id="19" w:name="_Toc336865232"/>
      <w:bookmarkStart w:id="20" w:name="_Toc332646270"/>
      <w:r w:rsidRPr="000455A8">
        <w:rPr>
          <w:rFonts w:ascii="Arial" w:hAnsi="Arial" w:cs="Arial"/>
          <w:b/>
          <w:color w:val="FF0000"/>
        </w:rPr>
        <w:t>Dynamic Systems Development Method</w:t>
      </w:r>
      <w:r w:rsidRPr="000455A8">
        <w:rPr>
          <w:rFonts w:ascii="Arial" w:hAnsi="Arial" w:cs="Arial"/>
          <w:color w:val="FF0000"/>
        </w:rPr>
        <w:t xml:space="preserve">: The Dynamic Systems Development Method is an </w:t>
      </w:r>
      <w:proofErr w:type="gramStart"/>
      <w:r w:rsidRPr="000455A8">
        <w:rPr>
          <w:rFonts w:ascii="Arial" w:hAnsi="Arial" w:cs="Arial"/>
          <w:color w:val="FF0000"/>
        </w:rPr>
        <w:t>Agile</w:t>
      </w:r>
      <w:proofErr w:type="gramEnd"/>
      <w:r w:rsidRPr="000455A8">
        <w:rPr>
          <w:rFonts w:ascii="Arial" w:hAnsi="Arial" w:cs="Arial"/>
          <w:color w:val="FF0000"/>
        </w:rPr>
        <w:t xml:space="preserve"> project delivery framework. DSDM is an iterative and incremental approach that embraces principles of </w:t>
      </w:r>
      <w:proofErr w:type="gramStart"/>
      <w:r w:rsidRPr="000455A8">
        <w:rPr>
          <w:rFonts w:ascii="Arial" w:hAnsi="Arial" w:cs="Arial"/>
          <w:color w:val="FF0000"/>
        </w:rPr>
        <w:t>Agile</w:t>
      </w:r>
      <w:proofErr w:type="gramEnd"/>
      <w:r w:rsidRPr="000455A8">
        <w:rPr>
          <w:rFonts w:ascii="Arial" w:hAnsi="Arial" w:cs="Arial"/>
          <w:color w:val="FF0000"/>
        </w:rPr>
        <w:t xml:space="preserve"> development, including continuous user/customer involvement. DSDM fixes cost, quality, and time at the outset and uses the </w:t>
      </w:r>
      <w:proofErr w:type="spellStart"/>
      <w:r w:rsidRPr="000455A8">
        <w:rPr>
          <w:rFonts w:ascii="Arial" w:hAnsi="Arial" w:cs="Arial"/>
          <w:color w:val="FF0000"/>
        </w:rPr>
        <w:t>MoSCoW</w:t>
      </w:r>
      <w:proofErr w:type="spellEnd"/>
      <w:r w:rsidRPr="000455A8">
        <w:rPr>
          <w:rFonts w:ascii="Arial" w:hAnsi="Arial" w:cs="Arial"/>
          <w:color w:val="FF0000"/>
        </w:rPr>
        <w:t xml:space="preserve"> prioritization of scope into musts, </w:t>
      </w:r>
      <w:proofErr w:type="spellStart"/>
      <w:r w:rsidRPr="000455A8">
        <w:rPr>
          <w:rFonts w:ascii="Arial" w:hAnsi="Arial" w:cs="Arial"/>
          <w:color w:val="FF0000"/>
        </w:rPr>
        <w:t>shoulds</w:t>
      </w:r>
      <w:proofErr w:type="spellEnd"/>
      <w:r w:rsidRPr="000455A8">
        <w:rPr>
          <w:rFonts w:ascii="Arial" w:hAnsi="Arial" w:cs="Arial"/>
          <w:color w:val="FF0000"/>
        </w:rPr>
        <w:t xml:space="preserve">, </w:t>
      </w:r>
      <w:proofErr w:type="spellStart"/>
      <w:r w:rsidRPr="000455A8">
        <w:rPr>
          <w:rFonts w:ascii="Arial" w:hAnsi="Arial" w:cs="Arial"/>
          <w:color w:val="FF0000"/>
        </w:rPr>
        <w:t>coulds</w:t>
      </w:r>
      <w:proofErr w:type="spellEnd"/>
      <w:r w:rsidRPr="000455A8">
        <w:rPr>
          <w:rFonts w:ascii="Arial" w:hAnsi="Arial" w:cs="Arial"/>
          <w:color w:val="FF0000"/>
        </w:rPr>
        <w:t>, and won't haves to adjust the project deliverable to meet the stated time constraint.</w:t>
      </w:r>
      <w:bookmarkEnd w:id="19"/>
    </w:p>
    <w:p w:rsidR="00D03425" w:rsidRPr="003D4BD9" w:rsidRDefault="00D03425" w:rsidP="00D03425">
      <w:pPr>
        <w:spacing w:after="0"/>
        <w:rPr>
          <w:rFonts w:ascii="Arial" w:hAnsi="Arial" w:cs="Arial"/>
          <w:color w:val="FF0000"/>
        </w:rPr>
      </w:pPr>
      <w:r w:rsidRPr="003D4BD9">
        <w:rPr>
          <w:rFonts w:ascii="Arial" w:hAnsi="Arial" w:cs="Arial"/>
          <w:b/>
          <w:color w:val="FF0000"/>
        </w:rPr>
        <w:t xml:space="preserve">Extreme Programming: </w:t>
      </w:r>
      <w:r w:rsidRPr="003D4BD9">
        <w:rPr>
          <w:rFonts w:ascii="Arial" w:hAnsi="Arial" w:cs="Arial"/>
          <w:color w:val="FF0000"/>
        </w:rPr>
        <w:t>Extreme Programming is a software development methodology that is intended to improve software quality and responsiveness to changing customer requirements. Other elements of Extreme Programming include programming in pairs or doing extensive code review, unit testing of all code, avoiding programming of features until they are actually needed, a flat management structure, simplicity and clarity in code, expecting changes in the customer's requirements as time passes and the problem is better understood, and frequent communication with the customer and among programmers.</w:t>
      </w:r>
    </w:p>
    <w:p w:rsidR="00D03425" w:rsidRPr="003D4BD9" w:rsidRDefault="00D03425" w:rsidP="00D03425">
      <w:pPr>
        <w:spacing w:after="0"/>
        <w:rPr>
          <w:rFonts w:ascii="Arial" w:hAnsi="Arial" w:cs="Arial"/>
          <w:color w:val="FF0000"/>
        </w:rPr>
      </w:pPr>
      <w:r w:rsidRPr="003D4BD9">
        <w:rPr>
          <w:rFonts w:ascii="Arial" w:hAnsi="Arial" w:cs="Arial"/>
          <w:b/>
          <w:color w:val="FF0000"/>
        </w:rPr>
        <w:t>Feature Driven Development:</w:t>
      </w:r>
      <w:r w:rsidRPr="003D4BD9">
        <w:rPr>
          <w:rFonts w:ascii="Arial" w:hAnsi="Arial" w:cs="Arial"/>
          <w:color w:val="FF0000"/>
        </w:rPr>
        <w:t xml:space="preserve"> FDD is a model-driven, short-iteration process that consists of five basic activities: Develop Overall Model, Build Feature List, Plan by Feature, Design by Feature, and Build by Feature.</w:t>
      </w:r>
    </w:p>
    <w:p w:rsidR="00D03425" w:rsidRDefault="00D03425" w:rsidP="00D03425">
      <w:pPr>
        <w:spacing w:after="0"/>
        <w:rPr>
          <w:rFonts w:ascii="Arial" w:hAnsi="Arial" w:cs="Arial"/>
          <w:color w:val="FF0000"/>
        </w:rPr>
      </w:pPr>
      <w:r w:rsidRPr="003D4BD9">
        <w:rPr>
          <w:rFonts w:ascii="Arial" w:hAnsi="Arial" w:cs="Arial"/>
          <w:b/>
          <w:color w:val="FF0000"/>
        </w:rPr>
        <w:t xml:space="preserve">Adaptive Software Development: </w:t>
      </w:r>
      <w:r w:rsidRPr="003D4BD9">
        <w:rPr>
          <w:rFonts w:ascii="Arial" w:hAnsi="Arial" w:cs="Arial"/>
          <w:color w:val="FF0000"/>
        </w:rPr>
        <w:t xml:space="preserve">ASD consists of a repeating series of speculate, collaborate, and learn cycles. This dynamic cycle provides continuous learning and adaptation to the emergent state of the project. The characteristics of an ASD life cycle are that it is mission focused, feature based, iterative, </w:t>
      </w:r>
      <w:proofErr w:type="spellStart"/>
      <w:r w:rsidRPr="003D4BD9">
        <w:rPr>
          <w:rFonts w:ascii="Arial" w:hAnsi="Arial" w:cs="Arial"/>
          <w:color w:val="FF0000"/>
        </w:rPr>
        <w:t>timeboxed</w:t>
      </w:r>
      <w:proofErr w:type="spellEnd"/>
      <w:r w:rsidRPr="003D4BD9">
        <w:rPr>
          <w:rFonts w:ascii="Arial" w:hAnsi="Arial" w:cs="Arial"/>
          <w:color w:val="FF0000"/>
        </w:rPr>
        <w:t>, risk driven, and change tolerant.</w:t>
      </w:r>
    </w:p>
    <w:p w:rsidR="00D03425" w:rsidRDefault="00D03425" w:rsidP="00D03425">
      <w:pPr>
        <w:spacing w:after="0"/>
        <w:rPr>
          <w:rFonts w:ascii="Arial" w:hAnsi="Arial" w:cs="Arial"/>
          <w:color w:val="FF0000"/>
        </w:rPr>
      </w:pPr>
    </w:p>
    <w:p w:rsidR="00D03425" w:rsidRDefault="00D03425" w:rsidP="00D03425">
      <w:pPr>
        <w:spacing w:after="0"/>
        <w:rPr>
          <w:rFonts w:ascii="Arial" w:hAnsi="Arial" w:cs="Arial"/>
          <w:color w:val="FF0000"/>
        </w:rPr>
      </w:pPr>
    </w:p>
    <w:p w:rsidR="00D03425" w:rsidRDefault="00D03425" w:rsidP="00D03425">
      <w:pPr>
        <w:spacing w:after="0"/>
        <w:rPr>
          <w:rFonts w:ascii="Arial" w:hAnsi="Arial" w:cs="Arial"/>
          <w:color w:val="FF0000"/>
        </w:rPr>
      </w:pPr>
    </w:p>
    <w:p w:rsidR="00D03425" w:rsidRDefault="00D03425" w:rsidP="00D03425">
      <w:pPr>
        <w:spacing w:after="0"/>
        <w:rPr>
          <w:rFonts w:ascii="Arial" w:hAnsi="Arial" w:cs="Arial"/>
          <w:color w:val="FF0000"/>
        </w:rPr>
      </w:pPr>
    </w:p>
    <w:p w:rsidR="00D03425" w:rsidRDefault="00D03425" w:rsidP="00D03425">
      <w:pPr>
        <w:spacing w:after="0"/>
        <w:rPr>
          <w:rFonts w:ascii="Arial" w:hAnsi="Arial" w:cs="Arial"/>
          <w:color w:val="FF0000"/>
        </w:rPr>
      </w:pPr>
    </w:p>
    <w:p w:rsidR="00D03425" w:rsidRDefault="00D03425" w:rsidP="00D03425">
      <w:pPr>
        <w:spacing w:after="0"/>
        <w:rPr>
          <w:rFonts w:ascii="Arial" w:hAnsi="Arial" w:cs="Arial"/>
          <w:color w:val="FF0000"/>
        </w:rPr>
      </w:pPr>
    </w:p>
    <w:p w:rsidR="00D03425" w:rsidRPr="003D4BD9" w:rsidRDefault="00D03425" w:rsidP="00D03425">
      <w:pPr>
        <w:pStyle w:val="Heading2"/>
      </w:pPr>
      <w:bookmarkStart w:id="21" w:name="_Toc340270416"/>
      <w:r w:rsidRPr="003D4BD9">
        <w:t>Understanding the Manifesto</w:t>
      </w:r>
      <w:bookmarkEnd w:id="21"/>
    </w:p>
    <w:p w:rsidR="00D03425" w:rsidRPr="003D4BD9" w:rsidRDefault="00D03425" w:rsidP="00D03425">
      <w:pPr>
        <w:spacing w:after="120"/>
        <w:rPr>
          <w:rFonts w:ascii="Arial" w:hAnsi="Arial" w:cs="Arial"/>
          <w:color w:val="FF0000"/>
        </w:rPr>
      </w:pPr>
      <w:r w:rsidRPr="003D4BD9">
        <w:rPr>
          <w:rFonts w:ascii="Arial" w:hAnsi="Arial" w:cs="Arial"/>
          <w:color w:val="FF0000"/>
        </w:rPr>
        <w:t>Have the students highlight the bolded and highlighted manifesto statements to emphasize the concepts.</w:t>
      </w:r>
    </w:p>
    <w:p w:rsidR="00D03425" w:rsidRPr="003D4BD9" w:rsidRDefault="00D03425" w:rsidP="00D03425">
      <w:pPr>
        <w:rPr>
          <w:rFonts w:ascii="Arial" w:hAnsi="Arial" w:cs="Arial"/>
        </w:rPr>
      </w:pPr>
      <w:r w:rsidRPr="003D4BD9">
        <w:rPr>
          <w:rFonts w:ascii="Arial" w:hAnsi="Arial" w:cs="Arial"/>
        </w:rPr>
        <w:t xml:space="preserve">Applying any </w:t>
      </w:r>
      <w:proofErr w:type="gramStart"/>
      <w:r w:rsidRPr="003D4BD9">
        <w:rPr>
          <w:rFonts w:ascii="Arial" w:hAnsi="Arial" w:cs="Arial"/>
        </w:rPr>
        <w:t>Agile</w:t>
      </w:r>
      <w:proofErr w:type="gramEnd"/>
      <w:r w:rsidRPr="003D4BD9">
        <w:rPr>
          <w:rFonts w:ascii="Arial" w:hAnsi="Arial" w:cs="Arial"/>
        </w:rPr>
        <w:t xml:space="preserve"> method needs a clear understanding of the four values given below. While every project will have both sets of items, it is important to focus on the following 4 points, for a project to be Agile. </w:t>
      </w:r>
    </w:p>
    <w:p w:rsidR="00D03425" w:rsidRPr="003D4BD9" w:rsidRDefault="00D03425" w:rsidP="00D03425">
      <w:pPr>
        <w:pStyle w:val="ListParagraph"/>
        <w:numPr>
          <w:ilvl w:val="0"/>
          <w:numId w:val="4"/>
        </w:numPr>
        <w:spacing w:after="0"/>
        <w:rPr>
          <w:rFonts w:cs="Arial"/>
        </w:rPr>
      </w:pPr>
      <w:r w:rsidRPr="003D4BD9">
        <w:rPr>
          <w:rFonts w:cs="Arial"/>
          <w:b/>
          <w:highlight w:val="yellow"/>
        </w:rPr>
        <w:t>Individuals and Interactions</w:t>
      </w:r>
      <w:r w:rsidRPr="003D4BD9">
        <w:rPr>
          <w:rFonts w:cs="Arial"/>
        </w:rPr>
        <w:t xml:space="preserve"> over Processes and Tools</w:t>
      </w:r>
    </w:p>
    <w:p w:rsidR="00D03425" w:rsidRPr="003D4BD9" w:rsidRDefault="00D03425" w:rsidP="00D03425">
      <w:pPr>
        <w:ind w:left="720"/>
        <w:rPr>
          <w:rFonts w:ascii="Arial" w:hAnsi="Arial" w:cs="Arial"/>
          <w:color w:val="000000" w:themeColor="text1"/>
        </w:rPr>
      </w:pPr>
      <w:r w:rsidRPr="003D4BD9">
        <w:rPr>
          <w:rFonts w:ascii="Arial" w:hAnsi="Arial" w:cs="Arial"/>
          <w:color w:val="000000" w:themeColor="text1"/>
        </w:rPr>
        <w:t>Although processes and tools help in successfully completing a project/product, it is people who undertake, participate in, and implement a project. The key actors in any project/product are the people, and the emphasis should be on them and their interactions.</w:t>
      </w:r>
    </w:p>
    <w:p w:rsidR="00D03425" w:rsidRPr="003D4BD9" w:rsidRDefault="00D03425" w:rsidP="00D03425">
      <w:pPr>
        <w:pStyle w:val="ListParagraph"/>
        <w:numPr>
          <w:ilvl w:val="0"/>
          <w:numId w:val="4"/>
        </w:numPr>
        <w:rPr>
          <w:rFonts w:cs="Arial"/>
        </w:rPr>
      </w:pPr>
      <w:r w:rsidRPr="003D4BD9">
        <w:rPr>
          <w:rFonts w:cs="Arial"/>
          <w:b/>
          <w:highlight w:val="yellow"/>
        </w:rPr>
        <w:t>Working Software</w:t>
      </w:r>
      <w:r w:rsidRPr="003D4BD9">
        <w:rPr>
          <w:rFonts w:cs="Arial"/>
        </w:rPr>
        <w:t xml:space="preserve"> over Comprehensive Documentation</w:t>
      </w:r>
    </w:p>
    <w:p w:rsidR="00D03425" w:rsidRPr="003D4BD9" w:rsidRDefault="00D03425" w:rsidP="00D03425">
      <w:pPr>
        <w:pStyle w:val="ListParagraph"/>
        <w:contextualSpacing w:val="0"/>
        <w:rPr>
          <w:rFonts w:cs="Arial"/>
          <w:color w:val="000000" w:themeColor="text1"/>
        </w:rPr>
      </w:pPr>
      <w:r w:rsidRPr="003D4BD9">
        <w:rPr>
          <w:rFonts w:cs="Arial"/>
          <w:color w:val="000000" w:themeColor="text1"/>
        </w:rPr>
        <w:t>While documentation is necessary and useful for any project, many teams focus on the interim deliverables although the real value is delivered to the customer primarily in the form of working software. Therefore, the focus is on delivering working software in increments throughout the lifecycle of the product.</w:t>
      </w:r>
    </w:p>
    <w:p w:rsidR="00D03425" w:rsidRPr="003D4BD9" w:rsidRDefault="00D03425" w:rsidP="00D03425">
      <w:pPr>
        <w:pStyle w:val="ListParagraph"/>
        <w:numPr>
          <w:ilvl w:val="0"/>
          <w:numId w:val="4"/>
        </w:numPr>
        <w:spacing w:after="0"/>
        <w:contextualSpacing w:val="0"/>
        <w:rPr>
          <w:rFonts w:cs="Arial"/>
        </w:rPr>
      </w:pPr>
      <w:r w:rsidRPr="003D4BD9">
        <w:rPr>
          <w:rFonts w:cs="Arial"/>
          <w:b/>
          <w:highlight w:val="yellow"/>
        </w:rPr>
        <w:t>Customer Collaboration</w:t>
      </w:r>
      <w:r w:rsidRPr="003D4BD9">
        <w:rPr>
          <w:rFonts w:cs="Arial"/>
        </w:rPr>
        <w:t xml:space="preserve"> over Contract Negotiation</w:t>
      </w:r>
    </w:p>
    <w:p w:rsidR="00D03425" w:rsidRPr="003D4BD9" w:rsidRDefault="00D03425" w:rsidP="00D03425">
      <w:pPr>
        <w:pStyle w:val="ListParagraph"/>
        <w:contextualSpacing w:val="0"/>
        <w:rPr>
          <w:rFonts w:cs="Arial"/>
          <w:color w:val="000000" w:themeColor="text1"/>
        </w:rPr>
      </w:pPr>
      <w:r w:rsidRPr="003D4BD9">
        <w:rPr>
          <w:rFonts w:cs="Arial"/>
          <w:color w:val="000000" w:themeColor="text1"/>
        </w:rPr>
        <w:t>Traditionally, customers were seen as outside players who are involved mainly at the start and end of the product lifecycle and whose relationships were based on contracts and their fulfillment. Agile believes in a shared value approach where customers are seen as collaborators. The team and customer work together to evolve and develop the product.</w:t>
      </w:r>
    </w:p>
    <w:p w:rsidR="00D03425" w:rsidRPr="003D4BD9" w:rsidRDefault="00D03425" w:rsidP="00D03425">
      <w:pPr>
        <w:pStyle w:val="ListParagraph"/>
        <w:numPr>
          <w:ilvl w:val="0"/>
          <w:numId w:val="4"/>
        </w:numPr>
        <w:spacing w:after="0"/>
        <w:contextualSpacing w:val="0"/>
        <w:rPr>
          <w:rFonts w:cs="Arial"/>
        </w:rPr>
      </w:pPr>
      <w:r w:rsidRPr="003D4BD9">
        <w:rPr>
          <w:rFonts w:cs="Arial"/>
          <w:b/>
          <w:highlight w:val="yellow"/>
        </w:rPr>
        <w:t>Responding to Change</w:t>
      </w:r>
      <w:r w:rsidRPr="003D4BD9">
        <w:rPr>
          <w:rFonts w:cs="Arial"/>
        </w:rPr>
        <w:t xml:space="preserve"> over Following a Plan</w:t>
      </w:r>
    </w:p>
    <w:p w:rsidR="00D03425" w:rsidRDefault="00D03425" w:rsidP="00D03425">
      <w:pPr>
        <w:spacing w:after="0"/>
        <w:rPr>
          <w:rFonts w:ascii="Arial" w:hAnsi="Arial" w:cs="Arial"/>
          <w:color w:val="000000" w:themeColor="text1"/>
        </w:rPr>
      </w:pPr>
      <w:r w:rsidRPr="003D4BD9">
        <w:rPr>
          <w:rFonts w:ascii="Arial" w:hAnsi="Arial" w:cs="Arial"/>
          <w:color w:val="000000" w:themeColor="text1"/>
        </w:rPr>
        <w:t>In the current market scenario, in which the customer requirements, the technologies available, and the patterns of business keep changing, it is essential to approach product development in an adaptive manner that enables change incorporation and fast product lifecycles rather than place emphasis on following plans formed on potentially outdated data.</w:t>
      </w:r>
    </w:p>
    <w:p w:rsidR="00D03425" w:rsidRDefault="00D03425" w:rsidP="00D03425">
      <w:pPr>
        <w:spacing w:after="0"/>
        <w:rPr>
          <w:rFonts w:ascii="Arial" w:hAnsi="Arial" w:cs="Arial"/>
          <w:color w:val="000000" w:themeColor="text1"/>
        </w:rPr>
      </w:pPr>
    </w:p>
    <w:p w:rsidR="00D03425" w:rsidRDefault="00D03425" w:rsidP="00D03425">
      <w:pPr>
        <w:spacing w:after="0"/>
        <w:rPr>
          <w:rFonts w:ascii="Arial" w:hAnsi="Arial" w:cs="Arial"/>
          <w:color w:val="000000" w:themeColor="text1"/>
        </w:rPr>
      </w:pPr>
    </w:p>
    <w:p w:rsidR="00D03425" w:rsidRDefault="00D03425" w:rsidP="00D03425">
      <w:pPr>
        <w:spacing w:after="0"/>
        <w:rPr>
          <w:rFonts w:ascii="Arial" w:hAnsi="Arial" w:cs="Arial"/>
          <w:color w:val="000000" w:themeColor="text1"/>
        </w:rPr>
      </w:pPr>
    </w:p>
    <w:p w:rsidR="00D03425" w:rsidRDefault="00D03425" w:rsidP="00D03425">
      <w:pPr>
        <w:spacing w:after="0"/>
        <w:rPr>
          <w:rFonts w:ascii="Arial" w:hAnsi="Arial" w:cs="Arial"/>
          <w:color w:val="000000" w:themeColor="text1"/>
        </w:rPr>
      </w:pPr>
    </w:p>
    <w:p w:rsidR="00D03425" w:rsidRDefault="00D03425" w:rsidP="00D03425">
      <w:pPr>
        <w:spacing w:after="0"/>
        <w:rPr>
          <w:rFonts w:ascii="Arial" w:hAnsi="Arial" w:cs="Arial"/>
          <w:color w:val="000000" w:themeColor="text1"/>
        </w:rPr>
      </w:pPr>
    </w:p>
    <w:p w:rsidR="00D03425" w:rsidRDefault="00D03425" w:rsidP="00D03425">
      <w:pPr>
        <w:spacing w:after="0"/>
        <w:rPr>
          <w:rFonts w:ascii="Arial" w:hAnsi="Arial" w:cs="Arial"/>
          <w:color w:val="000000" w:themeColor="text1"/>
        </w:rPr>
      </w:pPr>
    </w:p>
    <w:p w:rsidR="00D03425" w:rsidRDefault="00D03425" w:rsidP="00D03425">
      <w:pPr>
        <w:spacing w:after="0"/>
        <w:rPr>
          <w:rFonts w:ascii="Arial" w:hAnsi="Arial" w:cs="Arial"/>
          <w:color w:val="000000" w:themeColor="text1"/>
        </w:rPr>
      </w:pPr>
    </w:p>
    <w:p w:rsidR="00D03425" w:rsidRDefault="00D03425" w:rsidP="00D03425">
      <w:pPr>
        <w:spacing w:after="0"/>
        <w:rPr>
          <w:rFonts w:ascii="Arial" w:hAnsi="Arial" w:cs="Arial"/>
          <w:color w:val="000000" w:themeColor="text1"/>
        </w:rPr>
      </w:pPr>
    </w:p>
    <w:p w:rsidR="00D03425" w:rsidRDefault="00D03425" w:rsidP="00D03425">
      <w:pPr>
        <w:spacing w:after="0"/>
        <w:rPr>
          <w:rFonts w:ascii="Arial" w:hAnsi="Arial" w:cs="Arial"/>
          <w:color w:val="000000" w:themeColor="text1"/>
        </w:rPr>
      </w:pPr>
    </w:p>
    <w:p w:rsidR="00D03425" w:rsidRDefault="00D03425" w:rsidP="00D03425">
      <w:pPr>
        <w:spacing w:after="0"/>
        <w:rPr>
          <w:rFonts w:ascii="Arial" w:hAnsi="Arial" w:cs="Arial"/>
          <w:color w:val="000000" w:themeColor="text1"/>
        </w:rPr>
      </w:pPr>
    </w:p>
    <w:p w:rsidR="00D03425" w:rsidRDefault="00D03425" w:rsidP="00D03425">
      <w:pPr>
        <w:spacing w:after="0"/>
        <w:rPr>
          <w:rFonts w:ascii="Arial" w:hAnsi="Arial" w:cs="Arial"/>
          <w:color w:val="000000" w:themeColor="text1"/>
        </w:rPr>
      </w:pPr>
    </w:p>
    <w:p w:rsidR="00D03425" w:rsidRDefault="00D03425" w:rsidP="00D03425">
      <w:pPr>
        <w:spacing w:after="0"/>
        <w:rPr>
          <w:rFonts w:ascii="Arial" w:hAnsi="Arial" w:cs="Arial"/>
          <w:color w:val="000000" w:themeColor="text1"/>
        </w:rPr>
      </w:pPr>
    </w:p>
    <w:p w:rsidR="00D03425" w:rsidRDefault="00D03425" w:rsidP="00D03425">
      <w:pPr>
        <w:spacing w:after="0"/>
        <w:rPr>
          <w:rFonts w:ascii="Arial" w:hAnsi="Arial" w:cs="Arial"/>
          <w:color w:val="000000" w:themeColor="text1"/>
        </w:rPr>
      </w:pPr>
    </w:p>
    <w:p w:rsidR="00D03425" w:rsidRDefault="00D03425" w:rsidP="00D03425">
      <w:pPr>
        <w:spacing w:after="0"/>
        <w:rPr>
          <w:rFonts w:ascii="Arial" w:hAnsi="Arial" w:cs="Arial"/>
          <w:color w:val="000000" w:themeColor="text1"/>
        </w:rPr>
      </w:pPr>
    </w:p>
    <w:p w:rsidR="00D03425" w:rsidRDefault="00D03425" w:rsidP="00D03425">
      <w:pPr>
        <w:spacing w:after="0"/>
        <w:rPr>
          <w:rFonts w:ascii="Arial" w:hAnsi="Arial" w:cs="Arial"/>
          <w:color w:val="000000" w:themeColor="text1"/>
        </w:rPr>
      </w:pPr>
    </w:p>
    <w:p w:rsidR="00D03425" w:rsidRDefault="00D03425" w:rsidP="00D03425">
      <w:pPr>
        <w:spacing w:after="0"/>
        <w:rPr>
          <w:rFonts w:ascii="Arial" w:hAnsi="Arial" w:cs="Arial"/>
          <w:color w:val="000000" w:themeColor="text1"/>
        </w:rPr>
      </w:pPr>
    </w:p>
    <w:p w:rsidR="00D03425" w:rsidRPr="003D4BD9" w:rsidRDefault="00D03425" w:rsidP="00C97116">
      <w:pPr>
        <w:pStyle w:val="Heading2"/>
      </w:pPr>
      <w:bookmarkStart w:id="22" w:name="_Toc340270417"/>
      <w:r w:rsidRPr="003D4BD9">
        <w:t>Principles behind the Agile Manifesto</w:t>
      </w:r>
      <w:bookmarkEnd w:id="22"/>
    </w:p>
    <w:p w:rsidR="00D03425" w:rsidRDefault="00D03425" w:rsidP="00D03425">
      <w:pPr>
        <w:spacing w:after="0"/>
        <w:rPr>
          <w:rFonts w:ascii="Arial" w:hAnsi="Arial" w:cs="Arial"/>
          <w:color w:val="FF0000"/>
        </w:rPr>
      </w:pPr>
      <w:r w:rsidRPr="003D4BD9">
        <w:rPr>
          <w:rFonts w:ascii="Arial" w:hAnsi="Arial" w:cs="Arial"/>
          <w:color w:val="FF0000"/>
        </w:rPr>
        <w:t>[Ask the class participants to read them one by one in turn.]</w:t>
      </w:r>
      <w:r w:rsidRPr="003D4BD9">
        <w:rPr>
          <w:rFonts w:ascii="Arial" w:hAnsi="Arial" w:cs="Arial"/>
        </w:rPr>
        <w:br/>
      </w:r>
      <w:r w:rsidRPr="003D4BD9">
        <w:rPr>
          <w:rFonts w:ascii="Arial" w:hAnsi="Arial" w:cs="Arial"/>
          <w:noProof/>
        </w:rPr>
        <w:drawing>
          <wp:inline distT="0" distB="0" distL="0" distR="0" wp14:anchorId="158A8706" wp14:editId="7E6ABAFB">
            <wp:extent cx="5731510" cy="7583181"/>
            <wp:effectExtent l="0" t="0" r="0" b="55880"/>
            <wp:docPr id="18" name="Diagram 1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03425" w:rsidRDefault="00D03425" w:rsidP="00D03425">
      <w:pPr>
        <w:spacing w:after="0"/>
        <w:rPr>
          <w:rFonts w:ascii="Arial" w:hAnsi="Arial" w:cs="Arial"/>
          <w:color w:val="FF0000"/>
        </w:rPr>
      </w:pPr>
    </w:p>
    <w:p w:rsidR="00D03425" w:rsidRPr="003D4BD9" w:rsidRDefault="00D03425" w:rsidP="00D03425">
      <w:pPr>
        <w:spacing w:after="0"/>
        <w:rPr>
          <w:rFonts w:ascii="Arial" w:hAnsi="Arial" w:cs="Arial"/>
          <w:color w:val="FF0000"/>
        </w:rPr>
      </w:pPr>
    </w:p>
    <w:bookmarkEnd w:id="20"/>
    <w:p w:rsidR="00D03425" w:rsidRDefault="00D03425" w:rsidP="00D03425">
      <w:pPr>
        <w:pStyle w:val="ListParagraph"/>
        <w:autoSpaceDE w:val="0"/>
        <w:autoSpaceDN w:val="0"/>
        <w:adjustRightInd w:val="0"/>
        <w:spacing w:after="120" w:line="264" w:lineRule="auto"/>
        <w:ind w:left="0"/>
        <w:contextualSpacing w:val="0"/>
      </w:pPr>
    </w:p>
    <w:p w:rsidR="00D03425" w:rsidRDefault="00D03425" w:rsidP="00D03425">
      <w:pPr>
        <w:spacing w:after="0"/>
        <w:rPr>
          <w:rFonts w:ascii="Arial" w:hAnsi="Arial" w:cs="Arial"/>
          <w:color w:val="FF0000"/>
        </w:rPr>
      </w:pPr>
      <w:r w:rsidRPr="003D4BD9">
        <w:rPr>
          <w:rFonts w:ascii="Arial" w:hAnsi="Arial" w:cs="Arial"/>
          <w:color w:val="FF0000"/>
        </w:rPr>
        <w:t xml:space="preserve">Extra reading—Participants can be asked to read the next three pages as homework (i.e. the Traditional and Agile triangle through </w:t>
      </w:r>
      <w:proofErr w:type="gramStart"/>
      <w:r w:rsidRPr="003D4BD9">
        <w:rPr>
          <w:rFonts w:ascii="Arial" w:hAnsi="Arial" w:cs="Arial"/>
          <w:color w:val="FF0000"/>
        </w:rPr>
        <w:t>Agile</w:t>
      </w:r>
      <w:proofErr w:type="gramEnd"/>
      <w:r w:rsidRPr="003D4BD9">
        <w:rPr>
          <w:rFonts w:ascii="Arial" w:hAnsi="Arial" w:cs="Arial"/>
          <w:color w:val="FF0000"/>
        </w:rPr>
        <w:t xml:space="preserve"> methods.)</w:t>
      </w:r>
    </w:p>
    <w:p w:rsidR="00D03425" w:rsidRPr="003D4BD9" w:rsidRDefault="00D03425" w:rsidP="00847EFA">
      <w:pPr>
        <w:pStyle w:val="Heading3"/>
      </w:pPr>
      <w:bookmarkStart w:id="23" w:name="_Toc332646274"/>
      <w:r w:rsidRPr="003D4BD9">
        <w:t>What has changed?</w:t>
      </w:r>
      <w:bookmarkEnd w:id="23"/>
      <w:r w:rsidRPr="003D4BD9">
        <w:t xml:space="preserve">                                                                                                                                                                                                                                                                                                                                                                                         </w:t>
      </w:r>
    </w:p>
    <w:p w:rsidR="00D03425" w:rsidRPr="003D4BD9" w:rsidRDefault="00D03425" w:rsidP="00D03425">
      <w:pPr>
        <w:keepNext/>
        <w:spacing w:after="0"/>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5F942C2A" wp14:editId="526F2032">
                <wp:simplePos x="0" y="0"/>
                <wp:positionH relativeFrom="column">
                  <wp:posOffset>3015615</wp:posOffset>
                </wp:positionH>
                <wp:positionV relativeFrom="paragraph">
                  <wp:posOffset>2580005</wp:posOffset>
                </wp:positionV>
                <wp:extent cx="1932305" cy="2673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93230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7EFA" w:rsidRPr="00D03425" w:rsidRDefault="00847EFA" w:rsidP="00D03425">
                            <w:pPr>
                              <w:jc w:val="center"/>
                              <w:rPr>
                                <w:b/>
                              </w:rPr>
                            </w:pPr>
                            <w:r>
                              <w:rPr>
                                <w:rFonts w:ascii="Arial" w:hAnsi="Arial" w:cs="Arial"/>
                                <w:b/>
                              </w:rPr>
                              <w:t>Agile</w:t>
                            </w:r>
                            <w:r w:rsidRPr="00D03425">
                              <w:rPr>
                                <w:rFonts w:ascii="Arial" w:hAnsi="Arial" w:cs="Arial"/>
                                <w:b/>
                              </w:rPr>
                              <w:t xml:space="preserve"> Triangle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3" o:spid="_x0000_s1027" type="#_x0000_t202" style="position:absolute;margin-left:237.45pt;margin-top:203.15pt;width:152.15pt;height:21.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" fillcolor="white [3201]" stroked="f" strokeweight=".5pt">
                <v:textbox>
                  <w:txbxContent>
                    <w:p w:rsidR="00847EFA" w:rsidRPr="00D03425" w:rsidRDefault="00847EFA" w:rsidP="00D03425">
                      <w:pPr>
                        <w:jc w:val="center"/>
                        <w:rPr>
                          <w:b/>
                        </w:rPr>
                      </w:pPr>
                      <w:r>
                        <w:rPr>
                          <w:rFonts w:ascii="Arial" w:hAnsi="Arial" w:cs="Arial"/>
                          <w:b/>
                        </w:rPr>
                        <w:t>Agile</w:t>
                      </w:r>
                      <w:r w:rsidRPr="00D03425">
                        <w:rPr>
                          <w:rFonts w:ascii="Arial" w:hAnsi="Arial" w:cs="Arial"/>
                          <w:b/>
                        </w:rPr>
                        <w:t xml:space="preserve"> Triangle</w:t>
                      </w:r>
                    </w:p>
                  </w:txbxContent>
                </v:textbox>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0C330F4F" wp14:editId="1DDF07D1">
                <wp:simplePos x="0" y="0"/>
                <wp:positionH relativeFrom="column">
                  <wp:posOffset>396240</wp:posOffset>
                </wp:positionH>
                <wp:positionV relativeFrom="paragraph">
                  <wp:posOffset>2583180</wp:posOffset>
                </wp:positionV>
                <wp:extent cx="1932305" cy="2673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93230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7EFA" w:rsidRPr="00D03425" w:rsidRDefault="00847EFA">
                            <w:pPr>
                              <w:rPr>
                                <w:b/>
                              </w:rPr>
                            </w:pPr>
                            <w:r w:rsidRPr="00D03425">
                              <w:rPr>
                                <w:rFonts w:ascii="Arial" w:hAnsi="Arial" w:cs="Arial"/>
                                <w:b/>
                              </w:rPr>
                              <w:t>Traditional Iron Triangle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8" type="#_x0000_t202" style="position:absolute;margin-left:31.2pt;margin-top:203.4pt;width:152.15pt;height:2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" fillcolor="white [3201]" stroked="f" strokeweight=".5pt">
                <v:textbox>
                  <w:txbxContent>
                    <w:p w:rsidR="00847EFA" w:rsidRPr="00D03425" w:rsidRDefault="00847EFA">
                      <w:pPr>
                        <w:rPr>
                          <w:b/>
                        </w:rPr>
                      </w:pPr>
                      <w:r w:rsidRPr="00D03425">
                        <w:rPr>
                          <w:rFonts w:ascii="Arial" w:hAnsi="Arial" w:cs="Arial"/>
                          <w:b/>
                        </w:rPr>
                        <w:t>Traditional Iron Triangle</w:t>
                      </w:r>
                    </w:p>
                  </w:txbxContent>
                </v:textbox>
              </v:shape>
            </w:pict>
          </mc:Fallback>
        </mc:AlternateContent>
      </w:r>
      <w:r w:rsidRPr="003D4BD9">
        <w:rPr>
          <w:rFonts w:ascii="Arial" w:hAnsi="Arial" w:cs="Arial"/>
          <w:noProof/>
        </w:rPr>
        <w:drawing>
          <wp:inline distT="0" distB="0" distL="0" distR="0" wp14:anchorId="103BA6A9" wp14:editId="5B754AAE">
            <wp:extent cx="2686050" cy="2440940"/>
            <wp:effectExtent l="0" t="76200" r="38100" b="168910"/>
            <wp:docPr id="20" name="Diagram 2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Pr="003D4BD9">
        <w:rPr>
          <w:rFonts w:ascii="Arial" w:hAnsi="Arial" w:cs="Arial"/>
          <w:noProof/>
        </w:rPr>
        <w:drawing>
          <wp:inline distT="0" distB="0" distL="0" distR="0" wp14:anchorId="3DBED246" wp14:editId="5C9591D5">
            <wp:extent cx="2686050" cy="2440940"/>
            <wp:effectExtent l="0" t="76200" r="38100" b="168910"/>
            <wp:docPr id="8" name="Diagram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r w:rsidRPr="003D4BD9">
        <w:rPr>
          <w:rFonts w:ascii="Arial" w:hAnsi="Arial" w:cs="Arial"/>
        </w:rPr>
        <w:tab/>
      </w:r>
      <w:r w:rsidRPr="003D4BD9">
        <w:rPr>
          <w:rFonts w:ascii="Arial" w:hAnsi="Arial" w:cs="Arial"/>
        </w:rPr>
        <w:tab/>
        <w:t xml:space="preserve">     </w:t>
      </w:r>
      <w:r w:rsidRPr="003D4BD9">
        <w:rPr>
          <w:rFonts w:ascii="Arial" w:hAnsi="Arial" w:cs="Arial"/>
        </w:rPr>
        <w:tab/>
      </w:r>
      <w:r w:rsidRPr="003D4BD9">
        <w:rPr>
          <w:rFonts w:ascii="Arial" w:hAnsi="Arial" w:cs="Arial"/>
        </w:rPr>
        <w:tab/>
      </w:r>
    </w:p>
    <w:p w:rsidR="00D03425" w:rsidRDefault="00D03425" w:rsidP="00D03425">
      <w:pPr>
        <w:rPr>
          <w:rFonts w:ascii="Arial" w:hAnsi="Arial" w:cs="Arial"/>
        </w:rPr>
      </w:pPr>
      <w:r w:rsidRPr="003D4BD9">
        <w:rPr>
          <w:rFonts w:ascii="Arial" w:hAnsi="Arial" w:cs="Arial"/>
        </w:rPr>
        <w:t xml:space="preserve">Agile methodologies require a change in mindset from the traditional methods. While Waterfall methods focused on the </w:t>
      </w:r>
      <w:r w:rsidRPr="003D4BD9">
        <w:rPr>
          <w:rFonts w:ascii="Arial" w:hAnsi="Arial" w:cs="Arial"/>
          <w:color w:val="0070C0"/>
          <w:u w:val="single"/>
        </w:rPr>
        <w:t>Scope</w:t>
      </w:r>
      <w:r w:rsidRPr="003D4BD9">
        <w:rPr>
          <w:rFonts w:ascii="Arial" w:hAnsi="Arial" w:cs="Arial"/>
          <w:color w:val="0070C0"/>
        </w:rPr>
        <w:t xml:space="preserve"> </w:t>
      </w:r>
      <w:r w:rsidRPr="003D4BD9">
        <w:rPr>
          <w:rFonts w:ascii="Arial" w:hAnsi="Arial" w:cs="Arial"/>
        </w:rPr>
        <w:t xml:space="preserve">and used it to determine the Cost and Schedule, in Agile the focus is on Business Value and it is used to determine the Quality and Constraints of Development. </w:t>
      </w:r>
    </w:p>
    <w:p w:rsidR="00D03425" w:rsidRPr="003D4BD9" w:rsidRDefault="00D03425" w:rsidP="00D03425">
      <w:pPr>
        <w:rPr>
          <w:rFonts w:ascii="Arial" w:hAnsi="Arial" w:cs="Arial"/>
        </w:rPr>
      </w:pPr>
      <w:r w:rsidRPr="003D4BD9">
        <w:rPr>
          <w:rFonts w:ascii="Arial" w:hAnsi="Arial" w:cs="Arial"/>
        </w:rPr>
        <w:t xml:space="preserve">While the Waterfall model is very suitable for ordered/predictable scenarios, </w:t>
      </w:r>
      <w:proofErr w:type="gramStart"/>
      <w:r w:rsidRPr="003D4BD9">
        <w:rPr>
          <w:rFonts w:ascii="Arial" w:hAnsi="Arial" w:cs="Arial"/>
        </w:rPr>
        <w:t>Agile</w:t>
      </w:r>
      <w:proofErr w:type="gramEnd"/>
      <w:r w:rsidRPr="003D4BD9">
        <w:rPr>
          <w:rFonts w:ascii="Arial" w:hAnsi="Arial" w:cs="Arial"/>
        </w:rPr>
        <w:t xml:space="preserve"> methods are more successful in scenarios with chaos as they are </w:t>
      </w:r>
      <w:proofErr w:type="spellStart"/>
      <w:r w:rsidRPr="003D4BD9">
        <w:rPr>
          <w:rFonts w:ascii="Arial" w:hAnsi="Arial" w:cs="Arial"/>
        </w:rPr>
        <w:t>Chaordic</w:t>
      </w:r>
      <w:proofErr w:type="spellEnd"/>
      <w:r w:rsidRPr="003D4BD9">
        <w:rPr>
          <w:rFonts w:ascii="Arial" w:hAnsi="Arial" w:cs="Arial"/>
        </w:rPr>
        <w:t xml:space="preserve"> [</w:t>
      </w:r>
      <w:proofErr w:type="spellStart"/>
      <w:r w:rsidRPr="003D4BD9">
        <w:rPr>
          <w:rFonts w:ascii="Arial" w:hAnsi="Arial" w:cs="Arial"/>
        </w:rPr>
        <w:t>chaos+order</w:t>
      </w:r>
      <w:proofErr w:type="spellEnd"/>
      <w:r w:rsidRPr="003D4BD9">
        <w:rPr>
          <w:rFonts w:ascii="Arial" w:hAnsi="Arial" w:cs="Arial"/>
        </w:rPr>
        <w:t xml:space="preserve">] methods. While Waterfall models believe in a rational agent model, </w:t>
      </w:r>
      <w:proofErr w:type="gramStart"/>
      <w:r w:rsidRPr="003D4BD9">
        <w:rPr>
          <w:rFonts w:ascii="Arial" w:hAnsi="Arial" w:cs="Arial"/>
        </w:rPr>
        <w:t>Agile</w:t>
      </w:r>
      <w:proofErr w:type="gramEnd"/>
      <w:r w:rsidRPr="003D4BD9">
        <w:rPr>
          <w:rFonts w:ascii="Arial" w:hAnsi="Arial" w:cs="Arial"/>
        </w:rPr>
        <w:t xml:space="preserve"> methods tend to be based on shared value approaches. Agile methods are based on inspect-adapt cycles as opposed to the command and control structures of the Waterfall method.</w:t>
      </w:r>
    </w:p>
    <w:p w:rsidR="00D03425" w:rsidRPr="003D4BD9" w:rsidRDefault="00D03425" w:rsidP="00D03425">
      <w:pPr>
        <w:rPr>
          <w:rFonts w:ascii="Arial" w:hAnsi="Arial" w:cs="Arial"/>
        </w:rPr>
      </w:pPr>
      <w:bookmarkStart w:id="24" w:name="_Toc332646275"/>
      <w:r w:rsidRPr="003D4BD9">
        <w:rPr>
          <w:rFonts w:ascii="Arial" w:hAnsi="Arial" w:cs="Arial"/>
        </w:rPr>
        <w:t>A comparison of Agile and Traditional methods</w:t>
      </w:r>
      <w:bookmarkEnd w:id="24"/>
      <w:r w:rsidRPr="003D4BD9">
        <w:rPr>
          <w:rFonts w:ascii="Arial" w:hAnsi="Arial" w:cs="Arial"/>
        </w:rPr>
        <w:t xml:space="preserve">: </w:t>
      </w:r>
    </w:p>
    <w:tbl>
      <w:tblPr>
        <w:tblW w:w="0" w:type="auto"/>
        <w:tblBorders>
          <w:top w:val="single" w:sz="8" w:space="0" w:color="4F81BD"/>
          <w:bottom w:val="single" w:sz="8" w:space="0" w:color="4F81BD"/>
        </w:tblBorders>
        <w:tblLook w:val="00A0" w:firstRow="1" w:lastRow="0" w:firstColumn="1" w:lastColumn="0" w:noHBand="0" w:noVBand="0"/>
      </w:tblPr>
      <w:tblGrid>
        <w:gridCol w:w="3080"/>
        <w:gridCol w:w="3081"/>
        <w:gridCol w:w="3081"/>
      </w:tblGrid>
      <w:tr w:rsidR="00D03425" w:rsidRPr="003D4BD9" w:rsidTr="00146C7F">
        <w:tc>
          <w:tcPr>
            <w:tcW w:w="3080" w:type="dxa"/>
            <w:tcBorders>
              <w:top w:val="single" w:sz="8" w:space="0" w:color="4F81BD"/>
              <w:left w:val="nil"/>
              <w:bottom w:val="single" w:sz="8" w:space="0" w:color="4F81BD"/>
              <w:right w:val="nil"/>
            </w:tcBorders>
            <w:hideMark/>
          </w:tcPr>
          <w:p w:rsidR="00D03425" w:rsidRPr="003D4BD9" w:rsidRDefault="00D03425" w:rsidP="00146C7F">
            <w:pPr>
              <w:spacing w:after="0" w:line="240" w:lineRule="auto"/>
              <w:rPr>
                <w:rFonts w:ascii="Arial" w:hAnsi="Arial" w:cs="Arial"/>
                <w:b/>
                <w:bCs/>
                <w:color w:val="000000"/>
                <w:highlight w:val="yellow"/>
              </w:rPr>
            </w:pPr>
            <w:r w:rsidRPr="003D4BD9">
              <w:rPr>
                <w:rFonts w:ascii="Arial" w:hAnsi="Arial" w:cs="Arial"/>
                <w:b/>
                <w:bCs/>
                <w:color w:val="000000"/>
                <w:highlight w:val="yellow"/>
              </w:rPr>
              <w:t>Approach</w:t>
            </w:r>
          </w:p>
        </w:tc>
        <w:tc>
          <w:tcPr>
            <w:tcW w:w="3081" w:type="dxa"/>
            <w:tcBorders>
              <w:top w:val="single" w:sz="8" w:space="0" w:color="4F81BD"/>
              <w:left w:val="nil"/>
              <w:bottom w:val="single" w:sz="8" w:space="0" w:color="4F81BD"/>
              <w:right w:val="nil"/>
            </w:tcBorders>
            <w:hideMark/>
          </w:tcPr>
          <w:p w:rsidR="00D03425" w:rsidRPr="003D4BD9" w:rsidRDefault="00D03425" w:rsidP="00146C7F">
            <w:pPr>
              <w:spacing w:after="0" w:line="240" w:lineRule="auto"/>
              <w:rPr>
                <w:rFonts w:ascii="Arial" w:hAnsi="Arial" w:cs="Arial"/>
                <w:b/>
                <w:bCs/>
                <w:color w:val="000000"/>
                <w:highlight w:val="yellow"/>
              </w:rPr>
            </w:pPr>
            <w:r w:rsidRPr="003D4BD9">
              <w:rPr>
                <w:rFonts w:ascii="Arial" w:hAnsi="Arial" w:cs="Arial"/>
                <w:b/>
                <w:bCs/>
                <w:color w:val="000000"/>
                <w:highlight w:val="yellow"/>
              </w:rPr>
              <w:t>Agile</w:t>
            </w:r>
          </w:p>
        </w:tc>
        <w:tc>
          <w:tcPr>
            <w:tcW w:w="3081" w:type="dxa"/>
            <w:tcBorders>
              <w:top w:val="single" w:sz="8" w:space="0" w:color="4F81BD"/>
              <w:left w:val="nil"/>
              <w:bottom w:val="single" w:sz="8" w:space="0" w:color="4F81BD"/>
              <w:right w:val="nil"/>
            </w:tcBorders>
            <w:hideMark/>
          </w:tcPr>
          <w:p w:rsidR="00D03425" w:rsidRPr="003D4BD9" w:rsidRDefault="00D03425" w:rsidP="00146C7F">
            <w:pPr>
              <w:spacing w:after="0" w:line="240" w:lineRule="auto"/>
              <w:rPr>
                <w:rFonts w:ascii="Arial" w:hAnsi="Arial" w:cs="Arial"/>
                <w:b/>
                <w:bCs/>
                <w:color w:val="000000"/>
                <w:highlight w:val="yellow"/>
              </w:rPr>
            </w:pPr>
            <w:r w:rsidRPr="003D4BD9">
              <w:rPr>
                <w:rFonts w:ascii="Arial" w:hAnsi="Arial" w:cs="Arial"/>
                <w:b/>
                <w:bCs/>
                <w:color w:val="000000"/>
                <w:highlight w:val="yellow"/>
              </w:rPr>
              <w:t>Waterfall</w:t>
            </w:r>
          </w:p>
        </w:tc>
      </w:tr>
      <w:tr w:rsidR="00D03425" w:rsidRPr="003D4BD9" w:rsidTr="00146C7F">
        <w:trPr>
          <w:trHeight w:val="304"/>
        </w:trPr>
        <w:tc>
          <w:tcPr>
            <w:tcW w:w="3080" w:type="dxa"/>
            <w:tcBorders>
              <w:top w:val="nil"/>
              <w:left w:val="nil"/>
              <w:bottom w:val="nil"/>
              <w:right w:val="nil"/>
            </w:tcBorders>
            <w:shd w:val="clear" w:color="auto" w:fill="D3DFEE"/>
            <w:hideMark/>
          </w:tcPr>
          <w:p w:rsidR="00D03425" w:rsidRPr="003D4BD9" w:rsidRDefault="00D03425" w:rsidP="00146C7F">
            <w:pPr>
              <w:spacing w:after="0" w:line="240" w:lineRule="auto"/>
              <w:rPr>
                <w:rFonts w:ascii="Arial" w:hAnsi="Arial" w:cs="Arial"/>
                <w:b/>
                <w:bCs/>
                <w:color w:val="000000"/>
                <w:highlight w:val="yellow"/>
              </w:rPr>
            </w:pPr>
            <w:r w:rsidRPr="003D4BD9">
              <w:rPr>
                <w:rFonts w:ascii="Arial" w:hAnsi="Arial" w:cs="Arial"/>
                <w:b/>
                <w:bCs/>
                <w:color w:val="000000"/>
                <w:highlight w:val="yellow"/>
              </w:rPr>
              <w:t>Emphasis</w:t>
            </w:r>
          </w:p>
        </w:tc>
        <w:tc>
          <w:tcPr>
            <w:tcW w:w="3081" w:type="dxa"/>
            <w:tcBorders>
              <w:top w:val="nil"/>
              <w:left w:val="nil"/>
              <w:bottom w:val="nil"/>
              <w:right w:val="nil"/>
            </w:tcBorders>
            <w:shd w:val="clear" w:color="auto" w:fill="D3DFEE"/>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People</w:t>
            </w:r>
          </w:p>
        </w:tc>
        <w:tc>
          <w:tcPr>
            <w:tcW w:w="3081" w:type="dxa"/>
            <w:tcBorders>
              <w:top w:val="nil"/>
              <w:left w:val="nil"/>
              <w:bottom w:val="nil"/>
              <w:right w:val="nil"/>
            </w:tcBorders>
            <w:shd w:val="clear" w:color="auto" w:fill="D3DFEE"/>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Process</w:t>
            </w:r>
          </w:p>
        </w:tc>
      </w:tr>
      <w:tr w:rsidR="00D03425" w:rsidRPr="003D4BD9" w:rsidTr="00146C7F">
        <w:trPr>
          <w:trHeight w:val="360"/>
        </w:trPr>
        <w:tc>
          <w:tcPr>
            <w:tcW w:w="3080" w:type="dxa"/>
            <w:tcBorders>
              <w:top w:val="nil"/>
              <w:left w:val="nil"/>
              <w:bottom w:val="nil"/>
              <w:right w:val="nil"/>
            </w:tcBorders>
            <w:hideMark/>
          </w:tcPr>
          <w:p w:rsidR="00D03425" w:rsidRPr="003D4BD9" w:rsidRDefault="00D03425" w:rsidP="00146C7F">
            <w:pPr>
              <w:spacing w:after="0" w:line="240" w:lineRule="auto"/>
              <w:rPr>
                <w:rFonts w:ascii="Arial" w:hAnsi="Arial" w:cs="Arial"/>
                <w:b/>
                <w:bCs/>
                <w:color w:val="000000"/>
                <w:highlight w:val="yellow"/>
              </w:rPr>
            </w:pPr>
            <w:r w:rsidRPr="003D4BD9">
              <w:rPr>
                <w:rFonts w:ascii="Arial" w:hAnsi="Arial" w:cs="Arial"/>
                <w:b/>
                <w:bCs/>
                <w:color w:val="000000"/>
                <w:highlight w:val="yellow"/>
              </w:rPr>
              <w:t>Size</w:t>
            </w:r>
          </w:p>
        </w:tc>
        <w:tc>
          <w:tcPr>
            <w:tcW w:w="3081" w:type="dxa"/>
            <w:tcBorders>
              <w:top w:val="nil"/>
              <w:left w:val="nil"/>
              <w:bottom w:val="nil"/>
              <w:right w:val="nil"/>
            </w:tcBorders>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Small/Creative</w:t>
            </w:r>
          </w:p>
        </w:tc>
        <w:tc>
          <w:tcPr>
            <w:tcW w:w="3081" w:type="dxa"/>
            <w:tcBorders>
              <w:top w:val="nil"/>
              <w:left w:val="nil"/>
              <w:bottom w:val="nil"/>
              <w:right w:val="nil"/>
            </w:tcBorders>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Large</w:t>
            </w:r>
          </w:p>
        </w:tc>
      </w:tr>
      <w:tr w:rsidR="00D03425" w:rsidRPr="003D4BD9" w:rsidTr="00146C7F">
        <w:trPr>
          <w:trHeight w:val="306"/>
        </w:trPr>
        <w:tc>
          <w:tcPr>
            <w:tcW w:w="3080" w:type="dxa"/>
            <w:tcBorders>
              <w:top w:val="nil"/>
              <w:left w:val="nil"/>
              <w:bottom w:val="nil"/>
              <w:right w:val="nil"/>
            </w:tcBorders>
            <w:shd w:val="clear" w:color="auto" w:fill="D3DFEE"/>
            <w:hideMark/>
          </w:tcPr>
          <w:p w:rsidR="00D03425" w:rsidRPr="003D4BD9" w:rsidRDefault="00D03425" w:rsidP="00146C7F">
            <w:pPr>
              <w:spacing w:after="0" w:line="240" w:lineRule="auto"/>
              <w:rPr>
                <w:rFonts w:ascii="Arial" w:hAnsi="Arial" w:cs="Arial"/>
                <w:b/>
                <w:bCs/>
                <w:color w:val="000000"/>
                <w:highlight w:val="yellow"/>
              </w:rPr>
            </w:pPr>
            <w:r w:rsidRPr="003D4BD9">
              <w:rPr>
                <w:rFonts w:ascii="Arial" w:hAnsi="Arial" w:cs="Arial"/>
                <w:b/>
                <w:bCs/>
                <w:color w:val="000000"/>
                <w:highlight w:val="yellow"/>
              </w:rPr>
              <w:t>Domain</w:t>
            </w:r>
          </w:p>
        </w:tc>
        <w:tc>
          <w:tcPr>
            <w:tcW w:w="3081" w:type="dxa"/>
            <w:tcBorders>
              <w:top w:val="nil"/>
              <w:left w:val="nil"/>
              <w:bottom w:val="nil"/>
              <w:right w:val="nil"/>
            </w:tcBorders>
            <w:shd w:val="clear" w:color="auto" w:fill="D3DFEE"/>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Unpredictable/ Exploratory</w:t>
            </w:r>
          </w:p>
        </w:tc>
        <w:tc>
          <w:tcPr>
            <w:tcW w:w="3081" w:type="dxa"/>
            <w:tcBorders>
              <w:top w:val="nil"/>
              <w:left w:val="nil"/>
              <w:bottom w:val="nil"/>
              <w:right w:val="nil"/>
            </w:tcBorders>
            <w:shd w:val="clear" w:color="auto" w:fill="D3DFEE"/>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Predictable</w:t>
            </w:r>
          </w:p>
        </w:tc>
      </w:tr>
      <w:tr w:rsidR="00D03425" w:rsidRPr="003D4BD9" w:rsidTr="00146C7F">
        <w:trPr>
          <w:trHeight w:val="306"/>
        </w:trPr>
        <w:tc>
          <w:tcPr>
            <w:tcW w:w="3080" w:type="dxa"/>
            <w:tcBorders>
              <w:top w:val="nil"/>
              <w:left w:val="nil"/>
              <w:bottom w:val="nil"/>
              <w:right w:val="nil"/>
            </w:tcBorders>
            <w:hideMark/>
          </w:tcPr>
          <w:p w:rsidR="00D03425" w:rsidRPr="003D4BD9" w:rsidRDefault="00D03425" w:rsidP="00146C7F">
            <w:pPr>
              <w:spacing w:after="0" w:line="240" w:lineRule="auto"/>
              <w:rPr>
                <w:rFonts w:ascii="Arial" w:hAnsi="Arial" w:cs="Arial"/>
                <w:b/>
                <w:bCs/>
                <w:color w:val="000000"/>
                <w:highlight w:val="yellow"/>
              </w:rPr>
            </w:pPr>
            <w:r w:rsidRPr="003D4BD9">
              <w:rPr>
                <w:rFonts w:ascii="Arial" w:hAnsi="Arial" w:cs="Arial"/>
                <w:b/>
                <w:bCs/>
                <w:color w:val="000000"/>
                <w:highlight w:val="yellow"/>
              </w:rPr>
              <w:t>Documentation</w:t>
            </w:r>
          </w:p>
        </w:tc>
        <w:tc>
          <w:tcPr>
            <w:tcW w:w="3081" w:type="dxa"/>
            <w:tcBorders>
              <w:top w:val="nil"/>
              <w:left w:val="nil"/>
              <w:bottom w:val="nil"/>
              <w:right w:val="nil"/>
            </w:tcBorders>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Minimal</w:t>
            </w:r>
          </w:p>
        </w:tc>
        <w:tc>
          <w:tcPr>
            <w:tcW w:w="3081" w:type="dxa"/>
            <w:tcBorders>
              <w:top w:val="nil"/>
              <w:left w:val="nil"/>
              <w:bottom w:val="nil"/>
              <w:right w:val="nil"/>
            </w:tcBorders>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Comprehensive</w:t>
            </w:r>
          </w:p>
        </w:tc>
      </w:tr>
      <w:tr w:rsidR="00D03425" w:rsidRPr="003D4BD9" w:rsidTr="00146C7F">
        <w:trPr>
          <w:trHeight w:val="288"/>
        </w:trPr>
        <w:tc>
          <w:tcPr>
            <w:tcW w:w="3080" w:type="dxa"/>
            <w:tcBorders>
              <w:top w:val="nil"/>
              <w:left w:val="nil"/>
              <w:bottom w:val="nil"/>
              <w:right w:val="nil"/>
            </w:tcBorders>
            <w:shd w:val="clear" w:color="auto" w:fill="D3DFEE"/>
            <w:hideMark/>
          </w:tcPr>
          <w:p w:rsidR="00D03425" w:rsidRPr="003D4BD9" w:rsidRDefault="00D03425" w:rsidP="00146C7F">
            <w:pPr>
              <w:spacing w:after="0" w:line="240" w:lineRule="auto"/>
              <w:rPr>
                <w:rFonts w:ascii="Arial" w:hAnsi="Arial" w:cs="Arial"/>
                <w:b/>
                <w:bCs/>
                <w:color w:val="000000"/>
                <w:highlight w:val="yellow"/>
              </w:rPr>
            </w:pPr>
            <w:r w:rsidRPr="003D4BD9">
              <w:rPr>
                <w:rFonts w:ascii="Arial" w:hAnsi="Arial" w:cs="Arial"/>
                <w:b/>
                <w:bCs/>
                <w:color w:val="000000"/>
                <w:highlight w:val="yellow"/>
              </w:rPr>
              <w:t>Process style</w:t>
            </w:r>
          </w:p>
        </w:tc>
        <w:tc>
          <w:tcPr>
            <w:tcW w:w="3081" w:type="dxa"/>
            <w:tcBorders>
              <w:top w:val="nil"/>
              <w:left w:val="nil"/>
              <w:bottom w:val="nil"/>
              <w:right w:val="nil"/>
            </w:tcBorders>
            <w:shd w:val="clear" w:color="auto" w:fill="D3DFEE"/>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Iterative</w:t>
            </w:r>
          </w:p>
        </w:tc>
        <w:tc>
          <w:tcPr>
            <w:tcW w:w="3081" w:type="dxa"/>
            <w:tcBorders>
              <w:top w:val="nil"/>
              <w:left w:val="nil"/>
              <w:bottom w:val="nil"/>
              <w:right w:val="nil"/>
            </w:tcBorders>
            <w:shd w:val="clear" w:color="auto" w:fill="D3DFEE"/>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Linear</w:t>
            </w:r>
          </w:p>
        </w:tc>
      </w:tr>
      <w:tr w:rsidR="00D03425" w:rsidRPr="003D4BD9" w:rsidTr="00146C7F">
        <w:trPr>
          <w:trHeight w:val="369"/>
        </w:trPr>
        <w:tc>
          <w:tcPr>
            <w:tcW w:w="3080" w:type="dxa"/>
            <w:tcBorders>
              <w:top w:val="nil"/>
              <w:left w:val="nil"/>
              <w:bottom w:val="nil"/>
              <w:right w:val="nil"/>
            </w:tcBorders>
            <w:hideMark/>
          </w:tcPr>
          <w:p w:rsidR="00D03425" w:rsidRPr="003D4BD9" w:rsidRDefault="00D03425" w:rsidP="00146C7F">
            <w:pPr>
              <w:spacing w:after="0" w:line="240" w:lineRule="auto"/>
              <w:rPr>
                <w:rFonts w:ascii="Arial" w:hAnsi="Arial" w:cs="Arial"/>
                <w:b/>
                <w:bCs/>
                <w:color w:val="000000"/>
                <w:highlight w:val="yellow"/>
              </w:rPr>
            </w:pPr>
            <w:r w:rsidRPr="003D4BD9">
              <w:rPr>
                <w:rFonts w:ascii="Arial" w:hAnsi="Arial" w:cs="Arial"/>
                <w:b/>
                <w:bCs/>
                <w:color w:val="000000"/>
                <w:highlight w:val="yellow"/>
              </w:rPr>
              <w:t>Upfront Planning</w:t>
            </w:r>
          </w:p>
        </w:tc>
        <w:tc>
          <w:tcPr>
            <w:tcW w:w="3081" w:type="dxa"/>
            <w:tcBorders>
              <w:top w:val="nil"/>
              <w:left w:val="nil"/>
              <w:bottom w:val="nil"/>
              <w:right w:val="nil"/>
            </w:tcBorders>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Low</w:t>
            </w:r>
          </w:p>
        </w:tc>
        <w:tc>
          <w:tcPr>
            <w:tcW w:w="3081" w:type="dxa"/>
            <w:tcBorders>
              <w:top w:val="nil"/>
              <w:left w:val="nil"/>
              <w:bottom w:val="nil"/>
              <w:right w:val="nil"/>
            </w:tcBorders>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High</w:t>
            </w:r>
          </w:p>
        </w:tc>
      </w:tr>
      <w:tr w:rsidR="00D03425" w:rsidRPr="003D4BD9" w:rsidTr="00146C7F">
        <w:trPr>
          <w:trHeight w:val="351"/>
        </w:trPr>
        <w:tc>
          <w:tcPr>
            <w:tcW w:w="3080" w:type="dxa"/>
            <w:tcBorders>
              <w:top w:val="nil"/>
              <w:left w:val="nil"/>
              <w:bottom w:val="nil"/>
              <w:right w:val="nil"/>
            </w:tcBorders>
            <w:shd w:val="clear" w:color="auto" w:fill="D3DFEE"/>
            <w:hideMark/>
          </w:tcPr>
          <w:p w:rsidR="00D03425" w:rsidRPr="003D4BD9" w:rsidRDefault="00D03425" w:rsidP="00146C7F">
            <w:pPr>
              <w:spacing w:after="0" w:line="240" w:lineRule="auto"/>
              <w:rPr>
                <w:rFonts w:ascii="Arial" w:hAnsi="Arial" w:cs="Arial"/>
                <w:b/>
                <w:bCs/>
                <w:color w:val="000000"/>
                <w:highlight w:val="yellow"/>
              </w:rPr>
            </w:pPr>
            <w:r w:rsidRPr="003D4BD9">
              <w:rPr>
                <w:rFonts w:ascii="Arial" w:hAnsi="Arial" w:cs="Arial"/>
                <w:b/>
                <w:bCs/>
                <w:color w:val="000000"/>
                <w:highlight w:val="yellow"/>
              </w:rPr>
              <w:t>Perspective to Change</w:t>
            </w:r>
          </w:p>
        </w:tc>
        <w:tc>
          <w:tcPr>
            <w:tcW w:w="3081" w:type="dxa"/>
            <w:tcBorders>
              <w:top w:val="nil"/>
              <w:left w:val="nil"/>
              <w:bottom w:val="nil"/>
              <w:right w:val="nil"/>
            </w:tcBorders>
            <w:shd w:val="clear" w:color="auto" w:fill="D3DFEE"/>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Adaptability</w:t>
            </w:r>
          </w:p>
        </w:tc>
        <w:tc>
          <w:tcPr>
            <w:tcW w:w="3081" w:type="dxa"/>
            <w:tcBorders>
              <w:top w:val="nil"/>
              <w:left w:val="nil"/>
              <w:bottom w:val="nil"/>
              <w:right w:val="nil"/>
            </w:tcBorders>
            <w:shd w:val="clear" w:color="auto" w:fill="D3DFEE"/>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Sustainability</w:t>
            </w:r>
          </w:p>
        </w:tc>
      </w:tr>
      <w:tr w:rsidR="00D03425" w:rsidRPr="003D4BD9" w:rsidTr="00146C7F">
        <w:trPr>
          <w:trHeight w:val="369"/>
        </w:trPr>
        <w:tc>
          <w:tcPr>
            <w:tcW w:w="3080" w:type="dxa"/>
            <w:tcBorders>
              <w:top w:val="nil"/>
              <w:left w:val="nil"/>
              <w:bottom w:val="nil"/>
              <w:right w:val="nil"/>
            </w:tcBorders>
            <w:hideMark/>
          </w:tcPr>
          <w:p w:rsidR="00D03425" w:rsidRPr="003D4BD9" w:rsidRDefault="00D03425" w:rsidP="00146C7F">
            <w:pPr>
              <w:spacing w:after="0" w:line="240" w:lineRule="auto"/>
              <w:rPr>
                <w:rFonts w:ascii="Arial" w:hAnsi="Arial" w:cs="Arial"/>
                <w:b/>
                <w:bCs/>
                <w:color w:val="000000"/>
                <w:highlight w:val="yellow"/>
              </w:rPr>
            </w:pPr>
            <w:r w:rsidRPr="003D4BD9">
              <w:rPr>
                <w:rFonts w:ascii="Arial" w:hAnsi="Arial" w:cs="Arial"/>
                <w:b/>
                <w:bCs/>
                <w:color w:val="000000"/>
                <w:highlight w:val="yellow"/>
              </w:rPr>
              <w:t>Management Style</w:t>
            </w:r>
          </w:p>
        </w:tc>
        <w:tc>
          <w:tcPr>
            <w:tcW w:w="3081" w:type="dxa"/>
            <w:tcBorders>
              <w:top w:val="nil"/>
              <w:left w:val="nil"/>
              <w:bottom w:val="nil"/>
              <w:right w:val="nil"/>
            </w:tcBorders>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Decentralized</w:t>
            </w:r>
          </w:p>
        </w:tc>
        <w:tc>
          <w:tcPr>
            <w:tcW w:w="3081" w:type="dxa"/>
            <w:tcBorders>
              <w:top w:val="nil"/>
              <w:left w:val="nil"/>
              <w:bottom w:val="nil"/>
              <w:right w:val="nil"/>
            </w:tcBorders>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Autocratic</w:t>
            </w:r>
          </w:p>
        </w:tc>
      </w:tr>
      <w:tr w:rsidR="00D03425" w:rsidRPr="003D4BD9" w:rsidTr="00146C7F">
        <w:trPr>
          <w:trHeight w:val="315"/>
        </w:trPr>
        <w:tc>
          <w:tcPr>
            <w:tcW w:w="3080" w:type="dxa"/>
            <w:tcBorders>
              <w:top w:val="nil"/>
              <w:left w:val="nil"/>
              <w:bottom w:val="nil"/>
              <w:right w:val="nil"/>
            </w:tcBorders>
            <w:shd w:val="clear" w:color="auto" w:fill="D3DFEE"/>
            <w:hideMark/>
          </w:tcPr>
          <w:p w:rsidR="00D03425" w:rsidRPr="003D4BD9" w:rsidRDefault="00D03425" w:rsidP="00146C7F">
            <w:pPr>
              <w:spacing w:after="0" w:line="240" w:lineRule="auto"/>
              <w:rPr>
                <w:rFonts w:ascii="Arial" w:hAnsi="Arial" w:cs="Arial"/>
                <w:b/>
                <w:bCs/>
                <w:color w:val="000000"/>
                <w:highlight w:val="yellow"/>
              </w:rPr>
            </w:pPr>
            <w:r w:rsidRPr="003D4BD9">
              <w:rPr>
                <w:rFonts w:ascii="Arial" w:hAnsi="Arial" w:cs="Arial"/>
                <w:b/>
                <w:bCs/>
                <w:color w:val="000000"/>
                <w:highlight w:val="yellow"/>
              </w:rPr>
              <w:t>Leadership</w:t>
            </w:r>
          </w:p>
        </w:tc>
        <w:tc>
          <w:tcPr>
            <w:tcW w:w="3081" w:type="dxa"/>
            <w:tcBorders>
              <w:top w:val="nil"/>
              <w:left w:val="nil"/>
              <w:bottom w:val="nil"/>
              <w:right w:val="nil"/>
            </w:tcBorders>
            <w:shd w:val="clear" w:color="auto" w:fill="D3DFEE"/>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Collaborative</w:t>
            </w:r>
          </w:p>
        </w:tc>
        <w:tc>
          <w:tcPr>
            <w:tcW w:w="3081" w:type="dxa"/>
            <w:tcBorders>
              <w:top w:val="nil"/>
              <w:left w:val="nil"/>
              <w:bottom w:val="nil"/>
              <w:right w:val="nil"/>
            </w:tcBorders>
            <w:shd w:val="clear" w:color="auto" w:fill="D3DFEE"/>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Command-Control</w:t>
            </w:r>
          </w:p>
        </w:tc>
      </w:tr>
      <w:tr w:rsidR="00D03425" w:rsidRPr="003D4BD9" w:rsidTr="00146C7F">
        <w:trPr>
          <w:trHeight w:val="369"/>
        </w:trPr>
        <w:tc>
          <w:tcPr>
            <w:tcW w:w="3080" w:type="dxa"/>
            <w:tcBorders>
              <w:top w:val="nil"/>
              <w:left w:val="nil"/>
              <w:bottom w:val="nil"/>
              <w:right w:val="nil"/>
            </w:tcBorders>
            <w:hideMark/>
          </w:tcPr>
          <w:p w:rsidR="00D03425" w:rsidRPr="003D4BD9" w:rsidRDefault="00D03425" w:rsidP="00146C7F">
            <w:pPr>
              <w:spacing w:after="0" w:line="240" w:lineRule="auto"/>
              <w:rPr>
                <w:rFonts w:ascii="Arial" w:hAnsi="Arial" w:cs="Arial"/>
                <w:b/>
                <w:bCs/>
                <w:color w:val="000000"/>
                <w:highlight w:val="yellow"/>
              </w:rPr>
            </w:pPr>
            <w:r w:rsidRPr="003D4BD9">
              <w:rPr>
                <w:rFonts w:ascii="Arial" w:hAnsi="Arial" w:cs="Arial"/>
                <w:b/>
                <w:bCs/>
                <w:color w:val="000000"/>
                <w:highlight w:val="yellow"/>
              </w:rPr>
              <w:t>Performance Measurement</w:t>
            </w:r>
          </w:p>
        </w:tc>
        <w:tc>
          <w:tcPr>
            <w:tcW w:w="3081" w:type="dxa"/>
            <w:tcBorders>
              <w:top w:val="nil"/>
              <w:left w:val="nil"/>
              <w:bottom w:val="nil"/>
              <w:right w:val="nil"/>
            </w:tcBorders>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Business Value</w:t>
            </w:r>
          </w:p>
        </w:tc>
        <w:tc>
          <w:tcPr>
            <w:tcW w:w="3081" w:type="dxa"/>
            <w:tcBorders>
              <w:top w:val="nil"/>
              <w:left w:val="nil"/>
              <w:bottom w:val="nil"/>
              <w:right w:val="nil"/>
            </w:tcBorders>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Plan Conformity</w:t>
            </w:r>
          </w:p>
        </w:tc>
      </w:tr>
      <w:tr w:rsidR="00D03425" w:rsidRPr="003D4BD9" w:rsidTr="00146C7F">
        <w:trPr>
          <w:trHeight w:val="324"/>
        </w:trPr>
        <w:tc>
          <w:tcPr>
            <w:tcW w:w="3080" w:type="dxa"/>
            <w:tcBorders>
              <w:top w:val="nil"/>
              <w:left w:val="nil"/>
              <w:bottom w:val="single" w:sz="8" w:space="0" w:color="4F81BD"/>
              <w:right w:val="nil"/>
            </w:tcBorders>
            <w:shd w:val="clear" w:color="auto" w:fill="D3DFEE"/>
            <w:hideMark/>
          </w:tcPr>
          <w:p w:rsidR="00D03425" w:rsidRPr="003D4BD9" w:rsidRDefault="00D03425" w:rsidP="00146C7F">
            <w:pPr>
              <w:spacing w:after="0" w:line="240" w:lineRule="auto"/>
              <w:rPr>
                <w:rFonts w:ascii="Arial" w:hAnsi="Arial" w:cs="Arial"/>
                <w:b/>
                <w:bCs/>
                <w:color w:val="000000"/>
                <w:highlight w:val="yellow"/>
              </w:rPr>
            </w:pPr>
            <w:r w:rsidRPr="003D4BD9">
              <w:rPr>
                <w:rFonts w:ascii="Arial" w:hAnsi="Arial" w:cs="Arial"/>
                <w:b/>
                <w:bCs/>
                <w:color w:val="000000"/>
                <w:highlight w:val="yellow"/>
              </w:rPr>
              <w:t>Returns on Investment</w:t>
            </w:r>
          </w:p>
        </w:tc>
        <w:tc>
          <w:tcPr>
            <w:tcW w:w="3081" w:type="dxa"/>
            <w:tcBorders>
              <w:top w:val="nil"/>
              <w:left w:val="nil"/>
              <w:bottom w:val="single" w:sz="8" w:space="0" w:color="4F81BD"/>
              <w:right w:val="nil"/>
            </w:tcBorders>
            <w:shd w:val="clear" w:color="auto" w:fill="D3DFEE"/>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Early/throughout project life</w:t>
            </w:r>
          </w:p>
        </w:tc>
        <w:tc>
          <w:tcPr>
            <w:tcW w:w="3081" w:type="dxa"/>
            <w:tcBorders>
              <w:top w:val="nil"/>
              <w:left w:val="nil"/>
              <w:bottom w:val="single" w:sz="8" w:space="0" w:color="4F81BD"/>
              <w:right w:val="nil"/>
            </w:tcBorders>
            <w:shd w:val="clear" w:color="auto" w:fill="D3DFEE"/>
            <w:hideMark/>
          </w:tcPr>
          <w:p w:rsidR="00D03425" w:rsidRPr="003D4BD9" w:rsidRDefault="00D03425" w:rsidP="00146C7F">
            <w:pPr>
              <w:spacing w:after="0" w:line="240" w:lineRule="auto"/>
              <w:rPr>
                <w:rFonts w:ascii="Arial" w:hAnsi="Arial" w:cs="Arial"/>
                <w:color w:val="000000"/>
                <w:highlight w:val="yellow"/>
              </w:rPr>
            </w:pPr>
            <w:r w:rsidRPr="003D4BD9">
              <w:rPr>
                <w:rFonts w:ascii="Arial" w:hAnsi="Arial" w:cs="Arial"/>
                <w:color w:val="000000"/>
                <w:highlight w:val="yellow"/>
              </w:rPr>
              <w:t>End of project life</w:t>
            </w:r>
          </w:p>
        </w:tc>
      </w:tr>
    </w:tbl>
    <w:p w:rsidR="00D03425" w:rsidRDefault="00D03425" w:rsidP="00D03425">
      <w:pPr>
        <w:pStyle w:val="ListParagraph"/>
        <w:autoSpaceDE w:val="0"/>
        <w:autoSpaceDN w:val="0"/>
        <w:adjustRightInd w:val="0"/>
        <w:spacing w:after="120" w:line="264" w:lineRule="auto"/>
        <w:ind w:left="0"/>
        <w:contextualSpacing w:val="0"/>
      </w:pPr>
    </w:p>
    <w:p w:rsidR="00795782" w:rsidRDefault="00795782" w:rsidP="00D03425">
      <w:pPr>
        <w:pStyle w:val="ListParagraph"/>
        <w:autoSpaceDE w:val="0"/>
        <w:autoSpaceDN w:val="0"/>
        <w:adjustRightInd w:val="0"/>
        <w:spacing w:after="120" w:line="264" w:lineRule="auto"/>
        <w:ind w:left="0"/>
        <w:contextualSpacing w:val="0"/>
      </w:pPr>
    </w:p>
    <w:p w:rsidR="00D03425" w:rsidRDefault="00795782" w:rsidP="00D03425">
      <w:pPr>
        <w:pStyle w:val="ListParagraph"/>
        <w:autoSpaceDE w:val="0"/>
        <w:autoSpaceDN w:val="0"/>
        <w:adjustRightInd w:val="0"/>
        <w:spacing w:after="120" w:line="264" w:lineRule="auto"/>
        <w:ind w:left="0"/>
        <w:contextualSpacing w:val="0"/>
      </w:pPr>
      <w:r w:rsidRPr="003D4BD9">
        <w:rPr>
          <w:rFonts w:cs="Arial"/>
          <w:noProof/>
          <w:lang w:eastAsia="en-US"/>
        </w:rPr>
        <mc:AlternateContent>
          <mc:Choice Requires="wpg">
            <w:drawing>
              <wp:inline distT="0" distB="0" distL="0" distR="0" wp14:anchorId="71088060" wp14:editId="6E31E792">
                <wp:extent cx="5331460" cy="3985260"/>
                <wp:effectExtent l="0" t="0" r="21590" b="15240"/>
                <wp:docPr id="27"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1460" cy="3985260"/>
                          <a:chOff x="0" y="0"/>
                          <a:chExt cx="70281" cy="50398"/>
                        </a:xfrm>
                      </wpg:grpSpPr>
                      <wpg:grpSp>
                        <wpg:cNvPr id="28" name="Group 91"/>
                        <wpg:cNvGrpSpPr>
                          <a:grpSpLocks/>
                        </wpg:cNvGrpSpPr>
                        <wpg:grpSpPr bwMode="auto">
                          <a:xfrm>
                            <a:off x="0" y="0"/>
                            <a:ext cx="70281" cy="50398"/>
                            <a:chOff x="0" y="0"/>
                            <a:chExt cx="70281" cy="50398"/>
                          </a:xfrm>
                        </wpg:grpSpPr>
                        <wpg:grpSp>
                          <wpg:cNvPr id="29" name="Group 77"/>
                          <wpg:cNvGrpSpPr>
                            <a:grpSpLocks/>
                          </wpg:cNvGrpSpPr>
                          <wpg:grpSpPr bwMode="auto">
                            <a:xfrm>
                              <a:off x="0" y="0"/>
                              <a:ext cx="70281" cy="50398"/>
                              <a:chOff x="0" y="0"/>
                              <a:chExt cx="70281" cy="50398"/>
                            </a:xfrm>
                          </wpg:grpSpPr>
                          <wpg:grpSp>
                            <wpg:cNvPr id="30" name="Group 59"/>
                            <wpg:cNvGrpSpPr>
                              <a:grpSpLocks/>
                            </wpg:cNvGrpSpPr>
                            <wpg:grpSpPr bwMode="auto">
                              <a:xfrm>
                                <a:off x="0" y="0"/>
                                <a:ext cx="70281" cy="50398"/>
                                <a:chOff x="0" y="0"/>
                                <a:chExt cx="70281" cy="50398"/>
                              </a:xfrm>
                            </wpg:grpSpPr>
                            <wpg:grpSp>
                              <wpg:cNvPr id="31" name="Group 58"/>
                              <wpg:cNvGrpSpPr>
                                <a:grpSpLocks/>
                              </wpg:cNvGrpSpPr>
                              <wpg:grpSpPr bwMode="auto">
                                <a:xfrm>
                                  <a:off x="0" y="0"/>
                                  <a:ext cx="70281" cy="50398"/>
                                  <a:chOff x="0" y="0"/>
                                  <a:chExt cx="70281" cy="50398"/>
                                </a:xfrm>
                              </wpg:grpSpPr>
                              <wpg:grpSp>
                                <wpg:cNvPr id="32" name="Group 57"/>
                                <wpg:cNvGrpSpPr>
                                  <a:grpSpLocks/>
                                </wpg:cNvGrpSpPr>
                                <wpg:grpSpPr bwMode="auto">
                                  <a:xfrm>
                                    <a:off x="0" y="0"/>
                                    <a:ext cx="70281" cy="50398"/>
                                    <a:chOff x="0" y="0"/>
                                    <a:chExt cx="70281" cy="50398"/>
                                  </a:xfrm>
                                </wpg:grpSpPr>
                                <wpg:grpSp>
                                  <wpg:cNvPr id="35" name="Group 56"/>
                                  <wpg:cNvGrpSpPr>
                                    <a:grpSpLocks/>
                                  </wpg:cNvGrpSpPr>
                                  <wpg:grpSpPr bwMode="auto">
                                    <a:xfrm>
                                      <a:off x="0" y="0"/>
                                      <a:ext cx="70281" cy="50398"/>
                                      <a:chOff x="0" y="1169"/>
                                      <a:chExt cx="70281" cy="50398"/>
                                    </a:xfrm>
                                  </wpg:grpSpPr>
                                  <wps:wsp>
                                    <wps:cNvPr id="37" name="Rectangle 55"/>
                                    <wps:cNvSpPr>
                                      <a:spLocks noChangeArrowheads="1"/>
                                    </wps:cNvSpPr>
                                    <wps:spPr bwMode="auto">
                                      <a:xfrm>
                                        <a:off x="0" y="1169"/>
                                        <a:ext cx="70281" cy="50398"/>
                                      </a:xfrm>
                                      <a:prstGeom prst="rect">
                                        <a:avLst/>
                                      </a:prstGeom>
                                      <a:solidFill>
                                        <a:srgbClr val="FFFFFF"/>
                                      </a:solidFill>
                                      <a:ln w="25400">
                                        <a:solidFill>
                                          <a:srgbClr val="4F81BD"/>
                                        </a:solidFill>
                                        <a:miter lim="800000"/>
                                        <a:headEnd/>
                                        <a:tailEnd/>
                                      </a:ln>
                                    </wps:spPr>
                                    <wps:bodyPr rot="0" vert="horz" wrap="square" lIns="91440" tIns="45720" rIns="91440" bIns="45720" anchor="ctr" anchorCtr="0" upright="1">
                                      <a:noAutofit/>
                                    </wps:bodyPr>
                                  </wps:wsp>
                                  <wps:wsp>
                                    <wps:cNvPr id="39" name="Rounded Rectangle 63"/>
                                    <wps:cNvSpPr>
                                      <a:spLocks noChangeArrowheads="1"/>
                                    </wps:cNvSpPr>
                                    <wps:spPr bwMode="auto">
                                      <a:xfrm>
                                        <a:off x="30728" y="32748"/>
                                        <a:ext cx="10204" cy="5842"/>
                                      </a:xfrm>
                                      <a:prstGeom prst="roundRect">
                                        <a:avLst>
                                          <a:gd name="adj" fmla="val 16667"/>
                                        </a:avLst>
                                      </a:prstGeom>
                                      <a:solidFill>
                                        <a:srgbClr val="FFFFFF"/>
                                      </a:solidFill>
                                      <a:ln w="25400">
                                        <a:solidFill>
                                          <a:srgbClr val="4F81BD"/>
                                        </a:solidFill>
                                        <a:round/>
                                        <a:headEnd/>
                                        <a:tailEnd/>
                                      </a:ln>
                                    </wps:spPr>
                                    <wps:txbx>
                                      <w:txbxContent>
                                        <w:p w:rsidR="00847EFA" w:rsidRPr="00F07EDD" w:rsidRDefault="00847EFA" w:rsidP="00795782">
                                          <w:pPr>
                                            <w:jc w:val="center"/>
                                            <w:rPr>
                                              <w:sz w:val="20"/>
                                            </w:rPr>
                                          </w:pPr>
                                          <w:r w:rsidRPr="00F07EDD">
                                            <w:rPr>
                                              <w:sz w:val="20"/>
                                            </w:rPr>
                                            <w:t>3</w:t>
                                          </w:r>
                                          <w:r w:rsidRPr="00F07EDD">
                                            <w:rPr>
                                              <w:sz w:val="20"/>
                                              <w:vertAlign w:val="superscript"/>
                                            </w:rPr>
                                            <w:t>rd</w:t>
                                          </w:r>
                                          <w:r w:rsidRPr="00F07EDD">
                                            <w:rPr>
                                              <w:sz w:val="20"/>
                                            </w:rPr>
                                            <w:t xml:space="preserve"> Sprint</w:t>
                                          </w:r>
                                        </w:p>
                                      </w:txbxContent>
                                    </wps:txbx>
                                    <wps:bodyPr rot="0" vert="horz" wrap="square" lIns="91440" tIns="45720" rIns="91440" bIns="45720" anchor="ctr" anchorCtr="0" upright="1">
                                      <a:noAutofit/>
                                    </wps:bodyPr>
                                  </wps:wsp>
                                  <wps:wsp>
                                    <wps:cNvPr id="40" name="Rounded Rectangle 44"/>
                                    <wps:cNvSpPr>
                                      <a:spLocks noChangeArrowheads="1"/>
                                    </wps:cNvSpPr>
                                    <wps:spPr bwMode="auto">
                                      <a:xfrm>
                                        <a:off x="7655" y="32748"/>
                                        <a:ext cx="10204" cy="5842"/>
                                      </a:xfrm>
                                      <a:prstGeom prst="roundRect">
                                        <a:avLst>
                                          <a:gd name="adj" fmla="val 16667"/>
                                        </a:avLst>
                                      </a:prstGeom>
                                      <a:solidFill>
                                        <a:srgbClr val="FFFFFF"/>
                                      </a:solidFill>
                                      <a:ln w="25400">
                                        <a:solidFill>
                                          <a:srgbClr val="4F81BD"/>
                                        </a:solidFill>
                                        <a:round/>
                                        <a:headEnd/>
                                        <a:tailEnd/>
                                      </a:ln>
                                    </wps:spPr>
                                    <wps:txbx>
                                      <w:txbxContent>
                                        <w:p w:rsidR="00847EFA" w:rsidRPr="00F07EDD" w:rsidRDefault="00847EFA" w:rsidP="00795782">
                                          <w:pPr>
                                            <w:jc w:val="center"/>
                                            <w:rPr>
                                              <w:sz w:val="20"/>
                                            </w:rPr>
                                          </w:pPr>
                                          <w:r w:rsidRPr="00F07EDD">
                                            <w:rPr>
                                              <w:sz w:val="20"/>
                                            </w:rPr>
                                            <w:t>1</w:t>
                                          </w:r>
                                          <w:r w:rsidRPr="00F07EDD">
                                            <w:rPr>
                                              <w:sz w:val="20"/>
                                              <w:vertAlign w:val="superscript"/>
                                            </w:rPr>
                                            <w:t>st</w:t>
                                          </w:r>
                                          <w:r w:rsidRPr="00F07EDD">
                                            <w:rPr>
                                              <w:sz w:val="20"/>
                                            </w:rPr>
                                            <w:t xml:space="preserve"> Sprint</w:t>
                                          </w:r>
                                        </w:p>
                                      </w:txbxContent>
                                    </wps:txbx>
                                    <wps:bodyPr rot="0" vert="horz" wrap="square" lIns="91440" tIns="45720" rIns="91440" bIns="45720" anchor="ctr" anchorCtr="0" upright="1">
                                      <a:noAutofit/>
                                    </wps:bodyPr>
                                  </wps:wsp>
                                  <wps:wsp>
                                    <wps:cNvPr id="41" name="Straight Arrow Connector 38"/>
                                    <wps:cNvCnPr>
                                      <a:cxnSpLocks noChangeShapeType="1"/>
                                    </wps:cNvCnPr>
                                    <wps:spPr bwMode="auto">
                                      <a:xfrm>
                                        <a:off x="5847" y="19989"/>
                                        <a:ext cx="60605" cy="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42" name="Straight Connector 39"/>
                                    <wps:cNvCnPr/>
                                    <wps:spPr bwMode="auto">
                                      <a:xfrm>
                                        <a:off x="5847" y="1169"/>
                                        <a:ext cx="0" cy="48697"/>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43" name="Rounded Rectangle 40"/>
                                    <wps:cNvSpPr>
                                      <a:spLocks noChangeArrowheads="1"/>
                                    </wps:cNvSpPr>
                                    <wps:spPr bwMode="auto">
                                      <a:xfrm>
                                        <a:off x="6592" y="10845"/>
                                        <a:ext cx="10218" cy="5842"/>
                                      </a:xfrm>
                                      <a:prstGeom prst="roundRect">
                                        <a:avLst>
                                          <a:gd name="adj" fmla="val 16667"/>
                                        </a:avLst>
                                      </a:prstGeom>
                                      <a:solidFill>
                                        <a:srgbClr val="FFFFFF"/>
                                      </a:solidFill>
                                      <a:ln w="25400">
                                        <a:solidFill>
                                          <a:srgbClr val="4F81BD"/>
                                        </a:solidFill>
                                        <a:round/>
                                        <a:headEnd/>
                                        <a:tailEnd/>
                                      </a:ln>
                                    </wps:spPr>
                                    <wps:txbx>
                                      <w:txbxContent>
                                        <w:p w:rsidR="00847EFA" w:rsidRPr="00F07EDD" w:rsidRDefault="00847EFA" w:rsidP="00795782">
                                          <w:pPr>
                                            <w:jc w:val="center"/>
                                            <w:rPr>
                                              <w:sz w:val="20"/>
                                            </w:rPr>
                                          </w:pPr>
                                          <w:r>
                                            <w:rPr>
                                              <w:sz w:val="20"/>
                                            </w:rPr>
                                            <w:t>Analyzing</w:t>
                                          </w:r>
                                        </w:p>
                                      </w:txbxContent>
                                    </wps:txbx>
                                    <wps:bodyPr rot="0" vert="horz" wrap="square" lIns="91440" tIns="45720" rIns="91440" bIns="45720" anchor="ctr" anchorCtr="0" upright="1">
                                      <a:noAutofit/>
                                    </wps:bodyPr>
                                  </wps:wsp>
                                  <wps:wsp>
                                    <wps:cNvPr id="44" name="Rounded Rectangle 41"/>
                                    <wps:cNvSpPr>
                                      <a:spLocks noChangeArrowheads="1"/>
                                    </wps:cNvSpPr>
                                    <wps:spPr bwMode="auto">
                                      <a:xfrm>
                                        <a:off x="17859" y="10845"/>
                                        <a:ext cx="10306" cy="5842"/>
                                      </a:xfrm>
                                      <a:prstGeom prst="roundRect">
                                        <a:avLst>
                                          <a:gd name="adj" fmla="val 16667"/>
                                        </a:avLst>
                                      </a:prstGeom>
                                      <a:solidFill>
                                        <a:srgbClr val="FFFFFF"/>
                                      </a:solidFill>
                                      <a:ln w="25400">
                                        <a:solidFill>
                                          <a:srgbClr val="4F81BD"/>
                                        </a:solidFill>
                                        <a:round/>
                                        <a:headEnd/>
                                        <a:tailEnd/>
                                      </a:ln>
                                    </wps:spPr>
                                    <wps:txbx>
                                      <w:txbxContent>
                                        <w:p w:rsidR="00847EFA" w:rsidRPr="00F07EDD" w:rsidRDefault="00847EFA" w:rsidP="00795782">
                                          <w:pPr>
                                            <w:jc w:val="center"/>
                                            <w:rPr>
                                              <w:sz w:val="20"/>
                                            </w:rPr>
                                          </w:pPr>
                                          <w:r w:rsidRPr="00F07EDD">
                                            <w:rPr>
                                              <w:sz w:val="20"/>
                                            </w:rPr>
                                            <w:t>Designing</w:t>
                                          </w:r>
                                        </w:p>
                                      </w:txbxContent>
                                    </wps:txbx>
                                    <wps:bodyPr rot="0" vert="horz" wrap="square" lIns="91440" tIns="45720" rIns="91440" bIns="45720" anchor="ctr" anchorCtr="0" upright="1">
                                      <a:noAutofit/>
                                    </wps:bodyPr>
                                  </wps:wsp>
                                  <wps:wsp>
                                    <wps:cNvPr id="46" name="Rounded Rectangle 43"/>
                                    <wps:cNvSpPr>
                                      <a:spLocks noChangeArrowheads="1"/>
                                    </wps:cNvSpPr>
                                    <wps:spPr bwMode="auto">
                                      <a:xfrm>
                                        <a:off x="43168" y="10845"/>
                                        <a:ext cx="10623" cy="5842"/>
                                      </a:xfrm>
                                      <a:prstGeom prst="roundRect">
                                        <a:avLst>
                                          <a:gd name="adj" fmla="val 16667"/>
                                        </a:avLst>
                                      </a:prstGeom>
                                      <a:solidFill>
                                        <a:srgbClr val="FFFFFF"/>
                                      </a:solidFill>
                                      <a:ln w="25400">
                                        <a:solidFill>
                                          <a:srgbClr val="4F81BD"/>
                                        </a:solidFill>
                                        <a:round/>
                                        <a:headEnd/>
                                        <a:tailEnd/>
                                      </a:ln>
                                    </wps:spPr>
                                    <wps:txbx>
                                      <w:txbxContent>
                                        <w:p w:rsidR="00847EFA" w:rsidRPr="00F07EDD" w:rsidRDefault="00847EFA" w:rsidP="00795782">
                                          <w:pPr>
                                            <w:jc w:val="center"/>
                                            <w:rPr>
                                              <w:sz w:val="20"/>
                                            </w:rPr>
                                          </w:pPr>
                                          <w:r w:rsidRPr="00F07EDD">
                                            <w:rPr>
                                              <w:sz w:val="20"/>
                                            </w:rPr>
                                            <w:t>Testing</w:t>
                                          </w:r>
                                        </w:p>
                                      </w:txbxContent>
                                    </wps:txbx>
                                    <wps:bodyPr rot="0" vert="horz" wrap="square" lIns="91440" tIns="45720" rIns="91440" bIns="45720" anchor="ctr" anchorCtr="0" upright="1">
                                      <a:noAutofit/>
                                    </wps:bodyPr>
                                  </wps:wsp>
                                  <wps:wsp>
                                    <wps:cNvPr id="47" name="Straight Connector 48"/>
                                    <wps:cNvCnPr/>
                                    <wps:spPr bwMode="auto">
                                      <a:xfrm>
                                        <a:off x="10313" y="32748"/>
                                        <a:ext cx="0" cy="5842"/>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48" name="Straight Connector 49"/>
                                    <wps:cNvCnPr/>
                                    <wps:spPr bwMode="auto">
                                      <a:xfrm>
                                        <a:off x="12546" y="32748"/>
                                        <a:ext cx="0" cy="5842"/>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49" name="Straight Connector 50"/>
                                    <wps:cNvCnPr/>
                                    <wps:spPr bwMode="auto">
                                      <a:xfrm>
                                        <a:off x="15310" y="32748"/>
                                        <a:ext cx="0" cy="5842"/>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50" name="Rounded Rectangle 60"/>
                                    <wps:cNvSpPr>
                                      <a:spLocks noChangeArrowheads="1"/>
                                    </wps:cNvSpPr>
                                    <wps:spPr bwMode="auto">
                                      <a:xfrm>
                                        <a:off x="18925" y="32748"/>
                                        <a:ext cx="10205" cy="5842"/>
                                      </a:xfrm>
                                      <a:prstGeom prst="roundRect">
                                        <a:avLst>
                                          <a:gd name="adj" fmla="val 16667"/>
                                        </a:avLst>
                                      </a:prstGeom>
                                      <a:solidFill>
                                        <a:srgbClr val="FFFFFF"/>
                                      </a:solidFill>
                                      <a:ln w="25400">
                                        <a:solidFill>
                                          <a:srgbClr val="4F81BD"/>
                                        </a:solidFill>
                                        <a:round/>
                                        <a:headEnd/>
                                        <a:tailEnd/>
                                      </a:ln>
                                    </wps:spPr>
                                    <wps:txbx>
                                      <w:txbxContent>
                                        <w:p w:rsidR="00847EFA" w:rsidRPr="00F07EDD" w:rsidRDefault="00847EFA" w:rsidP="00795782">
                                          <w:pPr>
                                            <w:jc w:val="center"/>
                                            <w:rPr>
                                              <w:sz w:val="20"/>
                                            </w:rPr>
                                          </w:pPr>
                                          <w:r w:rsidRPr="00F07EDD">
                                            <w:rPr>
                                              <w:sz w:val="20"/>
                                            </w:rPr>
                                            <w:t>2</w:t>
                                          </w:r>
                                          <w:r w:rsidRPr="00F07EDD">
                                            <w:rPr>
                                              <w:sz w:val="20"/>
                                              <w:vertAlign w:val="superscript"/>
                                            </w:rPr>
                                            <w:t>nd</w:t>
                                          </w:r>
                                          <w:r w:rsidRPr="00F07EDD">
                                            <w:rPr>
                                              <w:sz w:val="20"/>
                                            </w:rPr>
                                            <w:t xml:space="preserve"> Sprint</w:t>
                                          </w:r>
                                        </w:p>
                                      </w:txbxContent>
                                    </wps:txbx>
                                    <wps:bodyPr rot="0" vert="horz" wrap="square" lIns="91440" tIns="45720" rIns="91440" bIns="45720" anchor="ctr" anchorCtr="0" upright="1">
                                      <a:noAutofit/>
                                    </wps:bodyPr>
                                  </wps:wsp>
                                  <wps:wsp>
                                    <wps:cNvPr id="51" name="Rounded Rectangle 72"/>
                                    <wps:cNvSpPr>
                                      <a:spLocks noChangeArrowheads="1"/>
                                    </wps:cNvSpPr>
                                    <wps:spPr bwMode="auto">
                                      <a:xfrm>
                                        <a:off x="55076" y="10845"/>
                                        <a:ext cx="10624" cy="5842"/>
                                      </a:xfrm>
                                      <a:prstGeom prst="roundRect">
                                        <a:avLst>
                                          <a:gd name="adj" fmla="val 16667"/>
                                        </a:avLst>
                                      </a:prstGeom>
                                      <a:solidFill>
                                        <a:srgbClr val="FFFFFF"/>
                                      </a:solidFill>
                                      <a:ln w="25400">
                                        <a:solidFill>
                                          <a:srgbClr val="4F81BD"/>
                                        </a:solidFill>
                                        <a:round/>
                                        <a:headEnd/>
                                        <a:tailEnd/>
                                      </a:ln>
                                    </wps:spPr>
                                    <wps:txbx>
                                      <w:txbxContent>
                                        <w:p w:rsidR="00847EFA" w:rsidRPr="00F07EDD" w:rsidRDefault="00847EFA" w:rsidP="00795782">
                                          <w:pPr>
                                            <w:jc w:val="center"/>
                                            <w:rPr>
                                              <w:sz w:val="20"/>
                                            </w:rPr>
                                          </w:pPr>
                                          <w:r w:rsidRPr="00F07EDD">
                                            <w:rPr>
                                              <w:sz w:val="20"/>
                                            </w:rPr>
                                            <w:t>Release</w:t>
                                          </w:r>
                                        </w:p>
                                      </w:txbxContent>
                                    </wps:txbx>
                                    <wps:bodyPr rot="0" vert="horz" wrap="square" lIns="91440" tIns="45720" rIns="91440" bIns="45720" anchor="ctr" anchorCtr="0" upright="1">
                                      <a:noAutofit/>
                                    </wps:bodyPr>
                                  </wps:wsp>
                                  <wps:wsp>
                                    <wps:cNvPr id="60" name="Rounded Rectangle 73"/>
                                    <wps:cNvSpPr>
                                      <a:spLocks noChangeArrowheads="1"/>
                                    </wps:cNvSpPr>
                                    <wps:spPr bwMode="auto">
                                      <a:xfrm>
                                        <a:off x="55714" y="32641"/>
                                        <a:ext cx="10205" cy="5842"/>
                                      </a:xfrm>
                                      <a:prstGeom prst="roundRect">
                                        <a:avLst>
                                          <a:gd name="adj" fmla="val 16667"/>
                                        </a:avLst>
                                      </a:prstGeom>
                                      <a:solidFill>
                                        <a:srgbClr val="FFFFFF"/>
                                      </a:solidFill>
                                      <a:ln w="25400">
                                        <a:solidFill>
                                          <a:srgbClr val="4F81BD"/>
                                        </a:solidFill>
                                        <a:round/>
                                        <a:headEnd/>
                                        <a:tailEnd/>
                                      </a:ln>
                                    </wps:spPr>
                                    <wps:txbx>
                                      <w:txbxContent>
                                        <w:p w:rsidR="00847EFA" w:rsidRPr="00F07EDD" w:rsidRDefault="00847EFA" w:rsidP="00795782">
                                          <w:pPr>
                                            <w:jc w:val="center"/>
                                            <w:rPr>
                                              <w:sz w:val="20"/>
                                            </w:rPr>
                                          </w:pPr>
                                          <w:r w:rsidRPr="00F07EDD">
                                            <w:rPr>
                                              <w:sz w:val="20"/>
                                            </w:rPr>
                                            <w:t>5</w:t>
                                          </w:r>
                                          <w:r w:rsidRPr="00F07EDD">
                                            <w:rPr>
                                              <w:sz w:val="20"/>
                                              <w:vertAlign w:val="superscript"/>
                                            </w:rPr>
                                            <w:t>th</w:t>
                                          </w:r>
                                          <w:r w:rsidRPr="00F07EDD">
                                            <w:rPr>
                                              <w:sz w:val="20"/>
                                            </w:rPr>
                                            <w:t xml:space="preserve"> Sprint</w:t>
                                          </w:r>
                                        </w:p>
                                      </w:txbxContent>
                                    </wps:txbx>
                                    <wps:bodyPr rot="0" vert="horz" wrap="square" lIns="91440" tIns="45720" rIns="91440" bIns="45720" anchor="ctr" anchorCtr="0" upright="1">
                                      <a:noAutofit/>
                                    </wps:bodyPr>
                                  </wps:wsp>
                                  <wps:wsp>
                                    <wps:cNvPr id="62" name="Straight Arrow Connector 79"/>
                                    <wps:cNvCnPr>
                                      <a:cxnSpLocks noChangeShapeType="1"/>
                                    </wps:cNvCnPr>
                                    <wps:spPr bwMode="auto">
                                      <a:xfrm flipV="1">
                                        <a:off x="10313" y="30728"/>
                                        <a:ext cx="0" cy="202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63" name="Straight Arrow Connector 80"/>
                                    <wps:cNvCnPr>
                                      <a:cxnSpLocks noChangeShapeType="1"/>
                                    </wps:cNvCnPr>
                                    <wps:spPr bwMode="auto">
                                      <a:xfrm>
                                        <a:off x="15310" y="38630"/>
                                        <a:ext cx="2549" cy="2942"/>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64" name="Straight Arrow Connector 81"/>
                                    <wps:cNvCnPr>
                                      <a:cxnSpLocks noChangeShapeType="1"/>
                                    </wps:cNvCnPr>
                                    <wps:spPr bwMode="auto">
                                      <a:xfrm flipV="1">
                                        <a:off x="16810" y="31041"/>
                                        <a:ext cx="2115" cy="1707"/>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65" name="Text Box 82"/>
                                    <wps:cNvSpPr txBox="1">
                                      <a:spLocks noChangeArrowheads="1"/>
                                    </wps:cNvSpPr>
                                    <wps:spPr bwMode="auto">
                                      <a:xfrm>
                                        <a:off x="6379" y="41573"/>
                                        <a:ext cx="6911" cy="3295"/>
                                      </a:xfrm>
                                      <a:prstGeom prst="rect">
                                        <a:avLst/>
                                      </a:prstGeom>
                                      <a:solidFill>
                                        <a:srgbClr val="FFFFFF"/>
                                      </a:solidFill>
                                      <a:ln w="6350">
                                        <a:solidFill>
                                          <a:srgbClr val="000000"/>
                                        </a:solidFill>
                                        <a:miter lim="800000"/>
                                        <a:headEnd/>
                                        <a:tailEnd/>
                                      </a:ln>
                                    </wps:spPr>
                                    <wps:txbx>
                                      <w:txbxContent>
                                        <w:p w:rsidR="00847EFA" w:rsidRPr="008E0872" w:rsidRDefault="00847EFA" w:rsidP="00795782">
                                          <w:pPr>
                                            <w:rPr>
                                              <w:sz w:val="16"/>
                                            </w:rPr>
                                          </w:pPr>
                                          <w:r w:rsidRPr="008E0872">
                                            <w:rPr>
                                              <w:sz w:val="16"/>
                                            </w:rPr>
                                            <w:t>Analysis</w:t>
                                          </w:r>
                                        </w:p>
                                      </w:txbxContent>
                                    </wps:txbx>
                                    <wps:bodyPr rot="0" vert="horz" wrap="square" lIns="91440" tIns="45720" rIns="91440" bIns="45720" anchor="t" anchorCtr="0" upright="1">
                                      <a:noAutofit/>
                                    </wps:bodyPr>
                                  </wps:wsp>
                                  <wps:wsp>
                                    <wps:cNvPr id="66" name="Text Box 83"/>
                                    <wps:cNvSpPr txBox="1">
                                      <a:spLocks noChangeArrowheads="1"/>
                                    </wps:cNvSpPr>
                                    <wps:spPr bwMode="auto">
                                      <a:xfrm>
                                        <a:off x="6592" y="27428"/>
                                        <a:ext cx="6698" cy="3613"/>
                                      </a:xfrm>
                                      <a:prstGeom prst="rect">
                                        <a:avLst/>
                                      </a:prstGeom>
                                      <a:solidFill>
                                        <a:srgbClr val="FFFFFF"/>
                                      </a:solidFill>
                                      <a:ln w="6350">
                                        <a:solidFill>
                                          <a:srgbClr val="000000"/>
                                        </a:solidFill>
                                        <a:miter lim="800000"/>
                                        <a:headEnd/>
                                        <a:tailEnd/>
                                      </a:ln>
                                    </wps:spPr>
                                    <wps:txbx>
                                      <w:txbxContent>
                                        <w:p w:rsidR="00847EFA" w:rsidRPr="008E0872" w:rsidRDefault="00847EFA" w:rsidP="00795782">
                                          <w:pPr>
                                            <w:rPr>
                                              <w:sz w:val="16"/>
                                            </w:rPr>
                                          </w:pPr>
                                          <w:r w:rsidRPr="008E0872">
                                            <w:rPr>
                                              <w:sz w:val="16"/>
                                            </w:rPr>
                                            <w:t>Design</w:t>
                                          </w:r>
                                        </w:p>
                                      </w:txbxContent>
                                    </wps:txbx>
                                    <wps:bodyPr rot="0" vert="horz" wrap="square" lIns="91440" tIns="45720" rIns="91440" bIns="45720" anchor="t" anchorCtr="0" upright="1">
                                      <a:noAutofit/>
                                    </wps:bodyPr>
                                  </wps:wsp>
                                  <wps:wsp>
                                    <wps:cNvPr id="67" name="Text Box 84"/>
                                    <wps:cNvSpPr txBox="1">
                                      <a:spLocks noChangeArrowheads="1"/>
                                    </wps:cNvSpPr>
                                    <wps:spPr bwMode="auto">
                                      <a:xfrm>
                                        <a:off x="15275" y="26223"/>
                                        <a:ext cx="8205" cy="4818"/>
                                      </a:xfrm>
                                      <a:prstGeom prst="rect">
                                        <a:avLst/>
                                      </a:prstGeom>
                                      <a:solidFill>
                                        <a:srgbClr val="FFFFFF"/>
                                      </a:solidFill>
                                      <a:ln w="6350">
                                        <a:solidFill>
                                          <a:srgbClr val="000000"/>
                                        </a:solidFill>
                                        <a:miter lim="800000"/>
                                        <a:headEnd/>
                                        <a:tailEnd/>
                                      </a:ln>
                                    </wps:spPr>
                                    <wps:txbx>
                                      <w:txbxContent>
                                        <w:p w:rsidR="00847EFA" w:rsidRPr="008E0872" w:rsidRDefault="00847EFA" w:rsidP="00795782">
                                          <w:pPr>
                                            <w:rPr>
                                              <w:sz w:val="16"/>
                                            </w:rPr>
                                          </w:pPr>
                                          <w:r w:rsidRPr="008E0872">
                                            <w:rPr>
                                              <w:sz w:val="16"/>
                                            </w:rPr>
                                            <w:t>Test and Release</w:t>
                                          </w:r>
                                        </w:p>
                                      </w:txbxContent>
                                    </wps:txbx>
                                    <wps:bodyPr rot="0" vert="horz" wrap="square" lIns="91440" tIns="45720" rIns="91440" bIns="45720" anchor="t" anchorCtr="0" upright="1">
                                      <a:noAutofit/>
                                    </wps:bodyPr>
                                  </wps:wsp>
                                  <wps:wsp>
                                    <wps:cNvPr id="68" name="Text Box 85"/>
                                    <wps:cNvSpPr txBox="1">
                                      <a:spLocks noChangeArrowheads="1"/>
                                    </wps:cNvSpPr>
                                    <wps:spPr bwMode="auto">
                                      <a:xfrm>
                                        <a:off x="16253" y="41573"/>
                                        <a:ext cx="8734" cy="3295"/>
                                      </a:xfrm>
                                      <a:prstGeom prst="rect">
                                        <a:avLst/>
                                      </a:prstGeom>
                                      <a:solidFill>
                                        <a:srgbClr val="FFFFFF"/>
                                      </a:solidFill>
                                      <a:ln w="6350">
                                        <a:solidFill>
                                          <a:srgbClr val="000000"/>
                                        </a:solidFill>
                                        <a:miter lim="800000"/>
                                        <a:headEnd/>
                                        <a:tailEnd/>
                                      </a:ln>
                                    </wps:spPr>
                                    <wps:txbx>
                                      <w:txbxContent>
                                        <w:p w:rsidR="00847EFA" w:rsidRPr="008E0872" w:rsidRDefault="00847EFA" w:rsidP="00795782">
                                          <w:pPr>
                                            <w:rPr>
                                              <w:sz w:val="16"/>
                                            </w:rPr>
                                          </w:pPr>
                                          <w:r w:rsidRPr="008E0872">
                                            <w:rPr>
                                              <w:sz w:val="16"/>
                                            </w:rPr>
                                            <w:t>Implement</w:t>
                                          </w:r>
                                        </w:p>
                                      </w:txbxContent>
                                    </wps:txbx>
                                    <wps:bodyPr rot="0" vert="horz" wrap="square" lIns="91440" tIns="45720" rIns="91440" bIns="45720" anchor="t" anchorCtr="0" upright="1">
                                      <a:noAutofit/>
                                    </wps:bodyPr>
                                  </wps:wsp>
                                  <wps:wsp>
                                    <wps:cNvPr id="69" name="Straight Connector 45"/>
                                    <wps:cNvCnPr/>
                                    <wps:spPr bwMode="auto">
                                      <a:xfrm rot="5400000" flipV="1">
                                        <a:off x="34779" y="-23510"/>
                                        <a:ext cx="0" cy="56588"/>
                                      </a:xfrm>
                                      <a:prstGeom prst="line">
                                        <a:avLst/>
                                      </a:prstGeom>
                                      <a:noFill/>
                                      <a:ln w="38100">
                                        <a:solidFill>
                                          <a:srgbClr val="9BBB59"/>
                                        </a:solidFill>
                                        <a:round/>
                                        <a:headEnd/>
                                        <a:tailEnd/>
                                      </a:ln>
                                      <a:effectLst>
                                        <a:outerShdw dist="23000" dir="5400000" rotWithShape="0">
                                          <a:srgbClr val="000000">
                                            <a:alpha val="34998"/>
                                          </a:srgbClr>
                                        </a:outerShdw>
                                      </a:effectLst>
                                      <a:extLst>
                                        <a:ext uri="{909E8E84-426E-40DD-AFC4-6F175D3DCCD1}">
                                          <a14:hiddenFill xmlns:a14="http://schemas.microsoft.com/office/drawing/2010/main">
                                            <a:noFill/>
                                          </a14:hiddenFill>
                                        </a:ext>
                                      </a:extLst>
                                    </wps:spPr>
                                    <wps:bodyPr/>
                                  </wps:wsp>
                                  <wps:wsp>
                                    <wps:cNvPr id="71" name="Straight Arrow Connector 51"/>
                                    <wps:cNvCnPr>
                                      <a:cxnSpLocks noChangeShapeType="1"/>
                                    </wps:cNvCnPr>
                                    <wps:spPr bwMode="auto">
                                      <a:xfrm>
                                        <a:off x="5847" y="40510"/>
                                        <a:ext cx="60605" cy="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wps:wsp>
                                    <wps:cNvPr id="38" name="Rounded Rectangle 66"/>
                                    <wps:cNvSpPr>
                                      <a:spLocks noChangeArrowheads="1"/>
                                    </wps:cNvSpPr>
                                    <wps:spPr bwMode="auto">
                                      <a:xfrm>
                                        <a:off x="43593" y="32748"/>
                                        <a:ext cx="10204" cy="5842"/>
                                      </a:xfrm>
                                      <a:prstGeom prst="roundRect">
                                        <a:avLst>
                                          <a:gd name="adj" fmla="val 16667"/>
                                        </a:avLst>
                                      </a:prstGeom>
                                      <a:solidFill>
                                        <a:srgbClr val="FFFFFF"/>
                                      </a:solidFill>
                                      <a:ln w="25400">
                                        <a:solidFill>
                                          <a:srgbClr val="4F81BD"/>
                                        </a:solidFill>
                                        <a:round/>
                                        <a:headEnd/>
                                        <a:tailEnd/>
                                      </a:ln>
                                    </wps:spPr>
                                    <wps:txbx>
                                      <w:txbxContent>
                                        <w:p w:rsidR="00847EFA" w:rsidRPr="00F07EDD" w:rsidRDefault="00847EFA" w:rsidP="00795782">
                                          <w:pPr>
                                            <w:jc w:val="center"/>
                                            <w:rPr>
                                              <w:sz w:val="20"/>
                                            </w:rPr>
                                          </w:pPr>
                                          <w:r w:rsidRPr="00F07EDD">
                                            <w:rPr>
                                              <w:sz w:val="20"/>
                                            </w:rPr>
                                            <w:t>4</w:t>
                                          </w:r>
                                          <w:r w:rsidRPr="00F07EDD">
                                            <w:rPr>
                                              <w:sz w:val="20"/>
                                              <w:vertAlign w:val="superscript"/>
                                            </w:rPr>
                                            <w:t>th</w:t>
                                          </w:r>
                                          <w:r w:rsidRPr="00F07EDD">
                                            <w:rPr>
                                              <w:sz w:val="20"/>
                                            </w:rPr>
                                            <w:t xml:space="preserve"> Sprint</w:t>
                                          </w:r>
                                        </w:p>
                                      </w:txbxContent>
                                    </wps:txbx>
                                    <wps:bodyPr rot="0" vert="horz" wrap="square" lIns="91440" tIns="45720" rIns="91440" bIns="45720" anchor="ctr" anchorCtr="0" upright="1">
                                      <a:noAutofit/>
                                    </wps:bodyPr>
                                  </wps:wsp>
                                  <wps:wsp>
                                    <wps:cNvPr id="70" name="Straight Connector 47"/>
                                    <wps:cNvCnPr/>
                                    <wps:spPr bwMode="auto">
                                      <a:xfrm>
                                        <a:off x="5847" y="22009"/>
                                        <a:ext cx="59762" cy="16581"/>
                                      </a:xfrm>
                                      <a:prstGeom prst="line">
                                        <a:avLst/>
                                      </a:prstGeom>
                                      <a:noFill/>
                                      <a:ln w="38100">
                                        <a:solidFill>
                                          <a:srgbClr val="9BBB59"/>
                                        </a:solidFill>
                                        <a:round/>
                                        <a:headEnd/>
                                        <a:tailEnd/>
                                      </a:ln>
                                      <a:effectLst>
                                        <a:outerShdw dist="23000" dir="5400000" rotWithShape="0">
                                          <a:srgbClr val="000000">
                                            <a:alpha val="34998"/>
                                          </a:srgbClr>
                                        </a:outerShdw>
                                      </a:effectLst>
                                      <a:extLst>
                                        <a:ext uri="{909E8E84-426E-40DD-AFC4-6F175D3DCCD1}">
                                          <a14:hiddenFill xmlns:a14="http://schemas.microsoft.com/office/drawing/2010/main">
                                            <a:noFill/>
                                          </a14:hiddenFill>
                                        </a:ext>
                                      </a:extLst>
                                    </wps:spPr>
                                    <wps:bodyPr/>
                                  </wps:wsp>
                                </wpg:grpSp>
                                <wps:wsp>
                                  <wps:cNvPr id="72" name="Text Box 52"/>
                                  <wps:cNvSpPr txBox="1">
                                    <a:spLocks noChangeArrowheads="1"/>
                                  </wps:cNvSpPr>
                                  <wps:spPr bwMode="auto">
                                    <a:xfrm>
                                      <a:off x="58372" y="40403"/>
                                      <a:ext cx="8395" cy="3074"/>
                                    </a:xfrm>
                                    <a:prstGeom prst="rect">
                                      <a:avLst/>
                                    </a:prstGeom>
                                    <a:solidFill>
                                      <a:srgbClr val="FFFFFF"/>
                                    </a:solidFill>
                                    <a:ln w="6350">
                                      <a:solidFill>
                                        <a:srgbClr val="FFFFFF"/>
                                      </a:solidFill>
                                      <a:miter lim="800000"/>
                                      <a:headEnd/>
                                      <a:tailEnd/>
                                    </a:ln>
                                  </wps:spPr>
                                  <wps:txbx>
                                    <w:txbxContent>
                                      <w:p w:rsidR="00847EFA" w:rsidRPr="00F07EDD" w:rsidRDefault="00847EFA" w:rsidP="00795782">
                                        <w:pPr>
                                          <w:jc w:val="center"/>
                                          <w:rPr>
                                            <w:b/>
                                            <w:sz w:val="24"/>
                                          </w:rPr>
                                        </w:pPr>
                                        <w:r w:rsidRPr="00F07EDD">
                                          <w:rPr>
                                            <w:b/>
                                            <w:sz w:val="24"/>
                                          </w:rPr>
                                          <w:t>Time</w:t>
                                        </w:r>
                                      </w:p>
                                    </w:txbxContent>
                                  </wps:txbx>
                                  <wps:bodyPr rot="0" vert="horz" wrap="square" lIns="91440" tIns="45720" rIns="91440" bIns="45720" anchor="t" anchorCtr="0" upright="1">
                                    <a:noAutofit/>
                                  </wps:bodyPr>
                                </wps:wsp>
                              </wpg:grpSp>
                              <wps:wsp>
                                <wps:cNvPr id="73" name="Text Box 54"/>
                                <wps:cNvSpPr txBox="1">
                                  <a:spLocks noChangeArrowheads="1"/>
                                </wps:cNvSpPr>
                                <wps:spPr bwMode="auto">
                                  <a:xfrm>
                                    <a:off x="21235" y="45616"/>
                                    <a:ext cx="26262" cy="3074"/>
                                  </a:xfrm>
                                  <a:prstGeom prst="rect">
                                    <a:avLst/>
                                  </a:prstGeom>
                                  <a:solidFill>
                                    <a:srgbClr val="FFFFFF"/>
                                  </a:solidFill>
                                  <a:ln w="6350">
                                    <a:solidFill>
                                      <a:srgbClr val="FFFFFF"/>
                                    </a:solidFill>
                                    <a:miter lim="800000"/>
                                    <a:headEnd/>
                                    <a:tailEnd/>
                                  </a:ln>
                                </wps:spPr>
                                <wps:txbx>
                                  <w:txbxContent>
                                    <w:p w:rsidR="00847EFA" w:rsidRPr="00F07EDD" w:rsidRDefault="00847EFA" w:rsidP="00795782">
                                      <w:pPr>
                                        <w:jc w:val="center"/>
                                        <w:rPr>
                                          <w:b/>
                                          <w:sz w:val="24"/>
                                        </w:rPr>
                                      </w:pPr>
                                      <w:r w:rsidRPr="00F07EDD">
                                        <w:rPr>
                                          <w:b/>
                                          <w:sz w:val="24"/>
                                        </w:rPr>
                                        <w:t>Scrum Project Management</w:t>
                                      </w:r>
                                    </w:p>
                                  </w:txbxContent>
                                </wps:txbx>
                                <wps:bodyPr rot="0" vert="horz" wrap="square" lIns="91440" tIns="45720" rIns="91440" bIns="45720" anchor="t" anchorCtr="0" upright="1">
                                  <a:noAutofit/>
                                </wps:bodyPr>
                              </wps:wsp>
                            </wpg:grpSp>
                            <wps:wsp>
                              <wps:cNvPr id="74" name="Text Box 53"/>
                              <wps:cNvSpPr txBox="1">
                                <a:spLocks noChangeArrowheads="1"/>
                              </wps:cNvSpPr>
                              <wps:spPr bwMode="auto">
                                <a:xfrm>
                                  <a:off x="20733" y="19032"/>
                                  <a:ext cx="26262" cy="3073"/>
                                </a:xfrm>
                                <a:prstGeom prst="rect">
                                  <a:avLst/>
                                </a:prstGeom>
                                <a:solidFill>
                                  <a:srgbClr val="FFFFFF"/>
                                </a:solidFill>
                                <a:ln w="6350">
                                  <a:solidFill>
                                    <a:srgbClr val="FFFFFF"/>
                                  </a:solidFill>
                                  <a:miter lim="800000"/>
                                  <a:headEnd/>
                                  <a:tailEnd/>
                                </a:ln>
                              </wps:spPr>
                              <wps:txbx>
                                <w:txbxContent>
                                  <w:p w:rsidR="00847EFA" w:rsidRPr="00F07EDD" w:rsidRDefault="00847EFA" w:rsidP="00795782">
                                    <w:pPr>
                                      <w:jc w:val="center"/>
                                      <w:rPr>
                                        <w:b/>
                                        <w:sz w:val="24"/>
                                      </w:rPr>
                                    </w:pPr>
                                    <w:r w:rsidRPr="00F07EDD">
                                      <w:rPr>
                                        <w:b/>
                                        <w:sz w:val="24"/>
                                      </w:rPr>
                                      <w:t xml:space="preserve">Traditional </w:t>
                                    </w:r>
                                    <w:r>
                                      <w:rPr>
                                        <w:b/>
                                        <w:sz w:val="24"/>
                                      </w:rPr>
                                      <w:t>W</w:t>
                                    </w:r>
                                    <w:r w:rsidRPr="00F07EDD">
                                      <w:rPr>
                                        <w:b/>
                                        <w:sz w:val="24"/>
                                      </w:rPr>
                                      <w:t>aterfall method</w:t>
                                    </w:r>
                                  </w:p>
                                </w:txbxContent>
                              </wps:txbx>
                              <wps:bodyPr rot="0" vert="horz" wrap="square" lIns="91440" tIns="45720" rIns="91440" bIns="45720" anchor="t" anchorCtr="0" upright="1">
                                <a:noAutofit/>
                              </wps:bodyPr>
                            </wps:wsp>
                          </wpg:grpSp>
                          <wps:wsp>
                            <wps:cNvPr id="75" name="Straight Connector 46"/>
                            <wps:cNvCnPr/>
                            <wps:spPr bwMode="auto">
                              <a:xfrm>
                                <a:off x="63073" y="3615"/>
                                <a:ext cx="3510" cy="14141"/>
                              </a:xfrm>
                              <a:prstGeom prst="line">
                                <a:avLst/>
                              </a:prstGeom>
                              <a:noFill/>
                              <a:ln w="38100">
                                <a:solidFill>
                                  <a:srgbClr val="9BBB59"/>
                                </a:solidFill>
                                <a:round/>
                                <a:headEnd/>
                                <a:tailEnd/>
                              </a:ln>
                              <a:effectLst>
                                <a:outerShdw dist="23000" dir="5400000" rotWithShape="0">
                                  <a:srgbClr val="000000">
                                    <a:alpha val="34998"/>
                                  </a:srgbClr>
                                </a:outerShdw>
                              </a:effectLst>
                              <a:extLst>
                                <a:ext uri="{909E8E84-426E-40DD-AFC4-6F175D3DCCD1}">
                                  <a14:hiddenFill xmlns:a14="http://schemas.microsoft.com/office/drawing/2010/main">
                                    <a:noFill/>
                                  </a14:hiddenFill>
                                </a:ext>
                              </a:extLst>
                            </wps:spPr>
                            <wps:bodyPr/>
                          </wps:wsp>
                        </wpg:grpSp>
                        <wps:wsp>
                          <wps:cNvPr id="76" name="Text Box 35"/>
                          <wps:cNvSpPr txBox="1">
                            <a:spLocks noChangeArrowheads="1"/>
                          </wps:cNvSpPr>
                          <wps:spPr bwMode="auto">
                            <a:xfrm>
                              <a:off x="58372" y="19670"/>
                              <a:ext cx="8396" cy="3073"/>
                            </a:xfrm>
                            <a:prstGeom prst="rect">
                              <a:avLst/>
                            </a:prstGeom>
                            <a:solidFill>
                              <a:srgbClr val="FFFFFF"/>
                            </a:solidFill>
                            <a:ln w="6350">
                              <a:solidFill>
                                <a:srgbClr val="FFFFFF"/>
                              </a:solidFill>
                              <a:miter lim="800000"/>
                              <a:headEnd/>
                              <a:tailEnd/>
                            </a:ln>
                          </wps:spPr>
                          <wps:txbx>
                            <w:txbxContent>
                              <w:p w:rsidR="00847EFA" w:rsidRPr="00F07EDD" w:rsidRDefault="00847EFA" w:rsidP="00795782">
                                <w:pPr>
                                  <w:jc w:val="center"/>
                                  <w:rPr>
                                    <w:b/>
                                    <w:sz w:val="24"/>
                                  </w:rPr>
                                </w:pPr>
                                <w:r w:rsidRPr="00F07EDD">
                                  <w:rPr>
                                    <w:b/>
                                    <w:sz w:val="24"/>
                                  </w:rPr>
                                  <w:t>Time</w:t>
                                </w:r>
                              </w:p>
                            </w:txbxContent>
                          </wps:txbx>
                          <wps:bodyPr rot="0" vert="horz" wrap="square" lIns="91440" tIns="45720" rIns="91440" bIns="45720" anchor="t" anchorCtr="0" upright="1">
                            <a:noAutofit/>
                          </wps:bodyPr>
                        </wps:wsp>
                      </wpg:grpSp>
                      <wps:wsp>
                        <wps:cNvPr id="77" name="Text Box 37"/>
                        <wps:cNvSpPr txBox="1">
                          <a:spLocks noChangeArrowheads="1"/>
                        </wps:cNvSpPr>
                        <wps:spPr bwMode="auto">
                          <a:xfrm rot="16200000">
                            <a:off x="-10573" y="23770"/>
                            <a:ext cx="27210" cy="3804"/>
                          </a:xfrm>
                          <a:prstGeom prst="rect">
                            <a:avLst/>
                          </a:prstGeom>
                          <a:solidFill>
                            <a:srgbClr val="FFFFFF"/>
                          </a:solidFill>
                          <a:ln w="6350">
                            <a:solidFill>
                              <a:srgbClr val="FFFFFF"/>
                            </a:solidFill>
                            <a:miter lim="800000"/>
                            <a:headEnd/>
                            <a:tailEnd/>
                          </a:ln>
                        </wps:spPr>
                        <wps:txbx>
                          <w:txbxContent>
                            <w:p w:rsidR="00847EFA" w:rsidRPr="00F07EDD" w:rsidRDefault="00847EFA" w:rsidP="00795782">
                              <w:pPr>
                                <w:jc w:val="center"/>
                                <w:rPr>
                                  <w:b/>
                                  <w:sz w:val="24"/>
                                </w:rPr>
                              </w:pPr>
                              <w:r w:rsidRPr="00F07EDD">
                                <w:rPr>
                                  <w:b/>
                                  <w:sz w:val="24"/>
                                </w:rPr>
                                <w:t xml:space="preserve">Functionality not </w:t>
                              </w:r>
                              <w:proofErr w:type="gramStart"/>
                              <w:r w:rsidRPr="00F07EDD">
                                <w:rPr>
                                  <w:b/>
                                  <w:sz w:val="24"/>
                                </w:rPr>
                                <w:t>Done</w:t>
                              </w:r>
                              <w:proofErr w:type="gramEnd"/>
                            </w:p>
                          </w:txbxContent>
                        </wps:txbx>
                        <wps:bodyPr rot="0" vert="vert" wrap="square" lIns="91440" tIns="45720" rIns="91440" bIns="45720" anchor="t" anchorCtr="0" upright="1">
                          <a:noAutofit/>
                        </wps:bodyPr>
                      </wps:wsp>
                    </wpg:wgp>
                  </a:graphicData>
                </a:graphic>
              </wp:inline>
            </w:drawing>
          </mc:Choice>
          <mc:Fallback>
            <w:pict>
              <v:group id="Group 93" o:spid="_x0000_s1029" style="width:419.8pt;height:313.8pt;mso-position-horizontal-relative:char;mso-position-vertical-relative:line" coordsize="70281,50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">
                <v:group id="Group 91" o:spid="_x0000_s1030" style="position:absolute;width:70281;height:50398" coordsize="70281,50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77" o:spid="_x0000_s1031" style="position:absolute;width:70281;height:50398" coordsize="70281,50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59" o:spid="_x0000_s1032" style="position:absolute;width:70281;height:50398" coordsize="70281,50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58" o:spid="_x0000_s1033" style="position:absolute;width:70281;height:50398" coordsize="70281,50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57" o:spid="_x0000_s1034" style="position:absolute;width:70281;height:50398" coordsize="70281,50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 56" o:spid="_x0000_s1035" style="position:absolute;width:70281;height:50398" coordorigin=",1169" coordsize="70281,50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55" o:spid="_x0000_s1036" style="position:absolute;top:1169;width:70281;height:50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7zsMA&#10;AADbAAAADwAAAGRycy9kb3ducmV2LnhtbESPQWvCQBSE7wX/w/KEXopuaqmR6CoSKegxqYcen9ln&#10;Nph9G7Jbjf/eLQg9DjPzDbPaDLYVV+p941jB+zQBQVw53XCt4Pj9NVmA8AFZY+uYFNzJw2Y9ellh&#10;pt2NC7qWoRYRwj5DBSaELpPSV4Ys+qnriKN3dr3FEGVfS93jLcJtK2dJMpcWG44LBjvKDVWX8tcq&#10;eCvc4TMvftJyfkqP91ya884apV7Hw3YJItAQ/sPP9l4r+Ejh7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v7zsMAAADbAAAADwAAAAAAAAAAAAAAAACYAgAAZHJzL2Rv&#10;d25yZXYueG1sUEsFBgAAAAAEAAQA9QAAAIgDAAAAAA==&#10;" strokecolor="#4f81bd" strokeweight="2pt"/>
                            <v:roundrect id="Rounded Rectangle 63" o:spid="_x0000_s1037" style="position:absolute;left:30728;top:32748;width:10204;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usQA&#10;AADbAAAADwAAAGRycy9kb3ducmV2LnhtbESPQYvCMBSE78L+h/AWvIimqyBajbIIi1K92F3E46N5&#10;tmWbl9JEW/+9EQSPw8x8wyzXnanEjRpXWlbwNYpAEGdWl5wr+Pv9Gc5AOI+ssbJMCu7kYL366C0x&#10;1rblI91Sn4sAYRejgsL7OpbSZQUZdCNbEwfvYhuDPsgml7rBNsBNJcdRNJUGSw4LBda0KSj7T69G&#10;QX7Oksk4OXSDYzvbn7Y63STRXan+Z/e9AOGp8+/wq73TCiZzeH4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y0rrEAAAA2wAAAA8AAAAAAAAAAAAAAAAAmAIAAGRycy9k&#10;b3ducmV2LnhtbFBLBQYAAAAABAAEAPUAAACJAwAAAAA=&#10;" strokecolor="#4f81bd" strokeweight="2pt">
                              <v:textbox>
                                <w:txbxContent>
                                  <w:p w:rsidR="00847EFA" w:rsidRPr="00F07EDD" w:rsidRDefault="00847EFA" w:rsidP="00795782">
                                    <w:pPr>
                                      <w:jc w:val="center"/>
                                      <w:rPr>
                                        <w:sz w:val="20"/>
                                      </w:rPr>
                                    </w:pPr>
                                    <w:r w:rsidRPr="00F07EDD">
                                      <w:rPr>
                                        <w:sz w:val="20"/>
                                      </w:rPr>
                                      <w:t>3</w:t>
                                    </w:r>
                                    <w:r w:rsidRPr="00F07EDD">
                                      <w:rPr>
                                        <w:sz w:val="20"/>
                                        <w:vertAlign w:val="superscript"/>
                                      </w:rPr>
                                      <w:t>rd</w:t>
                                    </w:r>
                                    <w:r w:rsidRPr="00F07EDD">
                                      <w:rPr>
                                        <w:sz w:val="20"/>
                                      </w:rPr>
                                      <w:t xml:space="preserve"> Sprint</w:t>
                                    </w:r>
                                  </w:p>
                                </w:txbxContent>
                              </v:textbox>
                            </v:roundrect>
                            <v:roundrect id="Rounded Rectangle 44" o:spid="_x0000_s1038" style="position:absolute;left:7655;top:32748;width:10204;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4IWsEA&#10;AADbAAAADwAAAGRycy9kb3ducmV2LnhtbERPTYvCMBC9C/6HMIIXWVN1EekaRQRR6l5aZdnj0Ixt&#10;sZmUJtr6781hYY+P973e9qYWT2pdZVnBbBqBIM6trrhQcL0cPlYgnEfWWFsmBS9ysN0MB2uMte04&#10;pWfmCxFC2MWooPS+iaV0eUkG3dQ2xIG72dagD7AtpG6xC+GmlvMoWkqDFYeGEhval5Tfs4dRUPzm&#10;yWKefPeTtFudf4462yfRS6nxqN99gfDU+3/xn/ukFXyG9eFL+AFy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OCFrBAAAA2wAAAA8AAAAAAAAAAAAAAAAAmAIAAGRycy9kb3du&#10;cmV2LnhtbFBLBQYAAAAABAAEAPUAAACGAwAAAAA=&#10;" strokecolor="#4f81bd" strokeweight="2pt">
                              <v:textbox>
                                <w:txbxContent>
                                  <w:p w:rsidR="00847EFA" w:rsidRPr="00F07EDD" w:rsidRDefault="00847EFA" w:rsidP="00795782">
                                    <w:pPr>
                                      <w:jc w:val="center"/>
                                      <w:rPr>
                                        <w:sz w:val="20"/>
                                      </w:rPr>
                                    </w:pPr>
                                    <w:r w:rsidRPr="00F07EDD">
                                      <w:rPr>
                                        <w:sz w:val="20"/>
                                      </w:rPr>
                                      <w:t>1</w:t>
                                    </w:r>
                                    <w:r w:rsidRPr="00F07EDD">
                                      <w:rPr>
                                        <w:sz w:val="20"/>
                                        <w:vertAlign w:val="superscript"/>
                                      </w:rPr>
                                      <w:t>st</w:t>
                                    </w:r>
                                    <w:r w:rsidRPr="00F07EDD">
                                      <w:rPr>
                                        <w:sz w:val="20"/>
                                      </w:rPr>
                                      <w:t xml:space="preserve"> Sprint</w:t>
                                    </w:r>
                                  </w:p>
                                </w:txbxContent>
                              </v:textbox>
                            </v:roundrect>
                            <v:shapetype id="_x0000_t32" coordsize="21600,21600" o:spt="32" o:oned="t" path="m,l21600,21600e" filled="f">
                              <v:path arrowok="t" fillok="f" o:connecttype="none"/>
                              <o:lock v:ext="edit" shapetype="t"/>
                            </v:shapetype>
                            <v:shape id="Straight Arrow Connector 38" o:spid="_x0000_s1039" type="#_x0000_t32" style="position:absolute;left:5847;top:19989;width:606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83Y8MAAADbAAAADwAAAGRycy9kb3ducmV2LnhtbESPQWsCMRSE74L/ITyhN00sUu3WKG0X&#10;QfDkKp4fm+dmdfOybFJd/30jFHocZuYbZrnuXSNu1IXas4bpRIEgLr2pudJwPGzGCxAhIhtsPJOG&#10;BwVYr4aDJWbG33lPtyJWIkE4ZKjBxthmUobSksMw8S1x8s6+cxiT7CppOrwnuGvkq1Jv0mHNacFi&#10;S9+Wymvx4zRsezU7XTalau1j/i6vxzz/2uVav4z6zw8Qkfr4H/5rb42G2RSe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PN2PDAAAA2wAAAA8AAAAAAAAAAAAA&#10;AAAAoQIAAGRycy9kb3ducmV2LnhtbFBLBQYAAAAABAAEAPkAAACRAwAAAAA=&#10;" strokecolor="#4579b8">
                              <v:stroke endarrow="open"/>
                            </v:shape>
                            <v:line id="Straight Connector 39" o:spid="_x0000_s1040" style="position:absolute;visibility:visible;mso-wrap-style:square" from="5847,1169" to="5847,49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VFMEAAADbAAAADwAAAGRycy9kb3ducmV2LnhtbESP0YrCMBRE3wX/IVxh3zRVFpFqKiIu&#10;CC6i1Q+4NNemtLkpTbZ2/36zIPg4zMwZZrMdbCN66nzlWMF8loAgLpyuuFRwv31NVyB8QNbYOCYF&#10;v+Rhm41HG0y1e/KV+jyUIkLYp6jAhNCmUvrCkEU/cy1x9B6usxii7EqpO3xGuG3kIkmW0mLFccFg&#10;S3tDRZ3/WAXlt6Nrq+Wpt/2lueXmfvaHWqmPybBbgwg0hHf41T5qBZ8L+P8Sf4DM/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s9UUwQAAANsAAAAPAAAAAAAAAAAAAAAA&#10;AKECAABkcnMvZG93bnJldi54bWxQSwUGAAAAAAQABAD5AAAAjwMAAAAA&#10;" strokecolor="#4579b8"/>
                            <v:roundrect id="Rounded Rectangle 40" o:spid="_x0000_s1041" style="position:absolute;left:6592;top:10845;width:10218;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WLcUA&#10;AADbAAAADwAAAGRycy9kb3ducmV2LnhtbESPQWvCQBSE70L/w/IKXqTZVKWE1DWUQKmkXkyLeHxk&#10;X5PQ7NuQ3Zr477uC4HGYmW+YTTaZTpxpcK1lBc9RDIK4srrlWsH31/tTAsJ5ZI2dZVJwIQfZ9mG2&#10;wVTbkQ90Ln0tAoRdigoa7/tUSlc1ZNBFticO3o8dDPogh1rqAccAN51cxvGLNNhyWGiwp7yh6rf8&#10;MwrqU1WslsV+WhzG5PP4ocu8iC9KzR+nt1cQniZ/D9/aO61gvYLrl/AD5P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HJYtxQAAANsAAAAPAAAAAAAAAAAAAAAAAJgCAABkcnMv&#10;ZG93bnJldi54bWxQSwUGAAAAAAQABAD1AAAAigMAAAAA&#10;" strokecolor="#4f81bd" strokeweight="2pt">
                              <v:textbox>
                                <w:txbxContent>
                                  <w:p w:rsidR="00847EFA" w:rsidRPr="00F07EDD" w:rsidRDefault="00847EFA" w:rsidP="00795782">
                                    <w:pPr>
                                      <w:jc w:val="center"/>
                                      <w:rPr>
                                        <w:sz w:val="20"/>
                                      </w:rPr>
                                    </w:pPr>
                                    <w:r>
                                      <w:rPr>
                                        <w:sz w:val="20"/>
                                      </w:rPr>
                                      <w:t>Analyzing</w:t>
                                    </w:r>
                                  </w:p>
                                </w:txbxContent>
                              </v:textbox>
                            </v:roundrect>
                            <v:roundrect id="Rounded Rectangle 41" o:spid="_x0000_s1042" style="position:absolute;left:17859;top:10845;width:10306;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UOWcQA&#10;AADbAAAADwAAAGRycy9kb3ducmV2LnhtbESPQYvCMBSE74L/ITxhL6LpuiJSjSLC4lL3YhXx+Gie&#10;bbF5KU209d9vhAWPw8x8wyzXnanEgxpXWlbwOY5AEGdWl5wrOB2/R3MQziNrrCyTgic5WK/6vSXG&#10;2rZ8oEfqcxEg7GJUUHhfx1K6rCCDbmxr4uBdbWPQB9nkUjfYBrip5CSKZtJgyWGhwJq2BWW39G4U&#10;5Jcs+Zokv93w0M73551Ot0n0VOpj0G0WIDx1/h3+b/9oBdMpvL6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1DlnEAAAA2wAAAA8AAAAAAAAAAAAAAAAAmAIAAGRycy9k&#10;b3ducmV2LnhtbFBLBQYAAAAABAAEAPUAAACJAwAAAAA=&#10;" strokecolor="#4f81bd" strokeweight="2pt">
                              <v:textbox>
                                <w:txbxContent>
                                  <w:p w:rsidR="00847EFA" w:rsidRPr="00F07EDD" w:rsidRDefault="00847EFA" w:rsidP="00795782">
                                    <w:pPr>
                                      <w:jc w:val="center"/>
                                      <w:rPr>
                                        <w:sz w:val="20"/>
                                      </w:rPr>
                                    </w:pPr>
                                    <w:r w:rsidRPr="00F07EDD">
                                      <w:rPr>
                                        <w:sz w:val="20"/>
                                      </w:rPr>
                                      <w:t>Designing</w:t>
                                    </w:r>
                                  </w:p>
                                </w:txbxContent>
                              </v:textbox>
                            </v:roundrect>
                            <v:roundrect id="Rounded Rectangle 43" o:spid="_x0000_s1043" style="position:absolute;left:43168;top:10845;width:10623;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1tcYA&#10;AADbAAAADwAAAGRycy9kb3ducmV2LnhtbESPT2vCQBTE7wW/w/IEL6VuTItIdBUJFEvai1GKx0f2&#10;NQnNvg3Zbf58+26h4HGYmd8wu8NoGtFT52rLClbLCARxYXXNpYLr5fVpA8J5ZI2NZVIwkYPDfvaw&#10;w0Tbgc/U574UAcIuQQWV920ipSsqMuiWtiUO3pftDPogu1LqDocAN42Mo2gtDdYcFipsKa2o+M5/&#10;jILyVmTPcfYxPp6HzfvnSedpFk1KLebjcQvC0+jv4f/2m1bwsoa/L+EHyP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s1tcYAAADbAAAADwAAAAAAAAAAAAAAAACYAgAAZHJz&#10;L2Rvd25yZXYueG1sUEsFBgAAAAAEAAQA9QAAAIsDAAAAAA==&#10;" strokecolor="#4f81bd" strokeweight="2pt">
                              <v:textbox>
                                <w:txbxContent>
                                  <w:p w:rsidR="00847EFA" w:rsidRPr="00F07EDD" w:rsidRDefault="00847EFA" w:rsidP="00795782">
                                    <w:pPr>
                                      <w:jc w:val="center"/>
                                      <w:rPr>
                                        <w:sz w:val="20"/>
                                      </w:rPr>
                                    </w:pPr>
                                    <w:r w:rsidRPr="00F07EDD">
                                      <w:rPr>
                                        <w:sz w:val="20"/>
                                      </w:rPr>
                                      <w:t>Testing</w:t>
                                    </w:r>
                                  </w:p>
                                </w:txbxContent>
                              </v:textbox>
                            </v:roundrect>
                            <v:line id="Straight Connector 48" o:spid="_x0000_s1044" style="position:absolute;visibility:visible;mso-wrap-style:square" from="10313,32748" to="10313,3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R2jMIAAADbAAAADwAAAGRycy9kb3ducmV2LnhtbESP0WrCQBRE3wv9h+UWfGs2LWJL6hqk&#10;VBAUqYkfcMles8Hs3ZBdk/j3bqHg4zAzZ5hlPtlWDNT7xrGCtyQFQVw53XCt4FRuXj9B+ICssXVM&#10;Cm7kIV89Py0x027kIw1FqEWEsM9QgQmhy6T0lSGLPnEdcfTOrrcYouxrqXscI9y28j1NF9Jiw3HB&#10;YEffhqpLcbUK6r2jY6flbrDDb1sW5nTwPxelZi/T+gtEoCk8wv/trVYw/4C/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R2jMIAAADbAAAADwAAAAAAAAAAAAAA&#10;AAChAgAAZHJzL2Rvd25yZXYueG1sUEsFBgAAAAAEAAQA+QAAAJADAAAAAA==&#10;" strokecolor="#4579b8"/>
                            <v:line id="Straight Connector 49" o:spid="_x0000_s1045" style="position:absolute;visibility:visible;mso-wrap-style:square" from="12546,32748" to="12546,3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vi/r4AAADbAAAADwAAAGRycy9kb3ducmV2LnhtbERPzYrCMBC+C75DGMGbpi4iS20qIi4I&#10;iqzVBxiasSk2k9LEWt/eHBb2+PH9Z5vBNqKnzteOFSzmCQji0umaKwW368/sG4QPyBobx6TgTR42&#10;+XiUYardiy/UF6ESMYR9igpMCG0qpS8NWfRz1xJH7u46iyHCrpK6w1cMt438SpKVtFhzbDDY0s5Q&#10;+SieVkF1cnRptTz2tv9troW5nf3+odR0MmzXIAIN4V/85z5oBcs4Nn6JP0Dm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W+L+vgAAANsAAAAPAAAAAAAAAAAAAAAAAKEC&#10;AABkcnMvZG93bnJldi54bWxQSwUGAAAAAAQABAD5AAAAjAMAAAAA&#10;" strokecolor="#4579b8"/>
                            <v:line id="Straight Connector 50" o:spid="_x0000_s1046" style="position:absolute;visibility:visible;mso-wrap-style:square" from="15310,32748" to="15310,3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dHZcIAAADbAAAADwAAAGRycy9kb3ducmV2LnhtbESP0WrCQBRE3wv9h+UWfGs2LSJt6hqk&#10;VBAUqYkfcMles8Hs3ZBdk/j3bqHg4zAzZ5hlPtlWDNT7xrGCtyQFQVw53XCt4FRuXj9A+ICssXVM&#10;Cm7kIV89Py0x027kIw1FqEWEsM9QgQmhy6T0lSGLPnEdcfTOrrcYouxrqXscI9y28j1NF9Jiw3HB&#10;YEffhqpLcbUK6r2jY6flbrDDb1sW5nTwPxelZi/T+gtEoCk8wv/trVYw/4S/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dHZcIAAADbAAAADwAAAAAAAAAAAAAA&#10;AAChAgAAZHJzL2Rvd25yZXYueG1sUEsFBgAAAAAEAAQA+QAAAJADAAAAAA==&#10;" strokecolor="#4579b8"/>
                            <v:roundrect id="Rounded Rectangle 60" o:spid="_x0000_s1047" style="position:absolute;left:18925;top:32748;width:10205;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eh8EA&#10;AADbAAAADwAAAGRycy9kb3ducmV2LnhtbERPTYvCMBC9C/6HMIIXWVOVFekaRQRR6l5aZdnj0Ixt&#10;sZmUJtr6781hYY+P973e9qYWT2pdZVnBbBqBIM6trrhQcL0cPlYgnEfWWFsmBS9ysN0MB2uMte04&#10;pWfmCxFC2MWooPS+iaV0eUkG3dQ2xIG72dagD7AtpG6xC+GmlvMoWkqDFYeGEhval5Tfs4dRUPzm&#10;yWKefPeTtFudf4462yfRS6nxqN99gfDU+3/xn/ukFXyG9eFL+AFy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XnofBAAAA2wAAAA8AAAAAAAAAAAAAAAAAmAIAAGRycy9kb3du&#10;cmV2LnhtbFBLBQYAAAAABAAEAPUAAACGAwAAAAA=&#10;" strokecolor="#4f81bd" strokeweight="2pt">
                              <v:textbox>
                                <w:txbxContent>
                                  <w:p w:rsidR="00847EFA" w:rsidRPr="00F07EDD" w:rsidRDefault="00847EFA" w:rsidP="00795782">
                                    <w:pPr>
                                      <w:jc w:val="center"/>
                                      <w:rPr>
                                        <w:sz w:val="20"/>
                                      </w:rPr>
                                    </w:pPr>
                                    <w:r w:rsidRPr="00F07EDD">
                                      <w:rPr>
                                        <w:sz w:val="20"/>
                                      </w:rPr>
                                      <w:t>2</w:t>
                                    </w:r>
                                    <w:r w:rsidRPr="00F07EDD">
                                      <w:rPr>
                                        <w:sz w:val="20"/>
                                        <w:vertAlign w:val="superscript"/>
                                      </w:rPr>
                                      <w:t>nd</w:t>
                                    </w:r>
                                    <w:r w:rsidRPr="00F07EDD">
                                      <w:rPr>
                                        <w:sz w:val="20"/>
                                      </w:rPr>
                                      <w:t xml:space="preserve"> Sprint</w:t>
                                    </w:r>
                                  </w:p>
                                </w:txbxContent>
                              </v:textbox>
                            </v:roundrect>
                            <v:roundrect id="Rounded Rectangle 72" o:spid="_x0000_s1048" style="position:absolute;left:55076;top:10845;width:10624;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7HMUA&#10;AADbAAAADwAAAGRycy9kb3ducmV2LnhtbESPQWvCQBSE7wX/w/IEL6VuEmmR1DVIoChpL6ZFPD6y&#10;r0kw+zZktyb++26h4HGYmW+YTTaZTlxpcK1lBfEyAkFcWd1yreDr8+1pDcJ5ZI2dZVJwIwfZdvaw&#10;wVTbkY90LX0tAoRdigoa7/tUSlc1ZNAtbU8cvG87GPRBDrXUA44BbjqZRNGLNNhyWGiwp7yh6lL+&#10;GAX1uSpWSfExPR7H9ftpr8u8iG5KLebT7hWEp8nfw//tg1bwHMPfl/AD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WzscxQAAANsAAAAPAAAAAAAAAAAAAAAAAJgCAABkcnMv&#10;ZG93bnJldi54bWxQSwUGAAAAAAQABAD1AAAAigMAAAAA&#10;" strokecolor="#4f81bd" strokeweight="2pt">
                              <v:textbox>
                                <w:txbxContent>
                                  <w:p w:rsidR="00847EFA" w:rsidRPr="00F07EDD" w:rsidRDefault="00847EFA" w:rsidP="00795782">
                                    <w:pPr>
                                      <w:jc w:val="center"/>
                                      <w:rPr>
                                        <w:sz w:val="20"/>
                                      </w:rPr>
                                    </w:pPr>
                                    <w:r w:rsidRPr="00F07EDD">
                                      <w:rPr>
                                        <w:sz w:val="20"/>
                                      </w:rPr>
                                      <w:t>Release</w:t>
                                    </w:r>
                                  </w:p>
                                </w:txbxContent>
                              </v:textbox>
                            </v:roundrect>
                            <v:roundrect id="Rounded Rectangle 73" o:spid="_x0000_s1049" style="position:absolute;left:55714;top:32641;width:10205;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tUOsAA&#10;AADbAAAADwAAAGRycy9kb3ducmV2LnhtbERPTYvCMBC9C/6HMIIXWVMVRLpGEUGU6sUqssehmW2L&#10;zaQ00dZ/bw6Cx8f7Xq47U4knNa60rGAyjkAQZ1aXnCu4XnY/CxDOI2usLJOCFzlYr/q9Jcbatnym&#10;Z+pzEULYxaig8L6OpXRZQQbd2NbEgfu3jUEfYJNL3WAbwk0lp1E0lwZLDg0F1rQtKLunD6Mg/8uS&#10;2TQ5daNzuzje9jrdJtFLqeGg2/yC8NT5r/jjPmgF87A+fAk/QK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tUOsAAAADbAAAADwAAAAAAAAAAAAAAAACYAgAAZHJzL2Rvd25y&#10;ZXYueG1sUEsFBgAAAAAEAAQA9QAAAIUDAAAAAA==&#10;" strokecolor="#4f81bd" strokeweight="2pt">
                              <v:textbox>
                                <w:txbxContent>
                                  <w:p w:rsidR="00847EFA" w:rsidRPr="00F07EDD" w:rsidRDefault="00847EFA" w:rsidP="00795782">
                                    <w:pPr>
                                      <w:jc w:val="center"/>
                                      <w:rPr>
                                        <w:sz w:val="20"/>
                                      </w:rPr>
                                    </w:pPr>
                                    <w:r w:rsidRPr="00F07EDD">
                                      <w:rPr>
                                        <w:sz w:val="20"/>
                                      </w:rPr>
                                      <w:t>5</w:t>
                                    </w:r>
                                    <w:r w:rsidRPr="00F07EDD">
                                      <w:rPr>
                                        <w:sz w:val="20"/>
                                        <w:vertAlign w:val="superscript"/>
                                      </w:rPr>
                                      <w:t>th</w:t>
                                    </w:r>
                                    <w:r w:rsidRPr="00F07EDD">
                                      <w:rPr>
                                        <w:sz w:val="20"/>
                                      </w:rPr>
                                      <w:t xml:space="preserve"> Sprint</w:t>
                                    </w:r>
                                  </w:p>
                                </w:txbxContent>
                              </v:textbox>
                            </v:roundrect>
                            <v:shape id="Straight Arrow Connector 79" o:spid="_x0000_s1050" type="#_x0000_t32" style="position:absolute;left:10313;top:30728;width:0;height:2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zeqMEAAADbAAAADwAAAGRycy9kb3ducmV2LnhtbESPQWvCQBSE7wX/w/IEb3VjDrGkrlIE&#10;wZskpvfH7jMJyb6N2dWk/74rFHocZuYbZneYbS+eNPrWsYLNOgFBrJ1puVZQXU/vHyB8QDbYOyYF&#10;P+ThsF+87TA3buKCnmWoRYSwz1FBE8KQS+l1Qxb92g3E0bu50WKIcqylGXGKcNvLNEkyabHluNDg&#10;QMeGdFc+rIJye750eNMPU32fusIUnuq7Vmq1nL8+QQSaw3/4r302CrIUXl/iD5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HN6owQAAANsAAAAPAAAAAAAAAAAAAAAA&#10;AKECAABkcnMvZG93bnJldi54bWxQSwUGAAAAAAQABAD5AAAAjwMAAAAA&#10;" strokecolor="#4579b8">
                              <v:stroke endarrow="open"/>
                            </v:shape>
                            <v:shape id="Straight Arrow Connector 80" o:spid="_x0000_s1051" type="#_x0000_t32" style="position:absolute;left:15310;top:38630;width:2549;height:29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RQ78MAAADbAAAADwAAAGRycy9kb3ducmV2LnhtbESPQWsCMRSE7wX/Q3iCN03UYuvWKNpF&#10;EDxppefH5rnZunlZNqmu/74RhB6HmfmGWaw6V4srtaHyrGE8UiCIC28qLjWcvrbDdxAhIhusPZOG&#10;OwVYLXsvC8yMv/GBrsdYigThkKEGG2OTSRkKSw7DyDfEyTv71mFMsi2lafGW4K6WE6Vm0mHFacFi&#10;Q5+Wisvx12nYder1+2dbqMbe3+bycsrzzT7XetDv1h8gInXxP/xs74yG2RQeX9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kUO/DAAAA2wAAAA8AAAAAAAAAAAAA&#10;AAAAoQIAAGRycy9kb3ducmV2LnhtbFBLBQYAAAAABAAEAPkAAACRAwAAAAA=&#10;" strokecolor="#4579b8">
                              <v:stroke endarrow="open"/>
                            </v:shape>
                            <v:shape id="Straight Arrow Connector 81" o:spid="_x0000_s1052" type="#_x0000_t32" style="position:absolute;left:16810;top:31041;width:2115;height:17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njR78AAADbAAAADwAAAGRycy9kb3ducmV2LnhtbESPQYvCMBSE74L/ITzBm6aK6FKNIoLg&#10;TVrd+yN5tqXNS22i1n9vhIU9DjPzDbPZ9bYRT+p85VjBbJqAINbOVFwouF6Okx8QPiAbbByTgjd5&#10;2G2Hgw2mxr04o2ceChEh7FNUUIbQplJ6XZJFP3UtcfRurrMYouwKaTp8Rbht5DxJltJixXGhxJYO&#10;Jek6f1gF+ep0rvGmH+b6e6wzk3kq7lqp8ajfr0EE6sN/+K99MgqWC/h+iT9Ab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LnjR78AAADbAAAADwAAAAAAAAAAAAAAAACh&#10;AgAAZHJzL2Rvd25yZXYueG1sUEsFBgAAAAAEAAQA+QAAAI0DAAAAAA==&#10;" strokecolor="#4579b8">
                              <v:stroke endarrow="open"/>
                            </v:shape>
                            <v:shape id="Text Box 82" o:spid="_x0000_s1053" type="#_x0000_t202" style="position:absolute;left:6379;top:41573;width:6911;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YBzMIA&#10;AADbAAAADwAAAGRycy9kb3ducmV2LnhtbESPzWrDMBCE74G8g9hAb7HchJrgRgltoWBya+JLbou1&#10;/qHWykiq7b59FAjkOMzMN8z+OJtejOR8Z1nBa5KCIK6s7rhRUF6+1zsQPiBr7C2Tgn/ycDwsF3vM&#10;tZ34h8ZzaESEsM9RQRvCkEvpq5YM+sQOxNGrrTMYonSN1A6nCDe93KRpJg12HBdaHOirper3/GcU&#10;FNlnuFKpT3q72dqplJWre6/Uy2r+eAcRaA7P8KNdaAXZG9y/xB8gD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gHMwgAAANsAAAAPAAAAAAAAAAAAAAAAAJgCAABkcnMvZG93&#10;bnJldi54bWxQSwUGAAAAAAQABAD1AAAAhwMAAAAA&#10;" strokeweight=".5pt">
                              <v:textbox>
                                <w:txbxContent>
                                  <w:p w:rsidR="00847EFA" w:rsidRPr="008E0872" w:rsidRDefault="00847EFA" w:rsidP="00795782">
                                    <w:pPr>
                                      <w:rPr>
                                        <w:sz w:val="16"/>
                                      </w:rPr>
                                    </w:pPr>
                                    <w:r w:rsidRPr="008E0872">
                                      <w:rPr>
                                        <w:sz w:val="16"/>
                                      </w:rPr>
                                      <w:t>Analysis</w:t>
                                    </w:r>
                                  </w:p>
                                </w:txbxContent>
                              </v:textbox>
                            </v:shape>
                            <v:shape id="Text Box 83" o:spid="_x0000_s1054" type="#_x0000_t202" style="position:absolute;left:6592;top:27428;width:6698;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fu8AA&#10;AADbAAAADwAAAGRycy9kb3ducmV2LnhtbESPQYvCMBSE78L+h/CEvdlUhbJU06ILguxt3V68PZpn&#10;W2xeShJt/fdmQfA4zMw3zLacTC/u5HxnWcEySUEQ11Z33Cio/g6LLxA+IGvsLZOCB3koi4/ZFnNt&#10;R/6l+yk0IkLY56igDWHIpfR1SwZ9Ygfi6F2sMxiidI3UDscIN71cpWkmDXYcF1oc6Lul+nq6GQXH&#10;bB/OVOkfvV6t7VjJ2l16r9TnfNptQASawjv8ah+1giyD/y/xB8j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fu8AAAADbAAAADwAAAAAAAAAAAAAAAACYAgAAZHJzL2Rvd25y&#10;ZXYueG1sUEsFBgAAAAAEAAQA9QAAAIUDAAAAAA==&#10;" strokeweight=".5pt">
                              <v:textbox>
                                <w:txbxContent>
                                  <w:p w:rsidR="00847EFA" w:rsidRPr="008E0872" w:rsidRDefault="00847EFA" w:rsidP="00795782">
                                    <w:pPr>
                                      <w:rPr>
                                        <w:sz w:val="16"/>
                                      </w:rPr>
                                    </w:pPr>
                                    <w:r w:rsidRPr="008E0872">
                                      <w:rPr>
                                        <w:sz w:val="16"/>
                                      </w:rPr>
                                      <w:t>Design</w:t>
                                    </w:r>
                                  </w:p>
                                </w:txbxContent>
                              </v:textbox>
                            </v:shape>
                            <v:shape id="Text Box 84" o:spid="_x0000_s1055" type="#_x0000_t202" style="position:absolute;left:15275;top:26223;width:8205;height:4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6IMEA&#10;AADbAAAADwAAAGRycy9kb3ducmV2LnhtbESPQYvCMBSE74L/ITzBm6ZboS5dY1kXFsSb2sveHs2z&#10;Ldu8lCTa+u+NIHgcZuYbZlOMphM3cr61rOBjmYAgrqxuuVZQnn8XnyB8QNbYWSYFd/JQbKeTDeba&#10;Dnyk2ynUIkLY56igCaHPpfRVQwb90vbE0btYZzBE6WqpHQ4RbjqZJkkmDbYcFxrs6aeh6v90NQr2&#10;2S78UakPepWu7FDKyl06r9R8Nn5/gQg0hnf41d5rBdkanl/i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oOiDBAAAA2wAAAA8AAAAAAAAAAAAAAAAAmAIAAGRycy9kb3du&#10;cmV2LnhtbFBLBQYAAAAABAAEAPUAAACGAwAAAAA=&#10;" strokeweight=".5pt">
                              <v:textbox>
                                <w:txbxContent>
                                  <w:p w:rsidR="00847EFA" w:rsidRPr="008E0872" w:rsidRDefault="00847EFA" w:rsidP="00795782">
                                    <w:pPr>
                                      <w:rPr>
                                        <w:sz w:val="16"/>
                                      </w:rPr>
                                    </w:pPr>
                                    <w:r w:rsidRPr="008E0872">
                                      <w:rPr>
                                        <w:sz w:val="16"/>
                                      </w:rPr>
                                      <w:t>Test and Release</w:t>
                                    </w:r>
                                  </w:p>
                                </w:txbxContent>
                              </v:textbox>
                            </v:shape>
                            <v:shape id="Text Box 85" o:spid="_x0000_s1056" type="#_x0000_t202" style="position:absolute;left:16253;top:41573;width:873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uUroA&#10;AADbAAAADwAAAGRycy9kb3ducmV2LnhtbERPvQrCMBDeBd8hnOCmqQpFqlFUEMRN7eJ2NGdbbC4l&#10;iba+vRkEx4/vf73tTSPe5HxtWcFsmoAgLqyuuVSQ346TJQgfkDU2lknBhzxsN8PBGjNtO77Q+xpK&#10;EUPYZ6igCqHNpPRFRQb91LbEkXtYZzBE6EqpHXYx3DRyniSpNFhzbKiwpUNFxfP6MgpO6T7cKddn&#10;vZgvbJfLwj0ar9R41O9WIAL14S/+uU9aQRrHxi/xB8jN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beuUroAAADbAAAADwAAAAAAAAAAAAAAAACYAgAAZHJzL2Rvd25yZXYueG1s&#10;UEsFBgAAAAAEAAQA9QAAAH8DAAAAAA==&#10;" strokeweight=".5pt">
                              <v:textbox>
                                <w:txbxContent>
                                  <w:p w:rsidR="00847EFA" w:rsidRPr="008E0872" w:rsidRDefault="00847EFA" w:rsidP="00795782">
                                    <w:pPr>
                                      <w:rPr>
                                        <w:sz w:val="16"/>
                                      </w:rPr>
                                    </w:pPr>
                                    <w:r w:rsidRPr="008E0872">
                                      <w:rPr>
                                        <w:sz w:val="16"/>
                                      </w:rPr>
                                      <w:t>Implement</w:t>
                                    </w:r>
                                  </w:p>
                                </w:txbxContent>
                              </v:textbox>
                            </v:shape>
                            <v:line id="Straight Connector 45" o:spid="_x0000_s1057" style="position:absolute;rotation:-90;flip:y;visibility:visible;mso-wrap-style:square" from="34779,-23510" to="34779,33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mezMMAAADbAAAADwAAAGRycy9kb3ducmV2LnhtbESPQWsCMRSE7wX/Q3iCt5pV6bKuRlFR&#10;6KWHWqHXR/LcXdy8LJuo0V/fFAo9DjPzDbNcR9uKG/W+caxgMs5AEGtnGq4UnL4OrwUIH5ANto5J&#10;wYM8rFeDlyWWxt35k27HUIkEYV+igjqErpTS65os+rHriJN3dr3FkGRfSdPjPcFtK6dZlkuLDaeF&#10;Gjva1aQvx6tVsJGzbfEs9Fv+/RG3J3vZ63jIlBoN42YBIlAM/+G/9rtRkM/h90v6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JnszDAAAA2wAAAA8AAAAAAAAAAAAA&#10;AAAAoQIAAGRycy9kb3ducmV2LnhtbFBLBQYAAAAABAAEAPkAAACRAwAAAAA=&#10;" strokecolor="#9bbb59" strokeweight="3pt">
                              <v:shadow on="t" color="black" opacity="22936f" origin=",.5" offset="0,.63889mm"/>
                            </v:line>
                            <v:shape id="Straight Arrow Connector 51" o:spid="_x0000_s1058" type="#_x0000_t32" style="position:absolute;left:5847;top:40510;width:606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P93sMAAADbAAAADwAAAGRycy9kb3ducmV2LnhtbESPQWsCMRSE7wX/Q3iCt5pYSrVb49J2&#10;EQRPVfH82Dw3q5uXZZOu6783BaHHYWa+YZb54BrRUxdqzxpmUwWCuPSm5krDYb9+XoAIEdlg45k0&#10;3ChAvho9LTEz/so/1O9iJRKEQ4YabIxtJmUoLTkMU98SJ+/kO4cxya6SpsNrgrtGvij1Jh3WnBYs&#10;tvRtqbzsfp2GzaBej+d1qVp7m7/Ly6EovraF1pPx8PkBItIQ/8OP9sZomM/g70v6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j/d7DAAAA2wAAAA8AAAAAAAAAAAAA&#10;AAAAoQIAAGRycy9kb3ducmV2LnhtbFBLBQYAAAAABAAEAPkAAACRAwAAAAA=&#10;" strokecolor="#4579b8">
                              <v:stroke endarrow="open"/>
                            </v:shape>
                            <v:roundrect id="Rounded Rectangle 66" o:spid="_x0000_s1059" style="position:absolute;left:43593;top:32748;width:10204;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53IcIA&#10;AADbAAAADwAAAGRycy9kb3ducmV2LnhtbERPTWvCQBC9F/wPywheSt0YQSR1DRKQStqLUaTHITtN&#10;gtnZkN0m8d93DwWPj/e9SyfTioF611hWsFpGIIhLqxuuFFwvx7ctCOeRNbaWScGDHKT72csOE21H&#10;PtNQ+EqEEHYJKqi97xIpXVmTQbe0HXHgfmxv0AfYV1L3OIZw08o4ijbSYMOhocaOsprKe/FrFFTf&#10;Zb6O86/p9TxuP28fusjy6KHUYj4d3kF4mvxT/O8+aQXrMDZ8C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nchwgAAANsAAAAPAAAAAAAAAAAAAAAAAJgCAABkcnMvZG93&#10;bnJldi54bWxQSwUGAAAAAAQABAD1AAAAhwMAAAAA&#10;" strokecolor="#4f81bd" strokeweight="2pt">
                              <v:textbox>
                                <w:txbxContent>
                                  <w:p w:rsidR="00847EFA" w:rsidRPr="00F07EDD" w:rsidRDefault="00847EFA" w:rsidP="00795782">
                                    <w:pPr>
                                      <w:jc w:val="center"/>
                                      <w:rPr>
                                        <w:sz w:val="20"/>
                                      </w:rPr>
                                    </w:pPr>
                                    <w:r w:rsidRPr="00F07EDD">
                                      <w:rPr>
                                        <w:sz w:val="20"/>
                                      </w:rPr>
                                      <w:t>4</w:t>
                                    </w:r>
                                    <w:r w:rsidRPr="00F07EDD">
                                      <w:rPr>
                                        <w:sz w:val="20"/>
                                        <w:vertAlign w:val="superscript"/>
                                      </w:rPr>
                                      <w:t>th</w:t>
                                    </w:r>
                                    <w:r w:rsidRPr="00F07EDD">
                                      <w:rPr>
                                        <w:sz w:val="20"/>
                                      </w:rPr>
                                      <w:t xml:space="preserve"> Sprint</w:t>
                                    </w:r>
                                  </w:p>
                                </w:txbxContent>
                              </v:textbox>
                            </v:roundrect>
                            <v:line id="Straight Connector 47" o:spid="_x0000_s1060" style="position:absolute;visibility:visible;mso-wrap-style:square" from="5847,22009" to="65609,3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t1ycAAAADbAAAADwAAAGRycy9kb3ducmV2LnhtbERPy4rCMBTdD/gP4QqzG1NFRqmmRQRB&#10;XczgY+Hy0tw+sLkJTdSOX28WAy4P573Me9OKO3W+saxgPEpAEBdWN1wpOJ82X3MQPiBrbC2Tgj/y&#10;kGeDjyWm2j74QPdjqEQMYZ+igjoEl0rpi5oM+pF1xJErbWcwRNhVUnf4iOGmlZMk+ZYGG44NNTpa&#10;11RcjzejgF05/b2cfvY3t3NPsody7/tSqc9hv1qACNSHt/jfvdUKZnF9/BJ/gMx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7dcnAAAAA2wAAAA8AAAAAAAAAAAAAAAAA&#10;oQIAAGRycy9kb3ducmV2LnhtbFBLBQYAAAAABAAEAPkAAACOAwAAAAA=&#10;" strokecolor="#9bbb59" strokeweight="3pt">
                              <v:shadow on="t" color="black" opacity="22936f" origin=",.5" offset="0,.63889mm"/>
                            </v:line>
                          </v:group>
                          <v:shape id="Text Box 52" o:spid="_x0000_s1061" type="#_x0000_t202" style="position:absolute;left:58372;top:40403;width:8395;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I0osQA&#10;AADbAAAADwAAAGRycy9kb3ducmV2LnhtbESPT4vCMBTE78J+h/AWvNl0hdVSjbIsCB4Wobp/PD6a&#10;Z1u2ealNbOu3N4LgcZiZ3zDL9WBq0VHrKssK3qIYBHFudcWFgu/DZpKAcB5ZY22ZFFzJwXr1Mlpi&#10;qm3PGXV7X4gAYZeigtL7JpXS5SUZdJFtiIN3sq1BH2RbSN1iH+CmltM4nkmDFYeFEhv6LCn/31+M&#10;gl13sT/F73v+x8c+c8npnH0lZ6XGr8PHAoSnwT/Dj/ZWK5hP4f4l/A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yNKLEAAAA2wAAAA8AAAAAAAAAAAAAAAAAmAIAAGRycy9k&#10;b3ducmV2LnhtbFBLBQYAAAAABAAEAPUAAACJAwAAAAA=&#10;" strokecolor="white" strokeweight=".5pt">
                            <v:textbox>
                              <w:txbxContent>
                                <w:p w:rsidR="00847EFA" w:rsidRPr="00F07EDD" w:rsidRDefault="00847EFA" w:rsidP="00795782">
                                  <w:pPr>
                                    <w:jc w:val="center"/>
                                    <w:rPr>
                                      <w:b/>
                                      <w:sz w:val="24"/>
                                    </w:rPr>
                                  </w:pPr>
                                  <w:r w:rsidRPr="00F07EDD">
                                    <w:rPr>
                                      <w:b/>
                                      <w:sz w:val="24"/>
                                    </w:rPr>
                                    <w:t>Time</w:t>
                                  </w:r>
                                </w:p>
                              </w:txbxContent>
                            </v:textbox>
                          </v:shape>
                        </v:group>
                        <v:shape id="Text Box 54" o:spid="_x0000_s1062" type="#_x0000_t202" style="position:absolute;left:21235;top:45616;width:26262;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6ROcUA&#10;AADbAAAADwAAAGRycy9kb3ducmV2LnhtbESPW2vCQBSE3wv+h+UIvtWNFdsQ3YgIBR9EiL35eMie&#10;XDB7NmbXJP333UKhj8PMfMNstqNpRE+dqy0rWMwjEMS51TWXCt7fXh9jEM4ja2wsk4JvcrBNJw8b&#10;TLQdOKP+7EsRIOwSVFB53yZSurwig25uW+LgFbYz6IPsSqk7HALcNPIpip6lwZrDQoUt7SvKr+e7&#10;UXDq7/aj/FzlX3wZMhcXt+wY35SaTcfdGoSn0f+H/9oHreBlCb9fw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pE5xQAAANsAAAAPAAAAAAAAAAAAAAAAAJgCAABkcnMv&#10;ZG93bnJldi54bWxQSwUGAAAAAAQABAD1AAAAigMAAAAA&#10;" strokecolor="white" strokeweight=".5pt">
                          <v:textbox>
                            <w:txbxContent>
                              <w:p w:rsidR="00847EFA" w:rsidRPr="00F07EDD" w:rsidRDefault="00847EFA" w:rsidP="00795782">
                                <w:pPr>
                                  <w:jc w:val="center"/>
                                  <w:rPr>
                                    <w:b/>
                                    <w:sz w:val="24"/>
                                  </w:rPr>
                                </w:pPr>
                                <w:r w:rsidRPr="00F07EDD">
                                  <w:rPr>
                                    <w:b/>
                                    <w:sz w:val="24"/>
                                  </w:rPr>
                                  <w:t>Scrum Project Management</w:t>
                                </w:r>
                              </w:p>
                            </w:txbxContent>
                          </v:textbox>
                        </v:shape>
                      </v:group>
                      <v:shape id="Text Box 53" o:spid="_x0000_s1063" type="#_x0000_t202" style="position:absolute;left:20733;top:19032;width:26262;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cJTcUA&#10;AADbAAAADwAAAGRycy9kb3ducmV2LnhtbESPW2vCQBSE3wv+h+UIvtWNRdsQ3YgIBR9EiL35eMie&#10;XDB7NmbXJP333UKhj8PMfMNstqNpRE+dqy0rWMwjEMS51TWXCt7fXh9jEM4ja2wsk4JvcrBNJw8b&#10;TLQdOKP+7EsRIOwSVFB53yZSurwig25uW+LgFbYz6IPsSqk7HALcNPIpip6lwZrDQoUt7SvKr+e7&#10;UXDq7/aj/FzlX3wZMhcXt+wY35SaTcfdGoSn0f+H/9oHreBlCb9fw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FwlNxQAAANsAAAAPAAAAAAAAAAAAAAAAAJgCAABkcnMv&#10;ZG93bnJldi54bWxQSwUGAAAAAAQABAD1AAAAigMAAAAA&#10;" strokecolor="white" strokeweight=".5pt">
                        <v:textbox>
                          <w:txbxContent>
                            <w:p w:rsidR="00847EFA" w:rsidRPr="00F07EDD" w:rsidRDefault="00847EFA" w:rsidP="00795782">
                              <w:pPr>
                                <w:jc w:val="center"/>
                                <w:rPr>
                                  <w:b/>
                                  <w:sz w:val="24"/>
                                </w:rPr>
                              </w:pPr>
                              <w:r w:rsidRPr="00F07EDD">
                                <w:rPr>
                                  <w:b/>
                                  <w:sz w:val="24"/>
                                </w:rPr>
                                <w:t xml:space="preserve">Traditional </w:t>
                              </w:r>
                              <w:r>
                                <w:rPr>
                                  <w:b/>
                                  <w:sz w:val="24"/>
                                </w:rPr>
                                <w:t>W</w:t>
                              </w:r>
                              <w:r w:rsidRPr="00F07EDD">
                                <w:rPr>
                                  <w:b/>
                                  <w:sz w:val="24"/>
                                </w:rPr>
                                <w:t>aterfall method</w:t>
                              </w:r>
                            </w:p>
                          </w:txbxContent>
                        </v:textbox>
                      </v:shape>
                    </v:group>
                    <v:line id="Straight Connector 46" o:spid="_x0000_s1064" style="position:absolute;visibility:visible;mso-wrap-style:square" from="63073,3615" to="66583,17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zWUcQAAADbAAAADwAAAGRycy9kb3ducmV2LnhtbESPT2vCQBTE7wW/w/IEb3VjsVWiq0ih&#10;0ObQYuLB4yP78gezb5fsatJ++m6h4HGYmd8w2/1oOnGj3reWFSzmCQji0uqWawWn4u1xDcIHZI2d&#10;ZVLwTR72u8nDFlNtBz7SLQ+1iBD2KSpoQnCplL5syKCfW0ccvcr2BkOUfS11j0OEm04+JcmLNNhy&#10;XGjQ0WtD5SW/GgXsquXXufjMru7D/ZA9VpkfK6Vm0/GwARFoDPfwf/tdK1g9w9+X+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TNZRxAAAANsAAAAPAAAAAAAAAAAA&#10;AAAAAKECAABkcnMvZG93bnJldi54bWxQSwUGAAAAAAQABAD5AAAAkgMAAAAA&#10;" strokecolor="#9bbb59" strokeweight="3pt">
                      <v:shadow on="t" color="black" opacity="22936f" origin=",.5" offset="0,.63889mm"/>
                    </v:line>
                  </v:group>
                  <v:shape id="Text Box 35" o:spid="_x0000_s1065" type="#_x0000_t202" style="position:absolute;left:58372;top:19670;width:8396;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yocQA&#10;AADbAAAADwAAAGRycy9kb3ducmV2LnhtbESPT2vCQBTE70K/w/IKvZlNhWqIrlIKQg9FiH9aj4/s&#10;MwnNvo3ZNYnf3hUEj8PM/IZZrAZTi45aV1lW8B7FIIhzqysuFOx363ECwnlkjbVlUnAlB6vly2iB&#10;qbY9Z9RtfSEChF2KCkrvm1RKl5dk0EW2IQ7eybYGfZBtIXWLfYCbWk7ieCoNVhwWSmzoq6T8f3sx&#10;CjbdxR6K34/8j4995pLTOftJzkq9vQ6fcxCeBv8MP9rfWsFsCvcv4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JMqHEAAAA2wAAAA8AAAAAAAAAAAAAAAAAmAIAAGRycy9k&#10;b3ducmV2LnhtbFBLBQYAAAAABAAEAPUAAACJAwAAAAA=&#10;" strokecolor="white" strokeweight=".5pt">
                    <v:textbox>
                      <w:txbxContent>
                        <w:p w:rsidR="00847EFA" w:rsidRPr="00F07EDD" w:rsidRDefault="00847EFA" w:rsidP="00795782">
                          <w:pPr>
                            <w:jc w:val="center"/>
                            <w:rPr>
                              <w:b/>
                              <w:sz w:val="24"/>
                            </w:rPr>
                          </w:pPr>
                          <w:r w:rsidRPr="00F07EDD">
                            <w:rPr>
                              <w:b/>
                              <w:sz w:val="24"/>
                            </w:rPr>
                            <w:t>Time</w:t>
                          </w:r>
                        </w:p>
                      </w:txbxContent>
                    </v:textbox>
                  </v:shape>
                </v:group>
                <v:shape id="Text Box 37" o:spid="_x0000_s1066" type="#_x0000_t202" style="position:absolute;left:-10573;top:23770;width:27210;height:380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2OLMUA&#10;AADbAAAADwAAAGRycy9kb3ducmV2LnhtbESPT2vCQBTE74LfYXlCb7rRQ6Kpq0hBkNI/GFust0f2&#10;mYRm34bsNkm/fbcgeBxm5jfMejuYWnTUusqygvksAkGcW11xoeDjtJ8uQTiPrLG2TAp+ycF2Mx6t&#10;MdW25yN1mS9EgLBLUUHpfZNK6fKSDLqZbYiDd7WtQR9kW0jdYh/gppaLKIqlwYrDQokNPZWUf2c/&#10;RsHr6vxGl0Vzfq6lqT6lj9+/XmKlHibD7hGEp8Hfw7f2QStIEvj/En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nY4sxQAAANsAAAAPAAAAAAAAAAAAAAAAAJgCAABkcnMv&#10;ZG93bnJldi54bWxQSwUGAAAAAAQABAD1AAAAigMAAAAA&#10;" strokecolor="white" strokeweight=".5pt">
                  <v:textbox style="layout-flow:vertical">
                    <w:txbxContent>
                      <w:p w:rsidR="00847EFA" w:rsidRPr="00F07EDD" w:rsidRDefault="00847EFA" w:rsidP="00795782">
                        <w:pPr>
                          <w:jc w:val="center"/>
                          <w:rPr>
                            <w:b/>
                            <w:sz w:val="24"/>
                          </w:rPr>
                        </w:pPr>
                        <w:r w:rsidRPr="00F07EDD">
                          <w:rPr>
                            <w:b/>
                            <w:sz w:val="24"/>
                          </w:rPr>
                          <w:t xml:space="preserve">Functionality not </w:t>
                        </w:r>
                        <w:proofErr w:type="gramStart"/>
                        <w:r w:rsidRPr="00F07EDD">
                          <w:rPr>
                            <w:b/>
                            <w:sz w:val="24"/>
                          </w:rPr>
                          <w:t>Done</w:t>
                        </w:r>
                        <w:proofErr w:type="gramEnd"/>
                      </w:p>
                    </w:txbxContent>
                  </v:textbox>
                </v:shape>
                <w10:anchorlock/>
              </v:group>
            </w:pict>
          </mc:Fallback>
        </mc:AlternateContent>
      </w:r>
    </w:p>
    <w:p w:rsidR="00795782" w:rsidRDefault="00795782" w:rsidP="00D03425">
      <w:pPr>
        <w:pStyle w:val="ListParagraph"/>
        <w:autoSpaceDE w:val="0"/>
        <w:autoSpaceDN w:val="0"/>
        <w:adjustRightInd w:val="0"/>
        <w:spacing w:after="120" w:line="264" w:lineRule="auto"/>
        <w:ind w:left="0"/>
        <w:contextualSpacing w:val="0"/>
      </w:pPr>
    </w:p>
    <w:p w:rsidR="00795782" w:rsidRPr="003D4BD9" w:rsidRDefault="00795782" w:rsidP="00795782">
      <w:pPr>
        <w:rPr>
          <w:rFonts w:ascii="Arial" w:hAnsi="Arial" w:cs="Arial"/>
        </w:rPr>
      </w:pPr>
      <w:r w:rsidRPr="003D4BD9">
        <w:rPr>
          <w:rFonts w:ascii="Arial" w:hAnsi="Arial" w:cs="Arial"/>
        </w:rPr>
        <w:t xml:space="preserve">As explained in the above diagram, Scrum projects are completed in an iterative manner wherein the functionalities with the highest business value are completed with top priority. Various cross-functional teams work in parallel across Sprints to deliver potentially shippable solutions at the end of every Sprint. </w:t>
      </w:r>
    </w:p>
    <w:p w:rsidR="00795782" w:rsidRPr="003D4BD9" w:rsidRDefault="00795782" w:rsidP="00795782">
      <w:pPr>
        <w:rPr>
          <w:rFonts w:ascii="Arial" w:hAnsi="Arial" w:cs="Arial"/>
        </w:rPr>
      </w:pPr>
      <w:r w:rsidRPr="003D4BD9">
        <w:rPr>
          <w:rFonts w:ascii="Arial" w:hAnsi="Arial" w:cs="Arial"/>
        </w:rPr>
        <w:t>Because every Sprint results in an end-solution (which is a part of the overall product), there is a measurable objective that the team has to accomplish and this ensures that the team is progressing accordingly, and the project will be completed on time. Traditional methods do not present such timely checks and, therefore, result in situations in which the team might get off schedule and end up with a lot of work towards the end.</w:t>
      </w:r>
    </w:p>
    <w:p w:rsidR="00795782" w:rsidRPr="003D4BD9" w:rsidRDefault="00795782" w:rsidP="00795782">
      <w:pPr>
        <w:rPr>
          <w:rFonts w:ascii="Arial" w:hAnsi="Arial" w:cs="Arial"/>
        </w:rPr>
      </w:pPr>
      <w:r w:rsidRPr="003D4BD9">
        <w:rPr>
          <w:rFonts w:ascii="Arial" w:hAnsi="Arial" w:cs="Arial"/>
        </w:rPr>
        <w:t>As the customer regularly interacts with the team, the work completed is regularly reviewed; thus, there is an assurance that the progress is as per customer specifications. However, in Waterfall, there is no such interaction as the work is carried out in silos and until the end of the project, there is no presentable functionality.</w:t>
      </w:r>
    </w:p>
    <w:p w:rsidR="00795782" w:rsidRDefault="00795782" w:rsidP="00795782">
      <w:pPr>
        <w:rPr>
          <w:rFonts w:ascii="Arial" w:hAnsi="Arial" w:cs="Arial"/>
        </w:rPr>
      </w:pPr>
      <w:r w:rsidRPr="003D4BD9">
        <w:rPr>
          <w:rFonts w:ascii="Arial" w:hAnsi="Arial" w:cs="Arial"/>
        </w:rPr>
        <w:t xml:space="preserve">In complex projects, in which the customer is not clear of what the end product will be like and, therefore, the end product functionality keeps changing, the iterative model is more flexible in ensuring that these changes can be included and taken into consideration while working. The Waterfall method struggles to accommodate such changing functionalities. </w:t>
      </w:r>
    </w:p>
    <w:p w:rsidR="00795782" w:rsidRDefault="00795782" w:rsidP="00795782">
      <w:pPr>
        <w:rPr>
          <w:rFonts w:ascii="Arial" w:hAnsi="Arial" w:cs="Arial"/>
        </w:rPr>
      </w:pPr>
    </w:p>
    <w:p w:rsidR="00795782" w:rsidRDefault="00795782" w:rsidP="00795782">
      <w:pPr>
        <w:rPr>
          <w:rFonts w:ascii="Arial" w:hAnsi="Arial" w:cs="Arial"/>
        </w:rPr>
      </w:pPr>
    </w:p>
    <w:p w:rsidR="00795782" w:rsidRDefault="00795782" w:rsidP="00795782">
      <w:pPr>
        <w:rPr>
          <w:rFonts w:ascii="Arial" w:hAnsi="Arial" w:cs="Arial"/>
        </w:rPr>
      </w:pPr>
      <w:r w:rsidRPr="003D4BD9">
        <w:rPr>
          <w:rFonts w:ascii="Arial" w:hAnsi="Arial" w:cs="Arial"/>
        </w:rPr>
        <w:t xml:space="preserve">However, in the case of simple projects with well-defined functionalities, and if the team has experience with previously completing such projects (and, therefore, estimation would be accurate), then the Waterfall method is successful. </w:t>
      </w:r>
    </w:p>
    <w:p w:rsidR="00795782" w:rsidRDefault="00795782" w:rsidP="00795782">
      <w:pPr>
        <w:pStyle w:val="Heading2"/>
      </w:pPr>
      <w:bookmarkStart w:id="25" w:name="_Toc336865233"/>
      <w:bookmarkStart w:id="26" w:name="_Toc340270418"/>
      <w:r w:rsidRPr="0042160D">
        <w:t>Agile Methods</w:t>
      </w:r>
      <w:bookmarkEnd w:id="25"/>
      <w:bookmarkEnd w:id="26"/>
    </w:p>
    <w:tbl>
      <w:tblPr>
        <w:tblW w:w="4808" w:type="pct"/>
        <w:tblBorders>
          <w:top w:val="single" w:sz="8" w:space="0" w:color="4F81BD"/>
          <w:bottom w:val="single" w:sz="8" w:space="0" w:color="4F81BD"/>
        </w:tblBorders>
        <w:tblLook w:val="00A0" w:firstRow="1" w:lastRow="0" w:firstColumn="1" w:lastColumn="0" w:noHBand="0" w:noVBand="0"/>
      </w:tblPr>
      <w:tblGrid>
        <w:gridCol w:w="1648"/>
        <w:gridCol w:w="2177"/>
        <w:gridCol w:w="3082"/>
        <w:gridCol w:w="1980"/>
      </w:tblGrid>
      <w:tr w:rsidR="00795782" w:rsidRPr="003D4BD9" w:rsidTr="00146C7F">
        <w:trPr>
          <w:trHeight w:val="267"/>
        </w:trPr>
        <w:tc>
          <w:tcPr>
            <w:tcW w:w="927" w:type="pct"/>
            <w:tcBorders>
              <w:top w:val="single" w:sz="8" w:space="0" w:color="4F81BD"/>
              <w:left w:val="nil"/>
              <w:bottom w:val="single" w:sz="8" w:space="0" w:color="4F81BD"/>
              <w:right w:val="nil"/>
            </w:tcBorders>
          </w:tcPr>
          <w:p w:rsidR="00795782" w:rsidRPr="003D4BD9" w:rsidRDefault="00795782" w:rsidP="00146C7F">
            <w:pPr>
              <w:spacing w:after="0" w:line="240" w:lineRule="auto"/>
              <w:rPr>
                <w:rFonts w:ascii="Arial" w:hAnsi="Arial" w:cs="Arial"/>
                <w:b/>
                <w:bCs/>
                <w:color w:val="000000"/>
              </w:rPr>
            </w:pPr>
          </w:p>
        </w:tc>
        <w:tc>
          <w:tcPr>
            <w:tcW w:w="1225" w:type="pct"/>
            <w:tcBorders>
              <w:top w:val="single" w:sz="8" w:space="0" w:color="4F81BD"/>
              <w:left w:val="nil"/>
              <w:bottom w:val="single" w:sz="8" w:space="0" w:color="4F81BD"/>
              <w:right w:val="nil"/>
            </w:tcBorders>
            <w:hideMark/>
          </w:tcPr>
          <w:p w:rsidR="00795782" w:rsidRPr="003D4BD9" w:rsidRDefault="00795782" w:rsidP="00146C7F">
            <w:pPr>
              <w:spacing w:after="0" w:line="240" w:lineRule="auto"/>
              <w:rPr>
                <w:rFonts w:ascii="Arial" w:hAnsi="Arial" w:cs="Arial"/>
                <w:b/>
                <w:bCs/>
                <w:color w:val="000000"/>
              </w:rPr>
            </w:pPr>
            <w:r w:rsidRPr="003D4BD9">
              <w:rPr>
                <w:rFonts w:ascii="Arial" w:hAnsi="Arial" w:cs="Arial"/>
                <w:b/>
                <w:bCs/>
                <w:color w:val="000000"/>
              </w:rPr>
              <w:t>Core Values</w:t>
            </w:r>
          </w:p>
        </w:tc>
        <w:tc>
          <w:tcPr>
            <w:tcW w:w="1734" w:type="pct"/>
            <w:tcBorders>
              <w:top w:val="single" w:sz="8" w:space="0" w:color="4F81BD"/>
              <w:left w:val="nil"/>
              <w:bottom w:val="single" w:sz="8" w:space="0" w:color="4F81BD"/>
              <w:right w:val="nil"/>
            </w:tcBorders>
            <w:hideMark/>
          </w:tcPr>
          <w:p w:rsidR="00795782" w:rsidRPr="003D4BD9" w:rsidRDefault="00795782" w:rsidP="00146C7F">
            <w:pPr>
              <w:spacing w:after="0" w:line="240" w:lineRule="auto"/>
              <w:rPr>
                <w:rFonts w:ascii="Arial" w:hAnsi="Arial" w:cs="Arial"/>
                <w:b/>
                <w:bCs/>
                <w:color w:val="000000"/>
              </w:rPr>
            </w:pPr>
            <w:r w:rsidRPr="003D4BD9">
              <w:rPr>
                <w:rFonts w:ascii="Arial" w:hAnsi="Arial" w:cs="Arial"/>
                <w:b/>
                <w:bCs/>
                <w:color w:val="000000"/>
              </w:rPr>
              <w:t>Features</w:t>
            </w:r>
          </w:p>
        </w:tc>
        <w:tc>
          <w:tcPr>
            <w:tcW w:w="1114" w:type="pct"/>
            <w:tcBorders>
              <w:top w:val="single" w:sz="8" w:space="0" w:color="4F81BD"/>
              <w:left w:val="nil"/>
              <w:bottom w:val="single" w:sz="8" w:space="0" w:color="4F81BD"/>
              <w:right w:val="nil"/>
            </w:tcBorders>
            <w:hideMark/>
          </w:tcPr>
          <w:p w:rsidR="00795782" w:rsidRPr="003D4BD9" w:rsidRDefault="00795782" w:rsidP="00146C7F">
            <w:pPr>
              <w:spacing w:after="0" w:line="240" w:lineRule="auto"/>
              <w:rPr>
                <w:rFonts w:ascii="Arial" w:hAnsi="Arial" w:cs="Arial"/>
                <w:b/>
                <w:bCs/>
                <w:color w:val="000000"/>
              </w:rPr>
            </w:pPr>
            <w:r w:rsidRPr="003D4BD9">
              <w:rPr>
                <w:rFonts w:ascii="Arial" w:hAnsi="Arial" w:cs="Arial"/>
                <w:b/>
                <w:bCs/>
                <w:color w:val="000000"/>
              </w:rPr>
              <w:t>Roles</w:t>
            </w:r>
          </w:p>
        </w:tc>
      </w:tr>
      <w:tr w:rsidR="00795782" w:rsidRPr="003D4BD9" w:rsidTr="00146C7F">
        <w:trPr>
          <w:trHeight w:val="1871"/>
        </w:trPr>
        <w:tc>
          <w:tcPr>
            <w:tcW w:w="927"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b/>
                <w:bCs/>
                <w:color w:val="000000"/>
              </w:rPr>
            </w:pPr>
            <w:r w:rsidRPr="003D4BD9">
              <w:rPr>
                <w:rFonts w:ascii="Arial" w:hAnsi="Arial" w:cs="Arial"/>
                <w:b/>
                <w:bCs/>
                <w:color w:val="000000"/>
              </w:rPr>
              <w:t>SCRUM</w:t>
            </w:r>
          </w:p>
        </w:tc>
        <w:tc>
          <w:tcPr>
            <w:tcW w:w="1225"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Commitment</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Focus</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Openness</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Respect</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Courage</w:t>
            </w:r>
          </w:p>
        </w:tc>
        <w:tc>
          <w:tcPr>
            <w:tcW w:w="1734"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Iterative time-boxed model with self-organizing teams.</w:t>
            </w:r>
            <w:r w:rsidRPr="003D4BD9">
              <w:rPr>
                <w:rFonts w:ascii="Arial" w:hAnsi="Arial" w:cs="Arial"/>
                <w:color w:val="000000"/>
              </w:rPr>
              <w:br/>
              <w:t>Sprint Planning, Review, and Retrospective are part of the iteration. Daily Scrums for open communication.</w:t>
            </w:r>
          </w:p>
          <w:p w:rsidR="00795782" w:rsidRPr="003D4BD9" w:rsidRDefault="00795782" w:rsidP="00146C7F">
            <w:pPr>
              <w:spacing w:after="0" w:line="240" w:lineRule="auto"/>
              <w:rPr>
                <w:rFonts w:ascii="Arial" w:hAnsi="Arial" w:cs="Arial"/>
                <w:color w:val="000000"/>
              </w:rPr>
            </w:pPr>
          </w:p>
        </w:tc>
        <w:tc>
          <w:tcPr>
            <w:tcW w:w="1114"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Product Owner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Scrum Master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Scrum Team</w:t>
            </w:r>
          </w:p>
        </w:tc>
      </w:tr>
      <w:tr w:rsidR="00795782" w:rsidRPr="003D4BD9" w:rsidTr="00146C7F">
        <w:trPr>
          <w:trHeight w:val="1857"/>
        </w:trPr>
        <w:tc>
          <w:tcPr>
            <w:tcW w:w="927" w:type="pct"/>
            <w:tcBorders>
              <w:top w:val="nil"/>
              <w:left w:val="nil"/>
              <w:bottom w:val="nil"/>
              <w:right w:val="nil"/>
            </w:tcBorders>
            <w:hideMark/>
          </w:tcPr>
          <w:p w:rsidR="00795782" w:rsidRPr="003D4BD9" w:rsidRDefault="00795782" w:rsidP="00146C7F">
            <w:pPr>
              <w:spacing w:after="0" w:line="240" w:lineRule="auto"/>
              <w:rPr>
                <w:rFonts w:ascii="Arial" w:hAnsi="Arial" w:cs="Arial"/>
                <w:b/>
                <w:bCs/>
                <w:color w:val="000000"/>
              </w:rPr>
            </w:pPr>
            <w:r w:rsidRPr="003D4BD9">
              <w:rPr>
                <w:rFonts w:ascii="Arial" w:hAnsi="Arial" w:cs="Arial"/>
                <w:b/>
                <w:bCs/>
                <w:color w:val="000000"/>
              </w:rPr>
              <w:t>Feature Driven Development</w:t>
            </w:r>
          </w:p>
        </w:tc>
        <w:tc>
          <w:tcPr>
            <w:tcW w:w="1225" w:type="pct"/>
            <w:tcBorders>
              <w:top w:val="nil"/>
              <w:left w:val="nil"/>
              <w:bottom w:val="nil"/>
              <w:right w:val="nil"/>
            </w:tcBorders>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Plan, Design, and Build by feature</w:t>
            </w:r>
          </w:p>
        </w:tc>
        <w:tc>
          <w:tcPr>
            <w:tcW w:w="1734" w:type="pct"/>
            <w:tcBorders>
              <w:top w:val="nil"/>
              <w:left w:val="nil"/>
              <w:bottom w:val="nil"/>
              <w:right w:val="nil"/>
            </w:tcBorders>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Individual class ownership, domain object modeling, feature teams, initial modeling, model storming configuration management, and regular builds.</w:t>
            </w:r>
          </w:p>
        </w:tc>
        <w:tc>
          <w:tcPr>
            <w:tcW w:w="1114" w:type="pct"/>
            <w:tcBorders>
              <w:top w:val="nil"/>
              <w:left w:val="nil"/>
              <w:bottom w:val="nil"/>
              <w:right w:val="nil"/>
            </w:tcBorders>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Project Manager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Chief Architect</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Development Manager Chief Programmer Class Owner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Domain Expert</w:t>
            </w:r>
          </w:p>
        </w:tc>
      </w:tr>
      <w:tr w:rsidR="00795782" w:rsidRPr="003D4BD9" w:rsidTr="00146C7F">
        <w:trPr>
          <w:trHeight w:val="1589"/>
        </w:trPr>
        <w:tc>
          <w:tcPr>
            <w:tcW w:w="927"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b/>
                <w:bCs/>
                <w:color w:val="000000"/>
              </w:rPr>
            </w:pPr>
            <w:r w:rsidRPr="003D4BD9">
              <w:rPr>
                <w:rFonts w:ascii="Arial" w:hAnsi="Arial" w:cs="Arial"/>
                <w:b/>
                <w:bCs/>
                <w:color w:val="000000"/>
              </w:rPr>
              <w:t>Extreme Programming</w:t>
            </w:r>
          </w:p>
        </w:tc>
        <w:tc>
          <w:tcPr>
            <w:tcW w:w="1225"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Simplicity</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Communication</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Feedback</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Courage</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Respect</w:t>
            </w:r>
          </w:p>
        </w:tc>
        <w:tc>
          <w:tcPr>
            <w:tcW w:w="1734"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Focus on good practices in software development. Pair programming, test-driven development, collective code ownership, and refactoring.</w:t>
            </w:r>
          </w:p>
        </w:tc>
        <w:tc>
          <w:tcPr>
            <w:tcW w:w="1114" w:type="pct"/>
            <w:tcBorders>
              <w:top w:val="nil"/>
              <w:left w:val="nil"/>
              <w:bottom w:val="nil"/>
              <w:right w:val="nil"/>
            </w:tcBorders>
            <w:shd w:val="clear" w:color="auto" w:fill="D3DFEE"/>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XP Coach</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XP Customer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XP Programmer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XP Administrator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XP Tracker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XP Tester</w:t>
            </w:r>
          </w:p>
        </w:tc>
      </w:tr>
      <w:tr w:rsidR="00795782" w:rsidRPr="003D4BD9" w:rsidTr="00146C7F">
        <w:trPr>
          <w:trHeight w:val="3461"/>
        </w:trPr>
        <w:tc>
          <w:tcPr>
            <w:tcW w:w="927" w:type="pct"/>
            <w:tcBorders>
              <w:top w:val="nil"/>
              <w:left w:val="nil"/>
              <w:bottom w:val="single" w:sz="8" w:space="0" w:color="4F81BD"/>
              <w:right w:val="nil"/>
            </w:tcBorders>
            <w:hideMark/>
          </w:tcPr>
          <w:p w:rsidR="00795782" w:rsidRPr="003D4BD9" w:rsidRDefault="00795782" w:rsidP="00146C7F">
            <w:pPr>
              <w:spacing w:after="0" w:line="240" w:lineRule="auto"/>
              <w:rPr>
                <w:rFonts w:ascii="Arial" w:hAnsi="Arial" w:cs="Arial"/>
                <w:b/>
                <w:bCs/>
                <w:color w:val="000000"/>
              </w:rPr>
            </w:pPr>
            <w:r w:rsidRPr="003D4BD9">
              <w:rPr>
                <w:rFonts w:ascii="Arial" w:hAnsi="Arial" w:cs="Arial"/>
                <w:b/>
                <w:bCs/>
                <w:color w:val="000000"/>
              </w:rPr>
              <w:t>Dynamic Systems Development Method</w:t>
            </w:r>
          </w:p>
        </w:tc>
        <w:tc>
          <w:tcPr>
            <w:tcW w:w="1225" w:type="pct"/>
            <w:tcBorders>
              <w:top w:val="nil"/>
              <w:left w:val="nil"/>
              <w:bottom w:val="single" w:sz="8" w:space="0" w:color="4F81BD"/>
              <w:right w:val="nil"/>
            </w:tcBorders>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Focus on the business need</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Deliver on time</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Collaborate</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Never compromise quality</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Develop iteratively</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Build incrementally from firm foundations</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Communicate continuously and clearly</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Demonstrate control</w:t>
            </w:r>
          </w:p>
        </w:tc>
        <w:tc>
          <w:tcPr>
            <w:tcW w:w="1734" w:type="pct"/>
            <w:tcBorders>
              <w:top w:val="nil"/>
              <w:left w:val="nil"/>
              <w:bottom w:val="single" w:sz="8" w:space="0" w:color="4F81BD"/>
              <w:right w:val="nil"/>
            </w:tcBorders>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Pre-project phase, Project life-cycle phase, and Post-project phase. Feasibility study, Business study,</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Functional model iteration, Design and Build iteration, and Implementation.</w:t>
            </w:r>
          </w:p>
        </w:tc>
        <w:tc>
          <w:tcPr>
            <w:tcW w:w="1114" w:type="pct"/>
            <w:tcBorders>
              <w:top w:val="nil"/>
              <w:left w:val="nil"/>
              <w:bottom w:val="single" w:sz="8" w:space="0" w:color="4F81BD"/>
              <w:right w:val="nil"/>
            </w:tcBorders>
            <w:hideMark/>
          </w:tcPr>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Advisor User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Ambassador User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Analyst</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Any Role</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Architect</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Developer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Executive Sponsor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Project Manager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Stakeholder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Tester</w:t>
            </w:r>
          </w:p>
          <w:p w:rsidR="00795782" w:rsidRPr="003D4BD9" w:rsidRDefault="00795782" w:rsidP="00146C7F">
            <w:pPr>
              <w:spacing w:after="0" w:line="240" w:lineRule="auto"/>
              <w:rPr>
                <w:rFonts w:ascii="Arial" w:hAnsi="Arial" w:cs="Arial"/>
                <w:color w:val="000000"/>
              </w:rPr>
            </w:pPr>
            <w:r w:rsidRPr="003D4BD9">
              <w:rPr>
                <w:rFonts w:ascii="Arial" w:hAnsi="Arial" w:cs="Arial"/>
                <w:color w:val="000000"/>
              </w:rPr>
              <w:t>Visionary</w:t>
            </w:r>
          </w:p>
        </w:tc>
      </w:tr>
    </w:tbl>
    <w:p w:rsidR="00795782" w:rsidRDefault="00795782" w:rsidP="00795782">
      <w:pPr>
        <w:rPr>
          <w:rFonts w:ascii="Arial" w:eastAsiaTheme="majorEastAsia" w:hAnsi="Arial" w:cs="Arial"/>
          <w:b/>
          <w:bCs/>
          <w:color w:val="365F91" w:themeColor="accent1" w:themeShade="BF"/>
        </w:rPr>
      </w:pPr>
    </w:p>
    <w:p w:rsidR="00795782" w:rsidRDefault="00795782" w:rsidP="00795782">
      <w:pPr>
        <w:rPr>
          <w:rFonts w:ascii="Arial" w:eastAsiaTheme="majorEastAsia" w:hAnsi="Arial" w:cs="Arial"/>
          <w:b/>
          <w:bCs/>
          <w:color w:val="365F91" w:themeColor="accent1" w:themeShade="BF"/>
        </w:rPr>
      </w:pPr>
    </w:p>
    <w:p w:rsidR="00795782" w:rsidRDefault="00795782" w:rsidP="00795782">
      <w:pPr>
        <w:rPr>
          <w:rFonts w:ascii="Arial" w:eastAsiaTheme="majorEastAsia" w:hAnsi="Arial" w:cs="Arial"/>
          <w:b/>
          <w:bCs/>
          <w:color w:val="365F91" w:themeColor="accent1" w:themeShade="BF"/>
        </w:rPr>
      </w:pPr>
    </w:p>
    <w:p w:rsidR="00795782" w:rsidRDefault="00795782" w:rsidP="00795782">
      <w:pPr>
        <w:rPr>
          <w:rFonts w:ascii="Arial" w:eastAsiaTheme="majorEastAsia" w:hAnsi="Arial" w:cs="Arial"/>
          <w:b/>
          <w:bCs/>
          <w:color w:val="365F91" w:themeColor="accent1" w:themeShade="BF"/>
        </w:rPr>
      </w:pPr>
    </w:p>
    <w:p w:rsidR="00795782" w:rsidRPr="003D4BD9" w:rsidRDefault="00795782" w:rsidP="00795782">
      <w:pPr>
        <w:rPr>
          <w:rFonts w:ascii="Arial" w:eastAsiaTheme="majorEastAsia" w:hAnsi="Arial" w:cs="Arial"/>
          <w:b/>
          <w:bCs/>
          <w:color w:val="365F91" w:themeColor="accent1" w:themeShade="BF"/>
        </w:rPr>
      </w:pPr>
    </w:p>
    <w:p w:rsidR="00795782" w:rsidRPr="003D4BD9" w:rsidRDefault="00795782" w:rsidP="00795782">
      <w:pPr>
        <w:rPr>
          <w:rFonts w:ascii="Arial" w:hAnsi="Arial" w:cs="Arial"/>
        </w:rPr>
      </w:pPr>
    </w:p>
    <w:p w:rsidR="000455A8" w:rsidRDefault="000455A8" w:rsidP="00847EFA">
      <w:pPr>
        <w:pStyle w:val="Heading3"/>
        <w:rPr>
          <w:rFonts w:cs="Arial"/>
          <w:noProof/>
          <w:lang w:eastAsia="en-US"/>
        </w:rPr>
      </w:pPr>
      <w:r w:rsidRPr="003D4BD9">
        <w:t>Other Agile Methods</w:t>
      </w:r>
    </w:p>
    <w:p w:rsidR="00795782" w:rsidRPr="003D4BD9" w:rsidRDefault="00795782" w:rsidP="000455A8">
      <w:r w:rsidRPr="003D4BD9">
        <w:rPr>
          <w:noProof/>
        </w:rPr>
        <w:drawing>
          <wp:inline distT="0" distB="0" distL="0" distR="0" wp14:anchorId="0B8DC042" wp14:editId="58154CF6">
            <wp:extent cx="5495026" cy="983412"/>
            <wp:effectExtent l="0" t="0" r="48895" b="0"/>
            <wp:docPr id="7" name="Diagram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795782" w:rsidRPr="003D4BD9" w:rsidRDefault="00795782" w:rsidP="00795782">
      <w:pPr>
        <w:rPr>
          <w:rFonts w:ascii="Arial" w:hAnsi="Arial" w:cs="Arial"/>
          <w:color w:val="FF0000"/>
        </w:rPr>
      </w:pPr>
      <w:r w:rsidRPr="003D4BD9">
        <w:rPr>
          <w:rFonts w:ascii="Arial" w:hAnsi="Arial" w:cs="Arial"/>
          <w:color w:val="FF0000"/>
        </w:rPr>
        <w:t>For faculty reference: To be discussed if inquired</w:t>
      </w:r>
    </w:p>
    <w:p w:rsidR="00795782" w:rsidRPr="003D4BD9" w:rsidRDefault="00795782" w:rsidP="00795782">
      <w:pPr>
        <w:pStyle w:val="ListParagraph"/>
        <w:numPr>
          <w:ilvl w:val="0"/>
          <w:numId w:val="5"/>
        </w:numPr>
        <w:rPr>
          <w:rFonts w:cs="Arial"/>
          <w:color w:val="FF0000"/>
        </w:rPr>
      </w:pPr>
      <w:r w:rsidRPr="003D4BD9">
        <w:rPr>
          <w:rFonts w:cs="Arial"/>
          <w:b/>
          <w:color w:val="FF0000"/>
        </w:rPr>
        <w:t>Lean product development (LPD):</w:t>
      </w:r>
      <w:r w:rsidRPr="003D4BD9">
        <w:rPr>
          <w:rFonts w:cs="Arial"/>
          <w:color w:val="FF0000"/>
        </w:rPr>
        <w:t xml:space="preserve"> LPD is the application of lean principles to product development; a cross-functional activity that seeks to uncover product knowledge hidden within the end-to-end production flow, typically in the hand-over points between functional units.</w:t>
      </w:r>
      <w:r w:rsidRPr="003D4BD9">
        <w:rPr>
          <w:rFonts w:cs="Arial"/>
          <w:b/>
          <w:color w:val="FF0000"/>
        </w:rPr>
        <w:t xml:space="preserve"> </w:t>
      </w:r>
    </w:p>
    <w:p w:rsidR="00795782" w:rsidRPr="003D4BD9" w:rsidRDefault="00795782" w:rsidP="00795782">
      <w:pPr>
        <w:pStyle w:val="ListParagraph"/>
        <w:rPr>
          <w:rFonts w:cs="Arial"/>
          <w:color w:val="FF0000"/>
        </w:rPr>
      </w:pPr>
    </w:p>
    <w:p w:rsidR="00795782" w:rsidRPr="003D4BD9" w:rsidRDefault="00795782" w:rsidP="00795782">
      <w:pPr>
        <w:pStyle w:val="ListParagraph"/>
        <w:numPr>
          <w:ilvl w:val="0"/>
          <w:numId w:val="5"/>
        </w:numPr>
        <w:rPr>
          <w:rFonts w:cs="Arial"/>
          <w:color w:val="FF0000"/>
        </w:rPr>
      </w:pPr>
      <w:r w:rsidRPr="003D4BD9">
        <w:rPr>
          <w:rFonts w:cs="Arial"/>
          <w:b/>
          <w:color w:val="FF0000"/>
        </w:rPr>
        <w:t xml:space="preserve">Kanban Development: </w:t>
      </w:r>
      <w:r w:rsidRPr="003D4BD9">
        <w:rPr>
          <w:rFonts w:cs="Arial"/>
          <w:color w:val="FF0000"/>
        </w:rPr>
        <w:t>Kanban is a method for developing software products and processes with an emphasis on just-in-time delivery while not overloading the software developers. It emphasizes that developers pull work from a queue, and the process, from definition of a task to its delivery to the customer, is displayed for participants to see.</w:t>
      </w:r>
    </w:p>
    <w:p w:rsidR="00795782" w:rsidRPr="003D4BD9" w:rsidRDefault="00795782" w:rsidP="00795782">
      <w:pPr>
        <w:pStyle w:val="ListParagraph"/>
        <w:rPr>
          <w:rFonts w:cs="Arial"/>
          <w:color w:val="FF0000"/>
        </w:rPr>
      </w:pPr>
    </w:p>
    <w:p w:rsidR="00795782" w:rsidRPr="003D4BD9" w:rsidRDefault="00795782" w:rsidP="00795782">
      <w:pPr>
        <w:pStyle w:val="ListParagraph"/>
        <w:numPr>
          <w:ilvl w:val="0"/>
          <w:numId w:val="5"/>
        </w:numPr>
        <w:rPr>
          <w:rFonts w:cs="Arial"/>
          <w:color w:val="FF0000"/>
        </w:rPr>
      </w:pPr>
      <w:r w:rsidRPr="003D4BD9">
        <w:rPr>
          <w:rFonts w:cs="Arial"/>
          <w:b/>
          <w:color w:val="FF0000"/>
        </w:rPr>
        <w:t xml:space="preserve">Agile Unified Process: </w:t>
      </w:r>
      <w:r w:rsidRPr="003D4BD9">
        <w:rPr>
          <w:rFonts w:cs="Arial"/>
          <w:color w:val="FF0000"/>
        </w:rPr>
        <w:t xml:space="preserve">It describes a simple approach to develop business application software using </w:t>
      </w:r>
      <w:proofErr w:type="gramStart"/>
      <w:r w:rsidRPr="003D4BD9">
        <w:rPr>
          <w:rFonts w:cs="Arial"/>
          <w:color w:val="FF0000"/>
        </w:rPr>
        <w:t>Agile</w:t>
      </w:r>
      <w:proofErr w:type="gramEnd"/>
      <w:r w:rsidRPr="003D4BD9">
        <w:rPr>
          <w:rFonts w:cs="Arial"/>
          <w:color w:val="FF0000"/>
        </w:rPr>
        <w:t xml:space="preserve"> techniques and concepts yet still remain true to the Rational Unified Process. The AUP applies </w:t>
      </w:r>
      <w:proofErr w:type="gramStart"/>
      <w:r w:rsidRPr="003D4BD9">
        <w:rPr>
          <w:rFonts w:cs="Arial"/>
          <w:color w:val="FF0000"/>
        </w:rPr>
        <w:t>Agile</w:t>
      </w:r>
      <w:proofErr w:type="gramEnd"/>
      <w:r w:rsidRPr="003D4BD9">
        <w:rPr>
          <w:rFonts w:cs="Arial"/>
          <w:color w:val="FF0000"/>
        </w:rPr>
        <w:t xml:space="preserve"> techniques including test-driven development (TDD), Agile Modeling, Agile change management, and database refactoring to improve productivity.</w:t>
      </w:r>
    </w:p>
    <w:p w:rsidR="00795782" w:rsidRPr="003D4BD9" w:rsidRDefault="00795782" w:rsidP="00795782">
      <w:pPr>
        <w:pStyle w:val="ListParagraph"/>
        <w:rPr>
          <w:rFonts w:cs="Arial"/>
          <w:color w:val="FF0000"/>
        </w:rPr>
      </w:pPr>
    </w:p>
    <w:p w:rsidR="00795782" w:rsidRPr="003D4BD9" w:rsidRDefault="00795782" w:rsidP="00795782">
      <w:pPr>
        <w:pStyle w:val="ListParagraph"/>
        <w:numPr>
          <w:ilvl w:val="0"/>
          <w:numId w:val="5"/>
        </w:numPr>
        <w:rPr>
          <w:rFonts w:cs="Arial"/>
          <w:color w:val="FF0000"/>
        </w:rPr>
      </w:pPr>
      <w:r w:rsidRPr="003D4BD9">
        <w:rPr>
          <w:rFonts w:cs="Arial"/>
          <w:b/>
          <w:color w:val="FF0000"/>
        </w:rPr>
        <w:t>Essential Unified Process:</w:t>
      </w:r>
      <w:r w:rsidRPr="003D4BD9">
        <w:rPr>
          <w:rFonts w:cs="Arial"/>
          <w:color w:val="FF0000"/>
        </w:rPr>
        <w:t xml:space="preserve"> The Essential Unified Process for software development, or </w:t>
      </w:r>
      <w:proofErr w:type="spellStart"/>
      <w:r w:rsidRPr="003D4BD9">
        <w:rPr>
          <w:rFonts w:cs="Arial"/>
          <w:color w:val="FF0000"/>
        </w:rPr>
        <w:t>EssUP</w:t>
      </w:r>
      <w:proofErr w:type="spellEnd"/>
      <w:r w:rsidRPr="003D4BD9">
        <w:rPr>
          <w:rFonts w:cs="Arial"/>
          <w:color w:val="FF0000"/>
        </w:rPr>
        <w:t xml:space="preserve">, was invented by </w:t>
      </w:r>
      <w:proofErr w:type="spellStart"/>
      <w:r w:rsidRPr="003D4BD9">
        <w:rPr>
          <w:rFonts w:cs="Arial"/>
          <w:color w:val="FF0000"/>
        </w:rPr>
        <w:t>Ivar</w:t>
      </w:r>
      <w:proofErr w:type="spellEnd"/>
      <w:r w:rsidRPr="003D4BD9">
        <w:rPr>
          <w:rFonts w:cs="Arial"/>
          <w:color w:val="FF0000"/>
        </w:rPr>
        <w:t xml:space="preserve"> Jacobson as an improvement on the Rational Unified Process. It identifies practices, such as use cases, iterative development, architecture-driven development, team practices, and process practices, which are borrowed from RUP, CMMI, and Agile development. The idea is that you can pick the practices that are applicable to your situation and combine them with your own process. This is considered an improvement with respect to RUP, because with RUP the practices are all intertwined and cannot be taken in isolation. </w:t>
      </w:r>
      <w:proofErr w:type="spellStart"/>
      <w:r w:rsidRPr="003D4BD9">
        <w:rPr>
          <w:rFonts w:cs="Arial"/>
          <w:color w:val="FF0000"/>
        </w:rPr>
        <w:t>EssUP</w:t>
      </w:r>
      <w:proofErr w:type="spellEnd"/>
      <w:r w:rsidRPr="003D4BD9">
        <w:rPr>
          <w:rFonts w:cs="Arial"/>
          <w:color w:val="FF0000"/>
        </w:rPr>
        <w:t xml:space="preserve"> is supported by a set of playing cards, each card describing a practice.</w:t>
      </w:r>
    </w:p>
    <w:p w:rsidR="00795782" w:rsidRPr="003D4BD9" w:rsidRDefault="00795782" w:rsidP="00795782">
      <w:pPr>
        <w:pStyle w:val="ListParagraph"/>
        <w:rPr>
          <w:rFonts w:cs="Arial"/>
          <w:color w:val="FF0000"/>
        </w:rPr>
      </w:pPr>
    </w:p>
    <w:p w:rsidR="00795782" w:rsidRPr="003D4BD9" w:rsidRDefault="00795782" w:rsidP="00795782">
      <w:pPr>
        <w:pStyle w:val="ListParagraph"/>
        <w:numPr>
          <w:ilvl w:val="0"/>
          <w:numId w:val="5"/>
        </w:numPr>
        <w:rPr>
          <w:rFonts w:cs="Arial"/>
          <w:color w:val="FF0000"/>
        </w:rPr>
      </w:pPr>
      <w:r w:rsidRPr="003D4BD9">
        <w:rPr>
          <w:rFonts w:cs="Arial"/>
          <w:b/>
          <w:color w:val="FF0000"/>
        </w:rPr>
        <w:t>Open Unified Process:</w:t>
      </w:r>
      <w:r w:rsidRPr="003D4BD9">
        <w:rPr>
          <w:rFonts w:cs="Arial"/>
          <w:color w:val="FF0000"/>
        </w:rPr>
        <w:t xml:space="preserve"> </w:t>
      </w:r>
      <w:proofErr w:type="spellStart"/>
      <w:r w:rsidRPr="003D4BD9">
        <w:rPr>
          <w:rFonts w:cs="Arial"/>
          <w:color w:val="FF0000"/>
        </w:rPr>
        <w:t>OpenUP</w:t>
      </w:r>
      <w:proofErr w:type="spellEnd"/>
      <w:r w:rsidRPr="003D4BD9">
        <w:rPr>
          <w:rFonts w:cs="Arial"/>
          <w:color w:val="FF0000"/>
        </w:rPr>
        <w:t xml:space="preserve"> preserves the essential characteristics of RUP/Unified Process, which include iterative development, use cases and scenarios driving development, risk management, and architecture-centric approach. Most optional parts of RUP have been excluded, and many elements have been merged. The result is a much simpler process that is still true to RUP principles. </w:t>
      </w:r>
      <w:proofErr w:type="spellStart"/>
      <w:r w:rsidRPr="003D4BD9">
        <w:rPr>
          <w:rFonts w:cs="Arial"/>
          <w:color w:val="FF0000"/>
        </w:rPr>
        <w:t>OpenUP</w:t>
      </w:r>
      <w:proofErr w:type="spellEnd"/>
      <w:r w:rsidRPr="003D4BD9">
        <w:rPr>
          <w:rFonts w:cs="Arial"/>
          <w:color w:val="FF0000"/>
        </w:rPr>
        <w:t xml:space="preserve"> targets small and collocated teams interested in Agile and iterative development. Small projects constitute teams of three to six people and involve three to six months of development effort.</w:t>
      </w:r>
    </w:p>
    <w:p w:rsidR="00795782" w:rsidRDefault="00795782" w:rsidP="00D03425">
      <w:pPr>
        <w:pStyle w:val="ListParagraph"/>
        <w:autoSpaceDE w:val="0"/>
        <w:autoSpaceDN w:val="0"/>
        <w:adjustRightInd w:val="0"/>
        <w:spacing w:after="120" w:line="264" w:lineRule="auto"/>
        <w:ind w:left="0"/>
        <w:contextualSpacing w:val="0"/>
      </w:pPr>
    </w:p>
    <w:p w:rsidR="00795782" w:rsidRDefault="00795782" w:rsidP="00D03425">
      <w:pPr>
        <w:pStyle w:val="ListParagraph"/>
        <w:autoSpaceDE w:val="0"/>
        <w:autoSpaceDN w:val="0"/>
        <w:adjustRightInd w:val="0"/>
        <w:spacing w:after="120" w:line="264" w:lineRule="auto"/>
        <w:ind w:left="0"/>
        <w:contextualSpacing w:val="0"/>
      </w:pPr>
    </w:p>
    <w:p w:rsidR="00795782" w:rsidRPr="0042160D" w:rsidRDefault="00795782" w:rsidP="00795782">
      <w:pPr>
        <w:pStyle w:val="Heading2"/>
      </w:pPr>
      <w:bookmarkStart w:id="27" w:name="_Toc332646278"/>
      <w:bookmarkStart w:id="28" w:name="_Toc336865234"/>
      <w:bookmarkStart w:id="29" w:name="_Toc340270419"/>
      <w:r w:rsidRPr="0042160D">
        <w:t>Scrum</w:t>
      </w:r>
      <w:bookmarkEnd w:id="27"/>
      <w:r w:rsidRPr="0042160D">
        <w:t xml:space="preserve"> Overview</w:t>
      </w:r>
      <w:bookmarkEnd w:id="28"/>
      <w:bookmarkEnd w:id="29"/>
    </w:p>
    <w:p w:rsidR="00795782" w:rsidRPr="003D4BD9" w:rsidRDefault="00795782" w:rsidP="00795782">
      <w:pPr>
        <w:rPr>
          <w:rFonts w:ascii="Arial" w:hAnsi="Arial" w:cs="Arial"/>
          <w:color w:val="FF0000"/>
        </w:rPr>
      </w:pPr>
      <w:proofErr w:type="spellStart"/>
      <w:r w:rsidRPr="003D4BD9">
        <w:rPr>
          <w:rFonts w:ascii="Arial" w:hAnsi="Arial" w:cs="Arial"/>
          <w:color w:val="FF0000"/>
        </w:rPr>
        <w:t>Hirotaka</w:t>
      </w:r>
      <w:proofErr w:type="spellEnd"/>
      <w:r w:rsidRPr="003D4BD9">
        <w:rPr>
          <w:rFonts w:ascii="Arial" w:hAnsi="Arial" w:cs="Arial"/>
          <w:color w:val="FF0000"/>
        </w:rPr>
        <w:t xml:space="preserve"> </w:t>
      </w:r>
      <w:proofErr w:type="spellStart"/>
      <w:r w:rsidRPr="003D4BD9">
        <w:rPr>
          <w:rFonts w:ascii="Arial" w:hAnsi="Arial" w:cs="Arial"/>
          <w:color w:val="FF0000"/>
        </w:rPr>
        <w:t>Takekuchi</w:t>
      </w:r>
      <w:proofErr w:type="spellEnd"/>
      <w:r w:rsidRPr="003D4BD9">
        <w:rPr>
          <w:rFonts w:ascii="Arial" w:hAnsi="Arial" w:cs="Arial"/>
          <w:color w:val="FF0000"/>
        </w:rPr>
        <w:t xml:space="preserve"> and </w:t>
      </w:r>
      <w:proofErr w:type="spellStart"/>
      <w:r w:rsidRPr="003D4BD9">
        <w:rPr>
          <w:rFonts w:ascii="Arial" w:hAnsi="Arial" w:cs="Arial"/>
          <w:color w:val="FF0000"/>
        </w:rPr>
        <w:t>Ikujiro</w:t>
      </w:r>
      <w:proofErr w:type="spellEnd"/>
      <w:r w:rsidRPr="003D4BD9">
        <w:rPr>
          <w:rFonts w:ascii="Arial" w:hAnsi="Arial" w:cs="Arial"/>
          <w:color w:val="FF0000"/>
        </w:rPr>
        <w:t xml:space="preserve"> </w:t>
      </w:r>
      <w:proofErr w:type="spellStart"/>
      <w:r w:rsidRPr="003D4BD9">
        <w:rPr>
          <w:rFonts w:ascii="Arial" w:hAnsi="Arial" w:cs="Arial"/>
          <w:color w:val="FF0000"/>
        </w:rPr>
        <w:t>Nonaka</w:t>
      </w:r>
      <w:proofErr w:type="spellEnd"/>
      <w:r w:rsidRPr="003D4BD9">
        <w:rPr>
          <w:rFonts w:ascii="Arial" w:hAnsi="Arial" w:cs="Arial"/>
          <w:color w:val="FF0000"/>
        </w:rPr>
        <w:t xml:space="preserve"> developed a new approach to product development that they called the holistic or rugby approach as it involved cross functional teams “going the distance as a unit, passing the ball back and forth.” They based their approach on manufacturing case studies from various industries. </w:t>
      </w:r>
    </w:p>
    <w:p w:rsidR="00795782" w:rsidRPr="003D4BD9" w:rsidRDefault="00795782" w:rsidP="00795782">
      <w:pPr>
        <w:rPr>
          <w:rFonts w:ascii="Arial" w:hAnsi="Arial" w:cs="Arial"/>
          <w:color w:val="FF0000"/>
        </w:rPr>
      </w:pPr>
      <w:r w:rsidRPr="003D4BD9">
        <w:rPr>
          <w:rFonts w:ascii="Arial" w:hAnsi="Arial" w:cs="Arial"/>
          <w:color w:val="FF0000"/>
        </w:rPr>
        <w:t xml:space="preserve">Ken </w:t>
      </w:r>
      <w:proofErr w:type="spellStart"/>
      <w:r w:rsidRPr="003D4BD9">
        <w:rPr>
          <w:rFonts w:ascii="Arial" w:hAnsi="Arial" w:cs="Arial"/>
          <w:color w:val="FF0000"/>
        </w:rPr>
        <w:t>Schwaber</w:t>
      </w:r>
      <w:proofErr w:type="spellEnd"/>
      <w:r w:rsidRPr="003D4BD9">
        <w:rPr>
          <w:rFonts w:ascii="Arial" w:hAnsi="Arial" w:cs="Arial"/>
          <w:color w:val="FF0000"/>
        </w:rPr>
        <w:t xml:space="preserve">, Jeff Sutherland, and others used similar methods for software product development and were the first to use the term Scrum in the early 1990s. They presented their approach at a conference held in 1995 in Austin, Texas. Scrum is the method of restarting play in rugby after the game has been stopped. </w:t>
      </w:r>
    </w:p>
    <w:p w:rsidR="00795782" w:rsidRPr="003D4BD9" w:rsidRDefault="00795782" w:rsidP="00795782">
      <w:pPr>
        <w:rPr>
          <w:rFonts w:ascii="Arial" w:hAnsi="Arial" w:cs="Arial"/>
        </w:rPr>
      </w:pPr>
      <w:r w:rsidRPr="003D4BD9">
        <w:rPr>
          <w:rFonts w:ascii="Arial" w:hAnsi="Arial" w:cs="Arial"/>
        </w:rPr>
        <w:t xml:space="preserve">Scrum is an adaptive and iterative framework for managing software projects and application development. It was formulated as a faster and a more flexible approach to product development designed to deliver the greatest </w:t>
      </w:r>
      <w:r w:rsidRPr="003D4BD9">
        <w:rPr>
          <w:rFonts w:ascii="Arial" w:hAnsi="Arial" w:cs="Arial"/>
          <w:color w:val="0070C0"/>
          <w:u w:val="single"/>
        </w:rPr>
        <w:t>value</w:t>
      </w:r>
      <w:r w:rsidRPr="003D4BD9">
        <w:rPr>
          <w:rFonts w:ascii="Arial" w:hAnsi="Arial" w:cs="Arial"/>
        </w:rPr>
        <w:t xml:space="preserve"> in the least amount of </w:t>
      </w:r>
      <w:r w:rsidRPr="003D4BD9">
        <w:rPr>
          <w:rFonts w:ascii="Arial" w:hAnsi="Arial" w:cs="Arial"/>
          <w:color w:val="0070C0"/>
          <w:u w:val="single"/>
        </w:rPr>
        <w:t>time</w:t>
      </w:r>
      <w:r w:rsidRPr="003D4BD9">
        <w:rPr>
          <w:rFonts w:ascii="Arial" w:hAnsi="Arial" w:cs="Arial"/>
        </w:rPr>
        <w:t xml:space="preserve">. </w:t>
      </w:r>
    </w:p>
    <w:p w:rsidR="00795782" w:rsidRPr="003D4BD9" w:rsidRDefault="00795782" w:rsidP="00795782">
      <w:pPr>
        <w:rPr>
          <w:rFonts w:ascii="Arial" w:eastAsiaTheme="majorEastAsia" w:hAnsi="Arial" w:cs="Arial"/>
          <w:b/>
          <w:bCs/>
          <w:color w:val="365F91" w:themeColor="accent1" w:themeShade="BF"/>
        </w:rPr>
      </w:pPr>
      <w:r w:rsidRPr="003D4BD9">
        <w:rPr>
          <w:rFonts w:ascii="Arial" w:hAnsi="Arial" w:cs="Arial"/>
          <w:color w:val="FF0000"/>
        </w:rPr>
        <w:t xml:space="preserve">Scrum is the most popular of the </w:t>
      </w:r>
      <w:proofErr w:type="gramStart"/>
      <w:r w:rsidRPr="003D4BD9">
        <w:rPr>
          <w:rFonts w:ascii="Arial" w:hAnsi="Arial" w:cs="Arial"/>
          <w:color w:val="FF0000"/>
        </w:rPr>
        <w:t>Agile</w:t>
      </w:r>
      <w:proofErr w:type="gramEnd"/>
      <w:r w:rsidRPr="003D4BD9">
        <w:rPr>
          <w:rFonts w:ascii="Arial" w:hAnsi="Arial" w:cs="Arial"/>
          <w:color w:val="FF0000"/>
        </w:rPr>
        <w:t xml:space="preserve"> methods, and about half of all Agile projects use Scrum.</w:t>
      </w:r>
    </w:p>
    <w:p w:rsidR="00795782" w:rsidRPr="003D4BD9" w:rsidRDefault="00795782" w:rsidP="00795782">
      <w:pPr>
        <w:pStyle w:val="Heading2"/>
      </w:pPr>
      <w:bookmarkStart w:id="30" w:name="_Toc340270420"/>
      <w:r w:rsidRPr="003D4BD9">
        <w:t>Scrum Principles</w:t>
      </w:r>
      <w:bookmarkEnd w:id="30"/>
    </w:p>
    <w:p w:rsidR="00795782" w:rsidRPr="003D4BD9" w:rsidRDefault="00795782" w:rsidP="00795782">
      <w:pPr>
        <w:pStyle w:val="ListParagraph"/>
        <w:numPr>
          <w:ilvl w:val="0"/>
          <w:numId w:val="6"/>
        </w:numPr>
        <w:rPr>
          <w:rFonts w:cs="Arial"/>
          <w:b/>
          <w:highlight w:val="yellow"/>
        </w:rPr>
      </w:pPr>
      <w:r w:rsidRPr="003D4BD9">
        <w:rPr>
          <w:rFonts w:cs="Arial"/>
          <w:b/>
          <w:highlight w:val="yellow"/>
        </w:rPr>
        <w:t>Empirical Process Control</w:t>
      </w:r>
    </w:p>
    <w:p w:rsidR="00795782" w:rsidRPr="003D4BD9" w:rsidRDefault="00795782" w:rsidP="00795782">
      <w:pPr>
        <w:pStyle w:val="ListParagraph"/>
        <w:rPr>
          <w:rFonts w:cs="Arial"/>
        </w:rPr>
      </w:pPr>
      <w:r w:rsidRPr="003D4BD9">
        <w:rPr>
          <w:rFonts w:cs="Arial"/>
        </w:rPr>
        <w:t xml:space="preserve">Scrum believes in making decisions based on observation and experimentation rather than detailed upfront planning. </w:t>
      </w:r>
    </w:p>
    <w:p w:rsidR="00795782" w:rsidRPr="003D4BD9" w:rsidRDefault="00795782" w:rsidP="00795782">
      <w:pPr>
        <w:pStyle w:val="ListParagraph"/>
        <w:rPr>
          <w:rFonts w:cs="Arial"/>
          <w:color w:val="FF0000"/>
        </w:rPr>
      </w:pPr>
      <w:r w:rsidRPr="003D4BD9">
        <w:rPr>
          <w:rFonts w:cs="Arial"/>
          <w:color w:val="FF0000"/>
        </w:rPr>
        <w:t>There are two ways to control any process—defined process control and empirical process control. Empirical process control is based on the three main ideas of transparency, inspection, and adaptation. This approach is more appropriate for processes that generate unrepeatable and unpredictable outputs.</w:t>
      </w:r>
    </w:p>
    <w:p w:rsidR="00795782" w:rsidRPr="003D4BD9" w:rsidRDefault="00795782" w:rsidP="00795782">
      <w:pPr>
        <w:pStyle w:val="ListParagraph"/>
        <w:rPr>
          <w:rFonts w:cs="Arial"/>
        </w:rPr>
      </w:pPr>
    </w:p>
    <w:p w:rsidR="00795782" w:rsidRPr="003D4BD9" w:rsidRDefault="00795782" w:rsidP="00795782">
      <w:pPr>
        <w:pStyle w:val="ListParagraph"/>
        <w:numPr>
          <w:ilvl w:val="0"/>
          <w:numId w:val="6"/>
        </w:numPr>
        <w:rPr>
          <w:rFonts w:cs="Arial"/>
          <w:b/>
          <w:highlight w:val="yellow"/>
        </w:rPr>
      </w:pPr>
      <w:r w:rsidRPr="003D4BD9">
        <w:rPr>
          <w:rFonts w:cs="Arial"/>
          <w:b/>
          <w:highlight w:val="yellow"/>
        </w:rPr>
        <w:t>Self-Organization</w:t>
      </w:r>
    </w:p>
    <w:p w:rsidR="00795782" w:rsidRPr="003D4BD9" w:rsidRDefault="00795782" w:rsidP="00795782">
      <w:pPr>
        <w:pStyle w:val="ListParagraph"/>
        <w:rPr>
          <w:rFonts w:cs="Arial"/>
          <w:color w:val="FF0000"/>
        </w:rPr>
      </w:pPr>
      <w:r w:rsidRPr="003D4BD9">
        <w:rPr>
          <w:rFonts w:cs="Arial"/>
        </w:rPr>
        <w:t xml:space="preserve">As opposed to the traditional command and control style of management, Scrum believes that today’s workers have much more knowledge to offer than just their technical expertise and deliver greater value when self-organized. </w:t>
      </w:r>
    </w:p>
    <w:p w:rsidR="00795782" w:rsidRPr="003D4BD9" w:rsidRDefault="00795782" w:rsidP="00795782">
      <w:pPr>
        <w:pStyle w:val="ListParagraph"/>
        <w:rPr>
          <w:rFonts w:cs="Arial"/>
          <w:color w:val="FF0000"/>
        </w:rPr>
      </w:pPr>
      <w:r w:rsidRPr="003D4BD9">
        <w:rPr>
          <w:rFonts w:cs="Arial"/>
          <w:color w:val="FF0000"/>
        </w:rPr>
        <w:t>It is a process in which global order arises due to the local interactions of the components of a system in disorder.</w:t>
      </w:r>
    </w:p>
    <w:p w:rsidR="00795782" w:rsidRPr="003D4BD9" w:rsidRDefault="00795782" w:rsidP="00795782">
      <w:pPr>
        <w:pStyle w:val="ListParagraph"/>
        <w:rPr>
          <w:rFonts w:cs="Arial"/>
        </w:rPr>
      </w:pPr>
    </w:p>
    <w:p w:rsidR="00795782" w:rsidRPr="003D4BD9" w:rsidRDefault="00795782" w:rsidP="00795782">
      <w:pPr>
        <w:pStyle w:val="ListParagraph"/>
        <w:numPr>
          <w:ilvl w:val="0"/>
          <w:numId w:val="6"/>
        </w:numPr>
        <w:rPr>
          <w:rFonts w:cs="Arial"/>
          <w:b/>
          <w:highlight w:val="yellow"/>
        </w:rPr>
      </w:pPr>
      <w:r w:rsidRPr="003D4BD9">
        <w:rPr>
          <w:rFonts w:cs="Arial"/>
          <w:b/>
          <w:highlight w:val="yellow"/>
        </w:rPr>
        <w:t>Collaboration</w:t>
      </w:r>
    </w:p>
    <w:p w:rsidR="00795782" w:rsidRPr="003D4BD9" w:rsidRDefault="00795782" w:rsidP="00795782">
      <w:pPr>
        <w:pStyle w:val="ListParagraph"/>
        <w:rPr>
          <w:rFonts w:cs="Arial"/>
        </w:rPr>
      </w:pPr>
      <w:r w:rsidRPr="003D4BD9">
        <w:rPr>
          <w:rFonts w:cs="Arial"/>
        </w:rPr>
        <w:t>Scrum believes that product development is a shared value creation process that needs all the stakeholders working and interacting together to deliver the greatest value.</w:t>
      </w:r>
    </w:p>
    <w:p w:rsidR="00795782" w:rsidRPr="003D4BD9" w:rsidRDefault="00795782" w:rsidP="00795782">
      <w:pPr>
        <w:pStyle w:val="ListParagraph"/>
        <w:rPr>
          <w:rFonts w:cs="Arial"/>
          <w:color w:val="FF0000"/>
        </w:rPr>
      </w:pPr>
      <w:r w:rsidRPr="003D4BD9">
        <w:rPr>
          <w:rFonts w:cs="Arial"/>
          <w:color w:val="FF0000"/>
        </w:rPr>
        <w:t>Collaboration is working together to achieve a common goal.</w:t>
      </w:r>
    </w:p>
    <w:p w:rsidR="00795782" w:rsidRPr="003D4BD9" w:rsidRDefault="00795782" w:rsidP="00795782">
      <w:pPr>
        <w:pStyle w:val="ListParagraph"/>
        <w:rPr>
          <w:rFonts w:cs="Arial"/>
          <w:color w:val="FF0000"/>
        </w:rPr>
      </w:pPr>
    </w:p>
    <w:p w:rsidR="00795782" w:rsidRPr="003D4BD9" w:rsidRDefault="00795782" w:rsidP="00795782">
      <w:pPr>
        <w:pStyle w:val="ListParagraph"/>
        <w:numPr>
          <w:ilvl w:val="0"/>
          <w:numId w:val="6"/>
        </w:numPr>
        <w:rPr>
          <w:rFonts w:cs="Arial"/>
          <w:b/>
          <w:highlight w:val="yellow"/>
        </w:rPr>
      </w:pPr>
      <w:r w:rsidRPr="003D4BD9">
        <w:rPr>
          <w:rFonts w:cs="Arial"/>
          <w:b/>
          <w:highlight w:val="yellow"/>
        </w:rPr>
        <w:t>Prioritization</w:t>
      </w:r>
    </w:p>
    <w:p w:rsidR="00795782" w:rsidRPr="003D4BD9" w:rsidRDefault="00795782" w:rsidP="00795782">
      <w:pPr>
        <w:pStyle w:val="ListParagraph"/>
        <w:rPr>
          <w:rFonts w:cs="Arial"/>
        </w:rPr>
      </w:pPr>
      <w:r w:rsidRPr="003D4BD9">
        <w:rPr>
          <w:rFonts w:cs="Arial"/>
        </w:rPr>
        <w:t>Delivering the greatest value in the shortest amount of time requires prioritization and dividing what will be done from what needs to be done.</w:t>
      </w:r>
    </w:p>
    <w:p w:rsidR="00795782" w:rsidRPr="003D4BD9" w:rsidRDefault="00795782" w:rsidP="00795782">
      <w:pPr>
        <w:pStyle w:val="ListParagraph"/>
        <w:rPr>
          <w:rFonts w:cs="Arial"/>
          <w:color w:val="FF0000"/>
        </w:rPr>
      </w:pPr>
      <w:r w:rsidRPr="003D4BD9">
        <w:rPr>
          <w:rFonts w:cs="Arial"/>
          <w:color w:val="FF0000"/>
        </w:rPr>
        <w:t>Given the various constraints any team faces, prioritization becomes an important factor if the value delivered has to be maximized.</w:t>
      </w:r>
    </w:p>
    <w:p w:rsidR="00795782" w:rsidRDefault="00795782" w:rsidP="00D03425">
      <w:pPr>
        <w:pStyle w:val="ListParagraph"/>
        <w:autoSpaceDE w:val="0"/>
        <w:autoSpaceDN w:val="0"/>
        <w:adjustRightInd w:val="0"/>
        <w:spacing w:after="120" w:line="264" w:lineRule="auto"/>
        <w:ind w:left="0"/>
        <w:contextualSpacing w:val="0"/>
      </w:pPr>
    </w:p>
    <w:p w:rsidR="00795782" w:rsidRPr="003D4BD9" w:rsidRDefault="00795782" w:rsidP="00795782">
      <w:pPr>
        <w:pStyle w:val="ListParagraph"/>
        <w:numPr>
          <w:ilvl w:val="0"/>
          <w:numId w:val="6"/>
        </w:numPr>
        <w:rPr>
          <w:rFonts w:cs="Arial"/>
          <w:b/>
          <w:highlight w:val="yellow"/>
        </w:rPr>
      </w:pPr>
      <w:r w:rsidRPr="003D4BD9">
        <w:rPr>
          <w:rFonts w:cs="Arial"/>
          <w:b/>
          <w:highlight w:val="yellow"/>
        </w:rPr>
        <w:t>Time-boxing</w:t>
      </w:r>
    </w:p>
    <w:p w:rsidR="00795782" w:rsidRPr="003D4BD9" w:rsidRDefault="00795782" w:rsidP="00795782">
      <w:pPr>
        <w:pStyle w:val="ListParagraph"/>
        <w:rPr>
          <w:rFonts w:cs="Arial"/>
        </w:rPr>
      </w:pPr>
      <w:r w:rsidRPr="003D4BD9">
        <w:rPr>
          <w:rFonts w:cs="Arial"/>
        </w:rPr>
        <w:t>Time is treated as a limiting constraint and time-boxing is used as the rhythm to which all work and contribute.</w:t>
      </w:r>
    </w:p>
    <w:p w:rsidR="00795782" w:rsidRPr="003D4BD9" w:rsidRDefault="00795782" w:rsidP="00795782">
      <w:pPr>
        <w:pStyle w:val="ListParagraph"/>
        <w:rPr>
          <w:rFonts w:cs="Arial"/>
          <w:color w:val="FF0000"/>
        </w:rPr>
      </w:pPr>
      <w:r w:rsidRPr="003D4BD9">
        <w:rPr>
          <w:rFonts w:cs="Arial"/>
          <w:color w:val="FF0000"/>
        </w:rPr>
        <w:t>Scrum takes time as its primary constraint and, therefore, each process/activity of Scrum is allotted a fixed period of time.</w:t>
      </w:r>
    </w:p>
    <w:p w:rsidR="00795782" w:rsidRPr="003D4BD9" w:rsidRDefault="00795782" w:rsidP="00795782">
      <w:pPr>
        <w:rPr>
          <w:rFonts w:ascii="Arial" w:hAnsi="Arial" w:cs="Arial"/>
          <w:color w:val="FF0000"/>
        </w:rPr>
      </w:pPr>
      <w:r w:rsidRPr="003D4BD9">
        <w:rPr>
          <w:rFonts w:ascii="Arial" w:hAnsi="Arial" w:cs="Arial"/>
        </w:rPr>
        <w:t xml:space="preserve">A key principle behind Scrum is that the exact long term requirements regarding any project cannot be fully understood or defined especially in fast-changing volatile markets, and the focus is on making the team flexible enough to incorporate changing requirements. The traditional predictive methods of development (like Waterfall) cannot deal with such scenarios. Thus, Scrum is especially helpful for complex projects with </w:t>
      </w:r>
      <w:r w:rsidRPr="003D4BD9">
        <w:rPr>
          <w:rFonts w:ascii="Arial" w:hAnsi="Arial" w:cs="Arial"/>
          <w:color w:val="0070C0"/>
          <w:u w:val="single"/>
        </w:rPr>
        <w:t>greater</w:t>
      </w:r>
      <w:r w:rsidRPr="003D4BD9">
        <w:rPr>
          <w:rFonts w:ascii="Arial" w:hAnsi="Arial" w:cs="Arial"/>
        </w:rPr>
        <w:t xml:space="preserve"> uncertainty in which using long-term forecasting would be high risk. </w:t>
      </w:r>
      <w:r w:rsidRPr="003D4BD9">
        <w:rPr>
          <w:rFonts w:ascii="Arial" w:hAnsi="Arial" w:cs="Arial"/>
          <w:color w:val="FF0000"/>
        </w:rPr>
        <w:t>Scrum guides you through transparency, inspection, and adaptation to the most valuable business outcome.</w:t>
      </w:r>
    </w:p>
    <w:p w:rsidR="00795782" w:rsidRPr="0042160D" w:rsidRDefault="00795782" w:rsidP="00795782">
      <w:pPr>
        <w:rPr>
          <w:rFonts w:ascii="Arial" w:hAnsi="Arial" w:cs="Arial"/>
          <w:b/>
        </w:rPr>
      </w:pPr>
      <w:r w:rsidRPr="0042160D">
        <w:rPr>
          <w:rFonts w:ascii="Arial" w:hAnsi="Arial" w:cs="Arial"/>
          <w:b/>
        </w:rPr>
        <w:t>Kano Model</w:t>
      </w:r>
    </w:p>
    <w:p w:rsidR="00795782" w:rsidRPr="003D4BD9" w:rsidRDefault="00795782" w:rsidP="00795782">
      <w:pPr>
        <w:rPr>
          <w:rFonts w:ascii="Arial" w:hAnsi="Arial" w:cs="Arial"/>
          <w:color w:val="FF0000"/>
        </w:rPr>
      </w:pPr>
      <w:r w:rsidRPr="003D4BD9">
        <w:rPr>
          <w:rFonts w:ascii="Arial" w:hAnsi="Arial" w:cs="Arial"/>
        </w:rPr>
        <w:t xml:space="preserve">Scrum derives its value perception based on the Kano model, which was developed in 1980s by </w:t>
      </w:r>
      <w:proofErr w:type="spellStart"/>
      <w:r w:rsidRPr="003D4BD9">
        <w:rPr>
          <w:rFonts w:ascii="Arial" w:hAnsi="Arial" w:cs="Arial"/>
        </w:rPr>
        <w:t>Noriaki</w:t>
      </w:r>
      <w:proofErr w:type="spellEnd"/>
      <w:r w:rsidRPr="003D4BD9">
        <w:rPr>
          <w:rFonts w:ascii="Arial" w:hAnsi="Arial" w:cs="Arial"/>
        </w:rPr>
        <w:t xml:space="preserve"> Kano, a Japanese professor of quality management at the Tokyo University of Science. It is used to map what is valued by the customer and tries to classify product attributes into Basic, Performance, and Excitement categories. It can be used to determine the minimally viable product that a customer will feel satisfies his basic requirements.</w:t>
      </w:r>
      <w:r w:rsidRPr="003D4BD9">
        <w:rPr>
          <w:rFonts w:ascii="Arial" w:hAnsi="Arial" w:cs="Arial"/>
          <w:color w:val="FF0000"/>
        </w:rPr>
        <w:t xml:space="preserve"> The following graph is associated with the Kano model. </w:t>
      </w:r>
    </w:p>
    <w:p w:rsidR="00795782" w:rsidRPr="003D4BD9" w:rsidRDefault="00795782" w:rsidP="00795782">
      <w:pPr>
        <w:rPr>
          <w:rFonts w:ascii="Arial" w:hAnsi="Arial" w:cs="Arial"/>
          <w:color w:val="FF0000"/>
        </w:rPr>
      </w:pPr>
      <w:r w:rsidRPr="003D4BD9">
        <w:rPr>
          <w:rFonts w:ascii="Arial" w:hAnsi="Arial" w:cs="Arial"/>
          <w:color w:val="FF0000"/>
        </w:rPr>
        <w:t>&lt;</w:t>
      </w:r>
      <w:proofErr w:type="gramStart"/>
      <w:r w:rsidRPr="003D4BD9">
        <w:rPr>
          <w:rFonts w:ascii="Arial" w:hAnsi="Arial" w:cs="Arial"/>
          <w:color w:val="FF0000"/>
        </w:rPr>
        <w:t>graph</w:t>
      </w:r>
      <w:proofErr w:type="gramEnd"/>
      <w:r w:rsidRPr="003D4BD9">
        <w:rPr>
          <w:rFonts w:ascii="Arial" w:hAnsi="Arial" w:cs="Arial"/>
          <w:color w:val="FF0000"/>
        </w:rPr>
        <w:t xml:space="preserve"> from Wikipedia&gt;</w:t>
      </w:r>
    </w:p>
    <w:p w:rsidR="00795782" w:rsidRDefault="00795782" w:rsidP="00795782">
      <w:pPr>
        <w:pStyle w:val="ListParagraph"/>
        <w:autoSpaceDE w:val="0"/>
        <w:autoSpaceDN w:val="0"/>
        <w:adjustRightInd w:val="0"/>
        <w:spacing w:after="120" w:line="264" w:lineRule="auto"/>
        <w:ind w:left="0"/>
        <w:contextualSpacing w:val="0"/>
      </w:pPr>
      <w:r w:rsidRPr="003D4BD9">
        <w:rPr>
          <w:rFonts w:cs="Arial"/>
          <w:noProof/>
          <w:lang w:eastAsia="en-US"/>
        </w:rPr>
        <w:drawing>
          <wp:inline distT="0" distB="0" distL="0" distR="0" wp14:anchorId="443660EB" wp14:editId="7530F242">
            <wp:extent cx="4085360" cy="3000375"/>
            <wp:effectExtent l="19050" t="19050" r="10795" b="9525"/>
            <wp:docPr id="24" name="Picture 24" descr="http://upload.wikimedia.org/wikipedia/commons/1/14/Kano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1/14/Kano_Model.gif"/>
                    <pic:cNvPicPr>
                      <a:picLocks noChangeAspect="1" noChangeArrowheads="1"/>
                    </pic:cNvPicPr>
                  </pic:nvPicPr>
                  <pic:blipFill>
                    <a:blip r:embed="rId49" r:link="rId50" cstate="print">
                      <a:extLst>
                        <a:ext uri="{28A0092B-C50C-407E-A947-70E740481C1C}">
                          <a14:useLocalDpi xmlns:a14="http://schemas.microsoft.com/office/drawing/2010/main" val="0"/>
                        </a:ext>
                      </a:extLst>
                    </a:blip>
                    <a:srcRect/>
                    <a:stretch>
                      <a:fillRect/>
                    </a:stretch>
                  </pic:blipFill>
                  <pic:spPr bwMode="auto">
                    <a:xfrm>
                      <a:off x="0" y="0"/>
                      <a:ext cx="4092622" cy="3005708"/>
                    </a:xfrm>
                    <a:prstGeom prst="rect">
                      <a:avLst/>
                    </a:prstGeom>
                    <a:noFill/>
                    <a:ln>
                      <a:solidFill>
                        <a:srgbClr val="FF0000"/>
                      </a:solidFill>
                    </a:ln>
                  </pic:spPr>
                </pic:pic>
              </a:graphicData>
            </a:graphic>
          </wp:inline>
        </w:drawing>
      </w:r>
    </w:p>
    <w:p w:rsidR="00795782" w:rsidRDefault="00795782" w:rsidP="00795782">
      <w:pPr>
        <w:pStyle w:val="ListParagraph"/>
        <w:autoSpaceDE w:val="0"/>
        <w:autoSpaceDN w:val="0"/>
        <w:adjustRightInd w:val="0"/>
        <w:spacing w:after="120" w:line="264" w:lineRule="auto"/>
        <w:ind w:left="0"/>
        <w:contextualSpacing w:val="0"/>
      </w:pPr>
    </w:p>
    <w:p w:rsidR="00795782" w:rsidRDefault="00795782" w:rsidP="00795782">
      <w:pPr>
        <w:pStyle w:val="ListParagraph"/>
        <w:autoSpaceDE w:val="0"/>
        <w:autoSpaceDN w:val="0"/>
        <w:adjustRightInd w:val="0"/>
        <w:spacing w:after="120" w:line="264" w:lineRule="auto"/>
        <w:ind w:left="0"/>
        <w:contextualSpacing w:val="0"/>
      </w:pPr>
    </w:p>
    <w:p w:rsidR="00795782" w:rsidRDefault="00795782" w:rsidP="00795782">
      <w:pPr>
        <w:pStyle w:val="ListParagraph"/>
        <w:autoSpaceDE w:val="0"/>
        <w:autoSpaceDN w:val="0"/>
        <w:adjustRightInd w:val="0"/>
        <w:spacing w:after="120" w:line="264" w:lineRule="auto"/>
        <w:ind w:left="0"/>
        <w:contextualSpacing w:val="0"/>
      </w:pPr>
    </w:p>
    <w:p w:rsidR="00795782" w:rsidRDefault="00795782" w:rsidP="00795782">
      <w:pPr>
        <w:pStyle w:val="ListParagraph"/>
        <w:autoSpaceDE w:val="0"/>
        <w:autoSpaceDN w:val="0"/>
        <w:adjustRightInd w:val="0"/>
        <w:spacing w:after="120" w:line="264" w:lineRule="auto"/>
        <w:ind w:left="0"/>
        <w:contextualSpacing w:val="0"/>
      </w:pPr>
    </w:p>
    <w:p w:rsidR="00795782" w:rsidRDefault="00795782" w:rsidP="00795782">
      <w:pPr>
        <w:pStyle w:val="ListParagraph"/>
        <w:autoSpaceDE w:val="0"/>
        <w:autoSpaceDN w:val="0"/>
        <w:adjustRightInd w:val="0"/>
        <w:spacing w:after="120" w:line="264" w:lineRule="auto"/>
        <w:ind w:left="0"/>
        <w:contextualSpacing w:val="0"/>
      </w:pPr>
    </w:p>
    <w:p w:rsidR="00795782" w:rsidRPr="003D4BD9" w:rsidRDefault="00795782" w:rsidP="00847EFA">
      <w:pPr>
        <w:pStyle w:val="Heading3"/>
        <w:rPr>
          <w:rFonts w:cs="Arial"/>
        </w:rPr>
      </w:pPr>
      <w:bookmarkStart w:id="31" w:name="_Toc332646279"/>
      <w:bookmarkStart w:id="32" w:name="_Toc336865235"/>
      <w:r w:rsidRPr="0042160D">
        <w:t>Scrum Characteristics</w:t>
      </w:r>
      <w:bookmarkEnd w:id="31"/>
      <w:bookmarkEnd w:id="32"/>
    </w:p>
    <w:p w:rsidR="00795782" w:rsidRPr="003D4BD9" w:rsidRDefault="00795782" w:rsidP="00795782">
      <w:pPr>
        <w:pStyle w:val="ListParagraph"/>
        <w:numPr>
          <w:ilvl w:val="0"/>
          <w:numId w:val="7"/>
        </w:numPr>
        <w:rPr>
          <w:rFonts w:cs="Arial"/>
        </w:rPr>
      </w:pPr>
      <w:r w:rsidRPr="003D4BD9">
        <w:rPr>
          <w:rFonts w:cs="Arial"/>
        </w:rPr>
        <w:t>Scrum is one of the Agile processes of product development</w:t>
      </w:r>
    </w:p>
    <w:p w:rsidR="00795782" w:rsidRPr="003D4BD9" w:rsidRDefault="00795782" w:rsidP="00795782">
      <w:pPr>
        <w:pStyle w:val="ListParagraph"/>
        <w:numPr>
          <w:ilvl w:val="0"/>
          <w:numId w:val="7"/>
        </w:numPr>
        <w:rPr>
          <w:rFonts w:cs="Arial"/>
        </w:rPr>
      </w:pPr>
      <w:r w:rsidRPr="003D4BD9">
        <w:rPr>
          <w:rFonts w:cs="Arial"/>
        </w:rPr>
        <w:t>It is a framework structured to support complex product development</w:t>
      </w:r>
    </w:p>
    <w:p w:rsidR="00795782" w:rsidRPr="003D4BD9" w:rsidRDefault="00795782" w:rsidP="00795782">
      <w:pPr>
        <w:pStyle w:val="ListParagraph"/>
        <w:numPr>
          <w:ilvl w:val="0"/>
          <w:numId w:val="7"/>
        </w:numPr>
        <w:rPr>
          <w:rFonts w:cs="Arial"/>
        </w:rPr>
      </w:pPr>
      <w:r w:rsidRPr="003D4BD9">
        <w:rPr>
          <w:rFonts w:cs="Arial"/>
        </w:rPr>
        <w:t xml:space="preserve">Scrum consists of cross-functional, self-organized, and empowered teams </w:t>
      </w:r>
    </w:p>
    <w:p w:rsidR="00795782" w:rsidRPr="003D4BD9" w:rsidRDefault="00795782" w:rsidP="00795782">
      <w:pPr>
        <w:pStyle w:val="ListParagraph"/>
        <w:numPr>
          <w:ilvl w:val="0"/>
          <w:numId w:val="7"/>
        </w:numPr>
        <w:rPr>
          <w:rFonts w:cs="Arial"/>
        </w:rPr>
      </w:pPr>
      <w:r w:rsidRPr="003D4BD9">
        <w:rPr>
          <w:rFonts w:cs="Arial"/>
        </w:rPr>
        <w:t>Ensures transparency in communication across the organization</w:t>
      </w:r>
    </w:p>
    <w:p w:rsidR="00795782" w:rsidRPr="003D4BD9" w:rsidRDefault="00795782" w:rsidP="00795782">
      <w:pPr>
        <w:pStyle w:val="ListParagraph"/>
        <w:numPr>
          <w:ilvl w:val="0"/>
          <w:numId w:val="7"/>
        </w:numPr>
        <w:rPr>
          <w:rFonts w:cs="Arial"/>
        </w:rPr>
      </w:pPr>
      <w:r w:rsidRPr="003D4BD9">
        <w:rPr>
          <w:rFonts w:cs="Arial"/>
        </w:rPr>
        <w:t xml:space="preserve">Work is divided into a set of </w:t>
      </w:r>
      <w:r w:rsidRPr="003D4BD9">
        <w:rPr>
          <w:rFonts w:cs="Arial"/>
          <w:color w:val="0070C0"/>
          <w:u w:val="single"/>
        </w:rPr>
        <w:t>Sprints</w:t>
      </w:r>
    </w:p>
    <w:p w:rsidR="00795782" w:rsidRPr="003D4BD9" w:rsidRDefault="00795782" w:rsidP="00795782">
      <w:pPr>
        <w:pStyle w:val="ListParagraph"/>
        <w:numPr>
          <w:ilvl w:val="0"/>
          <w:numId w:val="7"/>
        </w:numPr>
        <w:rPr>
          <w:rFonts w:cs="Arial"/>
        </w:rPr>
      </w:pPr>
      <w:r w:rsidRPr="003D4BD9">
        <w:rPr>
          <w:rFonts w:cs="Arial"/>
        </w:rPr>
        <w:t xml:space="preserve">Emphasizes a </w:t>
      </w:r>
      <w:r w:rsidRPr="003D4BD9">
        <w:rPr>
          <w:rFonts w:cs="Arial"/>
          <w:color w:val="0070C0"/>
          <w:u w:val="single"/>
        </w:rPr>
        <w:t>working deliverable</w:t>
      </w:r>
      <w:r w:rsidRPr="003D4BD9">
        <w:rPr>
          <w:rFonts w:cs="Arial"/>
          <w:color w:val="0070C0"/>
        </w:rPr>
        <w:t xml:space="preserve"> </w:t>
      </w:r>
      <w:r w:rsidRPr="003D4BD9">
        <w:rPr>
          <w:rFonts w:cs="Arial"/>
        </w:rPr>
        <w:t>at the end of every Sprint</w:t>
      </w:r>
    </w:p>
    <w:p w:rsidR="00795782" w:rsidRPr="003D4BD9" w:rsidRDefault="00795782" w:rsidP="00795782">
      <w:pPr>
        <w:pStyle w:val="ListParagraph"/>
        <w:numPr>
          <w:ilvl w:val="0"/>
          <w:numId w:val="7"/>
        </w:numPr>
        <w:rPr>
          <w:rFonts w:cs="Arial"/>
        </w:rPr>
      </w:pPr>
      <w:r w:rsidRPr="003D4BD9">
        <w:rPr>
          <w:rFonts w:cs="Arial"/>
        </w:rPr>
        <w:t>Is only a framework and not the end solution</w:t>
      </w:r>
    </w:p>
    <w:p w:rsidR="00795782" w:rsidRPr="003D4BD9" w:rsidRDefault="00795782" w:rsidP="00795782">
      <w:pPr>
        <w:pStyle w:val="ListParagraph"/>
        <w:rPr>
          <w:rFonts w:cs="Arial"/>
        </w:rPr>
      </w:pPr>
    </w:p>
    <w:p w:rsidR="00795782" w:rsidRPr="003D4BD9" w:rsidRDefault="00795782" w:rsidP="00847EFA">
      <w:pPr>
        <w:pStyle w:val="Heading3"/>
      </w:pPr>
      <w:bookmarkStart w:id="33" w:name="_Toc332646280"/>
      <w:r w:rsidRPr="003D4BD9">
        <w:t xml:space="preserve">Scrum </w:t>
      </w:r>
      <w:bookmarkEnd w:id="33"/>
      <w:r w:rsidRPr="003D4BD9">
        <w:t>Summary</w:t>
      </w:r>
    </w:p>
    <w:p w:rsidR="00795782" w:rsidRPr="003D4BD9" w:rsidRDefault="00795782" w:rsidP="00795782">
      <w:pPr>
        <w:rPr>
          <w:rFonts w:ascii="Arial" w:hAnsi="Arial" w:cs="Arial"/>
        </w:rPr>
      </w:pPr>
      <w:r w:rsidRPr="003D4BD9">
        <w:rPr>
          <w:rFonts w:ascii="Arial" w:hAnsi="Arial" w:cs="Arial"/>
          <w:noProof/>
        </w:rPr>
        <w:drawing>
          <wp:inline distT="0" distB="0" distL="0" distR="0" wp14:anchorId="71CAB47A" wp14:editId="087A98BF">
            <wp:extent cx="5493385" cy="3495040"/>
            <wp:effectExtent l="57150" t="38100" r="69215" b="10160"/>
            <wp:docPr id="5"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795782" w:rsidRDefault="00795782" w:rsidP="00795782">
      <w:pPr>
        <w:rPr>
          <w:rFonts w:ascii="Arial" w:hAnsi="Arial" w:cs="Arial"/>
        </w:rPr>
      </w:pPr>
      <w:r w:rsidRPr="003D4BD9">
        <w:rPr>
          <w:rFonts w:ascii="Arial" w:hAnsi="Arial" w:cs="Arial"/>
        </w:rPr>
        <w:br w:type="page"/>
      </w:r>
    </w:p>
    <w:p w:rsidR="00795782" w:rsidRDefault="00795782" w:rsidP="00795782">
      <w:pPr>
        <w:rPr>
          <w:rFonts w:ascii="Arial" w:hAnsi="Arial" w:cs="Arial"/>
        </w:rPr>
      </w:pPr>
    </w:p>
    <w:p w:rsidR="00795782" w:rsidRPr="003D4BD9" w:rsidRDefault="00795782" w:rsidP="00795782">
      <w:pPr>
        <w:rPr>
          <w:rFonts w:ascii="Arial" w:hAnsi="Arial" w:cs="Arial"/>
        </w:rPr>
      </w:pPr>
      <w:r w:rsidRPr="003D4BD9">
        <w:rPr>
          <w:rFonts w:ascii="Arial" w:hAnsi="Arial" w:cs="Arial"/>
          <w:b/>
        </w:rPr>
        <w:t>Scrum is most useful in projects involving…</w:t>
      </w:r>
    </w:p>
    <w:p w:rsidR="00795782" w:rsidRPr="003D4BD9" w:rsidRDefault="00795782" w:rsidP="00795782">
      <w:pPr>
        <w:pStyle w:val="ListParagraph"/>
        <w:numPr>
          <w:ilvl w:val="0"/>
          <w:numId w:val="9"/>
        </w:numPr>
        <w:rPr>
          <w:rFonts w:cs="Arial"/>
        </w:rPr>
      </w:pPr>
      <w:r w:rsidRPr="003D4BD9">
        <w:rPr>
          <w:rFonts w:cs="Arial"/>
        </w:rPr>
        <w:t>Development of cutting-edge technology products</w:t>
      </w:r>
    </w:p>
    <w:p w:rsidR="00795782" w:rsidRPr="003D4BD9" w:rsidRDefault="00795782" w:rsidP="00795782">
      <w:pPr>
        <w:pStyle w:val="ListParagraph"/>
        <w:rPr>
          <w:rFonts w:cs="Arial"/>
        </w:rPr>
      </w:pPr>
      <w:r w:rsidRPr="003D4BD9">
        <w:rPr>
          <w:rFonts w:cs="Arial"/>
          <w:color w:val="FF0000"/>
        </w:rPr>
        <w:t>In scenarios in which the product is innovative and any long-term estimation regarding the product requirements is uncertain, Scrum provides a more adaptive environment in which feedback can be incorporated in every new Sprint.</w:t>
      </w:r>
    </w:p>
    <w:p w:rsidR="00795782" w:rsidRPr="003D4BD9" w:rsidRDefault="00795782" w:rsidP="00795782">
      <w:pPr>
        <w:pStyle w:val="ListParagraph"/>
        <w:numPr>
          <w:ilvl w:val="0"/>
          <w:numId w:val="9"/>
        </w:numPr>
        <w:rPr>
          <w:rFonts w:cs="Arial"/>
        </w:rPr>
      </w:pPr>
      <w:r w:rsidRPr="003D4BD9">
        <w:rPr>
          <w:rFonts w:cs="Arial"/>
        </w:rPr>
        <w:t>Highly qualified and dedicated cross-functional teams</w:t>
      </w:r>
    </w:p>
    <w:p w:rsidR="00795782" w:rsidRPr="003D4BD9" w:rsidRDefault="00795782" w:rsidP="00795782">
      <w:pPr>
        <w:pStyle w:val="ListParagraph"/>
        <w:rPr>
          <w:rFonts w:cs="Arial"/>
          <w:color w:val="FF0000"/>
        </w:rPr>
      </w:pPr>
      <w:r w:rsidRPr="003D4BD9">
        <w:rPr>
          <w:rFonts w:cs="Arial"/>
          <w:color w:val="FF0000"/>
        </w:rPr>
        <w:t>Cross-functional teams are the essence of Scrum. Each Development Team is cross-functional to ensure a faster turnaround.</w:t>
      </w:r>
    </w:p>
    <w:p w:rsidR="00795782" w:rsidRPr="003D4BD9" w:rsidRDefault="00795782" w:rsidP="00795782">
      <w:pPr>
        <w:pStyle w:val="ListParagraph"/>
        <w:numPr>
          <w:ilvl w:val="0"/>
          <w:numId w:val="9"/>
        </w:numPr>
        <w:rPr>
          <w:rFonts w:cs="Arial"/>
        </w:rPr>
      </w:pPr>
      <w:r w:rsidRPr="003D4BD9">
        <w:rPr>
          <w:rFonts w:cs="Arial"/>
        </w:rPr>
        <w:t>Development of products in hyper-competitive environments</w:t>
      </w:r>
    </w:p>
    <w:p w:rsidR="00795782" w:rsidRPr="003D4BD9" w:rsidRDefault="00795782" w:rsidP="00795782">
      <w:pPr>
        <w:pStyle w:val="ListParagraph"/>
        <w:numPr>
          <w:ilvl w:val="0"/>
          <w:numId w:val="9"/>
        </w:numPr>
        <w:rPr>
          <w:rFonts w:cs="Arial"/>
        </w:rPr>
      </w:pPr>
      <w:r w:rsidRPr="003D4BD9">
        <w:rPr>
          <w:rFonts w:cs="Arial"/>
        </w:rPr>
        <w:t>Frequent and untimely change requirements</w:t>
      </w:r>
    </w:p>
    <w:p w:rsidR="00795782" w:rsidRPr="003D4BD9" w:rsidRDefault="00795782" w:rsidP="00795782">
      <w:pPr>
        <w:pStyle w:val="ListParagraph"/>
        <w:rPr>
          <w:rFonts w:cs="Arial"/>
          <w:color w:val="FF0000"/>
        </w:rPr>
      </w:pPr>
      <w:r w:rsidRPr="003D4BD9">
        <w:rPr>
          <w:rFonts w:cs="Arial"/>
          <w:color w:val="FF0000"/>
        </w:rPr>
        <w:t>The iterative nature of Scrum helps handle projects in which the requirements might change frequently.</w:t>
      </w:r>
    </w:p>
    <w:p w:rsidR="00795782" w:rsidRPr="003D4BD9" w:rsidRDefault="00795782" w:rsidP="00795782">
      <w:pPr>
        <w:pStyle w:val="ListParagraph"/>
        <w:numPr>
          <w:ilvl w:val="0"/>
          <w:numId w:val="9"/>
        </w:numPr>
        <w:rPr>
          <w:rFonts w:cs="Arial"/>
        </w:rPr>
      </w:pPr>
      <w:r w:rsidRPr="003D4BD9">
        <w:rPr>
          <w:rFonts w:cs="Arial"/>
        </w:rPr>
        <w:t>A regular need for feedback</w:t>
      </w:r>
    </w:p>
    <w:p w:rsidR="00795782" w:rsidRPr="003D4BD9" w:rsidRDefault="00795782" w:rsidP="00795782">
      <w:pPr>
        <w:pStyle w:val="ListParagraph"/>
        <w:rPr>
          <w:rFonts w:cs="Arial"/>
          <w:color w:val="FF0000"/>
        </w:rPr>
      </w:pPr>
      <w:r w:rsidRPr="003D4BD9">
        <w:rPr>
          <w:rFonts w:cs="Arial"/>
          <w:color w:val="FF0000"/>
        </w:rPr>
        <w:t>Every Sprint has a Review Meeting and a Retrospective Meeting wherein the Product Owner provides feedback to the team.</w:t>
      </w:r>
    </w:p>
    <w:p w:rsidR="00795782" w:rsidRPr="003D4BD9" w:rsidRDefault="00795782" w:rsidP="00795782">
      <w:pPr>
        <w:rPr>
          <w:rFonts w:ascii="Arial" w:hAnsi="Arial" w:cs="Arial"/>
        </w:rPr>
      </w:pPr>
      <w:r w:rsidRPr="003D4BD9">
        <w:rPr>
          <w:rFonts w:ascii="Arial" w:hAnsi="Arial" w:cs="Arial"/>
        </w:rPr>
        <w:t>It must be understood that Scrum is not the best alternative in all scenarios.</w:t>
      </w:r>
      <w:r w:rsidRPr="003D4BD9">
        <w:rPr>
          <w:rFonts w:ascii="Arial" w:hAnsi="Arial" w:cs="Arial"/>
          <w:color w:val="FF0000"/>
        </w:rPr>
        <w:t xml:space="preserve"> </w:t>
      </w:r>
      <w:r w:rsidRPr="003D4BD9">
        <w:rPr>
          <w:rFonts w:ascii="Arial" w:hAnsi="Arial" w:cs="Arial"/>
        </w:rPr>
        <w:t>For example, in high safety and critical systems in which all the variables are mapped out and such projects have been implemented before, the Waterfall method would be more appropriate.</w:t>
      </w:r>
    </w:p>
    <w:p w:rsidR="00795782" w:rsidRPr="0042160D" w:rsidRDefault="00795782" w:rsidP="00795782">
      <w:pPr>
        <w:pStyle w:val="Heading2"/>
      </w:pPr>
      <w:bookmarkStart w:id="34" w:name="_Toc336865236"/>
      <w:bookmarkStart w:id="35" w:name="_Toc340270421"/>
      <w:r w:rsidRPr="0042160D">
        <w:t>Advantages of using Scrum</w:t>
      </w:r>
      <w:bookmarkEnd w:id="34"/>
      <w:bookmarkEnd w:id="35"/>
    </w:p>
    <w:p w:rsidR="00795782" w:rsidRPr="003D4BD9" w:rsidRDefault="00795782" w:rsidP="00795782">
      <w:pPr>
        <w:pStyle w:val="ListParagraph"/>
        <w:numPr>
          <w:ilvl w:val="0"/>
          <w:numId w:val="8"/>
        </w:numPr>
        <w:rPr>
          <w:rFonts w:cs="Arial"/>
        </w:rPr>
      </w:pPr>
      <w:r w:rsidRPr="003D4BD9">
        <w:rPr>
          <w:rFonts w:cs="Arial"/>
          <w:b/>
          <w:highlight w:val="yellow"/>
        </w:rPr>
        <w:t>Transparency:</w:t>
      </w:r>
      <w:r w:rsidRPr="003D4BD9">
        <w:rPr>
          <w:rFonts w:cs="Arial"/>
        </w:rPr>
        <w:t xml:space="preserve"> Scrum ensures complete transparency across all its stakeholders. The customer is constantly aware of the product progress and the team members are also aware of their roles and expectations.</w:t>
      </w:r>
    </w:p>
    <w:p w:rsidR="00795782" w:rsidRPr="003D4BD9" w:rsidRDefault="00795782" w:rsidP="00795782">
      <w:pPr>
        <w:pStyle w:val="ListParagraph"/>
        <w:rPr>
          <w:rFonts w:cs="Arial"/>
        </w:rPr>
      </w:pPr>
    </w:p>
    <w:p w:rsidR="00795782" w:rsidRPr="003D4BD9" w:rsidRDefault="00795782" w:rsidP="00795782">
      <w:pPr>
        <w:pStyle w:val="ListParagraph"/>
        <w:numPr>
          <w:ilvl w:val="0"/>
          <w:numId w:val="8"/>
        </w:numPr>
        <w:rPr>
          <w:rFonts w:cs="Arial"/>
        </w:rPr>
      </w:pPr>
      <w:r w:rsidRPr="003D4BD9">
        <w:rPr>
          <w:rFonts w:cs="Arial"/>
          <w:b/>
          <w:highlight w:val="yellow"/>
        </w:rPr>
        <w:t>Collective accountability:</w:t>
      </w:r>
      <w:r w:rsidRPr="003D4BD9">
        <w:rPr>
          <w:rFonts w:cs="Arial"/>
        </w:rPr>
        <w:t xml:space="preserve"> The Development Team is collectively responsible for ensuring that the work agreed upon for a Sprint is completed in a timely manner.</w:t>
      </w:r>
    </w:p>
    <w:p w:rsidR="00795782" w:rsidRPr="003D4BD9" w:rsidRDefault="00795782" w:rsidP="00795782">
      <w:pPr>
        <w:pStyle w:val="ListParagraph"/>
        <w:rPr>
          <w:rFonts w:cs="Arial"/>
        </w:rPr>
      </w:pPr>
    </w:p>
    <w:p w:rsidR="00795782" w:rsidRPr="003D4BD9" w:rsidRDefault="00795782" w:rsidP="00795782">
      <w:pPr>
        <w:pStyle w:val="ListParagraph"/>
        <w:numPr>
          <w:ilvl w:val="0"/>
          <w:numId w:val="8"/>
        </w:numPr>
        <w:rPr>
          <w:rFonts w:cs="Arial"/>
        </w:rPr>
      </w:pPr>
      <w:r w:rsidRPr="003D4BD9">
        <w:rPr>
          <w:rFonts w:cs="Arial"/>
          <w:b/>
          <w:highlight w:val="yellow"/>
        </w:rPr>
        <w:t>Adaptable:</w:t>
      </w:r>
      <w:r w:rsidRPr="003D4BD9">
        <w:rPr>
          <w:rFonts w:cs="Arial"/>
        </w:rPr>
        <w:t xml:space="preserve"> Scrum provides an adaptive mechanism for product development wherein any change in requirements can be accommodated without impacting the overall project progress significantly.</w:t>
      </w:r>
    </w:p>
    <w:p w:rsidR="00795782" w:rsidRPr="003D4BD9" w:rsidRDefault="00795782" w:rsidP="00795782">
      <w:pPr>
        <w:pStyle w:val="ListParagraph"/>
        <w:rPr>
          <w:rFonts w:cs="Arial"/>
        </w:rPr>
      </w:pPr>
    </w:p>
    <w:p w:rsidR="00795782" w:rsidRPr="003D4BD9" w:rsidRDefault="00795782" w:rsidP="00795782">
      <w:pPr>
        <w:pStyle w:val="ListParagraph"/>
        <w:numPr>
          <w:ilvl w:val="0"/>
          <w:numId w:val="8"/>
        </w:numPr>
        <w:rPr>
          <w:rFonts w:cs="Arial"/>
        </w:rPr>
      </w:pPr>
      <w:r w:rsidRPr="003D4BD9">
        <w:rPr>
          <w:rFonts w:cs="Arial"/>
          <w:b/>
          <w:highlight w:val="yellow"/>
        </w:rPr>
        <w:t>Prioritized delivery:</w:t>
      </w:r>
      <w:r w:rsidRPr="003D4BD9">
        <w:rPr>
          <w:rFonts w:cs="Arial"/>
        </w:rPr>
        <w:t xml:space="preserve"> Features delivering maximum business value can be prioritized on the Product Backlog.</w:t>
      </w:r>
    </w:p>
    <w:p w:rsidR="00795782" w:rsidRPr="003D4BD9" w:rsidRDefault="00795782" w:rsidP="00795782">
      <w:pPr>
        <w:pStyle w:val="ListParagraph"/>
        <w:rPr>
          <w:rFonts w:cs="Arial"/>
        </w:rPr>
      </w:pPr>
    </w:p>
    <w:p w:rsidR="00795782" w:rsidRPr="00795782" w:rsidRDefault="00795782" w:rsidP="00795782">
      <w:pPr>
        <w:pStyle w:val="ListParagraph"/>
        <w:numPr>
          <w:ilvl w:val="0"/>
          <w:numId w:val="8"/>
        </w:numPr>
        <w:rPr>
          <w:rFonts w:cs="Arial"/>
          <w:b/>
          <w:bCs/>
          <w:color w:val="365F91"/>
        </w:rPr>
      </w:pPr>
      <w:r w:rsidRPr="003D4BD9">
        <w:rPr>
          <w:rFonts w:cs="Arial"/>
          <w:b/>
          <w:highlight w:val="yellow"/>
        </w:rPr>
        <w:t>Continuous progress:</w:t>
      </w:r>
      <w:r w:rsidRPr="003D4BD9">
        <w:rPr>
          <w:rFonts w:cs="Arial"/>
        </w:rPr>
        <w:t xml:space="preserve"> Scrum ensures that the product functionalities are delivered on a continual basis, thereby ensuring steady progress.</w:t>
      </w:r>
    </w:p>
    <w:p w:rsidR="00795782" w:rsidRPr="00795782" w:rsidRDefault="00795782" w:rsidP="00795782">
      <w:pPr>
        <w:pStyle w:val="ListParagraph"/>
        <w:rPr>
          <w:rFonts w:cs="Arial"/>
          <w:b/>
          <w:bCs/>
          <w:color w:val="365F91"/>
        </w:rPr>
      </w:pPr>
    </w:p>
    <w:p w:rsidR="00795782" w:rsidRDefault="00795782" w:rsidP="00795782">
      <w:pPr>
        <w:rPr>
          <w:rFonts w:cs="Arial"/>
          <w:b/>
          <w:bCs/>
          <w:color w:val="365F91"/>
        </w:rPr>
      </w:pPr>
    </w:p>
    <w:p w:rsidR="00795782" w:rsidRDefault="00795782" w:rsidP="00795782">
      <w:pPr>
        <w:rPr>
          <w:rFonts w:cs="Arial"/>
          <w:b/>
          <w:bCs/>
          <w:color w:val="365F91"/>
        </w:rPr>
      </w:pPr>
    </w:p>
    <w:p w:rsidR="00795782" w:rsidRDefault="00795782" w:rsidP="00795782">
      <w:pPr>
        <w:rPr>
          <w:rFonts w:cs="Arial"/>
          <w:b/>
          <w:bCs/>
          <w:color w:val="365F91"/>
        </w:rPr>
      </w:pPr>
    </w:p>
    <w:p w:rsidR="00795782" w:rsidRDefault="00795782" w:rsidP="00795782">
      <w:pPr>
        <w:pStyle w:val="Heading2"/>
      </w:pPr>
    </w:p>
    <w:p w:rsidR="00795782" w:rsidRDefault="00795782" w:rsidP="00795782">
      <w:pPr>
        <w:pStyle w:val="Heading2"/>
      </w:pPr>
      <w:bookmarkStart w:id="36" w:name="_Toc340270422"/>
      <w:r w:rsidRPr="003D4BD9">
        <w:t>C</w:t>
      </w:r>
      <w:r w:rsidR="000455A8">
        <w:t>hapter Quiz</w:t>
      </w:r>
      <w:bookmarkEnd w:id="36"/>
    </w:p>
    <w:p w:rsidR="00795782" w:rsidRPr="003D4BD9" w:rsidRDefault="00795782" w:rsidP="00795782">
      <w:pPr>
        <w:pStyle w:val="ListParagraph"/>
        <w:numPr>
          <w:ilvl w:val="0"/>
          <w:numId w:val="10"/>
        </w:numPr>
        <w:tabs>
          <w:tab w:val="left" w:pos="426"/>
        </w:tabs>
        <w:rPr>
          <w:rFonts w:cs="Arial"/>
        </w:rPr>
      </w:pPr>
      <w:r w:rsidRPr="003D4BD9">
        <w:rPr>
          <w:rFonts w:cs="Arial"/>
        </w:rPr>
        <w:t>Which of the following is not a</w:t>
      </w:r>
      <w:r>
        <w:rPr>
          <w:rFonts w:cs="Arial"/>
        </w:rPr>
        <w:t xml:space="preserve"> common</w:t>
      </w:r>
      <w:r w:rsidRPr="003D4BD9">
        <w:rPr>
          <w:rFonts w:cs="Arial"/>
        </w:rPr>
        <w:t xml:space="preserve"> feature of adaptive project management</w:t>
      </w:r>
    </w:p>
    <w:p w:rsidR="00795782" w:rsidRPr="003D4BD9" w:rsidRDefault="00795782" w:rsidP="00795782">
      <w:pPr>
        <w:pStyle w:val="ListParagraph"/>
        <w:numPr>
          <w:ilvl w:val="1"/>
          <w:numId w:val="10"/>
        </w:numPr>
        <w:tabs>
          <w:tab w:val="left" w:pos="426"/>
        </w:tabs>
        <w:rPr>
          <w:rFonts w:cs="Arial"/>
        </w:rPr>
      </w:pPr>
      <w:r w:rsidRPr="003D4BD9">
        <w:rPr>
          <w:rFonts w:cs="Arial"/>
        </w:rPr>
        <w:t>Iterative product development</w:t>
      </w:r>
    </w:p>
    <w:p w:rsidR="00795782" w:rsidRPr="003D4BD9" w:rsidRDefault="00795782" w:rsidP="00795782">
      <w:pPr>
        <w:pStyle w:val="ListParagraph"/>
        <w:numPr>
          <w:ilvl w:val="1"/>
          <w:numId w:val="10"/>
        </w:numPr>
        <w:tabs>
          <w:tab w:val="left" w:pos="426"/>
        </w:tabs>
        <w:rPr>
          <w:rFonts w:cs="Arial"/>
        </w:rPr>
      </w:pPr>
      <w:r w:rsidRPr="003D4BD9">
        <w:rPr>
          <w:rFonts w:cs="Arial"/>
        </w:rPr>
        <w:t>High amounts of up-front planning</w:t>
      </w:r>
    </w:p>
    <w:p w:rsidR="00795782" w:rsidRPr="003D4BD9" w:rsidRDefault="00795782" w:rsidP="00795782">
      <w:pPr>
        <w:pStyle w:val="ListParagraph"/>
        <w:numPr>
          <w:ilvl w:val="1"/>
          <w:numId w:val="10"/>
        </w:numPr>
        <w:tabs>
          <w:tab w:val="left" w:pos="426"/>
        </w:tabs>
        <w:rPr>
          <w:rFonts w:cs="Arial"/>
        </w:rPr>
      </w:pPr>
      <w:r w:rsidRPr="003D4BD9">
        <w:rPr>
          <w:rFonts w:cs="Arial"/>
        </w:rPr>
        <w:t>Reduced time-to-market</w:t>
      </w:r>
    </w:p>
    <w:p w:rsidR="00795782" w:rsidRPr="003D4BD9" w:rsidRDefault="00795782" w:rsidP="00795782">
      <w:pPr>
        <w:pStyle w:val="ListParagraph"/>
        <w:numPr>
          <w:ilvl w:val="1"/>
          <w:numId w:val="10"/>
        </w:numPr>
        <w:tabs>
          <w:tab w:val="left" w:pos="426"/>
        </w:tabs>
        <w:rPr>
          <w:rFonts w:cs="Arial"/>
        </w:rPr>
      </w:pPr>
      <w:r w:rsidRPr="003D4BD9">
        <w:rPr>
          <w:rFonts w:cs="Arial"/>
        </w:rPr>
        <w:t>Flexible product delivery</w:t>
      </w:r>
    </w:p>
    <w:p w:rsidR="00795782" w:rsidRPr="003D4BD9" w:rsidRDefault="00795782" w:rsidP="00795782">
      <w:pPr>
        <w:ind w:firstLine="426"/>
        <w:rPr>
          <w:rFonts w:ascii="Arial" w:hAnsi="Arial" w:cs="Arial"/>
          <w:color w:val="FF0000"/>
        </w:rPr>
      </w:pPr>
      <w:r w:rsidRPr="003D4BD9">
        <w:rPr>
          <w:rFonts w:ascii="Arial" w:hAnsi="Arial" w:cs="Arial"/>
          <w:color w:val="FF0000"/>
        </w:rPr>
        <w:t>Ans. B. High amount of up-front planning</w:t>
      </w:r>
    </w:p>
    <w:p w:rsidR="00795782" w:rsidRPr="003D4BD9" w:rsidRDefault="00795782" w:rsidP="00795782">
      <w:pPr>
        <w:ind w:left="426"/>
        <w:rPr>
          <w:rFonts w:ascii="Arial" w:hAnsi="Arial" w:cs="Arial"/>
          <w:color w:val="FF0000"/>
        </w:rPr>
      </w:pPr>
      <w:r w:rsidRPr="003D4BD9">
        <w:rPr>
          <w:rFonts w:ascii="Arial" w:hAnsi="Arial" w:cs="Arial"/>
          <w:color w:val="FF0000"/>
        </w:rPr>
        <w:t>Justification: Adaptive project management focuses on less up-front planning unlike waterfall methods. This creates a fairly adaptable environment for teams where they focus on only the immediate tasks at hand, complete them and then move to the next tasks. If there is any change in requirements, it is easily catered to over here.</w:t>
      </w:r>
    </w:p>
    <w:p w:rsidR="00795782" w:rsidRPr="003D4BD9" w:rsidRDefault="00795782" w:rsidP="00795782">
      <w:pPr>
        <w:pStyle w:val="ListParagraph"/>
        <w:numPr>
          <w:ilvl w:val="0"/>
          <w:numId w:val="10"/>
        </w:numPr>
        <w:rPr>
          <w:rFonts w:cs="Arial"/>
        </w:rPr>
      </w:pPr>
      <w:r w:rsidRPr="003D4BD9">
        <w:rPr>
          <w:rFonts w:cs="Arial"/>
        </w:rPr>
        <w:t>You are the CEO of a company undergoing four different projects. Select the projects which you would implement the Agile philosophy</w:t>
      </w:r>
    </w:p>
    <w:p w:rsidR="00795782" w:rsidRPr="003D4BD9" w:rsidRDefault="00795782" w:rsidP="00795782">
      <w:pPr>
        <w:pStyle w:val="ListParagraph"/>
        <w:numPr>
          <w:ilvl w:val="1"/>
          <w:numId w:val="10"/>
        </w:numPr>
        <w:tabs>
          <w:tab w:val="left" w:pos="426"/>
        </w:tabs>
        <w:rPr>
          <w:rFonts w:cs="Arial"/>
        </w:rPr>
      </w:pPr>
      <w:r w:rsidRPr="003D4BD9">
        <w:rPr>
          <w:rFonts w:cs="Arial"/>
        </w:rPr>
        <w:t>Construction of a 5 floor residential block with  6 flats per floor</w:t>
      </w:r>
    </w:p>
    <w:p w:rsidR="00795782" w:rsidRPr="003D4BD9" w:rsidRDefault="00795782" w:rsidP="00795782">
      <w:pPr>
        <w:pStyle w:val="ListParagraph"/>
        <w:numPr>
          <w:ilvl w:val="1"/>
          <w:numId w:val="10"/>
        </w:numPr>
        <w:tabs>
          <w:tab w:val="left" w:pos="426"/>
        </w:tabs>
        <w:rPr>
          <w:rFonts w:cs="Arial"/>
        </w:rPr>
      </w:pPr>
      <w:r w:rsidRPr="003D4BD9">
        <w:rPr>
          <w:rFonts w:cs="Arial"/>
        </w:rPr>
        <w:t>Developing a new smartphone technology for a pre-defined market segment</w:t>
      </w:r>
    </w:p>
    <w:p w:rsidR="00795782" w:rsidRPr="003D4BD9" w:rsidRDefault="00795782" w:rsidP="00795782">
      <w:pPr>
        <w:pStyle w:val="ListParagraph"/>
        <w:numPr>
          <w:ilvl w:val="1"/>
          <w:numId w:val="10"/>
        </w:numPr>
        <w:tabs>
          <w:tab w:val="left" w:pos="426"/>
        </w:tabs>
        <w:rPr>
          <w:rFonts w:cs="Arial"/>
        </w:rPr>
      </w:pPr>
      <w:r w:rsidRPr="003D4BD9">
        <w:rPr>
          <w:rFonts w:cs="Arial"/>
        </w:rPr>
        <w:t>Developing a software technology for a customer for a change management exercise involving identifying the current as-is practices and developing a road-map for the to-be process depending on the vision of the management</w:t>
      </w:r>
    </w:p>
    <w:p w:rsidR="00795782" w:rsidRPr="003D4BD9" w:rsidRDefault="00795782" w:rsidP="00795782">
      <w:pPr>
        <w:pStyle w:val="ListParagraph"/>
        <w:numPr>
          <w:ilvl w:val="1"/>
          <w:numId w:val="10"/>
        </w:numPr>
        <w:tabs>
          <w:tab w:val="left" w:pos="426"/>
        </w:tabs>
        <w:rPr>
          <w:rFonts w:cs="Arial"/>
        </w:rPr>
      </w:pPr>
      <w:r w:rsidRPr="003D4BD9">
        <w:rPr>
          <w:rFonts w:cs="Arial"/>
        </w:rPr>
        <w:t>Constructing an automobile in a factory based on the developed prototype</w:t>
      </w:r>
    </w:p>
    <w:p w:rsidR="00795782" w:rsidRPr="003D4BD9" w:rsidRDefault="00795782" w:rsidP="00795782">
      <w:pPr>
        <w:tabs>
          <w:tab w:val="left" w:pos="426"/>
        </w:tabs>
        <w:rPr>
          <w:rFonts w:ascii="Arial" w:hAnsi="Arial" w:cs="Arial"/>
          <w:color w:val="FF0000"/>
        </w:rPr>
      </w:pPr>
      <w:r w:rsidRPr="003D4BD9">
        <w:rPr>
          <w:rFonts w:ascii="Arial" w:hAnsi="Arial" w:cs="Arial"/>
        </w:rPr>
        <w:tab/>
      </w:r>
      <w:r w:rsidRPr="003D4BD9">
        <w:rPr>
          <w:rFonts w:ascii="Arial" w:hAnsi="Arial" w:cs="Arial"/>
          <w:color w:val="FF0000"/>
        </w:rPr>
        <w:t>Ans. b and c</w:t>
      </w:r>
    </w:p>
    <w:p w:rsidR="00795782" w:rsidRPr="003D4BD9" w:rsidRDefault="00795782" w:rsidP="00795782">
      <w:pPr>
        <w:tabs>
          <w:tab w:val="left" w:pos="426"/>
        </w:tabs>
        <w:ind w:left="426"/>
        <w:rPr>
          <w:rFonts w:ascii="Arial" w:hAnsi="Arial" w:cs="Arial"/>
          <w:color w:val="FF0000"/>
        </w:rPr>
      </w:pPr>
      <w:r w:rsidRPr="003D4BD9">
        <w:rPr>
          <w:rFonts w:ascii="Arial" w:hAnsi="Arial" w:cs="Arial"/>
          <w:color w:val="FF0000"/>
        </w:rPr>
        <w:t>Justification: The key to identifying the solution is to predict the amount of risk and uncertainty involved in the project. Routine projects with very specific requirements and lower degree of risk can be operated using the waterfall technique. Projects involving a high degree of complexity and those where there is a good chance of the requirements getting changed should be implemented using Agile and Scrum.</w:t>
      </w:r>
    </w:p>
    <w:p w:rsidR="00795782" w:rsidRPr="003D4BD9" w:rsidRDefault="00795782" w:rsidP="00795782">
      <w:pPr>
        <w:pStyle w:val="ListParagraph"/>
        <w:numPr>
          <w:ilvl w:val="0"/>
          <w:numId w:val="10"/>
        </w:numPr>
        <w:tabs>
          <w:tab w:val="left" w:pos="426"/>
        </w:tabs>
        <w:rPr>
          <w:rFonts w:cs="Arial"/>
        </w:rPr>
      </w:pPr>
      <w:r w:rsidRPr="003D4BD9">
        <w:rPr>
          <w:rFonts w:cs="Arial"/>
        </w:rPr>
        <w:t>Which of the following are part of the values of the Agile manifesto</w:t>
      </w:r>
    </w:p>
    <w:p w:rsidR="00795782" w:rsidRPr="003D4BD9" w:rsidRDefault="00795782" w:rsidP="00795782">
      <w:pPr>
        <w:pStyle w:val="ListParagraph"/>
        <w:numPr>
          <w:ilvl w:val="1"/>
          <w:numId w:val="10"/>
        </w:numPr>
        <w:tabs>
          <w:tab w:val="left" w:pos="426"/>
        </w:tabs>
        <w:rPr>
          <w:rFonts w:cs="Arial"/>
        </w:rPr>
      </w:pPr>
      <w:r w:rsidRPr="003D4BD9">
        <w:rPr>
          <w:rFonts w:cs="Arial"/>
        </w:rPr>
        <w:t>Promoting Individuals over Processes</w:t>
      </w:r>
    </w:p>
    <w:p w:rsidR="00795782" w:rsidRPr="003D4BD9" w:rsidRDefault="00795782" w:rsidP="00795782">
      <w:pPr>
        <w:pStyle w:val="ListParagraph"/>
        <w:numPr>
          <w:ilvl w:val="1"/>
          <w:numId w:val="10"/>
        </w:numPr>
        <w:tabs>
          <w:tab w:val="left" w:pos="426"/>
        </w:tabs>
        <w:rPr>
          <w:rFonts w:cs="Arial"/>
        </w:rPr>
      </w:pPr>
      <w:r w:rsidRPr="003D4BD9">
        <w:rPr>
          <w:rFonts w:cs="Arial"/>
        </w:rPr>
        <w:t>Responding to change rather than long term planning</w:t>
      </w:r>
    </w:p>
    <w:p w:rsidR="00795782" w:rsidRPr="003D4BD9" w:rsidRDefault="00795782" w:rsidP="00795782">
      <w:pPr>
        <w:pStyle w:val="ListParagraph"/>
        <w:numPr>
          <w:ilvl w:val="1"/>
          <w:numId w:val="10"/>
        </w:numPr>
        <w:tabs>
          <w:tab w:val="left" w:pos="426"/>
        </w:tabs>
        <w:rPr>
          <w:rFonts w:cs="Arial"/>
        </w:rPr>
      </w:pPr>
      <w:r w:rsidRPr="003D4BD9">
        <w:rPr>
          <w:rFonts w:cs="Arial"/>
        </w:rPr>
        <w:t>Specialized teams rather than cross-functional teams</w:t>
      </w:r>
    </w:p>
    <w:p w:rsidR="00795782" w:rsidRPr="003D4BD9" w:rsidRDefault="00795782" w:rsidP="00795782">
      <w:pPr>
        <w:pStyle w:val="ListParagraph"/>
        <w:numPr>
          <w:ilvl w:val="1"/>
          <w:numId w:val="10"/>
        </w:numPr>
        <w:tabs>
          <w:tab w:val="left" w:pos="426"/>
        </w:tabs>
        <w:rPr>
          <w:rFonts w:cs="Arial"/>
        </w:rPr>
      </w:pPr>
      <w:r w:rsidRPr="003D4BD9">
        <w:rPr>
          <w:rFonts w:cs="Arial"/>
        </w:rPr>
        <w:t>Working software over comprehensive documentation</w:t>
      </w:r>
    </w:p>
    <w:p w:rsidR="00795782" w:rsidRPr="003D4BD9" w:rsidRDefault="00795782" w:rsidP="00795782">
      <w:pPr>
        <w:tabs>
          <w:tab w:val="left" w:pos="426"/>
        </w:tabs>
        <w:rPr>
          <w:rFonts w:ascii="Arial" w:hAnsi="Arial" w:cs="Arial"/>
          <w:color w:val="FF0000"/>
        </w:rPr>
      </w:pPr>
      <w:r w:rsidRPr="003D4BD9">
        <w:rPr>
          <w:rFonts w:ascii="Arial" w:hAnsi="Arial" w:cs="Arial"/>
        </w:rPr>
        <w:tab/>
      </w:r>
      <w:r w:rsidRPr="003D4BD9">
        <w:rPr>
          <w:rFonts w:ascii="Arial" w:hAnsi="Arial" w:cs="Arial"/>
          <w:color w:val="FF0000"/>
        </w:rPr>
        <w:t>Ans. a, b and d</w:t>
      </w:r>
    </w:p>
    <w:p w:rsidR="00795782" w:rsidRDefault="00795782" w:rsidP="00795782">
      <w:pPr>
        <w:tabs>
          <w:tab w:val="left" w:pos="426"/>
        </w:tabs>
        <w:ind w:left="426"/>
        <w:rPr>
          <w:rFonts w:ascii="Arial" w:hAnsi="Arial" w:cs="Arial"/>
          <w:color w:val="FF0000"/>
        </w:rPr>
      </w:pPr>
      <w:r w:rsidRPr="003D4BD9">
        <w:rPr>
          <w:rFonts w:ascii="Arial" w:hAnsi="Arial" w:cs="Arial"/>
          <w:color w:val="FF0000"/>
        </w:rPr>
        <w:t>Justification: Adaptive Project Development focuses on the cross-functional nature of the teams. It is important to have cross-functional teams for clear and transparent communication and smooth project progress</w:t>
      </w:r>
    </w:p>
    <w:p w:rsidR="00795782" w:rsidRPr="003D4BD9" w:rsidRDefault="00795782" w:rsidP="00795782">
      <w:pPr>
        <w:pStyle w:val="ListParagraph"/>
        <w:numPr>
          <w:ilvl w:val="0"/>
          <w:numId w:val="10"/>
        </w:numPr>
        <w:tabs>
          <w:tab w:val="left" w:pos="426"/>
        </w:tabs>
        <w:rPr>
          <w:rFonts w:cs="Arial"/>
        </w:rPr>
      </w:pPr>
      <w:r w:rsidRPr="003D4BD9">
        <w:rPr>
          <w:rFonts w:cs="Arial"/>
        </w:rPr>
        <w:t>As a Project Manager employing Agile practices in your organization, which of the following principles would employ.</w:t>
      </w:r>
    </w:p>
    <w:p w:rsidR="00795782" w:rsidRPr="003D4BD9" w:rsidRDefault="00795782" w:rsidP="00795782">
      <w:pPr>
        <w:pStyle w:val="ListParagraph"/>
        <w:numPr>
          <w:ilvl w:val="1"/>
          <w:numId w:val="10"/>
        </w:numPr>
        <w:tabs>
          <w:tab w:val="left" w:pos="426"/>
        </w:tabs>
        <w:rPr>
          <w:rFonts w:cs="Arial"/>
        </w:rPr>
      </w:pPr>
      <w:r w:rsidRPr="003D4BD9">
        <w:rPr>
          <w:rFonts w:cs="Arial"/>
        </w:rPr>
        <w:t>Business and technical employees working together</w:t>
      </w:r>
    </w:p>
    <w:p w:rsidR="00795782" w:rsidRPr="00795782" w:rsidRDefault="00795782" w:rsidP="00795782">
      <w:pPr>
        <w:rPr>
          <w:rFonts w:cs="Arial"/>
          <w:b/>
          <w:bCs/>
          <w:color w:val="365F91"/>
        </w:rPr>
      </w:pPr>
    </w:p>
    <w:p w:rsidR="00795782" w:rsidRPr="003D4BD9" w:rsidRDefault="00795782" w:rsidP="00795782">
      <w:pPr>
        <w:rPr>
          <w:rFonts w:ascii="Arial" w:eastAsiaTheme="majorEastAsia" w:hAnsi="Arial" w:cs="Arial"/>
          <w:b/>
          <w:bCs/>
          <w:color w:val="365F91" w:themeColor="accent1" w:themeShade="BF"/>
        </w:rPr>
      </w:pPr>
    </w:p>
    <w:p w:rsidR="00795782" w:rsidRPr="003D4BD9" w:rsidRDefault="00795782" w:rsidP="00795782">
      <w:pPr>
        <w:pStyle w:val="ListParagraph"/>
        <w:numPr>
          <w:ilvl w:val="1"/>
          <w:numId w:val="10"/>
        </w:numPr>
        <w:tabs>
          <w:tab w:val="left" w:pos="426"/>
        </w:tabs>
        <w:rPr>
          <w:rFonts w:cs="Arial"/>
        </w:rPr>
      </w:pPr>
      <w:r w:rsidRPr="003D4BD9">
        <w:rPr>
          <w:rFonts w:cs="Arial"/>
        </w:rPr>
        <w:t xml:space="preserve">It is </w:t>
      </w:r>
      <w:r>
        <w:rPr>
          <w:rFonts w:cs="Arial"/>
        </w:rPr>
        <w:t xml:space="preserve">always </w:t>
      </w:r>
      <w:r w:rsidRPr="003D4BD9">
        <w:rPr>
          <w:rFonts w:cs="Arial"/>
        </w:rPr>
        <w:t xml:space="preserve">essential to provide attention to every minute detail of a software before sanctioning its release </w:t>
      </w:r>
    </w:p>
    <w:p w:rsidR="00795782" w:rsidRPr="003D4BD9" w:rsidRDefault="00795782" w:rsidP="00795782">
      <w:pPr>
        <w:pStyle w:val="ListParagraph"/>
        <w:numPr>
          <w:ilvl w:val="1"/>
          <w:numId w:val="10"/>
        </w:numPr>
        <w:tabs>
          <w:tab w:val="left" w:pos="426"/>
        </w:tabs>
        <w:rPr>
          <w:rFonts w:cs="Arial"/>
        </w:rPr>
      </w:pPr>
      <w:r w:rsidRPr="003D4BD9">
        <w:rPr>
          <w:rFonts w:cs="Arial"/>
        </w:rPr>
        <w:t>Maintain co-located teams thereby promoting face-to-face communication</w:t>
      </w:r>
    </w:p>
    <w:p w:rsidR="00795782" w:rsidRPr="003D4BD9" w:rsidRDefault="00795782" w:rsidP="00795782">
      <w:pPr>
        <w:pStyle w:val="ListParagraph"/>
        <w:numPr>
          <w:ilvl w:val="1"/>
          <w:numId w:val="10"/>
        </w:numPr>
        <w:tabs>
          <w:tab w:val="left" w:pos="426"/>
        </w:tabs>
        <w:rPr>
          <w:rFonts w:cs="Arial"/>
        </w:rPr>
      </w:pPr>
      <w:r w:rsidRPr="003D4BD9">
        <w:rPr>
          <w:rFonts w:cs="Arial"/>
        </w:rPr>
        <w:t>Welcome changing requirements, even late in development</w:t>
      </w:r>
    </w:p>
    <w:p w:rsidR="00795782" w:rsidRPr="003D4BD9" w:rsidRDefault="00795782" w:rsidP="00795782">
      <w:pPr>
        <w:tabs>
          <w:tab w:val="left" w:pos="426"/>
        </w:tabs>
        <w:rPr>
          <w:rFonts w:ascii="Arial" w:hAnsi="Arial" w:cs="Arial"/>
          <w:color w:val="FF0000"/>
        </w:rPr>
      </w:pPr>
      <w:r w:rsidRPr="003D4BD9">
        <w:rPr>
          <w:rFonts w:ascii="Arial" w:hAnsi="Arial" w:cs="Arial"/>
        </w:rPr>
        <w:tab/>
      </w:r>
      <w:r w:rsidRPr="003D4BD9">
        <w:rPr>
          <w:rFonts w:ascii="Arial" w:hAnsi="Arial" w:cs="Arial"/>
          <w:color w:val="FF0000"/>
        </w:rPr>
        <w:t>Ans. a, c, d</w:t>
      </w:r>
    </w:p>
    <w:p w:rsidR="00795782" w:rsidRPr="003D4BD9" w:rsidRDefault="00795782" w:rsidP="00795782">
      <w:pPr>
        <w:tabs>
          <w:tab w:val="left" w:pos="426"/>
        </w:tabs>
        <w:ind w:left="426"/>
        <w:rPr>
          <w:rFonts w:ascii="Arial" w:hAnsi="Arial" w:cs="Arial"/>
          <w:color w:val="FF0000"/>
        </w:rPr>
      </w:pPr>
      <w:r w:rsidRPr="003D4BD9">
        <w:rPr>
          <w:rFonts w:ascii="Arial" w:hAnsi="Arial" w:cs="Arial"/>
          <w:color w:val="FF0000"/>
        </w:rPr>
        <w:t xml:space="preserve">Justification: Even though it is a good practice to try and deliver every possible detail, it is important to provide an acceptable level of detail in the given time (since </w:t>
      </w:r>
      <w:proofErr w:type="gramStart"/>
      <w:r w:rsidRPr="003D4BD9">
        <w:rPr>
          <w:rFonts w:ascii="Arial" w:hAnsi="Arial" w:cs="Arial"/>
          <w:color w:val="FF0000"/>
        </w:rPr>
        <w:t>Agile</w:t>
      </w:r>
      <w:proofErr w:type="gramEnd"/>
      <w:r w:rsidRPr="003D4BD9">
        <w:rPr>
          <w:rFonts w:ascii="Arial" w:hAnsi="Arial" w:cs="Arial"/>
          <w:color w:val="FF0000"/>
        </w:rPr>
        <w:t xml:space="preserve"> process are time-bound). Most of the times, the additional details consume a lot of time while providing very little additional benefits and delayed release of the product causes more harm </w:t>
      </w:r>
    </w:p>
    <w:p w:rsidR="00795782" w:rsidRPr="003D4BD9" w:rsidRDefault="00795782" w:rsidP="00795782">
      <w:pPr>
        <w:pStyle w:val="ListParagraph"/>
        <w:numPr>
          <w:ilvl w:val="0"/>
          <w:numId w:val="10"/>
        </w:numPr>
        <w:tabs>
          <w:tab w:val="left" w:pos="426"/>
        </w:tabs>
        <w:rPr>
          <w:rFonts w:cs="Arial"/>
        </w:rPr>
      </w:pPr>
      <w:r w:rsidRPr="003D4BD9">
        <w:rPr>
          <w:rFonts w:cs="Arial"/>
        </w:rPr>
        <w:t>Identify the incorrect statement regarding Agile methodology</w:t>
      </w:r>
    </w:p>
    <w:p w:rsidR="00795782" w:rsidRPr="003D4BD9" w:rsidRDefault="00795782" w:rsidP="00795782">
      <w:pPr>
        <w:pStyle w:val="ListParagraph"/>
        <w:numPr>
          <w:ilvl w:val="1"/>
          <w:numId w:val="10"/>
        </w:numPr>
        <w:tabs>
          <w:tab w:val="left" w:pos="426"/>
        </w:tabs>
        <w:rPr>
          <w:rFonts w:cs="Arial"/>
        </w:rPr>
      </w:pPr>
      <w:r w:rsidRPr="003D4BD9">
        <w:rPr>
          <w:rFonts w:cs="Arial"/>
        </w:rPr>
        <w:t>Emphasis is on people rather than process</w:t>
      </w:r>
    </w:p>
    <w:p w:rsidR="00795782" w:rsidRPr="003D4BD9" w:rsidRDefault="00795782" w:rsidP="00795782">
      <w:pPr>
        <w:pStyle w:val="ListParagraph"/>
        <w:numPr>
          <w:ilvl w:val="1"/>
          <w:numId w:val="10"/>
        </w:numPr>
        <w:tabs>
          <w:tab w:val="left" w:pos="426"/>
        </w:tabs>
        <w:rPr>
          <w:rFonts w:cs="Arial"/>
        </w:rPr>
      </w:pPr>
      <w:r w:rsidRPr="003D4BD9">
        <w:rPr>
          <w:rFonts w:cs="Arial"/>
        </w:rPr>
        <w:t>Agile promotes minimal documentation contrary to the waterfall technique</w:t>
      </w:r>
    </w:p>
    <w:p w:rsidR="00795782" w:rsidRPr="003D4BD9" w:rsidRDefault="00795782" w:rsidP="00795782">
      <w:pPr>
        <w:pStyle w:val="ListParagraph"/>
        <w:numPr>
          <w:ilvl w:val="1"/>
          <w:numId w:val="10"/>
        </w:numPr>
        <w:tabs>
          <w:tab w:val="left" w:pos="426"/>
        </w:tabs>
        <w:rPr>
          <w:rFonts w:cs="Arial"/>
        </w:rPr>
      </w:pPr>
      <w:r w:rsidRPr="003D4BD9">
        <w:rPr>
          <w:rFonts w:cs="Arial"/>
        </w:rPr>
        <w:t>Agile recommends a Command based Leadership style</w:t>
      </w:r>
    </w:p>
    <w:p w:rsidR="00795782" w:rsidRPr="003D4BD9" w:rsidRDefault="00795782" w:rsidP="00795782">
      <w:pPr>
        <w:pStyle w:val="ListParagraph"/>
        <w:numPr>
          <w:ilvl w:val="1"/>
          <w:numId w:val="10"/>
        </w:numPr>
        <w:tabs>
          <w:tab w:val="left" w:pos="426"/>
        </w:tabs>
        <w:rPr>
          <w:rFonts w:cs="Arial"/>
        </w:rPr>
      </w:pPr>
      <w:r w:rsidRPr="003D4BD9">
        <w:rPr>
          <w:rFonts w:cs="Arial"/>
        </w:rPr>
        <w:t>Agile technique focuses on adaptability of the Project</w:t>
      </w:r>
    </w:p>
    <w:p w:rsidR="00795782" w:rsidRPr="003D4BD9" w:rsidRDefault="00795782" w:rsidP="00795782">
      <w:pPr>
        <w:tabs>
          <w:tab w:val="left" w:pos="426"/>
        </w:tabs>
        <w:rPr>
          <w:rFonts w:ascii="Arial" w:hAnsi="Arial" w:cs="Arial"/>
          <w:color w:val="FF0000"/>
        </w:rPr>
      </w:pPr>
      <w:r w:rsidRPr="003D4BD9">
        <w:rPr>
          <w:rFonts w:ascii="Arial" w:hAnsi="Arial" w:cs="Arial"/>
        </w:rPr>
        <w:tab/>
      </w:r>
      <w:r w:rsidRPr="003D4BD9">
        <w:rPr>
          <w:rFonts w:ascii="Arial" w:hAnsi="Arial" w:cs="Arial"/>
          <w:color w:val="FF0000"/>
        </w:rPr>
        <w:t>Ans. c</w:t>
      </w:r>
    </w:p>
    <w:p w:rsidR="00795782" w:rsidRPr="003D4BD9" w:rsidRDefault="00795782" w:rsidP="00795782">
      <w:pPr>
        <w:tabs>
          <w:tab w:val="left" w:pos="426"/>
        </w:tabs>
        <w:rPr>
          <w:rFonts w:ascii="Arial" w:hAnsi="Arial" w:cs="Arial"/>
          <w:color w:val="FF0000"/>
        </w:rPr>
      </w:pPr>
      <w:r w:rsidRPr="003D4BD9">
        <w:rPr>
          <w:rFonts w:ascii="Arial" w:hAnsi="Arial" w:cs="Arial"/>
          <w:color w:val="FF0000"/>
        </w:rPr>
        <w:tab/>
        <w:t>Justification: Agile recommends Collaborative leadership style</w:t>
      </w:r>
    </w:p>
    <w:p w:rsidR="00795782" w:rsidRPr="003D4BD9" w:rsidRDefault="00795782" w:rsidP="00795782">
      <w:pPr>
        <w:pStyle w:val="ListParagraph"/>
        <w:numPr>
          <w:ilvl w:val="0"/>
          <w:numId w:val="10"/>
        </w:numPr>
        <w:tabs>
          <w:tab w:val="left" w:pos="426"/>
        </w:tabs>
        <w:rPr>
          <w:rFonts w:cs="Arial"/>
        </w:rPr>
      </w:pPr>
      <w:r w:rsidRPr="003D4BD9">
        <w:rPr>
          <w:rFonts w:cs="Arial"/>
        </w:rPr>
        <w:t xml:space="preserve">Empirical Process Control is a Scrum Principle which </w:t>
      </w:r>
    </w:p>
    <w:p w:rsidR="00795782" w:rsidRPr="003D4BD9" w:rsidRDefault="00795782" w:rsidP="00795782">
      <w:pPr>
        <w:pStyle w:val="ListParagraph"/>
        <w:numPr>
          <w:ilvl w:val="1"/>
          <w:numId w:val="10"/>
        </w:numPr>
        <w:tabs>
          <w:tab w:val="left" w:pos="426"/>
        </w:tabs>
        <w:rPr>
          <w:rFonts w:cs="Arial"/>
        </w:rPr>
      </w:pPr>
      <w:r w:rsidRPr="003D4BD9">
        <w:rPr>
          <w:rFonts w:cs="Arial"/>
        </w:rPr>
        <w:t>Is used in cases where the inputs are clearly defined</w:t>
      </w:r>
    </w:p>
    <w:p w:rsidR="00795782" w:rsidRPr="003D4BD9" w:rsidRDefault="00795782" w:rsidP="00795782">
      <w:pPr>
        <w:pStyle w:val="ListParagraph"/>
        <w:numPr>
          <w:ilvl w:val="1"/>
          <w:numId w:val="10"/>
        </w:numPr>
        <w:tabs>
          <w:tab w:val="left" w:pos="426"/>
        </w:tabs>
        <w:rPr>
          <w:rFonts w:cs="Arial"/>
        </w:rPr>
      </w:pPr>
      <w:r w:rsidRPr="003D4BD9">
        <w:rPr>
          <w:rFonts w:cs="Arial"/>
        </w:rPr>
        <w:t>Focuses on providing control through frequent inspections and adaptations of processes that are imperfectly defined</w:t>
      </w:r>
    </w:p>
    <w:p w:rsidR="00795782" w:rsidRPr="003D4BD9" w:rsidRDefault="00795782" w:rsidP="00795782">
      <w:pPr>
        <w:pStyle w:val="ListParagraph"/>
        <w:numPr>
          <w:ilvl w:val="1"/>
          <w:numId w:val="10"/>
        </w:numPr>
        <w:tabs>
          <w:tab w:val="left" w:pos="426"/>
        </w:tabs>
        <w:rPr>
          <w:rFonts w:cs="Arial"/>
        </w:rPr>
      </w:pPr>
      <w:r w:rsidRPr="003D4BD9">
        <w:rPr>
          <w:rFonts w:cs="Arial"/>
        </w:rPr>
        <w:t>Is employed in situations where the processes generate unpredictable and unrepeatable outputs</w:t>
      </w:r>
    </w:p>
    <w:p w:rsidR="00795782" w:rsidRPr="003D4BD9" w:rsidRDefault="00795782" w:rsidP="00795782">
      <w:pPr>
        <w:pStyle w:val="ListParagraph"/>
        <w:numPr>
          <w:ilvl w:val="1"/>
          <w:numId w:val="10"/>
        </w:numPr>
        <w:tabs>
          <w:tab w:val="left" w:pos="426"/>
        </w:tabs>
        <w:rPr>
          <w:rFonts w:cs="Arial"/>
        </w:rPr>
      </w:pPr>
      <w:r w:rsidRPr="003D4BD9">
        <w:rPr>
          <w:rFonts w:cs="Arial"/>
        </w:rPr>
        <w:t>Is useful when a particular input always provides a specific output</w:t>
      </w:r>
    </w:p>
    <w:p w:rsidR="00795782" w:rsidRPr="003D4BD9" w:rsidRDefault="00795782" w:rsidP="00795782">
      <w:pPr>
        <w:tabs>
          <w:tab w:val="left" w:pos="426"/>
        </w:tabs>
        <w:rPr>
          <w:rFonts w:ascii="Arial" w:hAnsi="Arial" w:cs="Arial"/>
        </w:rPr>
      </w:pPr>
      <w:r w:rsidRPr="003D4BD9">
        <w:rPr>
          <w:rFonts w:ascii="Arial" w:hAnsi="Arial" w:cs="Arial"/>
        </w:rPr>
        <w:tab/>
      </w:r>
      <w:r w:rsidRPr="003D4BD9">
        <w:rPr>
          <w:rFonts w:ascii="Arial" w:hAnsi="Arial" w:cs="Arial"/>
          <w:color w:val="FF0000"/>
        </w:rPr>
        <w:t>Ans. b, c</w:t>
      </w:r>
    </w:p>
    <w:p w:rsidR="00795782" w:rsidRPr="003D4BD9" w:rsidRDefault="00795782" w:rsidP="00795782">
      <w:pPr>
        <w:pStyle w:val="ListParagraph"/>
        <w:numPr>
          <w:ilvl w:val="0"/>
          <w:numId w:val="10"/>
        </w:numPr>
        <w:tabs>
          <w:tab w:val="left" w:pos="426"/>
        </w:tabs>
        <w:rPr>
          <w:rFonts w:cs="Arial"/>
        </w:rPr>
      </w:pPr>
      <w:r w:rsidRPr="003D4BD9">
        <w:rPr>
          <w:rFonts w:cs="Arial"/>
        </w:rPr>
        <w:t>All the following are part of the Scrum principles except</w:t>
      </w:r>
    </w:p>
    <w:p w:rsidR="00795782" w:rsidRPr="003D4BD9" w:rsidRDefault="00795782" w:rsidP="00795782">
      <w:pPr>
        <w:pStyle w:val="ListParagraph"/>
        <w:numPr>
          <w:ilvl w:val="1"/>
          <w:numId w:val="10"/>
        </w:numPr>
        <w:tabs>
          <w:tab w:val="left" w:pos="426"/>
        </w:tabs>
        <w:rPr>
          <w:rFonts w:cs="Arial"/>
        </w:rPr>
      </w:pPr>
      <w:r w:rsidRPr="003D4BD9">
        <w:rPr>
          <w:rFonts w:cs="Arial"/>
        </w:rPr>
        <w:t>Self-organization</w:t>
      </w:r>
    </w:p>
    <w:p w:rsidR="00795782" w:rsidRPr="003D4BD9" w:rsidRDefault="00795782" w:rsidP="00795782">
      <w:pPr>
        <w:pStyle w:val="ListParagraph"/>
        <w:numPr>
          <w:ilvl w:val="1"/>
          <w:numId w:val="10"/>
        </w:numPr>
        <w:tabs>
          <w:tab w:val="left" w:pos="426"/>
        </w:tabs>
        <w:rPr>
          <w:rFonts w:cs="Arial"/>
        </w:rPr>
      </w:pPr>
      <w:r w:rsidRPr="003D4BD9">
        <w:rPr>
          <w:rFonts w:cs="Arial"/>
        </w:rPr>
        <w:t>Time-boxing</w:t>
      </w:r>
    </w:p>
    <w:p w:rsidR="00795782" w:rsidRPr="003D4BD9" w:rsidRDefault="00795782" w:rsidP="00795782">
      <w:pPr>
        <w:pStyle w:val="ListParagraph"/>
        <w:numPr>
          <w:ilvl w:val="1"/>
          <w:numId w:val="10"/>
        </w:numPr>
        <w:tabs>
          <w:tab w:val="left" w:pos="426"/>
        </w:tabs>
        <w:rPr>
          <w:rFonts w:cs="Arial"/>
        </w:rPr>
      </w:pPr>
      <w:r w:rsidRPr="003D4BD9">
        <w:rPr>
          <w:rFonts w:cs="Arial"/>
        </w:rPr>
        <w:t>Task-prioritization</w:t>
      </w:r>
    </w:p>
    <w:p w:rsidR="00795782" w:rsidRPr="003D4BD9" w:rsidRDefault="00795782" w:rsidP="00795782">
      <w:pPr>
        <w:pStyle w:val="ListParagraph"/>
        <w:numPr>
          <w:ilvl w:val="1"/>
          <w:numId w:val="10"/>
        </w:numPr>
        <w:tabs>
          <w:tab w:val="left" w:pos="426"/>
        </w:tabs>
        <w:rPr>
          <w:rFonts w:cs="Arial"/>
        </w:rPr>
      </w:pPr>
      <w:r w:rsidRPr="003D4BD9">
        <w:rPr>
          <w:rFonts w:cs="Arial"/>
        </w:rPr>
        <w:t>Defined Process Control</w:t>
      </w:r>
    </w:p>
    <w:p w:rsidR="00795782" w:rsidRPr="003D4BD9" w:rsidRDefault="00795782" w:rsidP="00795782">
      <w:pPr>
        <w:tabs>
          <w:tab w:val="left" w:pos="426"/>
        </w:tabs>
        <w:rPr>
          <w:rFonts w:ascii="Arial" w:hAnsi="Arial" w:cs="Arial"/>
        </w:rPr>
      </w:pPr>
      <w:r w:rsidRPr="003D4BD9">
        <w:rPr>
          <w:rFonts w:ascii="Arial" w:hAnsi="Arial" w:cs="Arial"/>
        </w:rPr>
        <w:tab/>
      </w:r>
      <w:r w:rsidRPr="003D4BD9">
        <w:rPr>
          <w:rFonts w:ascii="Arial" w:hAnsi="Arial" w:cs="Arial"/>
          <w:color w:val="FF0000"/>
        </w:rPr>
        <w:t>Ans. d</w:t>
      </w:r>
    </w:p>
    <w:p w:rsidR="00795782" w:rsidRPr="003D4BD9" w:rsidRDefault="00795782" w:rsidP="00795782">
      <w:pPr>
        <w:pStyle w:val="ListParagraph"/>
        <w:numPr>
          <w:ilvl w:val="0"/>
          <w:numId w:val="10"/>
        </w:numPr>
        <w:tabs>
          <w:tab w:val="left" w:pos="426"/>
        </w:tabs>
        <w:rPr>
          <w:rFonts w:cs="Arial"/>
        </w:rPr>
      </w:pPr>
      <w:r w:rsidRPr="003D4BD9">
        <w:rPr>
          <w:rFonts w:cs="Arial"/>
        </w:rPr>
        <w:t>Scrum projects are applicable in which of the following environments</w:t>
      </w:r>
    </w:p>
    <w:p w:rsidR="00795782" w:rsidRPr="003D4BD9" w:rsidRDefault="00795782" w:rsidP="00795782">
      <w:pPr>
        <w:pStyle w:val="ListParagraph"/>
        <w:numPr>
          <w:ilvl w:val="1"/>
          <w:numId w:val="10"/>
        </w:numPr>
        <w:tabs>
          <w:tab w:val="left" w:pos="426"/>
        </w:tabs>
        <w:rPr>
          <w:rFonts w:cs="Arial"/>
        </w:rPr>
      </w:pPr>
      <w:r w:rsidRPr="003D4BD9">
        <w:rPr>
          <w:rFonts w:cs="Arial"/>
        </w:rPr>
        <w:t>Developing cutting-edge products</w:t>
      </w:r>
    </w:p>
    <w:p w:rsidR="00795782" w:rsidRPr="003D4BD9" w:rsidRDefault="00795782" w:rsidP="00795782">
      <w:pPr>
        <w:pStyle w:val="ListParagraph"/>
        <w:numPr>
          <w:ilvl w:val="1"/>
          <w:numId w:val="10"/>
        </w:numPr>
        <w:tabs>
          <w:tab w:val="left" w:pos="426"/>
        </w:tabs>
        <w:rPr>
          <w:rFonts w:cs="Arial"/>
        </w:rPr>
      </w:pPr>
      <w:r w:rsidRPr="003D4BD9">
        <w:rPr>
          <w:rFonts w:cs="Arial"/>
        </w:rPr>
        <w:t>Frequently changing requirement</w:t>
      </w:r>
    </w:p>
    <w:p w:rsidR="00795782" w:rsidRPr="003D4BD9" w:rsidRDefault="00795782" w:rsidP="00795782">
      <w:pPr>
        <w:pStyle w:val="ListParagraph"/>
        <w:numPr>
          <w:ilvl w:val="1"/>
          <w:numId w:val="10"/>
        </w:numPr>
        <w:tabs>
          <w:tab w:val="left" w:pos="426"/>
        </w:tabs>
        <w:rPr>
          <w:rFonts w:cs="Arial"/>
        </w:rPr>
      </w:pPr>
      <w:r w:rsidRPr="003D4BD9">
        <w:rPr>
          <w:rFonts w:cs="Arial"/>
        </w:rPr>
        <w:t>Volatile and hyper-competitive markets</w:t>
      </w:r>
    </w:p>
    <w:p w:rsidR="00795782" w:rsidRPr="003D4BD9" w:rsidRDefault="00795782" w:rsidP="00795782">
      <w:pPr>
        <w:pStyle w:val="ListParagraph"/>
        <w:numPr>
          <w:ilvl w:val="1"/>
          <w:numId w:val="10"/>
        </w:numPr>
        <w:tabs>
          <w:tab w:val="left" w:pos="426"/>
        </w:tabs>
        <w:rPr>
          <w:rFonts w:cs="Arial"/>
        </w:rPr>
      </w:pPr>
      <w:r w:rsidRPr="003D4BD9">
        <w:rPr>
          <w:rFonts w:cs="Arial"/>
        </w:rPr>
        <w:t>Projects involving frequent need for feedback</w:t>
      </w:r>
    </w:p>
    <w:p w:rsidR="00795782" w:rsidRDefault="00795782" w:rsidP="00795782">
      <w:pPr>
        <w:pStyle w:val="ListParagraph"/>
        <w:autoSpaceDE w:val="0"/>
        <w:autoSpaceDN w:val="0"/>
        <w:adjustRightInd w:val="0"/>
        <w:spacing w:after="120" w:line="264" w:lineRule="auto"/>
        <w:ind w:left="0"/>
        <w:contextualSpacing w:val="0"/>
        <w:rPr>
          <w:rFonts w:cs="Arial"/>
          <w:color w:val="FF0000"/>
        </w:rPr>
      </w:pPr>
      <w:r w:rsidRPr="003D4BD9">
        <w:rPr>
          <w:rFonts w:cs="Arial"/>
          <w:color w:val="FF0000"/>
        </w:rPr>
        <w:tab/>
      </w:r>
      <w:proofErr w:type="gramStart"/>
      <w:r w:rsidRPr="003D4BD9">
        <w:rPr>
          <w:rFonts w:cs="Arial"/>
          <w:color w:val="FF0000"/>
        </w:rPr>
        <w:t>Ans.</w:t>
      </w:r>
      <w:proofErr w:type="gramEnd"/>
      <w:r w:rsidRPr="003D4BD9">
        <w:rPr>
          <w:rFonts w:cs="Arial"/>
          <w:color w:val="FF0000"/>
        </w:rPr>
        <w:t xml:space="preserve"> All four are correct</w:t>
      </w:r>
    </w:p>
    <w:p w:rsidR="00795782" w:rsidRDefault="00795782" w:rsidP="00795782">
      <w:pPr>
        <w:pStyle w:val="ListParagraph"/>
        <w:autoSpaceDE w:val="0"/>
        <w:autoSpaceDN w:val="0"/>
        <w:adjustRightInd w:val="0"/>
        <w:spacing w:after="120" w:line="264" w:lineRule="auto"/>
        <w:ind w:left="0"/>
        <w:contextualSpacing w:val="0"/>
        <w:rPr>
          <w:rFonts w:cs="Arial"/>
          <w:color w:val="FF0000"/>
        </w:rPr>
      </w:pPr>
    </w:p>
    <w:p w:rsidR="00795782" w:rsidRDefault="00795782" w:rsidP="00795782">
      <w:pPr>
        <w:pStyle w:val="ListParagraph"/>
        <w:autoSpaceDE w:val="0"/>
        <w:autoSpaceDN w:val="0"/>
        <w:adjustRightInd w:val="0"/>
        <w:spacing w:after="120" w:line="264" w:lineRule="auto"/>
        <w:ind w:left="0"/>
        <w:contextualSpacing w:val="0"/>
      </w:pPr>
    </w:p>
    <w:p w:rsidR="00795782" w:rsidRPr="003D4BD9" w:rsidRDefault="00795782" w:rsidP="00795782">
      <w:pPr>
        <w:pStyle w:val="ListParagraph"/>
        <w:numPr>
          <w:ilvl w:val="0"/>
          <w:numId w:val="10"/>
        </w:numPr>
        <w:tabs>
          <w:tab w:val="left" w:pos="426"/>
        </w:tabs>
        <w:rPr>
          <w:rFonts w:cs="Arial"/>
        </w:rPr>
      </w:pPr>
      <w:r w:rsidRPr="003D4BD9">
        <w:rPr>
          <w:rFonts w:cs="Arial"/>
        </w:rPr>
        <w:t>Product development using SCRUM results in which of the following</w:t>
      </w:r>
    </w:p>
    <w:p w:rsidR="00795782" w:rsidRPr="003D4BD9" w:rsidRDefault="00795782" w:rsidP="00795782">
      <w:pPr>
        <w:pStyle w:val="ListParagraph"/>
        <w:numPr>
          <w:ilvl w:val="1"/>
          <w:numId w:val="10"/>
        </w:numPr>
        <w:tabs>
          <w:tab w:val="left" w:pos="426"/>
        </w:tabs>
        <w:rPr>
          <w:rFonts w:cs="Arial"/>
        </w:rPr>
      </w:pPr>
      <w:r w:rsidRPr="003D4BD9">
        <w:rPr>
          <w:rFonts w:cs="Arial"/>
        </w:rPr>
        <w:t>Transparency across the team and shareholders</w:t>
      </w:r>
    </w:p>
    <w:p w:rsidR="00795782" w:rsidRPr="003D4BD9" w:rsidRDefault="00795782" w:rsidP="00795782">
      <w:pPr>
        <w:pStyle w:val="ListParagraph"/>
        <w:numPr>
          <w:ilvl w:val="1"/>
          <w:numId w:val="10"/>
        </w:numPr>
        <w:tabs>
          <w:tab w:val="left" w:pos="426"/>
        </w:tabs>
        <w:rPr>
          <w:rFonts w:cs="Arial"/>
        </w:rPr>
      </w:pPr>
      <w:r w:rsidRPr="003D4BD9">
        <w:rPr>
          <w:rFonts w:cs="Arial"/>
        </w:rPr>
        <w:t>Adaptive product development environment</w:t>
      </w:r>
    </w:p>
    <w:p w:rsidR="00795782" w:rsidRPr="003D4BD9" w:rsidRDefault="00795782" w:rsidP="00795782">
      <w:pPr>
        <w:pStyle w:val="ListParagraph"/>
        <w:numPr>
          <w:ilvl w:val="1"/>
          <w:numId w:val="10"/>
        </w:numPr>
        <w:tabs>
          <w:tab w:val="left" w:pos="426"/>
        </w:tabs>
        <w:rPr>
          <w:rFonts w:cs="Arial"/>
        </w:rPr>
      </w:pPr>
      <w:r w:rsidRPr="003D4BD9">
        <w:rPr>
          <w:rFonts w:cs="Arial"/>
        </w:rPr>
        <w:t>Features offering the maximum business value are prioritized</w:t>
      </w:r>
    </w:p>
    <w:p w:rsidR="00795782" w:rsidRPr="003D4BD9" w:rsidRDefault="00795782" w:rsidP="00795782">
      <w:pPr>
        <w:pStyle w:val="ListParagraph"/>
        <w:numPr>
          <w:ilvl w:val="1"/>
          <w:numId w:val="10"/>
        </w:numPr>
        <w:tabs>
          <w:tab w:val="left" w:pos="426"/>
        </w:tabs>
        <w:rPr>
          <w:rFonts w:cs="Arial"/>
        </w:rPr>
      </w:pPr>
      <w:r w:rsidRPr="003D4BD9">
        <w:rPr>
          <w:rFonts w:cs="Arial"/>
        </w:rPr>
        <w:t>Cross—functional teams are used so that the work done during Sprints would not require client feedback</w:t>
      </w:r>
    </w:p>
    <w:p w:rsidR="00795782" w:rsidRPr="003D4BD9" w:rsidRDefault="00795782" w:rsidP="00795782">
      <w:pPr>
        <w:tabs>
          <w:tab w:val="left" w:pos="426"/>
        </w:tabs>
        <w:rPr>
          <w:rFonts w:ascii="Arial" w:hAnsi="Arial" w:cs="Arial"/>
          <w:color w:val="FF0000"/>
        </w:rPr>
      </w:pPr>
      <w:r w:rsidRPr="003D4BD9">
        <w:rPr>
          <w:rFonts w:ascii="Arial" w:hAnsi="Arial" w:cs="Arial"/>
        </w:rPr>
        <w:tab/>
      </w:r>
      <w:r w:rsidRPr="003D4BD9">
        <w:rPr>
          <w:rFonts w:ascii="Arial" w:hAnsi="Arial" w:cs="Arial"/>
          <w:color w:val="FF0000"/>
        </w:rPr>
        <w:t>Ans. a, b, c</w:t>
      </w:r>
    </w:p>
    <w:p w:rsidR="00795782" w:rsidRPr="003D4BD9" w:rsidRDefault="00795782" w:rsidP="00795782">
      <w:pPr>
        <w:tabs>
          <w:tab w:val="left" w:pos="426"/>
        </w:tabs>
        <w:ind w:left="426"/>
        <w:rPr>
          <w:rFonts w:ascii="Arial" w:hAnsi="Arial" w:cs="Arial"/>
          <w:color w:val="FF0000"/>
        </w:rPr>
      </w:pPr>
      <w:r w:rsidRPr="003D4BD9">
        <w:rPr>
          <w:rFonts w:ascii="Arial" w:hAnsi="Arial" w:cs="Arial"/>
          <w:color w:val="FF0000"/>
        </w:rPr>
        <w:t>Justification: Scrum is designed in a manner that provides a transparent environment where the client can observe the work done every Sprint and continuously provide his/her feedback.</w:t>
      </w:r>
    </w:p>
    <w:p w:rsidR="00795782" w:rsidRPr="003D4BD9" w:rsidRDefault="00795782" w:rsidP="00795782">
      <w:pPr>
        <w:pStyle w:val="ListParagraph"/>
        <w:numPr>
          <w:ilvl w:val="0"/>
          <w:numId w:val="10"/>
        </w:numPr>
        <w:tabs>
          <w:tab w:val="left" w:pos="426"/>
        </w:tabs>
        <w:rPr>
          <w:rFonts w:cs="Arial"/>
        </w:rPr>
      </w:pPr>
      <w:r w:rsidRPr="003D4BD9">
        <w:rPr>
          <w:rFonts w:cs="Arial"/>
        </w:rPr>
        <w:t>Prioritized delivery in SCRUM is</w:t>
      </w:r>
    </w:p>
    <w:p w:rsidR="00795782" w:rsidRPr="003D4BD9" w:rsidRDefault="00795782" w:rsidP="00795782">
      <w:pPr>
        <w:pStyle w:val="ListParagraph"/>
        <w:numPr>
          <w:ilvl w:val="1"/>
          <w:numId w:val="10"/>
        </w:numPr>
        <w:tabs>
          <w:tab w:val="left" w:pos="426"/>
        </w:tabs>
        <w:rPr>
          <w:rFonts w:cs="Arial"/>
        </w:rPr>
      </w:pPr>
      <w:r w:rsidRPr="003D4BD9">
        <w:rPr>
          <w:rFonts w:cs="Arial"/>
        </w:rPr>
        <w:t>A feature which is the simplest and would not require much involvement from the team will be completed first</w:t>
      </w:r>
    </w:p>
    <w:p w:rsidR="00795782" w:rsidRPr="003D4BD9" w:rsidRDefault="00795782" w:rsidP="00795782">
      <w:pPr>
        <w:pStyle w:val="ListParagraph"/>
        <w:numPr>
          <w:ilvl w:val="1"/>
          <w:numId w:val="10"/>
        </w:numPr>
        <w:tabs>
          <w:tab w:val="left" w:pos="426"/>
        </w:tabs>
        <w:rPr>
          <w:rFonts w:cs="Arial"/>
        </w:rPr>
      </w:pPr>
      <w:r w:rsidRPr="003D4BD9">
        <w:rPr>
          <w:rFonts w:cs="Arial"/>
        </w:rPr>
        <w:t>A feature with the least/no interdependencies will get completed first to ensure smooth and un-interrupted delivery</w:t>
      </w:r>
    </w:p>
    <w:p w:rsidR="00795782" w:rsidRPr="003D4BD9" w:rsidRDefault="00795782" w:rsidP="00795782">
      <w:pPr>
        <w:pStyle w:val="ListParagraph"/>
        <w:numPr>
          <w:ilvl w:val="1"/>
          <w:numId w:val="10"/>
        </w:numPr>
        <w:tabs>
          <w:tab w:val="left" w:pos="426"/>
        </w:tabs>
        <w:rPr>
          <w:rFonts w:cs="Arial"/>
        </w:rPr>
      </w:pPr>
      <w:r w:rsidRPr="003D4BD9">
        <w:rPr>
          <w:rFonts w:cs="Arial"/>
        </w:rPr>
        <w:t>A feature where tasks that provide maximum business value will be completed the earliest</w:t>
      </w:r>
    </w:p>
    <w:p w:rsidR="00795782" w:rsidRPr="003D4BD9" w:rsidRDefault="00795782" w:rsidP="00795782">
      <w:pPr>
        <w:pStyle w:val="ListParagraph"/>
        <w:numPr>
          <w:ilvl w:val="1"/>
          <w:numId w:val="10"/>
        </w:numPr>
        <w:tabs>
          <w:tab w:val="left" w:pos="426"/>
        </w:tabs>
        <w:rPr>
          <w:rFonts w:cs="Arial"/>
        </w:rPr>
      </w:pPr>
      <w:r w:rsidRPr="003D4BD9">
        <w:rPr>
          <w:rFonts w:cs="Arial"/>
        </w:rPr>
        <w:t>A feature where the tasks are completed on a first in first out basis</w:t>
      </w:r>
    </w:p>
    <w:p w:rsidR="00795782" w:rsidRDefault="00795782" w:rsidP="00795782">
      <w:pPr>
        <w:pStyle w:val="ListParagraph"/>
        <w:tabs>
          <w:tab w:val="left" w:pos="426"/>
        </w:tabs>
        <w:ind w:left="360"/>
        <w:rPr>
          <w:rFonts w:cs="Arial"/>
          <w:color w:val="FF0000"/>
        </w:rPr>
      </w:pPr>
      <w:r w:rsidRPr="003D4BD9">
        <w:rPr>
          <w:rFonts w:cs="Arial"/>
          <w:color w:val="FF0000"/>
        </w:rPr>
        <w:t xml:space="preserve"> Ans. c</w:t>
      </w:r>
    </w:p>
    <w:p w:rsidR="00795782" w:rsidRDefault="00795782" w:rsidP="00795782">
      <w:pPr>
        <w:pStyle w:val="ListParagraph"/>
        <w:autoSpaceDE w:val="0"/>
        <w:autoSpaceDN w:val="0"/>
        <w:adjustRightInd w:val="0"/>
        <w:spacing w:after="120" w:line="264" w:lineRule="auto"/>
        <w:ind w:left="0"/>
        <w:contextualSpacing w:val="0"/>
        <w:sectPr w:rsidR="00795782" w:rsidSect="00DB493C">
          <w:headerReference w:type="default" r:id="rId56"/>
          <w:footerReference w:type="default" r:id="rId57"/>
          <w:pgSz w:w="11906" w:h="16838"/>
          <w:pgMar w:top="1440" w:right="1440" w:bottom="1440" w:left="1440" w:header="708" w:footer="708" w:gutter="0"/>
          <w:pgNumType w:start="1"/>
          <w:cols w:space="708"/>
          <w:docGrid w:linePitch="360"/>
        </w:sectPr>
      </w:pPr>
    </w:p>
    <w:p w:rsidR="00F94D8F" w:rsidRPr="00F94D8F" w:rsidRDefault="00F94D8F" w:rsidP="00F94D8F">
      <w:pPr>
        <w:pStyle w:val="Heading1"/>
        <w:rPr>
          <w:color w:val="FFFFFF" w:themeColor="background1"/>
          <w:lang w:val="en-IN"/>
        </w:rPr>
      </w:pPr>
      <w:bookmarkStart w:id="37" w:name="_Toc340270423"/>
      <w:r w:rsidRPr="00F94D8F">
        <w:rPr>
          <w:color w:val="FFFFFF" w:themeColor="background1"/>
          <w:lang w:val="en-IN"/>
        </w:rPr>
        <w:lastRenderedPageBreak/>
        <w:t>Scrum Roles</w:t>
      </w:r>
      <w:bookmarkEnd w:id="37"/>
    </w:p>
    <w:p w:rsidR="00795782" w:rsidRPr="00795782" w:rsidRDefault="00795782" w:rsidP="00795782">
      <w:pPr>
        <w:pStyle w:val="Heading2"/>
      </w:pPr>
      <w:bookmarkStart w:id="38" w:name="_Toc336865238"/>
      <w:bookmarkStart w:id="39" w:name="_Toc340270424"/>
      <w:r w:rsidRPr="00795782">
        <w:t>Overview</w:t>
      </w:r>
      <w:bookmarkEnd w:id="38"/>
      <w:bookmarkEnd w:id="39"/>
    </w:p>
    <w:p w:rsidR="00795782" w:rsidRPr="003D4BD9" w:rsidRDefault="00795782" w:rsidP="00795782">
      <w:pPr>
        <w:rPr>
          <w:rFonts w:ascii="Arial" w:hAnsi="Arial" w:cs="Arial"/>
          <w:color w:val="FF0000"/>
        </w:rPr>
      </w:pPr>
      <w:r w:rsidRPr="003D4BD9">
        <w:rPr>
          <w:rFonts w:ascii="Arial" w:hAnsi="Arial" w:cs="Arial"/>
          <w:color w:val="FF0000"/>
        </w:rPr>
        <w:t xml:space="preserve">There are core and ancillary roles in every team. Deciding who is core and who is ancillary is not always easy. There is an often repeated story that will help you decide who is a core and who is ancillary. </w:t>
      </w:r>
    </w:p>
    <w:p w:rsidR="00795782" w:rsidRPr="003D4BD9" w:rsidRDefault="00795782" w:rsidP="00795782">
      <w:pPr>
        <w:rPr>
          <w:rFonts w:ascii="Arial" w:hAnsi="Arial" w:cs="Arial"/>
        </w:rPr>
      </w:pPr>
      <w:r w:rsidRPr="003D4BD9">
        <w:rPr>
          <w:rFonts w:ascii="Arial" w:hAnsi="Arial" w:cs="Arial"/>
          <w:color w:val="FF0000"/>
        </w:rPr>
        <w:t>The story is of a chicken and pig who decided to open a restaurant. The chicken was of the opinion that the restaurant should be called “Ham and Eggs.” The pig said, “In that case, no thank you. Because I would be committed while you would only be involved.”</w:t>
      </w:r>
      <w:r w:rsidRPr="003D4BD9">
        <w:rPr>
          <w:rFonts w:ascii="Arial" w:hAnsi="Arial" w:cs="Arial"/>
        </w:rPr>
        <w:t xml:space="preserve"> </w:t>
      </w:r>
    </w:p>
    <w:p w:rsidR="00795782" w:rsidRPr="003D4BD9" w:rsidRDefault="00795782" w:rsidP="00795782">
      <w:pPr>
        <w:rPr>
          <w:rFonts w:ascii="Arial" w:hAnsi="Arial" w:cs="Arial"/>
        </w:rPr>
      </w:pPr>
      <w:r w:rsidRPr="003D4BD9">
        <w:rPr>
          <w:rFonts w:ascii="Arial" w:hAnsi="Arial" w:cs="Arial"/>
        </w:rPr>
        <w:t xml:space="preserve">There are three core roles in Scrum: </w:t>
      </w:r>
      <w:r w:rsidRPr="003D4BD9">
        <w:rPr>
          <w:rFonts w:ascii="Arial" w:hAnsi="Arial" w:cs="Arial"/>
          <w:highlight w:val="yellow"/>
        </w:rPr>
        <w:t>The Product Owner, The Scrum Master, and the Development Team (also called the Scrum Team)</w:t>
      </w:r>
      <w:r w:rsidRPr="003D4BD9">
        <w:rPr>
          <w:rFonts w:ascii="Arial" w:hAnsi="Arial" w:cs="Arial"/>
        </w:rPr>
        <w:t>. These are the people responsible for completing the project objectives. The roles and responsibilities of the traditional project manager are divided among all the core roles.</w:t>
      </w:r>
    </w:p>
    <w:p w:rsidR="00795782" w:rsidRPr="003D4BD9" w:rsidRDefault="00795782" w:rsidP="00795782">
      <w:pPr>
        <w:pStyle w:val="ListParagraph"/>
        <w:numPr>
          <w:ilvl w:val="0"/>
          <w:numId w:val="11"/>
        </w:numPr>
        <w:rPr>
          <w:rFonts w:cs="Arial"/>
        </w:rPr>
      </w:pPr>
      <w:r w:rsidRPr="003D4BD9">
        <w:rPr>
          <w:rFonts w:cs="Arial"/>
          <w:b/>
          <w:highlight w:val="yellow"/>
        </w:rPr>
        <w:t>The Product Owner</w:t>
      </w:r>
      <w:r w:rsidRPr="003D4BD9">
        <w:rPr>
          <w:rFonts w:cs="Arial"/>
          <w:highlight w:val="yellow"/>
        </w:rPr>
        <w:t xml:space="preserve"> is responsible for achieving maximum business value.</w:t>
      </w:r>
      <w:r w:rsidRPr="003D4BD9">
        <w:rPr>
          <w:rFonts w:cs="Arial"/>
        </w:rPr>
        <w:t xml:space="preserve"> The Product Owner is the voice of the customer and is generally from the </w:t>
      </w:r>
      <w:r w:rsidRPr="003D4BD9">
        <w:rPr>
          <w:rFonts w:cs="Arial"/>
          <w:color w:val="4F81BD" w:themeColor="accent1"/>
          <w:u w:val="single"/>
        </w:rPr>
        <w:t>customer</w:t>
      </w:r>
      <w:r w:rsidRPr="003D4BD9">
        <w:rPr>
          <w:rFonts w:cs="Arial"/>
        </w:rPr>
        <w:t xml:space="preserve"> side. The Product Owner is responsible for the delivery of the product and drives design, priorities, and reprioritization of the Product Backlog. </w:t>
      </w:r>
    </w:p>
    <w:p w:rsidR="00795782" w:rsidRPr="003D4BD9" w:rsidRDefault="00795782" w:rsidP="00795782">
      <w:pPr>
        <w:pStyle w:val="ListParagraph"/>
        <w:rPr>
          <w:rFonts w:cs="Arial"/>
        </w:rPr>
      </w:pPr>
    </w:p>
    <w:p w:rsidR="00795782" w:rsidRPr="003D4BD9" w:rsidRDefault="00795782" w:rsidP="00795782">
      <w:pPr>
        <w:pStyle w:val="ListParagraph"/>
        <w:numPr>
          <w:ilvl w:val="0"/>
          <w:numId w:val="11"/>
        </w:numPr>
        <w:rPr>
          <w:rFonts w:cs="Arial"/>
        </w:rPr>
      </w:pPr>
      <w:r w:rsidRPr="003D4BD9">
        <w:rPr>
          <w:rFonts w:cs="Arial"/>
          <w:b/>
          <w:highlight w:val="yellow"/>
        </w:rPr>
        <w:t>The Development Team</w:t>
      </w:r>
      <w:r w:rsidRPr="003D4BD9">
        <w:rPr>
          <w:rFonts w:cs="Arial"/>
          <w:highlight w:val="yellow"/>
        </w:rPr>
        <w:t xml:space="preserve"> is responsible for completing the product deliverable for the Product Owner.</w:t>
      </w:r>
      <w:r w:rsidRPr="003D4BD9">
        <w:rPr>
          <w:rFonts w:cs="Arial"/>
        </w:rPr>
        <w:t xml:space="preserve"> Scrum teams are cross-functional and self-organizing. The team decides the amount of work they will commit to in a Sprint. The Scrum team can consist of team members from different stages: development, quality assurance, business analysts, and so on.</w:t>
      </w:r>
    </w:p>
    <w:p w:rsidR="00795782" w:rsidRPr="003D4BD9" w:rsidRDefault="00795782" w:rsidP="00795782">
      <w:pPr>
        <w:pStyle w:val="ListParagraph"/>
        <w:rPr>
          <w:rFonts w:cs="Arial"/>
        </w:rPr>
      </w:pPr>
    </w:p>
    <w:p w:rsidR="00795782" w:rsidRDefault="00795782" w:rsidP="00795782">
      <w:pPr>
        <w:pStyle w:val="ListParagraph"/>
        <w:numPr>
          <w:ilvl w:val="0"/>
          <w:numId w:val="11"/>
        </w:numPr>
        <w:rPr>
          <w:rFonts w:cs="Arial"/>
        </w:rPr>
      </w:pPr>
      <w:r w:rsidRPr="003D4BD9">
        <w:rPr>
          <w:rFonts w:cs="Arial"/>
          <w:b/>
          <w:highlight w:val="yellow"/>
        </w:rPr>
        <w:t>The Scrum Master</w:t>
      </w:r>
      <w:r w:rsidRPr="003D4BD9">
        <w:rPr>
          <w:rFonts w:cs="Arial"/>
          <w:highlight w:val="yellow"/>
        </w:rPr>
        <w:t xml:space="preserve"> is a guardian and a facilitator who ensures that the team members are provided with the best environment to successfully complete the product development.</w:t>
      </w:r>
      <w:r w:rsidRPr="003D4BD9">
        <w:rPr>
          <w:rFonts w:cs="Arial"/>
        </w:rPr>
        <w:t xml:space="preserve"> The Scrum Master helps the team apply Scrum practices and protects the team from external impediments and helps maintain team effectiveness.</w:t>
      </w:r>
    </w:p>
    <w:p w:rsidR="00795782" w:rsidRDefault="00795782"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Pr="003D4BD9" w:rsidRDefault="000135C7" w:rsidP="000135C7">
      <w:pPr>
        <w:pStyle w:val="Heading2"/>
      </w:pPr>
      <w:bookmarkStart w:id="40" w:name="_Toc332646285"/>
      <w:bookmarkStart w:id="41" w:name="_Toc336865239"/>
      <w:bookmarkStart w:id="42" w:name="_Toc340270425"/>
      <w:r w:rsidRPr="003D4BD9">
        <w:t xml:space="preserve">Product </w:t>
      </w:r>
      <w:r w:rsidRPr="000135C7">
        <w:t>Owner</w:t>
      </w:r>
      <w:bookmarkEnd w:id="40"/>
      <w:bookmarkEnd w:id="41"/>
      <w:bookmarkEnd w:id="42"/>
    </w:p>
    <w:p w:rsidR="000135C7" w:rsidRPr="003D4BD9" w:rsidRDefault="000135C7" w:rsidP="000135C7">
      <w:pPr>
        <w:rPr>
          <w:rFonts w:ascii="Arial" w:hAnsi="Arial" w:cs="Arial"/>
        </w:rPr>
      </w:pPr>
      <w:r w:rsidRPr="003D4BD9">
        <w:rPr>
          <w:rFonts w:ascii="Arial" w:hAnsi="Arial" w:cs="Arial"/>
        </w:rPr>
        <w:t xml:space="preserve">The Product Owner (PO) represents the stakeholders and is responsible for ensuring that the team delivers value. The Product Owner drives the writing of </w:t>
      </w:r>
      <w:r w:rsidRPr="003D4BD9">
        <w:rPr>
          <w:rFonts w:ascii="Arial" w:hAnsi="Arial" w:cs="Arial"/>
          <w:color w:val="4F81BD" w:themeColor="accent1"/>
          <w:highlight w:val="yellow"/>
          <w:u w:val="single"/>
        </w:rPr>
        <w:t>User Stories</w:t>
      </w:r>
      <w:r w:rsidRPr="003D4BD9">
        <w:rPr>
          <w:rFonts w:ascii="Arial" w:hAnsi="Arial" w:cs="Arial"/>
          <w:color w:val="4F81BD" w:themeColor="accent1"/>
        </w:rPr>
        <w:t xml:space="preserve"> </w:t>
      </w:r>
      <w:r w:rsidRPr="003D4BD9">
        <w:rPr>
          <w:rFonts w:ascii="Arial" w:hAnsi="Arial" w:cs="Arial"/>
        </w:rPr>
        <w:t xml:space="preserve">with input from the team members and manages the </w:t>
      </w:r>
      <w:r w:rsidRPr="003D4BD9">
        <w:rPr>
          <w:rFonts w:ascii="Arial" w:hAnsi="Arial" w:cs="Arial"/>
          <w:color w:val="4F81BD" w:themeColor="accent1"/>
          <w:u w:val="single"/>
        </w:rPr>
        <w:t>Product Backlog</w:t>
      </w:r>
      <w:r w:rsidRPr="003D4BD9">
        <w:rPr>
          <w:rFonts w:ascii="Arial" w:hAnsi="Arial" w:cs="Arial"/>
        </w:rPr>
        <w:t>. (In some cases, the team members write the User Stories under the supervision of the Product Owner.) The Product Owner is also responsible for ensuring clear communication of product functionalities to the Development Team and, therefore, is commonly called “</w:t>
      </w:r>
      <w:r w:rsidRPr="003D4BD9">
        <w:rPr>
          <w:rFonts w:ascii="Arial" w:hAnsi="Arial" w:cs="Arial"/>
          <w:color w:val="4F81BD" w:themeColor="accent1"/>
          <w:highlight w:val="yellow"/>
          <w:u w:val="single"/>
        </w:rPr>
        <w:t>the voice of the customer</w:t>
      </w:r>
      <w:r w:rsidRPr="003D4BD9">
        <w:rPr>
          <w:rFonts w:ascii="Arial" w:hAnsi="Arial" w:cs="Arial"/>
        </w:rPr>
        <w:t>.”</w:t>
      </w:r>
    </w:p>
    <w:p w:rsidR="000135C7" w:rsidRPr="003D4BD9" w:rsidRDefault="000135C7" w:rsidP="000135C7">
      <w:pPr>
        <w:rPr>
          <w:rFonts w:ascii="Arial" w:hAnsi="Arial" w:cs="Arial"/>
          <w:color w:val="FF0000"/>
        </w:rPr>
      </w:pPr>
      <w:r w:rsidRPr="003D4BD9">
        <w:rPr>
          <w:rFonts w:ascii="Arial" w:hAnsi="Arial" w:cs="Arial"/>
          <w:color w:val="FF0000"/>
        </w:rPr>
        <w:t>This is perhaps the most misunderstood role in Scrum. The PO needs to understand the concept of the Sprint. Though the PO is not part of the development, he must be made to feel as though he is a part of the Scrum team and not alienated because of his business role.</w:t>
      </w:r>
    </w:p>
    <w:p w:rsidR="000135C7" w:rsidRPr="003D4BD9" w:rsidRDefault="000135C7" w:rsidP="000135C7">
      <w:pPr>
        <w:rPr>
          <w:rFonts w:ascii="Arial" w:hAnsi="Arial" w:cs="Arial"/>
        </w:rPr>
      </w:pPr>
      <w:r w:rsidRPr="003D4BD9">
        <w:rPr>
          <w:rFonts w:ascii="Arial" w:hAnsi="Arial" w:cs="Arial"/>
          <w:noProof/>
        </w:rPr>
        <w:drawing>
          <wp:inline distT="0" distB="0" distL="0" distR="0" wp14:anchorId="62428491" wp14:editId="2CE49CD2">
            <wp:extent cx="5759450" cy="4578350"/>
            <wp:effectExtent l="38100" t="38100" r="12700" b="0"/>
            <wp:docPr id="33" name="Diagram 3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rsidR="000135C7" w:rsidRPr="001F558C" w:rsidRDefault="000135C7" w:rsidP="000135C7">
      <w:pPr>
        <w:rPr>
          <w:rFonts w:cs="Arial"/>
        </w:rPr>
      </w:pPr>
      <w:r w:rsidRPr="001F558C">
        <w:rPr>
          <w:rFonts w:cs="Arial"/>
        </w:rPr>
        <w:t xml:space="preserve"> </w:t>
      </w: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Default="000135C7" w:rsidP="00795782">
      <w:pPr>
        <w:pStyle w:val="ListParagraph"/>
        <w:autoSpaceDE w:val="0"/>
        <w:autoSpaceDN w:val="0"/>
        <w:adjustRightInd w:val="0"/>
        <w:spacing w:after="120" w:line="264" w:lineRule="auto"/>
        <w:ind w:left="0"/>
        <w:contextualSpacing w:val="0"/>
      </w:pPr>
    </w:p>
    <w:p w:rsidR="000135C7" w:rsidRPr="003D4BD9" w:rsidRDefault="000135C7" w:rsidP="000135C7">
      <w:pPr>
        <w:pStyle w:val="Heading3"/>
        <w:rPr>
          <w:rFonts w:cs="Arial"/>
        </w:rPr>
      </w:pPr>
      <w:r w:rsidRPr="003D4BD9">
        <w:rPr>
          <w:rFonts w:cs="Arial"/>
        </w:rPr>
        <w:t>Voice of Customer (VOC)</w:t>
      </w:r>
    </w:p>
    <w:p w:rsidR="000135C7" w:rsidRPr="003D4BD9" w:rsidRDefault="000135C7" w:rsidP="000135C7">
      <w:pPr>
        <w:pStyle w:val="ListParagraph"/>
        <w:numPr>
          <w:ilvl w:val="0"/>
          <w:numId w:val="12"/>
        </w:numPr>
        <w:spacing w:after="0"/>
        <w:rPr>
          <w:rFonts w:cs="Arial"/>
        </w:rPr>
      </w:pPr>
      <w:r w:rsidRPr="003D4BD9">
        <w:rPr>
          <w:rFonts w:cs="Arial"/>
        </w:rPr>
        <w:t xml:space="preserve">The customer is the most important stakeholder for any company, therefore it is extremely important to understand the customer’s needs and aspirations. Voice of the Customer refers to the stated or unstated needs of the customer, which should be understood very well before designing any product or service. Generally, in a Scrum environment, the Product Owner represents the Voice of Customer. </w:t>
      </w:r>
    </w:p>
    <w:p w:rsidR="000135C7" w:rsidRPr="003D4BD9" w:rsidRDefault="000135C7" w:rsidP="000135C7">
      <w:pPr>
        <w:pStyle w:val="ListParagraph"/>
        <w:numPr>
          <w:ilvl w:val="0"/>
          <w:numId w:val="12"/>
        </w:numPr>
        <w:spacing w:after="0"/>
        <w:rPr>
          <w:rFonts w:cs="Arial"/>
        </w:rPr>
      </w:pPr>
      <w:r w:rsidRPr="003D4BD9">
        <w:rPr>
          <w:rFonts w:cs="Arial"/>
        </w:rPr>
        <w:t>For any Scrum project, the customers may be:</w:t>
      </w:r>
    </w:p>
    <w:p w:rsidR="000135C7" w:rsidRPr="003D4BD9" w:rsidRDefault="000135C7" w:rsidP="000135C7">
      <w:pPr>
        <w:pStyle w:val="ListParagraph"/>
        <w:numPr>
          <w:ilvl w:val="1"/>
          <w:numId w:val="12"/>
        </w:numPr>
        <w:spacing w:after="0"/>
        <w:rPr>
          <w:rFonts w:cs="Arial"/>
        </w:rPr>
      </w:pPr>
      <w:r w:rsidRPr="003D4BD9">
        <w:rPr>
          <w:rFonts w:cs="Arial"/>
          <w:highlight w:val="yellow"/>
        </w:rPr>
        <w:t>Internal</w:t>
      </w:r>
      <w:r w:rsidRPr="003D4BD9">
        <w:rPr>
          <w:rFonts w:cs="Arial"/>
        </w:rPr>
        <w:t xml:space="preserve"> (i.e. within the same organization)</w:t>
      </w:r>
    </w:p>
    <w:p w:rsidR="000135C7" w:rsidRPr="003D4BD9" w:rsidRDefault="000135C7" w:rsidP="000135C7">
      <w:pPr>
        <w:pStyle w:val="ListParagraph"/>
        <w:numPr>
          <w:ilvl w:val="1"/>
          <w:numId w:val="12"/>
        </w:numPr>
        <w:spacing w:after="0"/>
        <w:rPr>
          <w:rFonts w:cs="Arial"/>
        </w:rPr>
      </w:pPr>
      <w:r w:rsidRPr="003D4BD9">
        <w:rPr>
          <w:rFonts w:cs="Arial"/>
          <w:highlight w:val="yellow"/>
        </w:rPr>
        <w:t>External</w:t>
      </w:r>
      <w:r w:rsidRPr="003D4BD9">
        <w:rPr>
          <w:rFonts w:cs="Arial"/>
        </w:rPr>
        <w:t xml:space="preserve"> (i.e. outside the organization)</w:t>
      </w:r>
    </w:p>
    <w:p w:rsidR="00DB493C" w:rsidRDefault="00DB493C" w:rsidP="00DB493C">
      <w:bookmarkStart w:id="43" w:name="_Toc336865240"/>
    </w:p>
    <w:p w:rsidR="000135C7" w:rsidRPr="00DB493C" w:rsidRDefault="000135C7" w:rsidP="00DB493C">
      <w:pPr>
        <w:pStyle w:val="Heading2"/>
        <w:rPr>
          <w:rFonts w:ascii="Arial" w:eastAsiaTheme="minorEastAsia" w:hAnsi="Arial"/>
        </w:rPr>
      </w:pPr>
      <w:bookmarkStart w:id="44" w:name="_Toc340270426"/>
      <w:r w:rsidRPr="003D4BD9">
        <w:t>Scrum Master</w:t>
      </w:r>
      <w:bookmarkEnd w:id="43"/>
      <w:bookmarkEnd w:id="44"/>
    </w:p>
    <w:p w:rsidR="000135C7" w:rsidRPr="003D4BD9" w:rsidRDefault="000135C7" w:rsidP="000135C7">
      <w:pPr>
        <w:rPr>
          <w:rFonts w:ascii="Arial" w:hAnsi="Arial" w:cs="Arial"/>
        </w:rPr>
      </w:pPr>
      <w:r w:rsidRPr="003D4BD9">
        <w:rPr>
          <w:rFonts w:ascii="Arial" w:hAnsi="Arial" w:cs="Arial"/>
        </w:rPr>
        <w:t xml:space="preserve">The Scrum Master is the person responsible for ensuring that the product development is progressing smoothly and the Development Team members have all the tools necessary to get the work done. The Scrum Master monitors the </w:t>
      </w:r>
      <w:r w:rsidRPr="003D4BD9">
        <w:rPr>
          <w:rFonts w:ascii="Arial" w:hAnsi="Arial" w:cs="Arial"/>
          <w:highlight w:val="yellow"/>
        </w:rPr>
        <w:t>Release Planning</w:t>
      </w:r>
      <w:r w:rsidRPr="003D4BD9">
        <w:rPr>
          <w:rFonts w:ascii="Arial" w:hAnsi="Arial" w:cs="Arial"/>
        </w:rPr>
        <w:t xml:space="preserve"> and sets up and oversees meetings. The role of the Scrum Master is based on the concept of servant leadership in which leaders achieve results by giving attention to the needs of those they serve. </w:t>
      </w:r>
    </w:p>
    <w:p w:rsidR="000135C7" w:rsidRPr="003D4BD9" w:rsidRDefault="000135C7" w:rsidP="000135C7">
      <w:pPr>
        <w:rPr>
          <w:rFonts w:ascii="Arial" w:hAnsi="Arial" w:cs="Arial"/>
        </w:rPr>
      </w:pPr>
      <w:r w:rsidRPr="003D4BD9">
        <w:rPr>
          <w:rFonts w:ascii="Arial" w:hAnsi="Arial" w:cs="Arial"/>
          <w:color w:val="FF0000"/>
        </w:rPr>
        <w:t>The Scrum Master also instructs everyone concerned about the values and methods of Scrum. This role is much more important and critical earlier on when transitioning to Scrum methods.</w:t>
      </w:r>
      <w:r w:rsidRPr="003D4BD9">
        <w:rPr>
          <w:rFonts w:ascii="Arial" w:hAnsi="Arial" w:cs="Arial"/>
        </w:rPr>
        <w:tab/>
      </w:r>
    </w:p>
    <w:p w:rsidR="000135C7" w:rsidRPr="003D4BD9" w:rsidRDefault="000135C7" w:rsidP="000135C7">
      <w:pPr>
        <w:rPr>
          <w:rFonts w:ascii="Arial" w:hAnsi="Arial" w:cs="Arial"/>
        </w:rPr>
      </w:pPr>
      <w:r w:rsidRPr="003D4BD9">
        <w:rPr>
          <w:rFonts w:ascii="Arial" w:hAnsi="Arial" w:cs="Arial"/>
          <w:noProof/>
        </w:rPr>
        <w:drawing>
          <wp:inline distT="0" distB="0" distL="0" distR="0" wp14:anchorId="5960FE94" wp14:editId="791348E2">
            <wp:extent cx="5758815" cy="3178810"/>
            <wp:effectExtent l="38100" t="38100" r="13335" b="21590"/>
            <wp:docPr id="2"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0135C7" w:rsidRPr="003D4BD9" w:rsidRDefault="000135C7" w:rsidP="000135C7">
      <w:pPr>
        <w:rPr>
          <w:rFonts w:ascii="Arial" w:hAnsi="Arial" w:cs="Arial"/>
          <w:b/>
          <w:bCs/>
          <w:color w:val="365F91"/>
        </w:rPr>
      </w:pPr>
      <w:r w:rsidRPr="003D4BD9">
        <w:rPr>
          <w:rFonts w:ascii="Arial" w:hAnsi="Arial" w:cs="Arial"/>
        </w:rPr>
        <w:br w:type="page"/>
      </w:r>
    </w:p>
    <w:p w:rsidR="000135C7" w:rsidRDefault="000135C7" w:rsidP="000135C7">
      <w:pPr>
        <w:pStyle w:val="Heading2"/>
      </w:pPr>
      <w:bookmarkStart w:id="45" w:name="_Toc332646287"/>
      <w:bookmarkStart w:id="46" w:name="_Toc336865241"/>
    </w:p>
    <w:p w:rsidR="000135C7" w:rsidRPr="003D4BD9" w:rsidRDefault="000135C7" w:rsidP="000135C7">
      <w:pPr>
        <w:pStyle w:val="Heading2"/>
      </w:pPr>
      <w:bookmarkStart w:id="47" w:name="_Toc340270427"/>
      <w:r w:rsidRPr="003D4BD9">
        <w:t xml:space="preserve">Scrum </w:t>
      </w:r>
      <w:r w:rsidRPr="000135C7">
        <w:t>Team</w:t>
      </w:r>
      <w:bookmarkEnd w:id="45"/>
      <w:bookmarkEnd w:id="46"/>
      <w:bookmarkEnd w:id="47"/>
    </w:p>
    <w:p w:rsidR="000135C7" w:rsidRPr="003D4BD9" w:rsidRDefault="000135C7" w:rsidP="000135C7">
      <w:pPr>
        <w:rPr>
          <w:rFonts w:ascii="Arial" w:eastAsiaTheme="majorEastAsia" w:hAnsi="Arial" w:cs="Arial"/>
          <w:b/>
          <w:bCs/>
          <w:color w:val="365F91" w:themeColor="accent1" w:themeShade="BF"/>
        </w:rPr>
      </w:pPr>
      <w:r w:rsidRPr="003D4BD9">
        <w:rPr>
          <w:rFonts w:ascii="Arial" w:hAnsi="Arial" w:cs="Arial"/>
          <w:noProof/>
        </w:rPr>
        <w:drawing>
          <wp:inline distT="0" distB="0" distL="0" distR="0" wp14:anchorId="73DFED20" wp14:editId="7098DB89">
            <wp:extent cx="5530850" cy="3664585"/>
            <wp:effectExtent l="38100" t="38100" r="12700" b="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bookmarkStart w:id="48" w:name="_Toc332646288"/>
    </w:p>
    <w:p w:rsidR="000135C7" w:rsidRPr="003D4BD9" w:rsidRDefault="000135C7" w:rsidP="00847EFA">
      <w:pPr>
        <w:pStyle w:val="Heading2"/>
      </w:pPr>
      <w:bookmarkStart w:id="49" w:name="_Toc336865242"/>
      <w:bookmarkStart w:id="50" w:name="_Toc340270428"/>
      <w:r w:rsidRPr="003D4BD9">
        <w:t xml:space="preserve">Scrum Team </w:t>
      </w:r>
      <w:r w:rsidRPr="000135C7">
        <w:t>characteristics</w:t>
      </w:r>
      <w:r w:rsidRPr="003D4BD9">
        <w:t>:</w:t>
      </w:r>
      <w:bookmarkEnd w:id="48"/>
      <w:bookmarkEnd w:id="49"/>
      <w:bookmarkEnd w:id="50"/>
    </w:p>
    <w:p w:rsidR="000135C7" w:rsidRPr="003D4BD9" w:rsidRDefault="000135C7" w:rsidP="000135C7">
      <w:pPr>
        <w:pStyle w:val="Heading3"/>
        <w:rPr>
          <w:rFonts w:cs="Arial"/>
        </w:rPr>
      </w:pPr>
      <w:bookmarkStart w:id="51" w:name="_Toc332646289"/>
      <w:r w:rsidRPr="003D4BD9">
        <w:rPr>
          <w:rFonts w:cs="Arial"/>
          <w:highlight w:val="yellow"/>
        </w:rPr>
        <w:t>Self-organized:</w:t>
      </w:r>
      <w:bookmarkEnd w:id="51"/>
      <w:r w:rsidRPr="003D4BD9">
        <w:rPr>
          <w:rFonts w:cs="Arial"/>
        </w:rPr>
        <w:t xml:space="preserve"> </w:t>
      </w:r>
    </w:p>
    <w:p w:rsidR="000135C7" w:rsidRPr="003D4BD9" w:rsidRDefault="000135C7" w:rsidP="000135C7">
      <w:pPr>
        <w:pStyle w:val="ListParagraph"/>
        <w:numPr>
          <w:ilvl w:val="0"/>
          <w:numId w:val="13"/>
        </w:numPr>
        <w:rPr>
          <w:rFonts w:cs="Arial"/>
        </w:rPr>
      </w:pPr>
      <w:r w:rsidRPr="003D4BD9">
        <w:rPr>
          <w:rFonts w:cs="Arial"/>
        </w:rPr>
        <w:t xml:space="preserve">Scrum promotes the concept of a self-organizing team, wherein the team has the collective </w:t>
      </w:r>
      <w:r w:rsidRPr="003D4BD9">
        <w:rPr>
          <w:rFonts w:cs="Arial"/>
          <w:color w:val="4F81BD" w:themeColor="accent1"/>
          <w:u w:val="single"/>
        </w:rPr>
        <w:t>ownership</w:t>
      </w:r>
      <w:r w:rsidRPr="003D4BD9">
        <w:rPr>
          <w:rFonts w:cs="Arial"/>
        </w:rPr>
        <w:t xml:space="preserve"> of a project. </w:t>
      </w:r>
    </w:p>
    <w:p w:rsidR="000135C7" w:rsidRPr="003D4BD9" w:rsidRDefault="000135C7" w:rsidP="000135C7">
      <w:pPr>
        <w:pStyle w:val="ListParagraph"/>
        <w:numPr>
          <w:ilvl w:val="0"/>
          <w:numId w:val="13"/>
        </w:numPr>
        <w:rPr>
          <w:rFonts w:cs="Arial"/>
        </w:rPr>
      </w:pPr>
      <w:r w:rsidRPr="003D4BD9">
        <w:rPr>
          <w:rFonts w:cs="Arial"/>
        </w:rPr>
        <w:t xml:space="preserve">Team members are involved in all decisions related to the delivery of the project and choose how best to accomplish work with no interference from the outside world. </w:t>
      </w:r>
    </w:p>
    <w:p w:rsidR="000135C7" w:rsidRPr="003D4BD9" w:rsidRDefault="000135C7" w:rsidP="000135C7">
      <w:pPr>
        <w:pStyle w:val="Heading3"/>
        <w:rPr>
          <w:rFonts w:cs="Arial"/>
        </w:rPr>
      </w:pPr>
      <w:bookmarkStart w:id="52" w:name="_Toc332646290"/>
      <w:r w:rsidRPr="003D4BD9">
        <w:rPr>
          <w:rFonts w:cs="Arial"/>
          <w:highlight w:val="yellow"/>
        </w:rPr>
        <w:t>Cross-functional:</w:t>
      </w:r>
      <w:bookmarkEnd w:id="52"/>
      <w:r w:rsidRPr="003D4BD9">
        <w:rPr>
          <w:rFonts w:cs="Arial"/>
        </w:rPr>
        <w:t xml:space="preserve"> </w:t>
      </w:r>
    </w:p>
    <w:p w:rsidR="000135C7" w:rsidRPr="003D4BD9" w:rsidRDefault="000135C7" w:rsidP="000135C7">
      <w:pPr>
        <w:pStyle w:val="ListParagraph"/>
        <w:numPr>
          <w:ilvl w:val="0"/>
          <w:numId w:val="14"/>
        </w:numPr>
        <w:rPr>
          <w:rFonts w:cs="Arial"/>
        </w:rPr>
      </w:pPr>
      <w:r w:rsidRPr="003D4BD9">
        <w:rPr>
          <w:rFonts w:cs="Arial"/>
        </w:rPr>
        <w:t xml:space="preserve">The Scrum team is cross-functional so that all skill sets and other requirements needed to accomplish the work are internally available without depending on any one who is not part of the team. </w:t>
      </w:r>
    </w:p>
    <w:p w:rsidR="000135C7" w:rsidRPr="003D4BD9" w:rsidRDefault="000135C7" w:rsidP="000135C7">
      <w:pPr>
        <w:pStyle w:val="ListParagraph"/>
        <w:numPr>
          <w:ilvl w:val="0"/>
          <w:numId w:val="14"/>
        </w:numPr>
        <w:rPr>
          <w:rFonts w:cs="Arial"/>
        </w:rPr>
      </w:pPr>
      <w:r w:rsidRPr="003D4BD9">
        <w:rPr>
          <w:rFonts w:cs="Arial"/>
        </w:rPr>
        <w:t xml:space="preserve">The team model in Scrum is designed to optimize flexibility and productivity. </w:t>
      </w:r>
    </w:p>
    <w:p w:rsidR="000135C7" w:rsidRPr="003D4BD9" w:rsidRDefault="000135C7" w:rsidP="000135C7">
      <w:pPr>
        <w:pStyle w:val="ListParagraph"/>
        <w:numPr>
          <w:ilvl w:val="0"/>
          <w:numId w:val="14"/>
        </w:numPr>
        <w:rPr>
          <w:rFonts w:cs="Arial"/>
        </w:rPr>
      </w:pPr>
      <w:r w:rsidRPr="003D4BD9">
        <w:rPr>
          <w:rFonts w:cs="Arial"/>
        </w:rPr>
        <w:t>A cross-functional team is more focused on a common goal.</w:t>
      </w:r>
    </w:p>
    <w:p w:rsidR="000135C7" w:rsidRPr="003D4BD9" w:rsidRDefault="000135C7" w:rsidP="000135C7">
      <w:pPr>
        <w:pStyle w:val="Heading3"/>
        <w:rPr>
          <w:rFonts w:cs="Arial"/>
        </w:rPr>
      </w:pPr>
      <w:bookmarkStart w:id="53" w:name="_Toc332646291"/>
      <w:r w:rsidRPr="003D4BD9">
        <w:rPr>
          <w:rFonts w:cs="Arial"/>
          <w:highlight w:val="yellow"/>
        </w:rPr>
        <w:t>Colocation and Face-to-Face Communication:</w:t>
      </w:r>
      <w:bookmarkEnd w:id="53"/>
      <w:r w:rsidRPr="003D4BD9">
        <w:rPr>
          <w:rFonts w:cs="Arial"/>
        </w:rPr>
        <w:t xml:space="preserve"> </w:t>
      </w:r>
    </w:p>
    <w:p w:rsidR="000135C7" w:rsidRPr="003D4BD9" w:rsidRDefault="000135C7" w:rsidP="000135C7">
      <w:pPr>
        <w:pStyle w:val="ListParagraph"/>
        <w:numPr>
          <w:ilvl w:val="0"/>
          <w:numId w:val="15"/>
        </w:numPr>
        <w:rPr>
          <w:rFonts w:cs="Arial"/>
        </w:rPr>
      </w:pPr>
      <w:r w:rsidRPr="003D4BD9">
        <w:rPr>
          <w:rFonts w:cs="Arial"/>
        </w:rPr>
        <w:t>Scrum enables the creation of self-organizing teams by encouraging colocation of all team members and recommends face-to-face communication between all team members.</w:t>
      </w:r>
    </w:p>
    <w:p w:rsidR="000135C7" w:rsidRPr="003D4BD9" w:rsidRDefault="000135C7" w:rsidP="000135C7">
      <w:pPr>
        <w:pStyle w:val="ListParagraph"/>
        <w:numPr>
          <w:ilvl w:val="0"/>
          <w:numId w:val="15"/>
        </w:numPr>
        <w:rPr>
          <w:rFonts w:cs="Arial"/>
        </w:rPr>
      </w:pPr>
      <w:r w:rsidRPr="003D4BD9">
        <w:rPr>
          <w:rFonts w:cs="Arial"/>
        </w:rPr>
        <w:t>A co-located team comprised of functional experts who collaborate to reach a common goal will succeed far more quickly than a team separated by function.</w:t>
      </w:r>
    </w:p>
    <w:p w:rsidR="000135C7" w:rsidRPr="003D4BD9" w:rsidRDefault="000135C7" w:rsidP="000135C7">
      <w:pPr>
        <w:pStyle w:val="Heading3"/>
        <w:rPr>
          <w:rFonts w:cs="Arial"/>
        </w:rPr>
      </w:pPr>
      <w:r w:rsidRPr="003D4BD9">
        <w:rPr>
          <w:rFonts w:cs="Arial"/>
          <w:highlight w:val="yellow"/>
        </w:rPr>
        <w:lastRenderedPageBreak/>
        <w:t>Iterative Product Delivery:</w:t>
      </w:r>
    </w:p>
    <w:p w:rsidR="000135C7" w:rsidRPr="003D4BD9" w:rsidRDefault="000135C7" w:rsidP="000135C7">
      <w:pPr>
        <w:pStyle w:val="ListParagraph"/>
        <w:numPr>
          <w:ilvl w:val="0"/>
          <w:numId w:val="16"/>
        </w:numPr>
        <w:rPr>
          <w:rFonts w:cs="Arial"/>
        </w:rPr>
      </w:pPr>
      <w:r w:rsidRPr="003D4BD9">
        <w:rPr>
          <w:rFonts w:cs="Arial"/>
        </w:rPr>
        <w:t>Scrum Teams deliver products iteratively and incrementally, maximizing opportunities for feedback.</w:t>
      </w:r>
    </w:p>
    <w:p w:rsidR="000135C7" w:rsidRPr="003D4BD9" w:rsidRDefault="000135C7" w:rsidP="000135C7">
      <w:pPr>
        <w:pStyle w:val="ListParagraph"/>
        <w:numPr>
          <w:ilvl w:val="0"/>
          <w:numId w:val="16"/>
        </w:numPr>
        <w:rPr>
          <w:rFonts w:cs="Arial"/>
        </w:rPr>
      </w:pPr>
      <w:r w:rsidRPr="003D4BD9">
        <w:rPr>
          <w:rFonts w:cs="Arial"/>
        </w:rPr>
        <w:t xml:space="preserve">Incremental deliveries of “Done” product ensure that a potentially </w:t>
      </w:r>
      <w:ins w:id="54" w:author="RUTH" w:date="2012-11-22T23:56:00Z">
        <w:r w:rsidR="00DA50B9">
          <w:rPr>
            <w:rFonts w:cs="Arial"/>
          </w:rPr>
          <w:t>shippable</w:t>
        </w:r>
        <w:r w:rsidR="00DA50B9" w:rsidRPr="003D4BD9">
          <w:rPr>
            <w:rFonts w:cs="Arial"/>
          </w:rPr>
          <w:t xml:space="preserve"> </w:t>
        </w:r>
      </w:ins>
      <w:del w:id="55" w:author="RUTH" w:date="2012-11-22T23:56:00Z">
        <w:r w:rsidRPr="003D4BD9" w:rsidDel="00DA50B9">
          <w:rPr>
            <w:rFonts w:cs="Arial"/>
          </w:rPr>
          <w:delText xml:space="preserve">useful </w:delText>
        </w:r>
      </w:del>
      <w:r w:rsidRPr="003D4BD9">
        <w:rPr>
          <w:rFonts w:cs="Arial"/>
        </w:rPr>
        <w:t>version of a working product is always available.</w:t>
      </w:r>
      <w:bookmarkStart w:id="56" w:name="_Toc332646293"/>
    </w:p>
    <w:p w:rsidR="000135C7" w:rsidRPr="003D4BD9" w:rsidRDefault="000135C7" w:rsidP="00847EFA">
      <w:pPr>
        <w:pStyle w:val="Heading2"/>
      </w:pPr>
      <w:bookmarkStart w:id="57" w:name="_Toc336865243"/>
      <w:bookmarkStart w:id="58" w:name="_Toc340270429"/>
      <w:r w:rsidRPr="000135C7">
        <w:t>Team</w:t>
      </w:r>
      <w:r w:rsidRPr="003D4BD9">
        <w:t xml:space="preserve"> Selection</w:t>
      </w:r>
      <w:bookmarkEnd w:id="56"/>
      <w:bookmarkEnd w:id="57"/>
      <w:bookmarkEnd w:id="58"/>
    </w:p>
    <w:p w:rsidR="000135C7" w:rsidRPr="003D4BD9" w:rsidRDefault="000135C7" w:rsidP="000135C7">
      <w:pPr>
        <w:rPr>
          <w:rFonts w:ascii="Arial" w:hAnsi="Arial" w:cs="Arial"/>
          <w:color w:val="FF0000"/>
        </w:rPr>
      </w:pPr>
      <w:r w:rsidRPr="003D4BD9">
        <w:rPr>
          <w:rFonts w:ascii="Arial" w:hAnsi="Arial" w:cs="Arial"/>
        </w:rPr>
        <w:t xml:space="preserve">The Scrum Team (Development Team) is the core for any Scrum project implementation and getting the team selection right is important for maintaining the performance of the whole team. Scrum team members are generalist-specialists. </w:t>
      </w:r>
      <w:r w:rsidRPr="003D4BD9">
        <w:rPr>
          <w:rFonts w:ascii="Arial" w:hAnsi="Arial" w:cs="Arial"/>
          <w:color w:val="FF0000"/>
        </w:rPr>
        <w:t>(Have a general idea of various fields and be an expert in at least one of the fields—but beyond the subject-matter expertise, it is the people skills of team members that define the success of self-organizing teams.)</w:t>
      </w:r>
    </w:p>
    <w:p w:rsidR="000135C7" w:rsidRPr="003D4BD9" w:rsidRDefault="000135C7" w:rsidP="000135C7">
      <w:pPr>
        <w:rPr>
          <w:rFonts w:ascii="Arial" w:hAnsi="Arial" w:cs="Arial"/>
        </w:rPr>
      </w:pPr>
      <w:r w:rsidRPr="003D4BD9">
        <w:rPr>
          <w:rFonts w:ascii="Arial" w:hAnsi="Arial" w:cs="Arial"/>
        </w:rPr>
        <w:t>Ideal members of the Development Team should be independent, self-motivated, customer-focused, responsible, and collaborative. The team should be able to foster an environment of independent thinking and group decision-making in order to extract the best benefits of the structure.</w:t>
      </w:r>
    </w:p>
    <w:p w:rsidR="000135C7" w:rsidRPr="003D4BD9" w:rsidRDefault="000135C7" w:rsidP="000135C7">
      <w:pPr>
        <w:rPr>
          <w:rFonts w:ascii="Arial" w:hAnsi="Arial" w:cs="Arial"/>
        </w:rPr>
      </w:pPr>
      <w:r w:rsidRPr="003D4BD9">
        <w:rPr>
          <w:rFonts w:ascii="Arial" w:hAnsi="Arial" w:cs="Arial"/>
        </w:rPr>
        <w:t xml:space="preserve">When selecting teams, another important aspect is to create </w:t>
      </w:r>
      <w:r w:rsidRPr="003D4BD9">
        <w:rPr>
          <w:rFonts w:ascii="Arial" w:hAnsi="Arial" w:cs="Arial"/>
          <w:color w:val="4F81BD" w:themeColor="accent1"/>
          <w:u w:val="single"/>
        </w:rPr>
        <w:t>backups</w:t>
      </w:r>
      <w:r w:rsidRPr="003D4BD9">
        <w:rPr>
          <w:rFonts w:ascii="Arial" w:hAnsi="Arial" w:cs="Arial"/>
        </w:rPr>
        <w:t xml:space="preserve"> for every person. This ensures that there is no major loss of productivity due to losses of critical members. Every member of the team will back up a “specialist” member from one field, therefore enhancing the skill sets of team members.</w:t>
      </w:r>
    </w:p>
    <w:p w:rsidR="000135C7" w:rsidRPr="003D4BD9" w:rsidRDefault="000135C7" w:rsidP="000135C7">
      <w:pPr>
        <w:pStyle w:val="Heading3"/>
        <w:rPr>
          <w:rFonts w:cs="Arial"/>
        </w:rPr>
      </w:pPr>
      <w:bookmarkStart w:id="59" w:name="_Toc332646294"/>
      <w:r w:rsidRPr="003D4BD9">
        <w:rPr>
          <w:rFonts w:cs="Arial"/>
        </w:rPr>
        <w:t>Advantages of Cross-functional Teams</w:t>
      </w:r>
      <w:bookmarkEnd w:id="59"/>
    </w:p>
    <w:p w:rsidR="000135C7" w:rsidRPr="003D4BD9" w:rsidRDefault="000135C7" w:rsidP="000135C7">
      <w:pPr>
        <w:rPr>
          <w:rFonts w:ascii="Arial" w:hAnsi="Arial" w:cs="Arial"/>
        </w:rPr>
      </w:pPr>
      <w:r w:rsidRPr="003D4BD9">
        <w:rPr>
          <w:rFonts w:ascii="Arial" w:hAnsi="Arial" w:cs="Arial"/>
        </w:rPr>
        <w:t>Scrum uses a cross-functional team approach as it provides the following advantages:</w:t>
      </w:r>
    </w:p>
    <w:p w:rsidR="000135C7" w:rsidRPr="003D4BD9" w:rsidRDefault="000135C7" w:rsidP="000135C7">
      <w:pPr>
        <w:pStyle w:val="ListParagraph"/>
        <w:numPr>
          <w:ilvl w:val="0"/>
          <w:numId w:val="17"/>
        </w:numPr>
        <w:rPr>
          <w:rFonts w:cs="Arial"/>
        </w:rPr>
      </w:pPr>
      <w:r w:rsidRPr="003D4BD9">
        <w:rPr>
          <w:rFonts w:cs="Arial"/>
          <w:b/>
          <w:highlight w:val="yellow"/>
        </w:rPr>
        <w:t>Faster Decision Making:</w:t>
      </w:r>
      <w:r w:rsidRPr="003D4BD9">
        <w:rPr>
          <w:rFonts w:cs="Arial"/>
          <w:b/>
        </w:rPr>
        <w:t xml:space="preserve"> </w:t>
      </w:r>
      <w:r w:rsidRPr="003D4BD9">
        <w:rPr>
          <w:rFonts w:cs="Arial"/>
        </w:rPr>
        <w:t>A cross-functional team is small in size and consists of functional experts who can reach a common goal faster than the traditional function-oriented teams.</w:t>
      </w:r>
    </w:p>
    <w:p w:rsidR="000135C7" w:rsidRPr="003D4BD9" w:rsidRDefault="000135C7" w:rsidP="000135C7">
      <w:pPr>
        <w:pStyle w:val="ListParagraph"/>
        <w:ind w:left="1080"/>
        <w:rPr>
          <w:rFonts w:cs="Arial"/>
        </w:rPr>
      </w:pPr>
    </w:p>
    <w:p w:rsidR="000135C7" w:rsidRPr="003D4BD9" w:rsidRDefault="000135C7" w:rsidP="000135C7">
      <w:pPr>
        <w:pStyle w:val="ListParagraph"/>
        <w:numPr>
          <w:ilvl w:val="0"/>
          <w:numId w:val="17"/>
        </w:numPr>
        <w:rPr>
          <w:rFonts w:cs="Arial"/>
        </w:rPr>
      </w:pPr>
      <w:r w:rsidRPr="003D4BD9">
        <w:rPr>
          <w:rFonts w:cs="Arial"/>
          <w:b/>
          <w:highlight w:val="yellow"/>
        </w:rPr>
        <w:t>Improved Communication:</w:t>
      </w:r>
      <w:r w:rsidRPr="003D4BD9">
        <w:rPr>
          <w:rFonts w:cs="Arial"/>
          <w:b/>
        </w:rPr>
        <w:t xml:space="preserve"> </w:t>
      </w:r>
      <w:r w:rsidRPr="003D4BD9">
        <w:rPr>
          <w:rFonts w:cs="Arial"/>
        </w:rPr>
        <w:t xml:space="preserve">Cross-functional teams are generally </w:t>
      </w:r>
      <w:r w:rsidRPr="003D4BD9">
        <w:rPr>
          <w:rFonts w:cs="Arial"/>
          <w:color w:val="4F81BD" w:themeColor="accent1"/>
          <w:u w:val="single"/>
        </w:rPr>
        <w:t>co-located</w:t>
      </w:r>
      <w:r w:rsidRPr="003D4BD9">
        <w:rPr>
          <w:rFonts w:cs="Arial"/>
        </w:rPr>
        <w:t xml:space="preserve">, which enables a smooth line of face-to-face communication among members of the team. Thus, the team interacts regularly leading to a smoother knowledge-sharing process. </w:t>
      </w:r>
    </w:p>
    <w:p w:rsidR="000135C7" w:rsidRPr="003D4BD9" w:rsidRDefault="000135C7" w:rsidP="000135C7">
      <w:pPr>
        <w:pStyle w:val="ListParagraph"/>
        <w:ind w:left="1080"/>
        <w:rPr>
          <w:rFonts w:cs="Arial"/>
        </w:rPr>
      </w:pPr>
    </w:p>
    <w:p w:rsidR="00DA50B9" w:rsidRPr="00055431" w:rsidRDefault="000135C7" w:rsidP="00DA50B9">
      <w:pPr>
        <w:pStyle w:val="ListParagraph"/>
        <w:numPr>
          <w:ilvl w:val="0"/>
          <w:numId w:val="17"/>
        </w:numPr>
        <w:rPr>
          <w:rFonts w:cs="Arial"/>
          <w:b/>
        </w:rPr>
      </w:pPr>
      <w:del w:id="60" w:author="RUTH" w:date="2012-11-24T05:03:00Z">
        <w:r w:rsidRPr="003D4BD9" w:rsidDel="00DA50B9">
          <w:rPr>
            <w:rFonts w:cs="Arial"/>
            <w:b/>
            <w:highlight w:val="yellow"/>
          </w:rPr>
          <w:delText>Objective Orientation:</w:delText>
        </w:r>
        <w:r w:rsidRPr="003D4BD9" w:rsidDel="00DA50B9">
          <w:rPr>
            <w:rFonts w:cs="Arial"/>
            <w:b/>
          </w:rPr>
          <w:delText xml:space="preserve"> </w:delText>
        </w:r>
      </w:del>
      <w:commentRangeStart w:id="61"/>
      <w:r w:rsidR="00DA50B9" w:rsidRPr="00055431">
        <w:rPr>
          <w:rFonts w:cs="Arial"/>
          <w:b/>
        </w:rPr>
        <w:t xml:space="preserve">Objective Orientation: </w:t>
      </w:r>
      <w:r w:rsidR="00DA50B9" w:rsidRPr="00055431">
        <w:rPr>
          <w:rFonts w:cs="Arial"/>
        </w:rPr>
        <w:t xml:space="preserve">Cross-functional teams in Scrum are extremely focused on the desired result. The Scrum Team has a defined set of objectives </w:t>
      </w:r>
      <w:r w:rsidR="00DA50B9">
        <w:rPr>
          <w:rFonts w:cs="Arial"/>
        </w:rPr>
        <w:t>for</w:t>
      </w:r>
      <w:r w:rsidR="00DA50B9" w:rsidRPr="00055431">
        <w:rPr>
          <w:rFonts w:cs="Arial"/>
        </w:rPr>
        <w:t xml:space="preserve"> a </w:t>
      </w:r>
      <w:r w:rsidR="00DA50B9">
        <w:rPr>
          <w:rFonts w:cs="Arial"/>
          <w:u w:val="single"/>
        </w:rPr>
        <w:t>__</w:t>
      </w:r>
      <w:ins w:id="62" w:author="RUTH" w:date="2012-11-24T05:06:00Z">
        <w:r w:rsidR="004F6F60" w:rsidRPr="004F6F60">
          <w:rPr>
            <w:rFonts w:cs="Arial"/>
            <w:color w:val="4F81BD" w:themeColor="accent1"/>
            <w:u w:val="single"/>
          </w:rPr>
          <w:t xml:space="preserve"> </w:t>
        </w:r>
        <w:r w:rsidR="004F6F60" w:rsidRPr="003D4BD9">
          <w:rPr>
            <w:rFonts w:cs="Arial"/>
            <w:color w:val="4F81BD" w:themeColor="accent1"/>
            <w:u w:val="single"/>
          </w:rPr>
          <w:t>Sprint</w:t>
        </w:r>
        <w:r w:rsidR="004F6F60" w:rsidDel="004F6F60">
          <w:rPr>
            <w:rFonts w:cs="Arial"/>
            <w:u w:val="single"/>
          </w:rPr>
          <w:t xml:space="preserve"> </w:t>
        </w:r>
      </w:ins>
      <w:del w:id="63" w:author="RUTH" w:date="2012-11-24T05:06:00Z">
        <w:r w:rsidR="00DA50B9" w:rsidDel="004F6F60">
          <w:rPr>
            <w:rFonts w:cs="Arial"/>
            <w:u w:val="single"/>
          </w:rPr>
          <w:delText>____________</w:delText>
        </w:r>
      </w:del>
      <w:r w:rsidR="00DA50B9">
        <w:rPr>
          <w:rFonts w:cs="Arial"/>
          <w:u w:val="single"/>
        </w:rPr>
        <w:t>_</w:t>
      </w:r>
      <w:r w:rsidR="00DA50B9" w:rsidRPr="00055431">
        <w:rPr>
          <w:rFonts w:cs="Arial"/>
        </w:rPr>
        <w:t>and</w:t>
      </w:r>
      <w:r w:rsidR="00DA50B9">
        <w:rPr>
          <w:rFonts w:cs="Arial"/>
        </w:rPr>
        <w:t xml:space="preserve"> </w:t>
      </w:r>
      <w:r w:rsidR="00DA50B9" w:rsidRPr="00055431">
        <w:rPr>
          <w:rFonts w:cs="Arial"/>
        </w:rPr>
        <w:t xml:space="preserve">is flexible </w:t>
      </w:r>
      <w:r w:rsidR="00DA50B9">
        <w:rPr>
          <w:rFonts w:cs="Arial"/>
        </w:rPr>
        <w:t xml:space="preserve">to focus on a different set of </w:t>
      </w:r>
      <w:r w:rsidR="00DA50B9" w:rsidRPr="00055431">
        <w:rPr>
          <w:rFonts w:cs="Arial"/>
        </w:rPr>
        <w:t xml:space="preserve">objectives </w:t>
      </w:r>
      <w:r w:rsidR="00DA50B9">
        <w:rPr>
          <w:rFonts w:cs="Arial"/>
        </w:rPr>
        <w:t xml:space="preserve">in </w:t>
      </w:r>
      <w:r w:rsidR="00DA50B9" w:rsidRPr="00055431">
        <w:rPr>
          <w:rFonts w:cs="Arial"/>
        </w:rPr>
        <w:t xml:space="preserve">the next </w:t>
      </w:r>
      <w:r w:rsidR="00DA50B9">
        <w:rPr>
          <w:rFonts w:cs="Arial"/>
          <w:u w:val="single"/>
        </w:rPr>
        <w:t>____</w:t>
      </w:r>
      <w:ins w:id="64" w:author="RUTH" w:date="2012-11-24T05:06:00Z">
        <w:r w:rsidR="004F6F60" w:rsidRPr="004F6F60">
          <w:rPr>
            <w:rFonts w:cs="Arial"/>
            <w:color w:val="4F81BD" w:themeColor="accent1"/>
            <w:u w:val="single"/>
          </w:rPr>
          <w:t xml:space="preserve"> </w:t>
        </w:r>
        <w:r w:rsidR="004F6F60" w:rsidRPr="003D4BD9">
          <w:rPr>
            <w:rFonts w:cs="Arial"/>
            <w:color w:val="4F81BD" w:themeColor="accent1"/>
            <w:u w:val="single"/>
          </w:rPr>
          <w:t>Sprint</w:t>
        </w:r>
      </w:ins>
      <w:del w:id="65" w:author="RUTH" w:date="2012-11-24T05:06:00Z">
        <w:r w:rsidR="00DA50B9" w:rsidDel="004F6F60">
          <w:rPr>
            <w:rFonts w:cs="Arial"/>
            <w:u w:val="single"/>
          </w:rPr>
          <w:delText>_________</w:delText>
        </w:r>
      </w:del>
      <w:r w:rsidR="00DA50B9">
        <w:rPr>
          <w:rFonts w:cs="Arial"/>
          <w:u w:val="single"/>
        </w:rPr>
        <w:t>.</w:t>
      </w:r>
      <w:commentRangeEnd w:id="61"/>
      <w:r w:rsidR="00DA50B9">
        <w:rPr>
          <w:rStyle w:val="CommentReference"/>
          <w:rFonts w:asciiTheme="minorHAnsi" w:eastAsiaTheme="minorHAnsi" w:hAnsiTheme="minorHAnsi"/>
          <w:lang w:eastAsia="en-US"/>
        </w:rPr>
        <w:commentReference w:id="61"/>
      </w:r>
    </w:p>
    <w:p w:rsidR="000135C7" w:rsidRPr="003D4BD9" w:rsidRDefault="000135C7" w:rsidP="000135C7">
      <w:pPr>
        <w:pStyle w:val="ListParagraph"/>
        <w:numPr>
          <w:ilvl w:val="0"/>
          <w:numId w:val="17"/>
        </w:numPr>
        <w:rPr>
          <w:rFonts w:cs="Arial"/>
          <w:b/>
        </w:rPr>
      </w:pPr>
    </w:p>
    <w:p w:rsidR="000135C7" w:rsidRPr="003D4BD9" w:rsidRDefault="000135C7" w:rsidP="000135C7">
      <w:pPr>
        <w:pStyle w:val="ListParagraph"/>
        <w:ind w:left="1080"/>
        <w:rPr>
          <w:rFonts w:cs="Arial"/>
          <w:b/>
        </w:rPr>
      </w:pPr>
    </w:p>
    <w:p w:rsidR="000135C7" w:rsidRPr="003D4BD9" w:rsidRDefault="000135C7" w:rsidP="000135C7">
      <w:pPr>
        <w:pStyle w:val="ListParagraph"/>
        <w:numPr>
          <w:ilvl w:val="0"/>
          <w:numId w:val="17"/>
        </w:numPr>
        <w:rPr>
          <w:rFonts w:cs="Arial"/>
          <w:b/>
        </w:rPr>
      </w:pPr>
      <w:r w:rsidRPr="003D4BD9">
        <w:rPr>
          <w:rFonts w:cs="Arial"/>
          <w:b/>
          <w:highlight w:val="yellow"/>
        </w:rPr>
        <w:t>Collective Ownership:</w:t>
      </w:r>
      <w:r w:rsidRPr="003D4BD9">
        <w:rPr>
          <w:rFonts w:cs="Arial"/>
          <w:b/>
        </w:rPr>
        <w:t xml:space="preserve"> </w:t>
      </w:r>
      <w:r w:rsidRPr="003D4BD9">
        <w:rPr>
          <w:rFonts w:cs="Arial"/>
        </w:rPr>
        <w:t xml:space="preserve">The team as a whole is responsible for the delivery of results and any success or failure is at the team level. </w:t>
      </w:r>
    </w:p>
    <w:p w:rsidR="000135C7" w:rsidRPr="003D4BD9" w:rsidRDefault="000135C7" w:rsidP="000135C7">
      <w:pPr>
        <w:pStyle w:val="ListParagraph"/>
        <w:ind w:left="1080"/>
        <w:rPr>
          <w:rFonts w:cs="Arial"/>
        </w:rPr>
      </w:pPr>
    </w:p>
    <w:p w:rsidR="000135C7" w:rsidRPr="003D4BD9" w:rsidRDefault="000135C7" w:rsidP="000135C7">
      <w:pPr>
        <w:pStyle w:val="ListParagraph"/>
        <w:numPr>
          <w:ilvl w:val="0"/>
          <w:numId w:val="17"/>
        </w:numPr>
        <w:rPr>
          <w:rFonts w:cs="Arial"/>
        </w:rPr>
      </w:pPr>
      <w:r w:rsidRPr="003D4BD9">
        <w:rPr>
          <w:rFonts w:cs="Arial"/>
          <w:b/>
          <w:highlight w:val="yellow"/>
        </w:rPr>
        <w:lastRenderedPageBreak/>
        <w:t>Continuous Innovation</w:t>
      </w:r>
      <w:r w:rsidRPr="003D4BD9">
        <w:rPr>
          <w:rFonts w:cs="Arial"/>
          <w:highlight w:val="yellow"/>
        </w:rPr>
        <w:t>:</w:t>
      </w:r>
      <w:r w:rsidRPr="003D4BD9">
        <w:rPr>
          <w:rFonts w:cs="Arial"/>
        </w:rPr>
        <w:t xml:space="preserve"> The use of experts from various fields as part of a cross-functional team enables exchange of ideas, thereby fostering creative thinking. </w:t>
      </w:r>
    </w:p>
    <w:p w:rsidR="00DB493C" w:rsidRDefault="00DB493C" w:rsidP="000135C7">
      <w:pPr>
        <w:pStyle w:val="Heading2"/>
      </w:pPr>
    </w:p>
    <w:p w:rsidR="000135C7" w:rsidRPr="003D4BD9" w:rsidRDefault="000135C7" w:rsidP="000135C7">
      <w:pPr>
        <w:pStyle w:val="Heading2"/>
      </w:pPr>
      <w:bookmarkStart w:id="66" w:name="_Toc340270430"/>
      <w:r w:rsidRPr="003D4BD9">
        <w:t>Chapter Quiz</w:t>
      </w:r>
      <w:bookmarkEnd w:id="66"/>
    </w:p>
    <w:p w:rsidR="000135C7" w:rsidRPr="003D4BD9" w:rsidRDefault="000135C7" w:rsidP="000135C7">
      <w:pPr>
        <w:pStyle w:val="ListParagraph"/>
        <w:numPr>
          <w:ilvl w:val="0"/>
          <w:numId w:val="18"/>
        </w:numPr>
        <w:tabs>
          <w:tab w:val="left" w:pos="426"/>
        </w:tabs>
        <w:rPr>
          <w:rFonts w:cs="Arial"/>
        </w:rPr>
      </w:pPr>
      <w:r w:rsidRPr="003D4BD9">
        <w:rPr>
          <w:rFonts w:cs="Arial"/>
        </w:rPr>
        <w:t>Which of the following are core Scrum roles?</w:t>
      </w:r>
    </w:p>
    <w:p w:rsidR="000135C7" w:rsidRPr="003D4BD9" w:rsidRDefault="000135C7" w:rsidP="000135C7">
      <w:pPr>
        <w:pStyle w:val="ListParagraph"/>
        <w:numPr>
          <w:ilvl w:val="1"/>
          <w:numId w:val="18"/>
        </w:numPr>
        <w:tabs>
          <w:tab w:val="left" w:pos="426"/>
        </w:tabs>
        <w:rPr>
          <w:rFonts w:cs="Arial"/>
        </w:rPr>
      </w:pPr>
      <w:r w:rsidRPr="003D4BD9">
        <w:rPr>
          <w:rFonts w:cs="Arial"/>
        </w:rPr>
        <w:t>Product Owner</w:t>
      </w:r>
    </w:p>
    <w:p w:rsidR="000135C7" w:rsidRPr="003D4BD9" w:rsidRDefault="000135C7" w:rsidP="000135C7">
      <w:pPr>
        <w:pStyle w:val="ListParagraph"/>
        <w:numPr>
          <w:ilvl w:val="1"/>
          <w:numId w:val="18"/>
        </w:numPr>
        <w:tabs>
          <w:tab w:val="left" w:pos="426"/>
        </w:tabs>
        <w:rPr>
          <w:rFonts w:cs="Arial"/>
        </w:rPr>
      </w:pPr>
      <w:r w:rsidRPr="003D4BD9">
        <w:rPr>
          <w:rFonts w:cs="Arial"/>
        </w:rPr>
        <w:t>Stake holder</w:t>
      </w:r>
    </w:p>
    <w:p w:rsidR="000135C7" w:rsidRPr="003D4BD9" w:rsidRDefault="000135C7" w:rsidP="000135C7">
      <w:pPr>
        <w:pStyle w:val="ListParagraph"/>
        <w:numPr>
          <w:ilvl w:val="1"/>
          <w:numId w:val="18"/>
        </w:numPr>
        <w:tabs>
          <w:tab w:val="left" w:pos="426"/>
        </w:tabs>
        <w:rPr>
          <w:rFonts w:cs="Arial"/>
        </w:rPr>
      </w:pPr>
      <w:r w:rsidRPr="003D4BD9">
        <w:rPr>
          <w:rFonts w:cs="Arial"/>
        </w:rPr>
        <w:t>Scrum Master</w:t>
      </w:r>
    </w:p>
    <w:p w:rsidR="000135C7" w:rsidRPr="003D4BD9" w:rsidRDefault="000135C7" w:rsidP="000135C7">
      <w:pPr>
        <w:pStyle w:val="ListParagraph"/>
        <w:numPr>
          <w:ilvl w:val="1"/>
          <w:numId w:val="18"/>
        </w:numPr>
        <w:tabs>
          <w:tab w:val="left" w:pos="426"/>
        </w:tabs>
        <w:rPr>
          <w:rFonts w:cs="Arial"/>
        </w:rPr>
      </w:pPr>
      <w:r w:rsidRPr="003D4BD9">
        <w:rPr>
          <w:rFonts w:cs="Arial"/>
        </w:rPr>
        <w:t>Project Manager</w:t>
      </w:r>
    </w:p>
    <w:p w:rsidR="000135C7" w:rsidRPr="003D4BD9" w:rsidRDefault="000135C7" w:rsidP="000135C7">
      <w:pPr>
        <w:tabs>
          <w:tab w:val="left" w:pos="426"/>
        </w:tabs>
        <w:rPr>
          <w:rFonts w:ascii="Arial" w:hAnsi="Arial" w:cs="Arial"/>
        </w:rPr>
      </w:pPr>
      <w:r w:rsidRPr="003D4BD9">
        <w:rPr>
          <w:rFonts w:ascii="Arial" w:hAnsi="Arial" w:cs="Arial"/>
        </w:rPr>
        <w:tab/>
      </w:r>
      <w:r>
        <w:rPr>
          <w:rFonts w:ascii="Arial" w:hAnsi="Arial" w:cs="Arial"/>
        </w:rPr>
        <w:tab/>
      </w:r>
      <w:r w:rsidRPr="003D4BD9">
        <w:rPr>
          <w:rFonts w:ascii="Arial" w:hAnsi="Arial" w:cs="Arial"/>
          <w:color w:val="FF0000"/>
        </w:rPr>
        <w:t>Ans. a, c</w:t>
      </w:r>
    </w:p>
    <w:p w:rsidR="000135C7" w:rsidRPr="003D4BD9" w:rsidRDefault="000135C7" w:rsidP="000135C7">
      <w:pPr>
        <w:pStyle w:val="ListParagraph"/>
        <w:numPr>
          <w:ilvl w:val="0"/>
          <w:numId w:val="18"/>
        </w:numPr>
        <w:tabs>
          <w:tab w:val="left" w:pos="426"/>
        </w:tabs>
        <w:rPr>
          <w:rFonts w:cs="Arial"/>
        </w:rPr>
      </w:pPr>
      <w:r w:rsidRPr="003D4BD9">
        <w:rPr>
          <w:rFonts w:cs="Arial"/>
        </w:rPr>
        <w:t xml:space="preserve">Who amongst the following is responsible for providing the Scrum team with a favorable environment for the product development </w:t>
      </w:r>
    </w:p>
    <w:p w:rsidR="000135C7" w:rsidRPr="003D4BD9" w:rsidRDefault="000135C7" w:rsidP="000135C7">
      <w:pPr>
        <w:pStyle w:val="ListParagraph"/>
        <w:numPr>
          <w:ilvl w:val="1"/>
          <w:numId w:val="18"/>
        </w:numPr>
        <w:tabs>
          <w:tab w:val="left" w:pos="426"/>
        </w:tabs>
        <w:rPr>
          <w:rFonts w:cs="Arial"/>
        </w:rPr>
      </w:pPr>
      <w:r w:rsidRPr="003D4BD9">
        <w:rPr>
          <w:rFonts w:cs="Arial"/>
        </w:rPr>
        <w:t>Scrum Master</w:t>
      </w:r>
    </w:p>
    <w:p w:rsidR="000135C7" w:rsidRPr="003D4BD9" w:rsidRDefault="000135C7" w:rsidP="000135C7">
      <w:pPr>
        <w:pStyle w:val="ListParagraph"/>
        <w:numPr>
          <w:ilvl w:val="1"/>
          <w:numId w:val="18"/>
        </w:numPr>
        <w:tabs>
          <w:tab w:val="left" w:pos="426"/>
        </w:tabs>
        <w:rPr>
          <w:rFonts w:cs="Arial"/>
        </w:rPr>
      </w:pPr>
      <w:r w:rsidRPr="003D4BD9">
        <w:rPr>
          <w:rFonts w:cs="Arial"/>
        </w:rPr>
        <w:t>Product Owner</w:t>
      </w:r>
    </w:p>
    <w:p w:rsidR="000135C7" w:rsidRPr="003D4BD9" w:rsidRDefault="000135C7" w:rsidP="000135C7">
      <w:pPr>
        <w:pStyle w:val="ListParagraph"/>
        <w:numPr>
          <w:ilvl w:val="1"/>
          <w:numId w:val="18"/>
        </w:numPr>
        <w:tabs>
          <w:tab w:val="left" w:pos="426"/>
        </w:tabs>
        <w:rPr>
          <w:rFonts w:cs="Arial"/>
        </w:rPr>
      </w:pPr>
      <w:r w:rsidRPr="003D4BD9">
        <w:rPr>
          <w:rFonts w:cs="Arial"/>
        </w:rPr>
        <w:t>Development Team</w:t>
      </w:r>
    </w:p>
    <w:p w:rsidR="000135C7" w:rsidRPr="003D4BD9" w:rsidRDefault="000135C7" w:rsidP="000135C7">
      <w:pPr>
        <w:pStyle w:val="ListParagraph"/>
        <w:numPr>
          <w:ilvl w:val="1"/>
          <w:numId w:val="18"/>
        </w:numPr>
        <w:tabs>
          <w:tab w:val="left" w:pos="426"/>
        </w:tabs>
        <w:rPr>
          <w:rFonts w:cs="Arial"/>
        </w:rPr>
      </w:pPr>
      <w:r w:rsidRPr="003D4BD9">
        <w:rPr>
          <w:rFonts w:cs="Arial"/>
        </w:rPr>
        <w:t>External Stakeholders</w:t>
      </w:r>
    </w:p>
    <w:p w:rsidR="000135C7" w:rsidRPr="003D4BD9" w:rsidRDefault="000135C7" w:rsidP="000135C7">
      <w:pPr>
        <w:tabs>
          <w:tab w:val="left" w:pos="426"/>
        </w:tabs>
        <w:rPr>
          <w:rFonts w:ascii="Arial" w:hAnsi="Arial" w:cs="Arial"/>
        </w:rPr>
      </w:pPr>
      <w:r w:rsidRPr="003D4BD9">
        <w:rPr>
          <w:rFonts w:ascii="Arial" w:hAnsi="Arial" w:cs="Arial"/>
        </w:rPr>
        <w:tab/>
      </w:r>
      <w:r>
        <w:rPr>
          <w:rFonts w:ascii="Arial" w:hAnsi="Arial" w:cs="Arial"/>
        </w:rPr>
        <w:tab/>
      </w:r>
      <w:r w:rsidRPr="003D4BD9">
        <w:rPr>
          <w:rFonts w:ascii="Arial" w:hAnsi="Arial" w:cs="Arial"/>
          <w:color w:val="FF0000"/>
        </w:rPr>
        <w:t>Ans. a</w:t>
      </w:r>
    </w:p>
    <w:p w:rsidR="000135C7" w:rsidRPr="003D4BD9" w:rsidRDefault="000135C7" w:rsidP="000135C7">
      <w:pPr>
        <w:pStyle w:val="ListParagraph"/>
        <w:numPr>
          <w:ilvl w:val="0"/>
          <w:numId w:val="18"/>
        </w:numPr>
        <w:tabs>
          <w:tab w:val="left" w:pos="426"/>
        </w:tabs>
        <w:rPr>
          <w:rFonts w:cs="Arial"/>
        </w:rPr>
      </w:pPr>
      <w:r w:rsidRPr="003D4BD9">
        <w:rPr>
          <w:rFonts w:cs="Arial"/>
        </w:rPr>
        <w:t>Who amongst the following is responsible for creating an awareness regarding implementation of Scrum practices amongst the team members</w:t>
      </w:r>
    </w:p>
    <w:p w:rsidR="000135C7" w:rsidRPr="003D4BD9" w:rsidRDefault="000135C7" w:rsidP="000135C7">
      <w:pPr>
        <w:pStyle w:val="ListParagraph"/>
        <w:numPr>
          <w:ilvl w:val="1"/>
          <w:numId w:val="18"/>
        </w:numPr>
        <w:tabs>
          <w:tab w:val="left" w:pos="426"/>
        </w:tabs>
        <w:rPr>
          <w:rFonts w:cs="Arial"/>
        </w:rPr>
      </w:pPr>
      <w:r w:rsidRPr="003D4BD9">
        <w:rPr>
          <w:rFonts w:cs="Arial"/>
        </w:rPr>
        <w:t>Scrum Master</w:t>
      </w:r>
    </w:p>
    <w:p w:rsidR="000135C7" w:rsidRPr="003D4BD9" w:rsidRDefault="000135C7" w:rsidP="000135C7">
      <w:pPr>
        <w:pStyle w:val="ListParagraph"/>
        <w:numPr>
          <w:ilvl w:val="1"/>
          <w:numId w:val="18"/>
        </w:numPr>
        <w:tabs>
          <w:tab w:val="left" w:pos="426"/>
        </w:tabs>
        <w:rPr>
          <w:rFonts w:cs="Arial"/>
        </w:rPr>
      </w:pPr>
      <w:r w:rsidRPr="003D4BD9">
        <w:rPr>
          <w:rFonts w:cs="Arial"/>
        </w:rPr>
        <w:t>Product Owner</w:t>
      </w:r>
    </w:p>
    <w:p w:rsidR="000135C7" w:rsidRPr="003D4BD9" w:rsidRDefault="000135C7" w:rsidP="000135C7">
      <w:pPr>
        <w:pStyle w:val="ListParagraph"/>
        <w:numPr>
          <w:ilvl w:val="1"/>
          <w:numId w:val="18"/>
        </w:numPr>
        <w:tabs>
          <w:tab w:val="left" w:pos="426"/>
        </w:tabs>
        <w:rPr>
          <w:rFonts w:cs="Arial"/>
        </w:rPr>
      </w:pPr>
      <w:r w:rsidRPr="003D4BD9">
        <w:rPr>
          <w:rFonts w:cs="Arial"/>
        </w:rPr>
        <w:t>Development Team</w:t>
      </w:r>
    </w:p>
    <w:p w:rsidR="000135C7" w:rsidRPr="003D4BD9" w:rsidRDefault="000135C7" w:rsidP="000135C7">
      <w:pPr>
        <w:pStyle w:val="ListParagraph"/>
        <w:numPr>
          <w:ilvl w:val="1"/>
          <w:numId w:val="18"/>
        </w:numPr>
        <w:tabs>
          <w:tab w:val="left" w:pos="426"/>
        </w:tabs>
        <w:rPr>
          <w:rFonts w:cs="Arial"/>
        </w:rPr>
      </w:pPr>
      <w:r w:rsidRPr="003D4BD9">
        <w:rPr>
          <w:rFonts w:cs="Arial"/>
        </w:rPr>
        <w:t>Training department</w:t>
      </w:r>
    </w:p>
    <w:p w:rsidR="000135C7" w:rsidRPr="003D4BD9" w:rsidRDefault="000135C7" w:rsidP="000135C7">
      <w:pPr>
        <w:tabs>
          <w:tab w:val="left" w:pos="426"/>
        </w:tabs>
        <w:rPr>
          <w:rFonts w:ascii="Arial" w:hAnsi="Arial" w:cs="Arial"/>
        </w:rPr>
      </w:pPr>
      <w:r w:rsidRPr="003D4BD9">
        <w:rPr>
          <w:rFonts w:ascii="Arial" w:hAnsi="Arial" w:cs="Arial"/>
        </w:rPr>
        <w:tab/>
      </w:r>
      <w:r>
        <w:rPr>
          <w:rFonts w:ascii="Arial" w:hAnsi="Arial" w:cs="Arial"/>
        </w:rPr>
        <w:tab/>
      </w:r>
      <w:r w:rsidRPr="003D4BD9">
        <w:rPr>
          <w:rFonts w:ascii="Arial" w:hAnsi="Arial" w:cs="Arial"/>
          <w:color w:val="FF0000"/>
        </w:rPr>
        <w:t>Ans. a</w:t>
      </w:r>
    </w:p>
    <w:p w:rsidR="000135C7" w:rsidRPr="003D4BD9" w:rsidRDefault="000135C7" w:rsidP="000135C7">
      <w:pPr>
        <w:pStyle w:val="ListParagraph"/>
        <w:numPr>
          <w:ilvl w:val="0"/>
          <w:numId w:val="18"/>
        </w:numPr>
        <w:tabs>
          <w:tab w:val="left" w:pos="426"/>
        </w:tabs>
        <w:rPr>
          <w:rFonts w:cs="Arial"/>
        </w:rPr>
      </w:pPr>
      <w:r w:rsidRPr="003D4BD9">
        <w:rPr>
          <w:rFonts w:cs="Arial"/>
        </w:rPr>
        <w:t>Who amongst the following is responsible for achieving the maximum business value of the project</w:t>
      </w:r>
    </w:p>
    <w:p w:rsidR="000135C7" w:rsidRPr="003D4BD9" w:rsidRDefault="000135C7" w:rsidP="000135C7">
      <w:pPr>
        <w:pStyle w:val="ListParagraph"/>
        <w:numPr>
          <w:ilvl w:val="1"/>
          <w:numId w:val="18"/>
        </w:numPr>
        <w:tabs>
          <w:tab w:val="left" w:pos="426"/>
        </w:tabs>
        <w:rPr>
          <w:rFonts w:cs="Arial"/>
        </w:rPr>
      </w:pPr>
      <w:r w:rsidRPr="003D4BD9">
        <w:rPr>
          <w:rFonts w:cs="Arial"/>
        </w:rPr>
        <w:t>Scrum Master</w:t>
      </w:r>
    </w:p>
    <w:p w:rsidR="000135C7" w:rsidRPr="003D4BD9" w:rsidRDefault="000135C7" w:rsidP="000135C7">
      <w:pPr>
        <w:pStyle w:val="ListParagraph"/>
        <w:numPr>
          <w:ilvl w:val="1"/>
          <w:numId w:val="18"/>
        </w:numPr>
        <w:tabs>
          <w:tab w:val="left" w:pos="426"/>
        </w:tabs>
        <w:rPr>
          <w:rFonts w:cs="Arial"/>
        </w:rPr>
      </w:pPr>
      <w:r w:rsidRPr="003D4BD9">
        <w:rPr>
          <w:rFonts w:cs="Arial"/>
        </w:rPr>
        <w:t>Product Owner</w:t>
      </w:r>
    </w:p>
    <w:p w:rsidR="000135C7" w:rsidRPr="003D4BD9" w:rsidRDefault="000135C7" w:rsidP="000135C7">
      <w:pPr>
        <w:pStyle w:val="ListParagraph"/>
        <w:numPr>
          <w:ilvl w:val="1"/>
          <w:numId w:val="18"/>
        </w:numPr>
        <w:tabs>
          <w:tab w:val="left" w:pos="426"/>
        </w:tabs>
        <w:rPr>
          <w:rFonts w:cs="Arial"/>
        </w:rPr>
      </w:pPr>
      <w:r w:rsidRPr="003D4BD9">
        <w:rPr>
          <w:rFonts w:cs="Arial"/>
        </w:rPr>
        <w:t>Development Team</w:t>
      </w:r>
    </w:p>
    <w:p w:rsidR="000135C7" w:rsidRPr="003D4BD9" w:rsidRDefault="000135C7" w:rsidP="000135C7">
      <w:pPr>
        <w:pStyle w:val="ListParagraph"/>
        <w:numPr>
          <w:ilvl w:val="1"/>
          <w:numId w:val="18"/>
        </w:numPr>
        <w:tabs>
          <w:tab w:val="left" w:pos="426"/>
        </w:tabs>
        <w:rPr>
          <w:rFonts w:cs="Arial"/>
        </w:rPr>
      </w:pPr>
      <w:r w:rsidRPr="003D4BD9">
        <w:rPr>
          <w:rFonts w:cs="Arial"/>
        </w:rPr>
        <w:t>External Stakeholders</w:t>
      </w:r>
    </w:p>
    <w:p w:rsidR="000135C7" w:rsidRPr="003D4BD9" w:rsidRDefault="000135C7" w:rsidP="000135C7">
      <w:pPr>
        <w:tabs>
          <w:tab w:val="left" w:pos="426"/>
        </w:tabs>
        <w:rPr>
          <w:rFonts w:ascii="Arial" w:hAnsi="Arial" w:cs="Arial"/>
        </w:rPr>
      </w:pPr>
      <w:r w:rsidRPr="003D4BD9">
        <w:rPr>
          <w:rFonts w:ascii="Arial" w:hAnsi="Arial" w:cs="Arial"/>
        </w:rPr>
        <w:tab/>
      </w:r>
      <w:r>
        <w:rPr>
          <w:rFonts w:ascii="Arial" w:hAnsi="Arial" w:cs="Arial"/>
        </w:rPr>
        <w:tab/>
      </w:r>
      <w:r w:rsidRPr="003D4BD9">
        <w:rPr>
          <w:rFonts w:ascii="Arial" w:hAnsi="Arial" w:cs="Arial"/>
          <w:color w:val="FF0000"/>
        </w:rPr>
        <w:t>Ans. b</w:t>
      </w:r>
    </w:p>
    <w:p w:rsidR="000135C7" w:rsidRPr="003D4BD9" w:rsidRDefault="000135C7" w:rsidP="000135C7">
      <w:pPr>
        <w:pStyle w:val="ListParagraph"/>
        <w:numPr>
          <w:ilvl w:val="0"/>
          <w:numId w:val="18"/>
        </w:numPr>
        <w:tabs>
          <w:tab w:val="left" w:pos="426"/>
        </w:tabs>
        <w:rPr>
          <w:rFonts w:cs="Arial"/>
        </w:rPr>
      </w:pPr>
      <w:r w:rsidRPr="003D4BD9">
        <w:rPr>
          <w:rFonts w:cs="Arial"/>
        </w:rPr>
        <w:t>Who amongst the following is responsible for completion of work in a Sprint</w:t>
      </w:r>
    </w:p>
    <w:p w:rsidR="000135C7" w:rsidRPr="003D4BD9" w:rsidRDefault="000135C7" w:rsidP="000135C7">
      <w:pPr>
        <w:pStyle w:val="ListParagraph"/>
        <w:numPr>
          <w:ilvl w:val="1"/>
          <w:numId w:val="18"/>
        </w:numPr>
        <w:tabs>
          <w:tab w:val="left" w:pos="426"/>
        </w:tabs>
        <w:rPr>
          <w:rFonts w:cs="Arial"/>
        </w:rPr>
      </w:pPr>
      <w:r w:rsidRPr="003D4BD9">
        <w:rPr>
          <w:rFonts w:cs="Arial"/>
        </w:rPr>
        <w:t>Scrum Master</w:t>
      </w:r>
    </w:p>
    <w:p w:rsidR="000135C7" w:rsidRPr="003D4BD9" w:rsidRDefault="000135C7" w:rsidP="000135C7">
      <w:pPr>
        <w:pStyle w:val="ListParagraph"/>
        <w:numPr>
          <w:ilvl w:val="1"/>
          <w:numId w:val="18"/>
        </w:numPr>
        <w:tabs>
          <w:tab w:val="left" w:pos="426"/>
        </w:tabs>
        <w:rPr>
          <w:rFonts w:cs="Arial"/>
        </w:rPr>
      </w:pPr>
      <w:r w:rsidRPr="003D4BD9">
        <w:rPr>
          <w:rFonts w:cs="Arial"/>
        </w:rPr>
        <w:t>Product Owner</w:t>
      </w:r>
    </w:p>
    <w:p w:rsidR="000135C7" w:rsidRPr="003D4BD9" w:rsidRDefault="000135C7" w:rsidP="000135C7">
      <w:pPr>
        <w:pStyle w:val="ListParagraph"/>
        <w:numPr>
          <w:ilvl w:val="1"/>
          <w:numId w:val="18"/>
        </w:numPr>
        <w:tabs>
          <w:tab w:val="left" w:pos="426"/>
        </w:tabs>
        <w:rPr>
          <w:rFonts w:cs="Arial"/>
        </w:rPr>
      </w:pPr>
      <w:r w:rsidRPr="003D4BD9">
        <w:rPr>
          <w:rFonts w:cs="Arial"/>
        </w:rPr>
        <w:t>Development Team leader</w:t>
      </w:r>
    </w:p>
    <w:p w:rsidR="000135C7" w:rsidRPr="003D4BD9" w:rsidRDefault="000135C7" w:rsidP="000135C7">
      <w:pPr>
        <w:pStyle w:val="ListParagraph"/>
        <w:numPr>
          <w:ilvl w:val="1"/>
          <w:numId w:val="18"/>
        </w:numPr>
        <w:tabs>
          <w:tab w:val="left" w:pos="426"/>
        </w:tabs>
        <w:rPr>
          <w:rFonts w:cs="Arial"/>
        </w:rPr>
      </w:pPr>
      <w:r w:rsidRPr="003D4BD9">
        <w:rPr>
          <w:rFonts w:cs="Arial"/>
        </w:rPr>
        <w:t>None of the above</w:t>
      </w:r>
    </w:p>
    <w:p w:rsidR="000135C7" w:rsidRPr="003D4BD9" w:rsidRDefault="000135C7" w:rsidP="000135C7">
      <w:pPr>
        <w:tabs>
          <w:tab w:val="left" w:pos="426"/>
        </w:tabs>
        <w:ind w:left="709"/>
        <w:rPr>
          <w:rFonts w:ascii="Arial" w:hAnsi="Arial" w:cs="Arial"/>
        </w:rPr>
      </w:pPr>
      <w:r w:rsidRPr="003D4BD9">
        <w:rPr>
          <w:rFonts w:ascii="Arial" w:hAnsi="Arial" w:cs="Arial"/>
        </w:rPr>
        <w:tab/>
      </w:r>
      <w:r w:rsidRPr="003D4BD9">
        <w:rPr>
          <w:rFonts w:ascii="Arial" w:hAnsi="Arial" w:cs="Arial"/>
          <w:color w:val="FF0000"/>
        </w:rPr>
        <w:t xml:space="preserve">Ans. d </w:t>
      </w:r>
    </w:p>
    <w:p w:rsidR="000135C7" w:rsidRPr="003D4BD9" w:rsidRDefault="000135C7" w:rsidP="000135C7">
      <w:pPr>
        <w:tabs>
          <w:tab w:val="left" w:pos="426"/>
        </w:tabs>
        <w:ind w:left="709"/>
        <w:rPr>
          <w:rFonts w:ascii="Arial" w:hAnsi="Arial" w:cs="Arial"/>
          <w:color w:val="FF0000"/>
        </w:rPr>
      </w:pPr>
      <w:r w:rsidRPr="003D4BD9">
        <w:rPr>
          <w:rFonts w:ascii="Arial" w:hAnsi="Arial" w:cs="Arial"/>
          <w:color w:val="FF0000"/>
        </w:rPr>
        <w:lastRenderedPageBreak/>
        <w:t xml:space="preserve">Justification: The scrum team is supposed to be a group of self-motivated individuals working together to reach the common objective. Scrum promotes team work and collective responsibility as well as discouraging hierarchy amongst development teams. Hence, the development team as a whole is responsible for completion of work </w:t>
      </w:r>
    </w:p>
    <w:p w:rsidR="000135C7" w:rsidRPr="003D4BD9" w:rsidRDefault="000135C7" w:rsidP="000135C7">
      <w:pPr>
        <w:pStyle w:val="ListParagraph"/>
        <w:numPr>
          <w:ilvl w:val="0"/>
          <w:numId w:val="18"/>
        </w:numPr>
        <w:tabs>
          <w:tab w:val="left" w:pos="426"/>
        </w:tabs>
        <w:rPr>
          <w:rFonts w:cs="Arial"/>
        </w:rPr>
      </w:pPr>
      <w:r w:rsidRPr="003D4BD9">
        <w:rPr>
          <w:rFonts w:cs="Arial"/>
        </w:rPr>
        <w:t>The advantages of using a cross-functional team are</w:t>
      </w:r>
    </w:p>
    <w:p w:rsidR="000135C7" w:rsidRPr="003D4BD9" w:rsidRDefault="000135C7" w:rsidP="000135C7">
      <w:pPr>
        <w:pStyle w:val="ListParagraph"/>
        <w:numPr>
          <w:ilvl w:val="1"/>
          <w:numId w:val="18"/>
        </w:numPr>
        <w:tabs>
          <w:tab w:val="left" w:pos="426"/>
        </w:tabs>
        <w:rPr>
          <w:rFonts w:cs="Arial"/>
        </w:rPr>
      </w:pPr>
      <w:r w:rsidRPr="003D4BD9">
        <w:rPr>
          <w:rFonts w:cs="Arial"/>
        </w:rPr>
        <w:t>Improved communication between members of the team</w:t>
      </w:r>
    </w:p>
    <w:p w:rsidR="000135C7" w:rsidRPr="003D4BD9" w:rsidRDefault="000135C7" w:rsidP="000135C7">
      <w:pPr>
        <w:pStyle w:val="ListParagraph"/>
        <w:numPr>
          <w:ilvl w:val="1"/>
          <w:numId w:val="18"/>
        </w:numPr>
        <w:tabs>
          <w:tab w:val="left" w:pos="426"/>
        </w:tabs>
        <w:rPr>
          <w:rFonts w:cs="Arial"/>
        </w:rPr>
      </w:pPr>
      <w:r w:rsidRPr="003D4BD9">
        <w:rPr>
          <w:rFonts w:cs="Arial"/>
        </w:rPr>
        <w:t>Faster decision making takes place due to the presence of members from different aspects of the Product Development in the same team</w:t>
      </w:r>
    </w:p>
    <w:p w:rsidR="000135C7" w:rsidRPr="003D4BD9" w:rsidRDefault="000135C7" w:rsidP="000135C7">
      <w:pPr>
        <w:pStyle w:val="ListParagraph"/>
        <w:numPr>
          <w:ilvl w:val="1"/>
          <w:numId w:val="18"/>
        </w:numPr>
        <w:tabs>
          <w:tab w:val="left" w:pos="426"/>
        </w:tabs>
        <w:rPr>
          <w:rFonts w:cs="Arial"/>
        </w:rPr>
      </w:pPr>
      <w:r w:rsidRPr="003D4BD9">
        <w:rPr>
          <w:rFonts w:cs="Arial"/>
        </w:rPr>
        <w:t>Individual responsibility can be assigned to every member depending on their expertise</w:t>
      </w:r>
    </w:p>
    <w:p w:rsidR="000135C7" w:rsidRPr="003D4BD9" w:rsidRDefault="000135C7" w:rsidP="000135C7">
      <w:pPr>
        <w:pStyle w:val="ListParagraph"/>
        <w:numPr>
          <w:ilvl w:val="1"/>
          <w:numId w:val="18"/>
        </w:numPr>
        <w:tabs>
          <w:tab w:val="left" w:pos="426"/>
        </w:tabs>
        <w:rPr>
          <w:rFonts w:cs="Arial"/>
        </w:rPr>
      </w:pPr>
      <w:r w:rsidRPr="003D4BD9">
        <w:rPr>
          <w:rFonts w:cs="Arial"/>
        </w:rPr>
        <w:t>Cross functional teams reduce dependency on an individual member of the team to complete the task from a specific function</w:t>
      </w:r>
    </w:p>
    <w:p w:rsidR="000135C7" w:rsidRPr="003D4BD9" w:rsidRDefault="000135C7" w:rsidP="000135C7">
      <w:pPr>
        <w:tabs>
          <w:tab w:val="left" w:pos="426"/>
        </w:tabs>
        <w:rPr>
          <w:rFonts w:ascii="Arial" w:hAnsi="Arial" w:cs="Arial"/>
          <w:color w:val="FF0000"/>
        </w:rPr>
      </w:pPr>
      <w:r w:rsidRPr="003D4BD9">
        <w:rPr>
          <w:rFonts w:ascii="Arial" w:hAnsi="Arial" w:cs="Arial"/>
        </w:rPr>
        <w:tab/>
      </w:r>
      <w:r>
        <w:rPr>
          <w:rFonts w:ascii="Arial" w:hAnsi="Arial" w:cs="Arial"/>
        </w:rPr>
        <w:tab/>
      </w:r>
      <w:r w:rsidRPr="003D4BD9">
        <w:rPr>
          <w:rFonts w:ascii="Arial" w:hAnsi="Arial" w:cs="Arial"/>
          <w:color w:val="FF0000"/>
        </w:rPr>
        <w:t>Ans. a, b, d</w:t>
      </w:r>
    </w:p>
    <w:p w:rsidR="000135C7" w:rsidRPr="003D4BD9" w:rsidRDefault="000135C7" w:rsidP="000135C7">
      <w:pPr>
        <w:tabs>
          <w:tab w:val="left" w:pos="426"/>
        </w:tabs>
        <w:ind w:left="709"/>
        <w:rPr>
          <w:rFonts w:ascii="Arial" w:hAnsi="Arial" w:cs="Arial"/>
          <w:color w:val="FF0000"/>
        </w:rPr>
      </w:pPr>
      <w:r>
        <w:rPr>
          <w:rFonts w:ascii="Arial" w:hAnsi="Arial" w:cs="Arial"/>
          <w:color w:val="FF0000"/>
        </w:rPr>
        <w:tab/>
      </w:r>
      <w:r w:rsidRPr="003D4BD9">
        <w:rPr>
          <w:rFonts w:ascii="Arial" w:hAnsi="Arial" w:cs="Arial"/>
          <w:color w:val="FF0000"/>
        </w:rPr>
        <w:t>Justification: Since Scrum focuses on collective ownership, the primary advantage of cross-functional teams is that the members of the team can develop an understanding of the other functions. However, the responsibility of delivery is with the whole team and not individuals</w:t>
      </w:r>
    </w:p>
    <w:p w:rsidR="000135C7" w:rsidRPr="003D4BD9" w:rsidRDefault="000135C7" w:rsidP="000135C7">
      <w:pPr>
        <w:pStyle w:val="ListParagraph"/>
        <w:numPr>
          <w:ilvl w:val="0"/>
          <w:numId w:val="18"/>
        </w:numPr>
        <w:tabs>
          <w:tab w:val="left" w:pos="426"/>
        </w:tabs>
        <w:rPr>
          <w:rFonts w:cs="Arial"/>
        </w:rPr>
      </w:pPr>
      <w:r w:rsidRPr="003D4BD9">
        <w:rPr>
          <w:rFonts w:cs="Arial"/>
        </w:rPr>
        <w:t>Who amongst the following is responsible for deciding on the acceptance criteria for various tasks</w:t>
      </w:r>
    </w:p>
    <w:p w:rsidR="000135C7" w:rsidRPr="003D4BD9" w:rsidRDefault="000135C7" w:rsidP="000135C7">
      <w:pPr>
        <w:pStyle w:val="ListParagraph"/>
        <w:numPr>
          <w:ilvl w:val="1"/>
          <w:numId w:val="18"/>
        </w:numPr>
        <w:tabs>
          <w:tab w:val="left" w:pos="426"/>
        </w:tabs>
        <w:rPr>
          <w:rFonts w:cs="Arial"/>
        </w:rPr>
      </w:pPr>
      <w:r w:rsidRPr="003D4BD9">
        <w:rPr>
          <w:rFonts w:cs="Arial"/>
        </w:rPr>
        <w:t>Scrum Master</w:t>
      </w:r>
    </w:p>
    <w:p w:rsidR="000135C7" w:rsidRPr="003D4BD9" w:rsidRDefault="000135C7" w:rsidP="000135C7">
      <w:pPr>
        <w:pStyle w:val="ListParagraph"/>
        <w:numPr>
          <w:ilvl w:val="1"/>
          <w:numId w:val="18"/>
        </w:numPr>
        <w:tabs>
          <w:tab w:val="left" w:pos="426"/>
        </w:tabs>
        <w:rPr>
          <w:rFonts w:cs="Arial"/>
        </w:rPr>
      </w:pPr>
      <w:r w:rsidRPr="003D4BD9">
        <w:rPr>
          <w:rFonts w:cs="Arial"/>
        </w:rPr>
        <w:t>Product Owner</w:t>
      </w:r>
    </w:p>
    <w:p w:rsidR="000135C7" w:rsidRPr="003D4BD9" w:rsidRDefault="000135C7" w:rsidP="000135C7">
      <w:pPr>
        <w:pStyle w:val="ListParagraph"/>
        <w:numPr>
          <w:ilvl w:val="1"/>
          <w:numId w:val="18"/>
        </w:numPr>
        <w:tabs>
          <w:tab w:val="left" w:pos="426"/>
        </w:tabs>
        <w:rPr>
          <w:rFonts w:cs="Arial"/>
        </w:rPr>
      </w:pPr>
      <w:r w:rsidRPr="003D4BD9">
        <w:rPr>
          <w:rFonts w:cs="Arial"/>
        </w:rPr>
        <w:t>Development Team leader</w:t>
      </w:r>
    </w:p>
    <w:p w:rsidR="000135C7" w:rsidRPr="003D4BD9" w:rsidRDefault="000135C7" w:rsidP="000135C7">
      <w:pPr>
        <w:pStyle w:val="ListParagraph"/>
        <w:numPr>
          <w:ilvl w:val="1"/>
          <w:numId w:val="18"/>
        </w:numPr>
        <w:tabs>
          <w:tab w:val="left" w:pos="426"/>
        </w:tabs>
        <w:rPr>
          <w:rFonts w:cs="Arial"/>
        </w:rPr>
      </w:pPr>
      <w:r w:rsidRPr="003D4BD9">
        <w:rPr>
          <w:rFonts w:cs="Arial"/>
        </w:rPr>
        <w:t>Development Team</w:t>
      </w:r>
    </w:p>
    <w:p w:rsidR="000135C7" w:rsidRPr="003D4BD9" w:rsidRDefault="000135C7" w:rsidP="000135C7">
      <w:pPr>
        <w:tabs>
          <w:tab w:val="left" w:pos="426"/>
        </w:tabs>
        <w:rPr>
          <w:rFonts w:ascii="Arial" w:hAnsi="Arial" w:cs="Arial"/>
        </w:rPr>
      </w:pPr>
      <w:r w:rsidRPr="003D4BD9">
        <w:rPr>
          <w:rFonts w:ascii="Arial" w:hAnsi="Arial" w:cs="Arial"/>
        </w:rPr>
        <w:tab/>
      </w:r>
      <w:r>
        <w:rPr>
          <w:rFonts w:ascii="Arial" w:hAnsi="Arial" w:cs="Arial"/>
        </w:rPr>
        <w:tab/>
      </w:r>
      <w:r w:rsidRPr="003D4BD9">
        <w:rPr>
          <w:rFonts w:ascii="Arial" w:hAnsi="Arial" w:cs="Arial"/>
          <w:color w:val="FF0000"/>
        </w:rPr>
        <w:t>Ans. b</w:t>
      </w:r>
    </w:p>
    <w:p w:rsidR="000135C7" w:rsidRPr="003D4BD9" w:rsidRDefault="000135C7" w:rsidP="000135C7">
      <w:pPr>
        <w:pStyle w:val="ListParagraph"/>
        <w:numPr>
          <w:ilvl w:val="0"/>
          <w:numId w:val="18"/>
        </w:numPr>
        <w:tabs>
          <w:tab w:val="left" w:pos="426"/>
        </w:tabs>
        <w:rPr>
          <w:rFonts w:cs="Arial"/>
        </w:rPr>
      </w:pPr>
      <w:r w:rsidRPr="003D4BD9">
        <w:rPr>
          <w:rFonts w:cs="Arial"/>
        </w:rPr>
        <w:t>Who amongst the following represents the voice of the customer</w:t>
      </w:r>
    </w:p>
    <w:p w:rsidR="000135C7" w:rsidRPr="003D4BD9" w:rsidRDefault="000135C7" w:rsidP="000135C7">
      <w:pPr>
        <w:pStyle w:val="ListParagraph"/>
        <w:numPr>
          <w:ilvl w:val="1"/>
          <w:numId w:val="19"/>
        </w:numPr>
        <w:tabs>
          <w:tab w:val="left" w:pos="426"/>
        </w:tabs>
        <w:rPr>
          <w:rFonts w:cs="Arial"/>
        </w:rPr>
      </w:pPr>
      <w:r w:rsidRPr="003D4BD9">
        <w:rPr>
          <w:rFonts w:cs="Arial"/>
        </w:rPr>
        <w:t>Scrum Master</w:t>
      </w:r>
    </w:p>
    <w:p w:rsidR="000135C7" w:rsidRPr="003D4BD9" w:rsidRDefault="000135C7" w:rsidP="000135C7">
      <w:pPr>
        <w:pStyle w:val="ListParagraph"/>
        <w:numPr>
          <w:ilvl w:val="1"/>
          <w:numId w:val="19"/>
        </w:numPr>
        <w:tabs>
          <w:tab w:val="left" w:pos="426"/>
        </w:tabs>
        <w:rPr>
          <w:rFonts w:cs="Arial"/>
        </w:rPr>
      </w:pPr>
      <w:r w:rsidRPr="003D4BD9">
        <w:rPr>
          <w:rFonts w:cs="Arial"/>
        </w:rPr>
        <w:t>Product Owner</w:t>
      </w:r>
    </w:p>
    <w:p w:rsidR="000135C7" w:rsidRPr="003D4BD9" w:rsidRDefault="000135C7" w:rsidP="000135C7">
      <w:pPr>
        <w:pStyle w:val="ListParagraph"/>
        <w:numPr>
          <w:ilvl w:val="1"/>
          <w:numId w:val="19"/>
        </w:numPr>
        <w:tabs>
          <w:tab w:val="left" w:pos="426"/>
        </w:tabs>
        <w:rPr>
          <w:rFonts w:cs="Arial"/>
        </w:rPr>
      </w:pPr>
      <w:r w:rsidRPr="003D4BD9">
        <w:rPr>
          <w:rFonts w:cs="Arial"/>
        </w:rPr>
        <w:t>Development Team leader</w:t>
      </w:r>
    </w:p>
    <w:p w:rsidR="000135C7" w:rsidRPr="003D4BD9" w:rsidRDefault="000135C7" w:rsidP="000135C7">
      <w:pPr>
        <w:pStyle w:val="ListParagraph"/>
        <w:numPr>
          <w:ilvl w:val="1"/>
          <w:numId w:val="19"/>
        </w:numPr>
        <w:tabs>
          <w:tab w:val="left" w:pos="426"/>
        </w:tabs>
        <w:rPr>
          <w:rFonts w:cs="Arial"/>
        </w:rPr>
      </w:pPr>
      <w:r w:rsidRPr="003D4BD9">
        <w:rPr>
          <w:rFonts w:cs="Arial"/>
        </w:rPr>
        <w:t>None of the above</w:t>
      </w:r>
    </w:p>
    <w:p w:rsidR="000135C7" w:rsidRPr="003D4BD9" w:rsidRDefault="000135C7" w:rsidP="000135C7">
      <w:pPr>
        <w:tabs>
          <w:tab w:val="left" w:pos="426"/>
        </w:tabs>
        <w:rPr>
          <w:rFonts w:ascii="Arial" w:hAnsi="Arial" w:cs="Arial"/>
        </w:rPr>
      </w:pPr>
      <w:r w:rsidRPr="003D4BD9">
        <w:rPr>
          <w:rFonts w:ascii="Arial" w:hAnsi="Arial" w:cs="Arial"/>
        </w:rPr>
        <w:tab/>
      </w:r>
      <w:r>
        <w:rPr>
          <w:rFonts w:ascii="Arial" w:hAnsi="Arial" w:cs="Arial"/>
        </w:rPr>
        <w:tab/>
      </w:r>
      <w:r w:rsidRPr="003D4BD9">
        <w:rPr>
          <w:rFonts w:ascii="Arial" w:hAnsi="Arial" w:cs="Arial"/>
          <w:color w:val="FF0000"/>
        </w:rPr>
        <w:t>Ans. b</w:t>
      </w:r>
    </w:p>
    <w:p w:rsidR="000135C7" w:rsidRPr="003D4BD9" w:rsidRDefault="000135C7" w:rsidP="000135C7">
      <w:pPr>
        <w:pStyle w:val="ListParagraph"/>
        <w:numPr>
          <w:ilvl w:val="0"/>
          <w:numId w:val="18"/>
        </w:numPr>
        <w:tabs>
          <w:tab w:val="left" w:pos="426"/>
        </w:tabs>
        <w:rPr>
          <w:rFonts w:cs="Arial"/>
        </w:rPr>
      </w:pPr>
      <w:r w:rsidRPr="003D4BD9">
        <w:rPr>
          <w:rFonts w:cs="Arial"/>
        </w:rPr>
        <w:t>Who amongst the following is responsible for resolving conflicts among  the development team members</w:t>
      </w:r>
    </w:p>
    <w:p w:rsidR="000135C7" w:rsidRPr="003D4BD9" w:rsidRDefault="000135C7" w:rsidP="000135C7">
      <w:pPr>
        <w:pStyle w:val="ListParagraph"/>
        <w:numPr>
          <w:ilvl w:val="1"/>
          <w:numId w:val="18"/>
        </w:numPr>
        <w:tabs>
          <w:tab w:val="left" w:pos="426"/>
        </w:tabs>
        <w:rPr>
          <w:rFonts w:cs="Arial"/>
        </w:rPr>
      </w:pPr>
      <w:r w:rsidRPr="003D4BD9">
        <w:rPr>
          <w:rFonts w:cs="Arial"/>
        </w:rPr>
        <w:t>Scrum Master</w:t>
      </w:r>
    </w:p>
    <w:p w:rsidR="000135C7" w:rsidRPr="003D4BD9" w:rsidRDefault="000135C7" w:rsidP="000135C7">
      <w:pPr>
        <w:pStyle w:val="ListParagraph"/>
        <w:numPr>
          <w:ilvl w:val="1"/>
          <w:numId w:val="18"/>
        </w:numPr>
        <w:tabs>
          <w:tab w:val="left" w:pos="426"/>
        </w:tabs>
        <w:rPr>
          <w:rFonts w:cs="Arial"/>
        </w:rPr>
      </w:pPr>
      <w:r w:rsidRPr="003D4BD9">
        <w:rPr>
          <w:rFonts w:cs="Arial"/>
        </w:rPr>
        <w:t>Product Owner</w:t>
      </w:r>
    </w:p>
    <w:p w:rsidR="000135C7" w:rsidRPr="003D4BD9" w:rsidRDefault="000135C7" w:rsidP="000135C7">
      <w:pPr>
        <w:pStyle w:val="ListParagraph"/>
        <w:numPr>
          <w:ilvl w:val="1"/>
          <w:numId w:val="18"/>
        </w:numPr>
        <w:tabs>
          <w:tab w:val="left" w:pos="426"/>
        </w:tabs>
        <w:rPr>
          <w:rFonts w:cs="Arial"/>
        </w:rPr>
      </w:pPr>
      <w:r w:rsidRPr="003D4BD9">
        <w:rPr>
          <w:rFonts w:cs="Arial"/>
        </w:rPr>
        <w:t>Development Team leader</w:t>
      </w:r>
    </w:p>
    <w:p w:rsidR="000135C7" w:rsidRPr="003D4BD9" w:rsidRDefault="000135C7" w:rsidP="000135C7">
      <w:pPr>
        <w:pStyle w:val="ListParagraph"/>
        <w:numPr>
          <w:ilvl w:val="1"/>
          <w:numId w:val="18"/>
        </w:numPr>
        <w:tabs>
          <w:tab w:val="left" w:pos="426"/>
        </w:tabs>
        <w:rPr>
          <w:rFonts w:cs="Arial"/>
        </w:rPr>
      </w:pPr>
      <w:r w:rsidRPr="003D4BD9">
        <w:rPr>
          <w:rFonts w:cs="Arial"/>
        </w:rPr>
        <w:t>Development team</w:t>
      </w:r>
    </w:p>
    <w:p w:rsidR="000135C7" w:rsidRDefault="000135C7" w:rsidP="000135C7">
      <w:pPr>
        <w:pStyle w:val="ListParagraph"/>
        <w:autoSpaceDE w:val="0"/>
        <w:autoSpaceDN w:val="0"/>
        <w:adjustRightInd w:val="0"/>
        <w:spacing w:after="120" w:line="264" w:lineRule="auto"/>
        <w:ind w:left="0"/>
        <w:contextualSpacing w:val="0"/>
        <w:rPr>
          <w:rFonts w:cs="Arial"/>
          <w:color w:val="FF0000"/>
        </w:rPr>
      </w:pPr>
      <w:r w:rsidRPr="003D4BD9">
        <w:rPr>
          <w:rFonts w:cs="Arial"/>
        </w:rPr>
        <w:tab/>
      </w:r>
      <w:r w:rsidRPr="003D4BD9">
        <w:rPr>
          <w:rFonts w:cs="Arial"/>
          <w:color w:val="FF0000"/>
        </w:rPr>
        <w:t xml:space="preserve">Ans. </w:t>
      </w:r>
      <w:r>
        <w:rPr>
          <w:rFonts w:cs="Arial"/>
          <w:color w:val="FF0000"/>
        </w:rPr>
        <w:t>d</w:t>
      </w:r>
    </w:p>
    <w:p w:rsidR="000135C7" w:rsidRDefault="000135C7" w:rsidP="000135C7">
      <w:pPr>
        <w:pStyle w:val="ListParagraph"/>
        <w:autoSpaceDE w:val="0"/>
        <w:autoSpaceDN w:val="0"/>
        <w:adjustRightInd w:val="0"/>
        <w:spacing w:after="120" w:line="264" w:lineRule="auto"/>
        <w:ind w:left="0"/>
        <w:contextualSpacing w:val="0"/>
        <w:sectPr w:rsidR="000135C7">
          <w:headerReference w:type="default" r:id="rId74"/>
          <w:pgSz w:w="11906" w:h="16838"/>
          <w:pgMar w:top="1440" w:right="1440" w:bottom="1440" w:left="1440" w:header="708" w:footer="708" w:gutter="0"/>
          <w:cols w:space="708"/>
          <w:docGrid w:linePitch="360"/>
        </w:sectPr>
      </w:pPr>
    </w:p>
    <w:p w:rsidR="00F94D8F" w:rsidRPr="00D03425" w:rsidRDefault="00F94D8F" w:rsidP="00F94D8F">
      <w:pPr>
        <w:pStyle w:val="Heading1"/>
        <w:rPr>
          <w:lang w:val="en-IN"/>
        </w:rPr>
      </w:pPr>
      <w:bookmarkStart w:id="67" w:name="_Toc340270431"/>
      <w:r w:rsidRPr="00F94D8F">
        <w:rPr>
          <w:color w:val="FFFFFF" w:themeColor="background1"/>
          <w:lang w:val="en-IN"/>
        </w:rPr>
        <w:lastRenderedPageBreak/>
        <w:t>Planning</w:t>
      </w:r>
      <w:r>
        <w:rPr>
          <w:lang w:val="en-IN"/>
        </w:rPr>
        <w:t xml:space="preserve"> </w:t>
      </w:r>
      <w:r w:rsidRPr="00F94D8F">
        <w:rPr>
          <w:color w:val="FFFFFF" w:themeColor="background1"/>
          <w:lang w:val="en-IN"/>
        </w:rPr>
        <w:t>in Scrum</w:t>
      </w:r>
      <w:bookmarkEnd w:id="67"/>
    </w:p>
    <w:p w:rsidR="000135C7" w:rsidRDefault="000135C7" w:rsidP="000135C7">
      <w:pPr>
        <w:pStyle w:val="Heading2"/>
      </w:pPr>
      <w:bookmarkStart w:id="68" w:name="_Toc340270432"/>
      <w:r>
        <w:t>Scrum Flow</w:t>
      </w:r>
      <w:bookmarkEnd w:id="68"/>
    </w:p>
    <w:p w:rsidR="000135C7" w:rsidRDefault="000135C7" w:rsidP="000135C7">
      <w:pPr>
        <w:jc w:val="center"/>
        <w:rPr>
          <w:lang w:eastAsia="en-IN"/>
        </w:rPr>
      </w:pPr>
      <w:r w:rsidRPr="003D4BD9">
        <w:rPr>
          <w:rFonts w:ascii="Arial" w:hAnsi="Arial" w:cs="Arial"/>
          <w:noProof/>
        </w:rPr>
        <w:drawing>
          <wp:inline distT="0" distB="0" distL="0" distR="0" wp14:anchorId="332AFACD" wp14:editId="12E450D5">
            <wp:extent cx="7839259" cy="3645851"/>
            <wp:effectExtent l="20320" t="17780" r="10795" b="1079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5">
                      <a:extLst>
                        <a:ext uri="{28A0092B-C50C-407E-A947-70E740481C1C}">
                          <a14:useLocalDpi xmlns:a14="http://schemas.microsoft.com/office/drawing/2010/main" val="0"/>
                        </a:ext>
                      </a:extLst>
                    </a:blip>
                    <a:srcRect t="2034"/>
                    <a:stretch/>
                  </pic:blipFill>
                  <pic:spPr bwMode="auto">
                    <a:xfrm rot="16200000">
                      <a:off x="0" y="0"/>
                      <a:ext cx="7832350" cy="3642638"/>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rsidR="000135C7" w:rsidRDefault="000135C7">
      <w:pPr>
        <w:rPr>
          <w:lang w:eastAsia="en-IN"/>
        </w:rPr>
      </w:pPr>
    </w:p>
    <w:p w:rsidR="000135C7" w:rsidRDefault="000135C7" w:rsidP="000135C7">
      <w:pPr>
        <w:jc w:val="center"/>
        <w:rPr>
          <w:lang w:eastAsia="en-IN"/>
        </w:rPr>
      </w:pPr>
    </w:p>
    <w:p w:rsidR="000135C7" w:rsidRPr="003D4BD9" w:rsidRDefault="000135C7" w:rsidP="000135C7">
      <w:pPr>
        <w:pStyle w:val="Heading4"/>
        <w:rPr>
          <w:rFonts w:ascii="Arial" w:hAnsi="Arial" w:cs="Arial"/>
        </w:rPr>
      </w:pPr>
      <w:r w:rsidRPr="003D4BD9">
        <w:rPr>
          <w:rFonts w:ascii="Arial" w:hAnsi="Arial" w:cs="Arial"/>
          <w:noProof/>
          <w:lang w:eastAsia="en-US"/>
        </w:rPr>
        <w:drawing>
          <wp:inline distT="0" distB="0" distL="0" distR="0" wp14:anchorId="5BFDC45C" wp14:editId="3162D41D">
            <wp:extent cx="5510151" cy="4453247"/>
            <wp:effectExtent l="0" t="0" r="14605"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rsidR="000135C7" w:rsidRPr="003D4BD9" w:rsidRDefault="000135C7" w:rsidP="000135C7">
      <w:pPr>
        <w:pStyle w:val="Heading4"/>
        <w:numPr>
          <w:ilvl w:val="0"/>
          <w:numId w:val="20"/>
        </w:numPr>
        <w:rPr>
          <w:rFonts w:ascii="Arial" w:hAnsi="Arial" w:cs="Arial"/>
          <w:color w:val="FF0000"/>
        </w:rPr>
      </w:pPr>
      <w:r w:rsidRPr="003D4BD9">
        <w:rPr>
          <w:rFonts w:ascii="Arial" w:hAnsi="Arial" w:cs="Arial"/>
          <w:color w:val="FF0000"/>
          <w:lang w:val="en-IN"/>
        </w:rPr>
        <w:t>Note: The Daily Stand-up is more of a team activity, whereas the Product Owner is the main character in the Review Meeting.</w:t>
      </w:r>
    </w:p>
    <w:p w:rsidR="000135C7" w:rsidRDefault="000135C7">
      <w:pPr>
        <w:rPr>
          <w:lang w:eastAsia="en-IN"/>
        </w:rPr>
      </w:pPr>
      <w:r>
        <w:rPr>
          <w:lang w:eastAsia="en-IN"/>
        </w:rPr>
        <w:br w:type="page"/>
      </w:r>
    </w:p>
    <w:p w:rsidR="000135C7" w:rsidRDefault="000135C7" w:rsidP="000135C7">
      <w:pPr>
        <w:rPr>
          <w:lang w:eastAsia="en-IN"/>
        </w:rPr>
      </w:pPr>
    </w:p>
    <w:p w:rsidR="000135C7" w:rsidRPr="003D4BD9" w:rsidRDefault="000135C7" w:rsidP="000135C7">
      <w:pPr>
        <w:pStyle w:val="Heading2"/>
      </w:pPr>
      <w:bookmarkStart w:id="69" w:name="_Toc336865246"/>
      <w:bookmarkStart w:id="70" w:name="_Toc340270433"/>
      <w:r w:rsidRPr="003D4BD9">
        <w:t>Pre-</w:t>
      </w:r>
      <w:r w:rsidRPr="000135C7">
        <w:t>Project</w:t>
      </w:r>
      <w:r w:rsidRPr="003D4BD9">
        <w:t xml:space="preserve"> Meeting:</w:t>
      </w:r>
      <w:bookmarkEnd w:id="69"/>
      <w:bookmarkEnd w:id="70"/>
    </w:p>
    <w:p w:rsidR="000135C7" w:rsidRPr="003D4BD9" w:rsidRDefault="000135C7" w:rsidP="000135C7">
      <w:pPr>
        <w:rPr>
          <w:rFonts w:ascii="Arial" w:hAnsi="Arial" w:cs="Arial"/>
        </w:rPr>
      </w:pPr>
      <w:r w:rsidRPr="003D4BD9">
        <w:rPr>
          <w:rFonts w:ascii="Arial" w:hAnsi="Arial" w:cs="Arial"/>
          <w:noProof/>
        </w:rPr>
        <mc:AlternateContent>
          <mc:Choice Requires="wps">
            <w:drawing>
              <wp:anchor distT="0" distB="0" distL="114300" distR="114300" simplePos="0" relativeHeight="251664384" behindDoc="0" locked="0" layoutInCell="1" allowOverlap="1" wp14:anchorId="37703C72" wp14:editId="67CBA812">
                <wp:simplePos x="0" y="0"/>
                <wp:positionH relativeFrom="column">
                  <wp:posOffset>19050</wp:posOffset>
                </wp:positionH>
                <wp:positionV relativeFrom="paragraph">
                  <wp:posOffset>156210</wp:posOffset>
                </wp:positionV>
                <wp:extent cx="5772150" cy="561975"/>
                <wp:effectExtent l="0" t="0" r="19050" b="28575"/>
                <wp:wrapNone/>
                <wp:docPr id="5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7EFA" w:rsidRDefault="00847EFA" w:rsidP="000135C7">
                            <w:pPr>
                              <w:jc w:val="center"/>
                              <w:rPr>
                                <w:i/>
                                <w:sz w:val="24"/>
                              </w:rPr>
                            </w:pPr>
                            <w:r>
                              <w:rPr>
                                <w:i/>
                                <w:sz w:val="24"/>
                              </w:rPr>
                              <w:t>A Scrum project starts with a Kick-Off Meeting during which the vision of the product is decided upon by the Product Owner and the management funding the project.</w:t>
                            </w:r>
                          </w:p>
                          <w:p w:rsidR="00847EFA" w:rsidRDefault="00847EFA" w:rsidP="000135C7">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4" o:spid="_x0000_s1067" style="position:absolute;margin-left:1.5pt;margin-top:12.3pt;width:454.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" fillcolor="#4f81bd [3204]" strokecolor="#243f60 [1604]" strokeweight="2pt">
                <v:path arrowok="t"/>
                <v:textbox>
                  <w:txbxContent>
                    <w:p w:rsidR="00847EFA" w:rsidRDefault="00847EFA" w:rsidP="000135C7">
                      <w:pPr>
                        <w:jc w:val="center"/>
                        <w:rPr>
                          <w:i/>
                          <w:sz w:val="24"/>
                        </w:rPr>
                      </w:pPr>
                      <w:r>
                        <w:rPr>
                          <w:i/>
                          <w:sz w:val="24"/>
                        </w:rPr>
                        <w:t>A Scrum project starts with a Kick-Off Meeting during which the vision of the product is decided upon by the Product Owner and the management funding the project.</w:t>
                      </w:r>
                    </w:p>
                    <w:p w:rsidR="00847EFA" w:rsidRDefault="00847EFA" w:rsidP="000135C7">
                      <w:pPr>
                        <w:jc w:val="center"/>
                        <w:rPr>
                          <w:sz w:val="24"/>
                        </w:rPr>
                      </w:pPr>
                    </w:p>
                  </w:txbxContent>
                </v:textbox>
              </v:rect>
            </w:pict>
          </mc:Fallback>
        </mc:AlternateContent>
      </w:r>
    </w:p>
    <w:p w:rsidR="000135C7" w:rsidRPr="003D4BD9" w:rsidRDefault="000135C7" w:rsidP="000135C7">
      <w:pPr>
        <w:rPr>
          <w:rFonts w:ascii="Arial" w:hAnsi="Arial" w:cs="Arial"/>
        </w:rPr>
      </w:pPr>
    </w:p>
    <w:p w:rsidR="000135C7" w:rsidRPr="003D4BD9" w:rsidRDefault="000135C7" w:rsidP="000135C7">
      <w:pPr>
        <w:rPr>
          <w:rFonts w:ascii="Arial" w:hAnsi="Arial" w:cs="Arial"/>
        </w:rPr>
      </w:pPr>
    </w:p>
    <w:p w:rsidR="000135C7" w:rsidRPr="003D4BD9" w:rsidRDefault="000135C7" w:rsidP="000135C7">
      <w:pPr>
        <w:rPr>
          <w:rFonts w:ascii="Arial" w:hAnsi="Arial" w:cs="Arial"/>
          <w:color w:val="FF0000"/>
        </w:rPr>
      </w:pPr>
      <w:r w:rsidRPr="003D4BD9">
        <w:rPr>
          <w:rFonts w:ascii="Arial" w:hAnsi="Arial" w:cs="Arial"/>
        </w:rPr>
        <w:t xml:space="preserve">The Product Owner is responsible for achieving maximum business value and takes input from management, and discusses the vision of the project and the intended deliverable. Then, the Product Owner develops the initial Product Backlog for the product. This Product Backlog consists of the list of requirements that have to be completed during the multiple Sprints. Until this stage, the Scrum Master and Team members were not involved. </w:t>
      </w:r>
      <w:r w:rsidRPr="003D4BD9">
        <w:rPr>
          <w:rFonts w:ascii="Arial" w:hAnsi="Arial" w:cs="Arial"/>
          <w:color w:val="FF0000"/>
        </w:rPr>
        <w:t>(Thus, the Kick-Off meeting includes primarily the PO —the team may not even be identified by this time—and the project sponsors).</w:t>
      </w:r>
    </w:p>
    <w:p w:rsidR="000135C7" w:rsidRPr="003D4BD9" w:rsidRDefault="000135C7" w:rsidP="000135C7">
      <w:pPr>
        <w:rPr>
          <w:rFonts w:ascii="Arial" w:hAnsi="Arial" w:cs="Arial"/>
          <w:color w:val="FF0000"/>
        </w:rPr>
      </w:pPr>
      <w:r w:rsidRPr="003D4BD9">
        <w:rPr>
          <w:rFonts w:ascii="Arial" w:hAnsi="Arial" w:cs="Arial"/>
          <w:color w:val="FF0000"/>
        </w:rPr>
        <w:t>(Note: This is not an official meeting per se, therefore at times is not included as a part of the Scrum flow. However, this does precede the actual Scrum; therefore, it has been included in this workbook).</w:t>
      </w:r>
    </w:p>
    <w:p w:rsidR="000135C7" w:rsidRPr="003D4BD9" w:rsidRDefault="000135C7" w:rsidP="000135C7">
      <w:pPr>
        <w:rPr>
          <w:rFonts w:ascii="Arial" w:hAnsi="Arial" w:cs="Arial"/>
          <w:u w:val="single"/>
        </w:rPr>
      </w:pPr>
      <w:r w:rsidRPr="003D4BD9">
        <w:rPr>
          <w:rFonts w:ascii="Arial" w:hAnsi="Arial" w:cs="Arial"/>
          <w:color w:val="FF0000"/>
          <w:u w:val="single"/>
        </w:rPr>
        <w:t>Note:</w:t>
      </w:r>
      <w:r w:rsidRPr="003D4BD9">
        <w:rPr>
          <w:rFonts w:ascii="Arial" w:hAnsi="Arial" w:cs="Arial"/>
          <w:u w:val="single"/>
        </w:rPr>
        <w:t xml:space="preserve"> </w:t>
      </w:r>
    </w:p>
    <w:p w:rsidR="000135C7" w:rsidRPr="003D4BD9" w:rsidRDefault="000135C7" w:rsidP="000135C7">
      <w:pPr>
        <w:rPr>
          <w:rFonts w:ascii="Arial" w:hAnsi="Arial" w:cs="Arial"/>
          <w:color w:val="FF0000"/>
        </w:rPr>
      </w:pPr>
      <w:r w:rsidRPr="003D4BD9">
        <w:rPr>
          <w:rFonts w:ascii="Arial" w:hAnsi="Arial" w:cs="Arial"/>
          <w:color w:val="FF0000"/>
        </w:rPr>
        <w:t>These</w:t>
      </w:r>
      <w:r w:rsidRPr="003D4BD9">
        <w:rPr>
          <w:rFonts w:ascii="Arial" w:hAnsi="Arial" w:cs="Arial"/>
        </w:rPr>
        <w:t xml:space="preserve"> </w:t>
      </w:r>
      <w:r w:rsidRPr="003D4BD9">
        <w:rPr>
          <w:rFonts w:ascii="Arial" w:hAnsi="Arial" w:cs="Arial"/>
          <w:color w:val="FF0000"/>
        </w:rPr>
        <w:t>requirements are prepared by the Product Owner at this stage. Later on, the team provides its input and the feedback collected may be slightly altered or reprioritized accordingly. The timelines related to these items are also discussed with the team as part of the Sprint Planning Meeting.</w:t>
      </w:r>
    </w:p>
    <w:p w:rsidR="000135C7" w:rsidRPr="003D4BD9" w:rsidRDefault="000135C7" w:rsidP="000135C7">
      <w:pPr>
        <w:rPr>
          <w:rFonts w:ascii="Arial" w:hAnsi="Arial" w:cs="Arial"/>
        </w:rPr>
      </w:pPr>
      <w:r w:rsidRPr="003D4BD9">
        <w:rPr>
          <w:rFonts w:ascii="Arial" w:hAnsi="Arial" w:cs="Arial"/>
        </w:rPr>
        <w:t>After this process, the Scrum teams are identified and the Scrum process commences. The Product Owner meets the Scrum teams and defines the Product Vision and Project Objectives.</w:t>
      </w:r>
    </w:p>
    <w:p w:rsidR="000135C7" w:rsidRPr="003D4BD9" w:rsidRDefault="000135C7" w:rsidP="000135C7">
      <w:pPr>
        <w:rPr>
          <w:rFonts w:ascii="Arial" w:hAnsi="Arial" w:cs="Arial"/>
        </w:rPr>
      </w:pPr>
      <w:r w:rsidRPr="003D4BD9">
        <w:rPr>
          <w:rFonts w:ascii="Arial" w:hAnsi="Arial" w:cs="Arial"/>
        </w:rPr>
        <w:t>How do you write a Product Vision?</w:t>
      </w:r>
    </w:p>
    <w:p w:rsidR="000135C7" w:rsidRPr="003D4BD9" w:rsidRDefault="000135C7" w:rsidP="000135C7">
      <w:pPr>
        <w:pStyle w:val="ListParagraph"/>
        <w:numPr>
          <w:ilvl w:val="0"/>
          <w:numId w:val="24"/>
        </w:numPr>
        <w:rPr>
          <w:rFonts w:cs="Arial"/>
        </w:rPr>
      </w:pPr>
      <w:r w:rsidRPr="003D4BD9">
        <w:rPr>
          <w:rFonts w:cs="Arial"/>
        </w:rPr>
        <w:t xml:space="preserve">The vision statement should not be too specific </w:t>
      </w:r>
    </w:p>
    <w:p w:rsidR="000135C7" w:rsidRPr="003D4BD9" w:rsidRDefault="000135C7" w:rsidP="000135C7">
      <w:pPr>
        <w:pStyle w:val="ListParagraph"/>
        <w:numPr>
          <w:ilvl w:val="0"/>
          <w:numId w:val="24"/>
        </w:numPr>
        <w:rPr>
          <w:rFonts w:cs="Arial"/>
          <w:color w:val="FF0000"/>
        </w:rPr>
      </w:pPr>
      <w:r w:rsidRPr="003D4BD9">
        <w:rPr>
          <w:rFonts w:cs="Arial"/>
        </w:rPr>
        <w:t xml:space="preserve">The vision should have room for flexibility </w:t>
      </w:r>
      <w:r w:rsidRPr="003D4BD9">
        <w:rPr>
          <w:rFonts w:cs="Arial"/>
          <w:color w:val="FF0000"/>
        </w:rPr>
        <w:t xml:space="preserve">(It is possible that the current understanding of the project may be based on some wrong technical assumptions that can change as we progress. It is important that the vision is flexible enough to accommodate these technicalities.) </w:t>
      </w:r>
    </w:p>
    <w:p w:rsidR="000135C7" w:rsidRPr="003D4BD9" w:rsidRDefault="000135C7" w:rsidP="000135C7">
      <w:pPr>
        <w:pStyle w:val="ListParagraph"/>
        <w:numPr>
          <w:ilvl w:val="0"/>
          <w:numId w:val="24"/>
        </w:numPr>
        <w:rPr>
          <w:rFonts w:cs="Arial"/>
        </w:rPr>
      </w:pPr>
      <w:r w:rsidRPr="003D4BD9">
        <w:rPr>
          <w:rFonts w:cs="Arial"/>
        </w:rPr>
        <w:t xml:space="preserve">The Product Vision should focus on the problem rather than the solution </w:t>
      </w:r>
    </w:p>
    <w:p w:rsidR="005C68BA" w:rsidRDefault="005C68BA" w:rsidP="000135C7">
      <w:pPr>
        <w:rPr>
          <w:rFonts w:ascii="Arial" w:hAnsi="Arial" w:cs="Arial"/>
          <w:b/>
          <w:color w:val="FF0000"/>
          <w:highlight w:val="black"/>
        </w:rPr>
      </w:pPr>
    </w:p>
    <w:p w:rsidR="005C68BA" w:rsidRDefault="005C68BA" w:rsidP="000135C7">
      <w:pPr>
        <w:rPr>
          <w:rFonts w:ascii="Arial" w:hAnsi="Arial" w:cs="Arial"/>
          <w:b/>
          <w:color w:val="FF0000"/>
          <w:highlight w:val="black"/>
        </w:rPr>
      </w:pPr>
    </w:p>
    <w:p w:rsidR="005C68BA" w:rsidRDefault="005C68BA" w:rsidP="000135C7">
      <w:pPr>
        <w:rPr>
          <w:rFonts w:ascii="Arial" w:hAnsi="Arial" w:cs="Arial"/>
          <w:b/>
          <w:color w:val="FF0000"/>
          <w:highlight w:val="black"/>
        </w:rPr>
      </w:pPr>
    </w:p>
    <w:p w:rsidR="005C68BA" w:rsidRDefault="005C68BA" w:rsidP="000135C7">
      <w:pPr>
        <w:rPr>
          <w:rFonts w:ascii="Arial" w:hAnsi="Arial" w:cs="Arial"/>
          <w:b/>
          <w:color w:val="FF0000"/>
          <w:highlight w:val="black"/>
        </w:rPr>
      </w:pPr>
    </w:p>
    <w:p w:rsidR="005C68BA" w:rsidRDefault="005C68BA" w:rsidP="000135C7">
      <w:pPr>
        <w:rPr>
          <w:rFonts w:ascii="Arial" w:hAnsi="Arial" w:cs="Arial"/>
          <w:b/>
          <w:color w:val="FF0000"/>
          <w:highlight w:val="black"/>
        </w:rPr>
      </w:pPr>
    </w:p>
    <w:p w:rsidR="005C68BA" w:rsidRDefault="005C68BA" w:rsidP="000135C7">
      <w:pPr>
        <w:rPr>
          <w:rFonts w:ascii="Arial" w:hAnsi="Arial" w:cs="Arial"/>
          <w:b/>
          <w:color w:val="FF0000"/>
          <w:highlight w:val="black"/>
        </w:rPr>
      </w:pPr>
    </w:p>
    <w:p w:rsidR="000135C7" w:rsidRPr="003D4BD9" w:rsidRDefault="000135C7" w:rsidP="000135C7">
      <w:pPr>
        <w:rPr>
          <w:rFonts w:ascii="Arial" w:hAnsi="Arial" w:cs="Arial"/>
          <w:b/>
          <w:color w:val="FF0000"/>
        </w:rPr>
      </w:pPr>
      <w:r w:rsidRPr="003D4BD9">
        <w:rPr>
          <w:rFonts w:ascii="Arial" w:hAnsi="Arial" w:cs="Arial"/>
          <w:b/>
          <w:color w:val="FF0000"/>
          <w:highlight w:val="black"/>
        </w:rPr>
        <w:t>Exercise to follow, refer case study</w:t>
      </w:r>
    </w:p>
    <w:p w:rsidR="000135C7" w:rsidRPr="003D4BD9" w:rsidRDefault="000135C7" w:rsidP="000135C7">
      <w:pPr>
        <w:rPr>
          <w:rFonts w:ascii="Arial" w:eastAsiaTheme="majorEastAsia" w:hAnsi="Arial" w:cs="Arial"/>
          <w:b/>
          <w:bCs/>
          <w:color w:val="365F91" w:themeColor="accent1" w:themeShade="BF"/>
        </w:rPr>
      </w:pPr>
      <w:bookmarkStart w:id="71" w:name="_Toc332646298"/>
      <w:r w:rsidRPr="003D4BD9">
        <w:rPr>
          <w:rFonts w:ascii="Arial" w:hAnsi="Arial" w:cs="Arial"/>
        </w:rPr>
        <w:br w:type="page"/>
      </w:r>
    </w:p>
    <w:p w:rsidR="000135C7" w:rsidRPr="003D4BD9" w:rsidRDefault="000135C7" w:rsidP="005C68BA">
      <w:pPr>
        <w:pStyle w:val="Heading2"/>
      </w:pPr>
      <w:bookmarkStart w:id="72" w:name="_Toc336865247"/>
      <w:bookmarkStart w:id="73" w:name="_Toc340270434"/>
      <w:r w:rsidRPr="003D4BD9">
        <w:lastRenderedPageBreak/>
        <w:t xml:space="preserve">Product </w:t>
      </w:r>
      <w:r w:rsidRPr="005C68BA">
        <w:t>Backlog</w:t>
      </w:r>
      <w:bookmarkEnd w:id="71"/>
      <w:bookmarkEnd w:id="72"/>
      <w:bookmarkEnd w:id="73"/>
    </w:p>
    <w:p w:rsidR="000135C7" w:rsidRPr="003D4BD9" w:rsidRDefault="000135C7" w:rsidP="000135C7">
      <w:pPr>
        <w:rPr>
          <w:rFonts w:ascii="Arial" w:hAnsi="Arial" w:cs="Arial"/>
        </w:rPr>
      </w:pPr>
      <w:r w:rsidRPr="003D4BD9">
        <w:rPr>
          <w:rFonts w:ascii="Arial" w:hAnsi="Arial" w:cs="Arial"/>
          <w:noProof/>
        </w:rPr>
        <mc:AlternateContent>
          <mc:Choice Requires="wps">
            <w:drawing>
              <wp:anchor distT="0" distB="0" distL="114300" distR="114300" simplePos="0" relativeHeight="251665408" behindDoc="0" locked="0" layoutInCell="1" allowOverlap="1" wp14:anchorId="0AFB9F65" wp14:editId="721EABE6">
                <wp:simplePos x="0" y="0"/>
                <wp:positionH relativeFrom="column">
                  <wp:posOffset>19050</wp:posOffset>
                </wp:positionH>
                <wp:positionV relativeFrom="paragraph">
                  <wp:posOffset>20955</wp:posOffset>
                </wp:positionV>
                <wp:extent cx="5772150" cy="561975"/>
                <wp:effectExtent l="0" t="0" r="19050"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7EFA" w:rsidRDefault="00847EFA" w:rsidP="000135C7">
                            <w:pPr>
                              <w:jc w:val="center"/>
                              <w:rPr>
                                <w:i/>
                                <w:sz w:val="24"/>
                              </w:rPr>
                            </w:pPr>
                            <w:r>
                              <w:rPr>
                                <w:i/>
                                <w:sz w:val="24"/>
                              </w:rPr>
                              <w:t>The Product Backlog is a list of requirements that, when turned into potentially shippable product functionality, will deliver the product vision.</w:t>
                            </w:r>
                          </w:p>
                          <w:p w:rsidR="00847EFA" w:rsidRDefault="00847EFA" w:rsidP="000135C7">
                            <w:pPr>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3" o:spid="_x0000_s1068" style="position:absolute;margin-left:1.5pt;margin-top:1.65pt;width:454.5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" fillcolor="#4f81bd [3204]" strokecolor="#243f60 [1604]" strokeweight="2pt">
                <v:path arrowok="t"/>
                <v:textbox>
                  <w:txbxContent>
                    <w:p w:rsidR="00847EFA" w:rsidRDefault="00847EFA" w:rsidP="000135C7">
                      <w:pPr>
                        <w:jc w:val="center"/>
                        <w:rPr>
                          <w:i/>
                          <w:sz w:val="24"/>
                        </w:rPr>
                      </w:pPr>
                      <w:r>
                        <w:rPr>
                          <w:i/>
                          <w:sz w:val="24"/>
                        </w:rPr>
                        <w:t>The Product Backlog is a list of requirements that, when turned into potentially shippable product functionality, will deliver the product vision.</w:t>
                      </w:r>
                    </w:p>
                    <w:p w:rsidR="00847EFA" w:rsidRDefault="00847EFA" w:rsidP="000135C7">
                      <w:pPr>
                        <w:jc w:val="center"/>
                        <w:rPr>
                          <w:sz w:val="24"/>
                        </w:rPr>
                      </w:pPr>
                    </w:p>
                  </w:txbxContent>
                </v:textbox>
              </v:rect>
            </w:pict>
          </mc:Fallback>
        </mc:AlternateContent>
      </w:r>
    </w:p>
    <w:p w:rsidR="000135C7" w:rsidRPr="003D4BD9" w:rsidRDefault="000135C7" w:rsidP="000135C7">
      <w:pPr>
        <w:rPr>
          <w:rFonts w:ascii="Arial" w:hAnsi="Arial" w:cs="Arial"/>
        </w:rPr>
      </w:pPr>
    </w:p>
    <w:p w:rsidR="000135C7" w:rsidRPr="003D4BD9" w:rsidRDefault="000135C7" w:rsidP="000135C7">
      <w:pPr>
        <w:pStyle w:val="ListParagraph"/>
        <w:numPr>
          <w:ilvl w:val="0"/>
          <w:numId w:val="21"/>
        </w:numPr>
        <w:rPr>
          <w:rFonts w:cs="Arial"/>
        </w:rPr>
      </w:pPr>
      <w:r w:rsidRPr="003D4BD9">
        <w:rPr>
          <w:rFonts w:cs="Arial"/>
        </w:rPr>
        <w:t xml:space="preserve">The Product Backlog contains the list of work needed to accomplish the project. It is </w:t>
      </w:r>
      <w:r w:rsidRPr="003D4BD9">
        <w:rPr>
          <w:rFonts w:cs="Arial"/>
          <w:color w:val="4F81BD" w:themeColor="accent1"/>
          <w:u w:val="single"/>
        </w:rPr>
        <w:t>prioritized</w:t>
      </w:r>
      <w:r w:rsidRPr="003D4BD9">
        <w:rPr>
          <w:rFonts w:cs="Arial"/>
          <w:color w:val="4F81BD" w:themeColor="accent1"/>
        </w:rPr>
        <w:t xml:space="preserve"> </w:t>
      </w:r>
      <w:r w:rsidRPr="003D4BD9">
        <w:rPr>
          <w:rFonts w:cs="Arial"/>
        </w:rPr>
        <w:t xml:space="preserve">and the most valuable items (those offering maximum business value) are assigned top priority </w:t>
      </w:r>
    </w:p>
    <w:p w:rsidR="000135C7" w:rsidRPr="003D4BD9" w:rsidRDefault="000135C7" w:rsidP="000135C7">
      <w:pPr>
        <w:pStyle w:val="ListParagraph"/>
        <w:numPr>
          <w:ilvl w:val="0"/>
          <w:numId w:val="21"/>
        </w:numPr>
        <w:rPr>
          <w:rFonts w:cs="Arial"/>
        </w:rPr>
      </w:pPr>
      <w:r w:rsidRPr="003D4BD9">
        <w:rPr>
          <w:rFonts w:cs="Arial"/>
        </w:rPr>
        <w:t xml:space="preserve">Only </w:t>
      </w:r>
      <w:r w:rsidRPr="003D4BD9">
        <w:rPr>
          <w:rFonts w:cs="Arial"/>
          <w:color w:val="4F81BD" w:themeColor="accent1"/>
          <w:u w:val="single"/>
        </w:rPr>
        <w:t>a single</w:t>
      </w:r>
      <w:r w:rsidRPr="003D4BD9">
        <w:rPr>
          <w:rFonts w:cs="Arial"/>
          <w:color w:val="4F81BD" w:themeColor="accent1"/>
        </w:rPr>
        <w:t xml:space="preserve"> </w:t>
      </w:r>
      <w:r w:rsidRPr="003D4BD9">
        <w:rPr>
          <w:rFonts w:cs="Arial"/>
        </w:rPr>
        <w:t>Product Backlog exists; this means the Product Owner is required to make prioritization decisions across the entire spectrum of work that could be done</w:t>
      </w:r>
    </w:p>
    <w:p w:rsidR="000135C7" w:rsidRPr="003D4BD9" w:rsidRDefault="000135C7" w:rsidP="000135C7">
      <w:pPr>
        <w:pStyle w:val="ListParagraph"/>
        <w:numPr>
          <w:ilvl w:val="0"/>
          <w:numId w:val="21"/>
        </w:numPr>
        <w:rPr>
          <w:rFonts w:cs="Arial"/>
        </w:rPr>
      </w:pPr>
      <w:r w:rsidRPr="003D4BD9">
        <w:rPr>
          <w:rFonts w:cs="Arial"/>
        </w:rPr>
        <w:t xml:space="preserve">The Product Backlog generally contains </w:t>
      </w:r>
      <w:r w:rsidRPr="003D4BD9">
        <w:rPr>
          <w:rFonts w:cs="Arial"/>
          <w:color w:val="4F81BD" w:themeColor="accent1"/>
          <w:u w:val="single"/>
        </w:rPr>
        <w:t>User Stories</w:t>
      </w:r>
      <w:r w:rsidRPr="003D4BD9">
        <w:rPr>
          <w:rFonts w:cs="Arial"/>
          <w:color w:val="4F81BD" w:themeColor="accent1"/>
        </w:rPr>
        <w:t xml:space="preserve"> </w:t>
      </w:r>
      <w:r w:rsidRPr="003D4BD9">
        <w:rPr>
          <w:rFonts w:cs="Arial"/>
        </w:rPr>
        <w:t>but at times also contains information regarding key findings, bugs reported, functional and non-functional requirements, and so on</w:t>
      </w:r>
    </w:p>
    <w:p w:rsidR="000135C7" w:rsidRPr="003D4BD9" w:rsidRDefault="000135C7" w:rsidP="000135C7">
      <w:pPr>
        <w:pStyle w:val="ListParagraph"/>
        <w:numPr>
          <w:ilvl w:val="0"/>
          <w:numId w:val="21"/>
        </w:numPr>
        <w:rPr>
          <w:rFonts w:cs="Arial"/>
        </w:rPr>
      </w:pPr>
      <w:r w:rsidRPr="003D4BD9">
        <w:rPr>
          <w:rFonts w:cs="Arial"/>
          <w:color w:val="FF0000"/>
        </w:rPr>
        <w:t>Note: The priorities and groupings usually changes the moment the project starts and throughout the course of the project as the business requirements change</w:t>
      </w:r>
    </w:p>
    <w:p w:rsidR="000135C7" w:rsidRPr="003D4BD9" w:rsidRDefault="000135C7" w:rsidP="000135C7">
      <w:pPr>
        <w:pStyle w:val="ListParagraph"/>
        <w:numPr>
          <w:ilvl w:val="0"/>
          <w:numId w:val="21"/>
        </w:numPr>
        <w:rPr>
          <w:rFonts w:cs="Arial"/>
        </w:rPr>
      </w:pPr>
      <w:r w:rsidRPr="003D4BD9">
        <w:rPr>
          <w:rFonts w:cs="Arial"/>
        </w:rPr>
        <w:t>A typical Product Backlog will contain the items to be worked upon (or User Stories), the initial time estimates and revised estimates based on task complexity, status of other higher priority tasks, and change in business requirements</w:t>
      </w:r>
    </w:p>
    <w:p w:rsidR="000135C7" w:rsidRPr="003D4BD9" w:rsidRDefault="000135C7" w:rsidP="000135C7">
      <w:pPr>
        <w:pStyle w:val="ListParagraph"/>
        <w:numPr>
          <w:ilvl w:val="0"/>
          <w:numId w:val="21"/>
        </w:numPr>
        <w:rPr>
          <w:rFonts w:cs="Arial"/>
        </w:rPr>
      </w:pPr>
      <w:r w:rsidRPr="003D4BD9">
        <w:rPr>
          <w:rFonts w:cs="Arial"/>
        </w:rPr>
        <w:t>The items in the Product Backlog are allotted with points to indicate the relative time that could be taken to complete them</w:t>
      </w:r>
    </w:p>
    <w:p w:rsidR="000135C7" w:rsidRPr="003D4BD9" w:rsidRDefault="000135C7" w:rsidP="000135C7">
      <w:pPr>
        <w:pStyle w:val="ListParagraph"/>
        <w:numPr>
          <w:ilvl w:val="0"/>
          <w:numId w:val="21"/>
        </w:numPr>
        <w:rPr>
          <w:rFonts w:cs="Arial"/>
        </w:rPr>
      </w:pPr>
      <w:r w:rsidRPr="003D4BD9">
        <w:rPr>
          <w:rFonts w:cs="Arial"/>
        </w:rPr>
        <w:t xml:space="preserve">The tasks requiring more time are further broken down into smaller ones during the </w:t>
      </w:r>
      <w:r w:rsidRPr="003D4BD9">
        <w:rPr>
          <w:rFonts w:cs="Arial"/>
          <w:color w:val="4F81BD" w:themeColor="accent1"/>
          <w:u w:val="single"/>
        </w:rPr>
        <w:t>Sprint Planning Meetings</w:t>
      </w:r>
    </w:p>
    <w:p w:rsidR="000135C7" w:rsidRPr="003D4BD9" w:rsidRDefault="000135C7" w:rsidP="000135C7">
      <w:pPr>
        <w:rPr>
          <w:rFonts w:ascii="Arial" w:hAnsi="Arial" w:cs="Arial"/>
          <w:color w:val="FF0000"/>
        </w:rPr>
      </w:pPr>
      <w:r w:rsidRPr="003D4BD9">
        <w:rPr>
          <w:rFonts w:ascii="Arial" w:hAnsi="Arial" w:cs="Arial"/>
        </w:rPr>
        <w:t xml:space="preserve">It is the responsibility of the </w:t>
      </w:r>
      <w:r w:rsidRPr="003D4BD9">
        <w:rPr>
          <w:rFonts w:ascii="Arial" w:hAnsi="Arial" w:cs="Arial"/>
          <w:color w:val="4F81BD" w:themeColor="accent1"/>
          <w:u w:val="single"/>
        </w:rPr>
        <w:t>Product Owner</w:t>
      </w:r>
      <w:r w:rsidRPr="003D4BD9">
        <w:rPr>
          <w:rFonts w:ascii="Arial" w:hAnsi="Arial" w:cs="Arial"/>
          <w:color w:val="4F81BD" w:themeColor="accent1"/>
        </w:rPr>
        <w:t xml:space="preserve"> </w:t>
      </w:r>
      <w:r w:rsidRPr="003D4BD9">
        <w:rPr>
          <w:rFonts w:ascii="Arial" w:hAnsi="Arial" w:cs="Arial"/>
        </w:rPr>
        <w:t xml:space="preserve">to come up with the initial Product Backlog of requirements based on the Pre-project meeting. </w:t>
      </w:r>
      <w:r w:rsidRPr="003D4BD9">
        <w:rPr>
          <w:rFonts w:ascii="Arial" w:hAnsi="Arial" w:cs="Arial"/>
          <w:color w:val="FF0000"/>
        </w:rPr>
        <w:t>Based on the Product Vision statement, create a Product Backlog containing the User Stories (and a high-level estimation of the same). Note that this backlog will be further broken down into tasks in the Sprint Backlogs.</w:t>
      </w:r>
    </w:p>
    <w:p w:rsidR="000135C7" w:rsidRPr="003D4BD9" w:rsidRDefault="000135C7" w:rsidP="005C68BA">
      <w:pPr>
        <w:pStyle w:val="Heading2"/>
      </w:pPr>
      <w:bookmarkStart w:id="74" w:name="_Toc332646299"/>
      <w:bookmarkStart w:id="75" w:name="_Toc340270435"/>
      <w:r w:rsidRPr="003D4BD9">
        <w:t>Product Backlog Overview</w:t>
      </w:r>
      <w:bookmarkEnd w:id="74"/>
      <w:bookmarkEnd w:id="75"/>
    </w:p>
    <w:p w:rsidR="000135C7" w:rsidRPr="003D4BD9" w:rsidRDefault="000135C7" w:rsidP="000135C7">
      <w:pPr>
        <w:rPr>
          <w:rFonts w:ascii="Arial" w:hAnsi="Arial" w:cs="Arial"/>
        </w:rPr>
      </w:pPr>
      <w:r w:rsidRPr="003D4BD9">
        <w:rPr>
          <w:rFonts w:ascii="Arial" w:hAnsi="Arial" w:cs="Arial"/>
          <w:noProof/>
        </w:rPr>
        <w:drawing>
          <wp:inline distT="0" distB="0" distL="0" distR="0" wp14:anchorId="1DB577F7" wp14:editId="55C7F74D">
            <wp:extent cx="5624423" cy="3053751"/>
            <wp:effectExtent l="0" t="0" r="14605" b="13335"/>
            <wp:docPr id="54" name="Diagram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bookmarkStart w:id="76" w:name="_Toc332646300"/>
      <w:r w:rsidRPr="003D4BD9">
        <w:rPr>
          <w:rFonts w:ascii="Arial" w:hAnsi="Arial" w:cs="Arial"/>
        </w:rPr>
        <w:br w:type="page"/>
      </w:r>
    </w:p>
    <w:p w:rsidR="000135C7" w:rsidRPr="003D4BD9" w:rsidRDefault="000135C7" w:rsidP="005C68BA">
      <w:pPr>
        <w:pStyle w:val="Heading2"/>
      </w:pPr>
      <w:bookmarkStart w:id="77" w:name="_Toc340270436"/>
      <w:r w:rsidRPr="003D4BD9">
        <w:lastRenderedPageBreak/>
        <w:t xml:space="preserve">User </w:t>
      </w:r>
      <w:r w:rsidRPr="005C68BA">
        <w:t>Stories</w:t>
      </w:r>
      <w:bookmarkEnd w:id="76"/>
      <w:bookmarkEnd w:id="77"/>
    </w:p>
    <w:p w:rsidR="000135C7" w:rsidRPr="003D4BD9" w:rsidRDefault="000135C7" w:rsidP="000135C7">
      <w:pPr>
        <w:rPr>
          <w:rFonts w:ascii="Arial" w:hAnsi="Arial" w:cs="Arial"/>
          <w:noProof/>
        </w:rPr>
      </w:pPr>
      <w:r w:rsidRPr="003D4BD9">
        <w:rPr>
          <w:rFonts w:ascii="Arial" w:hAnsi="Arial" w:cs="Arial"/>
          <w:noProof/>
          <w:highlight w:val="yellow"/>
        </w:rPr>
        <w:t>A User Story is a statement (or a group of statements) that expresses the desired end user functionality.</w:t>
      </w:r>
      <w:r w:rsidRPr="003D4BD9">
        <w:rPr>
          <w:rFonts w:ascii="Arial" w:hAnsi="Arial" w:cs="Arial"/>
          <w:noProof/>
        </w:rPr>
        <w:t xml:space="preserve"> It usually is broken down into a sequential block of tasks. </w:t>
      </w:r>
      <w:r w:rsidRPr="003D4BD9">
        <w:rPr>
          <w:rFonts w:ascii="Arial" w:hAnsi="Arial" w:cs="Arial"/>
          <w:highlight w:val="yellow"/>
        </w:rPr>
        <w:t xml:space="preserve">User Stories are developed by the </w:t>
      </w:r>
      <w:r w:rsidRPr="003D4BD9">
        <w:rPr>
          <w:rFonts w:ascii="Arial" w:hAnsi="Arial" w:cs="Arial"/>
          <w:color w:val="4F81BD" w:themeColor="accent1"/>
          <w:highlight w:val="yellow"/>
          <w:u w:val="single"/>
        </w:rPr>
        <w:t>Product Owner</w:t>
      </w:r>
      <w:r w:rsidRPr="003D4BD9">
        <w:rPr>
          <w:rFonts w:ascii="Arial" w:hAnsi="Arial" w:cs="Arial"/>
          <w:color w:val="4F81BD" w:themeColor="accent1"/>
          <w:highlight w:val="yellow"/>
        </w:rPr>
        <w:t xml:space="preserve"> </w:t>
      </w:r>
      <w:r w:rsidRPr="003D4BD9">
        <w:rPr>
          <w:rFonts w:ascii="Arial" w:hAnsi="Arial" w:cs="Arial"/>
          <w:highlight w:val="yellow"/>
        </w:rPr>
        <w:t>as part of the Kick-Off meeting.</w:t>
      </w:r>
      <w:r w:rsidRPr="003D4BD9">
        <w:rPr>
          <w:rFonts w:ascii="Arial" w:hAnsi="Arial" w:cs="Arial"/>
        </w:rPr>
        <w:t xml:space="preserve"> Like the Product Backlog, User Stories are refined with time.</w:t>
      </w:r>
    </w:p>
    <w:p w:rsidR="000135C7" w:rsidRPr="003D4BD9" w:rsidRDefault="000135C7" w:rsidP="000135C7">
      <w:pPr>
        <w:pStyle w:val="ListParagraph"/>
        <w:numPr>
          <w:ilvl w:val="0"/>
          <w:numId w:val="22"/>
        </w:numPr>
        <w:rPr>
          <w:rFonts w:cs="Arial"/>
        </w:rPr>
      </w:pPr>
      <w:r w:rsidRPr="003D4BD9">
        <w:rPr>
          <w:rFonts w:cs="Arial"/>
        </w:rPr>
        <w:t xml:space="preserve">User Stories help enhance communication among stake holders. The requirements expressed in the User Stories are easy to comprehend and therefore reduce confusion regarding the requirements and also enable better estimations. </w:t>
      </w:r>
    </w:p>
    <w:p w:rsidR="000135C7" w:rsidRPr="003D4BD9" w:rsidRDefault="000135C7" w:rsidP="000135C7">
      <w:pPr>
        <w:pStyle w:val="ListParagraph"/>
        <w:numPr>
          <w:ilvl w:val="0"/>
          <w:numId w:val="22"/>
        </w:numPr>
        <w:rPr>
          <w:rFonts w:cs="Arial"/>
        </w:rPr>
      </w:pPr>
      <w:r w:rsidRPr="003D4BD9">
        <w:rPr>
          <w:rFonts w:cs="Arial"/>
        </w:rPr>
        <w:t>User Stories also remove the need for the traditional long documents recording customer requirements. They are written in business domain language.</w:t>
      </w:r>
    </w:p>
    <w:p w:rsidR="000135C7" w:rsidRPr="003D4BD9" w:rsidRDefault="000135C7" w:rsidP="000135C7">
      <w:pPr>
        <w:pStyle w:val="ListParagraph"/>
        <w:numPr>
          <w:ilvl w:val="0"/>
          <w:numId w:val="22"/>
        </w:numPr>
        <w:rPr>
          <w:rFonts w:cs="Arial"/>
          <w:highlight w:val="yellow"/>
        </w:rPr>
      </w:pPr>
      <w:r w:rsidRPr="003D4BD9">
        <w:rPr>
          <w:rFonts w:cs="Arial"/>
          <w:highlight w:val="yellow"/>
        </w:rPr>
        <w:t xml:space="preserve">User Stories are generally simple, short, and easy to implement. Longer User Stories are further broken down into multiple User Stories. </w:t>
      </w:r>
    </w:p>
    <w:p w:rsidR="000135C7" w:rsidRPr="003D4BD9" w:rsidRDefault="000135C7" w:rsidP="000135C7">
      <w:pPr>
        <w:pStyle w:val="ListParagraph"/>
        <w:numPr>
          <w:ilvl w:val="0"/>
          <w:numId w:val="22"/>
        </w:numPr>
        <w:rPr>
          <w:rFonts w:cs="Arial"/>
        </w:rPr>
      </w:pPr>
      <w:r w:rsidRPr="003D4BD9">
        <w:rPr>
          <w:rFonts w:cs="Arial"/>
        </w:rPr>
        <w:t xml:space="preserve">The Product Owner has the responsibility of ensuring the creation of User Stories. </w:t>
      </w:r>
    </w:p>
    <w:p w:rsidR="000135C7" w:rsidRPr="003D4BD9" w:rsidRDefault="000135C7" w:rsidP="000135C7">
      <w:pPr>
        <w:pStyle w:val="ListParagraph"/>
        <w:numPr>
          <w:ilvl w:val="0"/>
          <w:numId w:val="22"/>
        </w:numPr>
        <w:rPr>
          <w:rFonts w:cs="Arial"/>
          <w:color w:val="FF0000"/>
        </w:rPr>
      </w:pPr>
      <w:r w:rsidRPr="003D4BD9">
        <w:rPr>
          <w:rFonts w:cs="Arial"/>
          <w:color w:val="FF0000"/>
        </w:rPr>
        <w:t>User Stories are not necessary for implementing Scrum; instead of a well-defined User Story, it is also possible to just include simple sentences as Product Backlog items.</w:t>
      </w:r>
    </w:p>
    <w:p w:rsidR="000135C7" w:rsidRPr="003D4BD9" w:rsidRDefault="000135C7" w:rsidP="005C68BA">
      <w:pPr>
        <w:pStyle w:val="Heading2"/>
      </w:pPr>
      <w:bookmarkStart w:id="78" w:name="_Toc332646301"/>
      <w:bookmarkStart w:id="79" w:name="_Toc340270437"/>
      <w:r w:rsidRPr="003D4BD9">
        <w:t>Creating User Stories</w:t>
      </w:r>
      <w:bookmarkEnd w:id="78"/>
      <w:bookmarkEnd w:id="79"/>
    </w:p>
    <w:p w:rsidR="000135C7" w:rsidRPr="003D4BD9" w:rsidRDefault="000135C7" w:rsidP="000135C7">
      <w:pPr>
        <w:pStyle w:val="ListParagraph"/>
        <w:numPr>
          <w:ilvl w:val="0"/>
          <w:numId w:val="23"/>
        </w:numPr>
        <w:rPr>
          <w:rFonts w:cs="Arial"/>
        </w:rPr>
      </w:pPr>
      <w:r w:rsidRPr="003D4BD9">
        <w:rPr>
          <w:rFonts w:cs="Arial"/>
        </w:rPr>
        <w:t xml:space="preserve">As mentioned before, User Story creation is the responsibility of the Product Owner. </w:t>
      </w:r>
      <w:r w:rsidRPr="003D4BD9">
        <w:rPr>
          <w:rFonts w:cs="Arial"/>
          <w:color w:val="FF0000"/>
        </w:rPr>
        <w:t>(Note: Generally the Product Owner creates the User Stories, but in some cases they are also developed by the Development Team in consultation with the Product Owner.)</w:t>
      </w:r>
    </w:p>
    <w:p w:rsidR="000135C7" w:rsidRPr="003D4BD9" w:rsidRDefault="000135C7" w:rsidP="000135C7">
      <w:pPr>
        <w:pStyle w:val="ListParagraph"/>
        <w:numPr>
          <w:ilvl w:val="0"/>
          <w:numId w:val="23"/>
        </w:numPr>
        <w:rPr>
          <w:rFonts w:cs="Arial"/>
        </w:rPr>
      </w:pPr>
      <w:r w:rsidRPr="003D4BD9">
        <w:rPr>
          <w:rFonts w:cs="Arial"/>
        </w:rPr>
        <w:t>The Product Owner has to ensure that the business requirements from the customer are converted to functional requirements that the developer can understand and implement with ease.</w:t>
      </w:r>
    </w:p>
    <w:p w:rsidR="000135C7" w:rsidRPr="003D4BD9" w:rsidRDefault="000135C7" w:rsidP="000135C7">
      <w:pPr>
        <w:pStyle w:val="ListParagraph"/>
        <w:numPr>
          <w:ilvl w:val="0"/>
          <w:numId w:val="23"/>
        </w:numPr>
        <w:rPr>
          <w:rFonts w:cs="Arial"/>
        </w:rPr>
      </w:pPr>
      <w:r w:rsidRPr="003D4BD9">
        <w:rPr>
          <w:rFonts w:cs="Arial"/>
        </w:rPr>
        <w:t xml:space="preserve">Generally, User Stories are written at the start of the project when all the requirements are defined broadly. Generally, these User Stories are too big to fit in a single Sprint. Such stories are called </w:t>
      </w:r>
      <w:r w:rsidRPr="003D4BD9">
        <w:rPr>
          <w:rFonts w:cs="Arial"/>
          <w:color w:val="4F81BD" w:themeColor="accent1"/>
          <w:u w:val="single"/>
        </w:rPr>
        <w:t>Epics</w:t>
      </w:r>
      <w:r w:rsidRPr="003D4BD9">
        <w:rPr>
          <w:rFonts w:cs="Arial"/>
        </w:rPr>
        <w:t>.</w:t>
      </w:r>
    </w:p>
    <w:p w:rsidR="000135C7" w:rsidRPr="003D4BD9" w:rsidRDefault="000135C7" w:rsidP="000135C7">
      <w:pPr>
        <w:pStyle w:val="ListParagraph"/>
        <w:numPr>
          <w:ilvl w:val="0"/>
          <w:numId w:val="23"/>
        </w:numPr>
        <w:rPr>
          <w:rFonts w:cs="Arial"/>
        </w:rPr>
      </w:pPr>
      <w:r w:rsidRPr="003D4BD9">
        <w:rPr>
          <w:rFonts w:cs="Arial"/>
        </w:rPr>
        <w:t>Once these Epics (large, un-refined Product Backlog items) come up in the Product Backlog as a high-priority task, they are then broken down into smaller User Stories in the Product Backlog Grooming exercise. Based on requirement changes, new User Stories are also continuously added.</w:t>
      </w:r>
    </w:p>
    <w:p w:rsidR="000135C7" w:rsidRPr="003D4BD9" w:rsidRDefault="000135C7" w:rsidP="000135C7">
      <w:pPr>
        <w:pStyle w:val="ListParagraph"/>
        <w:numPr>
          <w:ilvl w:val="0"/>
          <w:numId w:val="23"/>
        </w:numPr>
        <w:rPr>
          <w:rFonts w:cs="Arial"/>
        </w:rPr>
      </w:pPr>
      <w:r w:rsidRPr="003D4BD9">
        <w:rPr>
          <w:rFonts w:cs="Arial"/>
        </w:rPr>
        <w:t>The User Stories are in the following format: As a ____ (user/Product Owner/ Developer) I want to be able to _____, so that I can ______.</w:t>
      </w:r>
    </w:p>
    <w:p w:rsidR="000135C7" w:rsidRPr="003D4BD9" w:rsidRDefault="000135C7" w:rsidP="000135C7">
      <w:pPr>
        <w:rPr>
          <w:rFonts w:ascii="Arial" w:hAnsi="Arial" w:cs="Arial"/>
          <w:noProof/>
          <w:color w:val="FF0000"/>
        </w:rPr>
      </w:pPr>
      <w:bookmarkStart w:id="80" w:name="_Toc332646302"/>
      <w:r w:rsidRPr="003D4BD9">
        <w:rPr>
          <w:rStyle w:val="Heading3Char"/>
          <w:rFonts w:cs="Arial"/>
          <w:color w:val="FF0000"/>
        </w:rPr>
        <w:t>Epic:</w:t>
      </w:r>
      <w:bookmarkEnd w:id="80"/>
      <w:r w:rsidRPr="003D4BD9">
        <w:rPr>
          <w:rStyle w:val="Heading3Char"/>
          <w:rFonts w:cs="Arial"/>
        </w:rPr>
        <w:t xml:space="preserve"> </w:t>
      </w:r>
      <w:r w:rsidRPr="003D4BD9">
        <w:rPr>
          <w:rFonts w:ascii="Arial" w:hAnsi="Arial" w:cs="Arial"/>
          <w:noProof/>
          <w:color w:val="FF0000"/>
        </w:rPr>
        <w:t>An Epic is a large User Story, typically one that is too big to fit in a single Sprint. Epics need to be disaggregated into smaller User Stories at some point before implementation. Large story units are generally of low priority and will be broken down once they go up the Product Backlog. At times, the word “epic” is not identified by a few teams and it is basically an unrefined Product Backlog item.</w:t>
      </w:r>
    </w:p>
    <w:p w:rsidR="000135C7" w:rsidRPr="003D4BD9" w:rsidRDefault="000135C7" w:rsidP="000135C7">
      <w:pPr>
        <w:rPr>
          <w:rStyle w:val="Heading2Char"/>
          <w:rFonts w:ascii="Arial" w:hAnsi="Arial" w:cs="Arial"/>
          <w:b w:val="0"/>
          <w:bCs w:val="0"/>
          <w:noProof/>
          <w:color w:val="FF0000"/>
        </w:rPr>
      </w:pPr>
      <w:r w:rsidRPr="003D4BD9">
        <w:rPr>
          <w:rFonts w:ascii="Arial" w:hAnsi="Arial" w:cs="Arial"/>
          <w:noProof/>
          <w:color w:val="FF0000"/>
        </w:rPr>
        <w:t>Epic is not a standard definition and in a few cases, the word “epic” is not used. Teams just mention it as un-refined Product Backlog Items.</w:t>
      </w:r>
    </w:p>
    <w:p w:rsidR="000135C7" w:rsidRDefault="000135C7" w:rsidP="000135C7">
      <w:pPr>
        <w:pStyle w:val="NoSpacing"/>
        <w:rPr>
          <w:rFonts w:ascii="Arial" w:hAnsi="Arial" w:cs="Arial"/>
          <w:noProof/>
          <w:color w:val="FF0000"/>
          <w:lang w:val="en-US"/>
        </w:rPr>
      </w:pPr>
      <w:bookmarkStart w:id="81" w:name="_Toc332646303"/>
      <w:bookmarkStart w:id="82" w:name="_Toc336865248"/>
      <w:r w:rsidRPr="00146C7F">
        <w:rPr>
          <w:rStyle w:val="Heading3Char"/>
          <w:rFonts w:cs="Arial"/>
          <w:color w:val="FF0000"/>
        </w:rPr>
        <w:lastRenderedPageBreak/>
        <w:t>Theme:</w:t>
      </w:r>
      <w:bookmarkEnd w:id="81"/>
      <w:bookmarkEnd w:id="82"/>
      <w:r w:rsidRPr="003D4BD9">
        <w:rPr>
          <w:rStyle w:val="Heading2Char"/>
          <w:rFonts w:ascii="Arial" w:hAnsi="Arial" w:cs="Arial"/>
          <w:color w:val="FF0000"/>
        </w:rPr>
        <w:t xml:space="preserve"> </w:t>
      </w:r>
      <w:r w:rsidRPr="003D4BD9">
        <w:rPr>
          <w:rFonts w:ascii="Arial" w:hAnsi="Arial" w:cs="Arial"/>
          <w:noProof/>
          <w:color w:val="FF0000"/>
          <w:lang w:val="en-US"/>
        </w:rPr>
        <w:t>A Theme is a collection of related User Stories. Themes can contain one or more Epics. Multiple Themes can be associated with a product, but a Theme cannot be associated with more than one product at a time.</w:t>
      </w:r>
    </w:p>
    <w:p w:rsidR="005C68BA" w:rsidRDefault="005C68BA" w:rsidP="000135C7">
      <w:pPr>
        <w:pStyle w:val="NoSpacing"/>
        <w:rPr>
          <w:rFonts w:ascii="Arial" w:hAnsi="Arial" w:cs="Arial"/>
          <w:noProof/>
          <w:color w:val="FF0000"/>
          <w:lang w:val="en-US"/>
        </w:rPr>
      </w:pPr>
    </w:p>
    <w:p w:rsidR="005C68BA" w:rsidRPr="003D4BD9" w:rsidRDefault="005C68BA" w:rsidP="000135C7">
      <w:pPr>
        <w:pStyle w:val="NoSpacing"/>
        <w:rPr>
          <w:rFonts w:ascii="Arial" w:hAnsi="Arial" w:cs="Arial"/>
          <w:color w:val="FF0000"/>
          <w:lang w:val="en-US"/>
        </w:rPr>
      </w:pPr>
    </w:p>
    <w:p w:rsidR="000135C7" w:rsidRPr="003D4BD9" w:rsidRDefault="000135C7" w:rsidP="000135C7">
      <w:pPr>
        <w:rPr>
          <w:rFonts w:ascii="Arial" w:hAnsi="Arial" w:cs="Arial"/>
        </w:rPr>
      </w:pPr>
      <w:r w:rsidRPr="003D4BD9">
        <w:rPr>
          <w:rFonts w:ascii="Arial" w:hAnsi="Arial" w:cs="Arial"/>
          <w:b/>
          <w:color w:val="FF0000"/>
          <w:highlight w:val="black"/>
        </w:rPr>
        <w:t>Refer to Case study for exercise</w:t>
      </w:r>
      <w:r w:rsidRPr="003D4BD9">
        <w:rPr>
          <w:rFonts w:ascii="Arial" w:hAnsi="Arial" w:cs="Arial"/>
          <w:b/>
        </w:rPr>
        <w:t xml:space="preserve"> </w:t>
      </w:r>
      <w:r w:rsidRPr="003D4BD9">
        <w:rPr>
          <w:rFonts w:ascii="Arial" w:hAnsi="Arial" w:cs="Arial"/>
          <w:b/>
        </w:rPr>
        <w:br w:type="page"/>
      </w:r>
    </w:p>
    <w:p w:rsidR="005C68BA" w:rsidRDefault="005C68BA" w:rsidP="005C68BA">
      <w:pPr>
        <w:pStyle w:val="Heading2"/>
      </w:pPr>
      <w:bookmarkStart w:id="83" w:name="_Toc336865249"/>
    </w:p>
    <w:p w:rsidR="000135C7" w:rsidRPr="003D4BD9" w:rsidRDefault="000135C7" w:rsidP="005C68BA">
      <w:pPr>
        <w:pStyle w:val="Heading2"/>
      </w:pPr>
      <w:bookmarkStart w:id="84" w:name="_Toc340270438"/>
      <w:r w:rsidRPr="003D4BD9">
        <w:t>Release Planning</w:t>
      </w:r>
      <w:bookmarkEnd w:id="83"/>
      <w:bookmarkEnd w:id="84"/>
    </w:p>
    <w:p w:rsidR="00DA50B9" w:rsidRDefault="000135C7" w:rsidP="00DA50B9">
      <w:pPr>
        <w:rPr>
          <w:rFonts w:ascii="Arial" w:hAnsi="Arial" w:cs="Arial"/>
        </w:rPr>
      </w:pPr>
      <w:del w:id="85" w:author="RUTH" w:date="2012-11-24T04:55:00Z">
        <w:r w:rsidRPr="003D4BD9" w:rsidDel="00DA50B9">
          <w:rPr>
            <w:rFonts w:ascii="Arial" w:hAnsi="Arial" w:cs="Arial"/>
            <w:b/>
          </w:rPr>
          <w:br w:type="page"/>
        </w:r>
      </w:del>
      <w:r w:rsidR="00DA50B9" w:rsidRPr="00DA50B9">
        <w:rPr>
          <w:rFonts w:ascii="Arial" w:hAnsi="Arial" w:cs="Arial"/>
          <w:highlight w:val="yellow"/>
          <w:rPrChange w:id="86" w:author="RUTH" w:date="2012-11-24T04:50:00Z">
            <w:rPr>
              <w:rFonts w:ascii="Arial" w:hAnsi="Arial" w:cs="Arial"/>
            </w:rPr>
          </w:rPrChange>
        </w:rPr>
        <w:t>Before iterations (Sprints) can begin, a high level initial release plan needs to be defined.</w:t>
      </w:r>
      <w:r w:rsidR="00DA50B9">
        <w:rPr>
          <w:rFonts w:ascii="Arial" w:hAnsi="Arial" w:cs="Arial"/>
        </w:rPr>
        <w:t xml:space="preserve"> </w:t>
      </w:r>
    </w:p>
    <w:p w:rsidR="00DA50B9" w:rsidRDefault="00DA50B9" w:rsidP="00DA50B9">
      <w:pPr>
        <w:rPr>
          <w:rFonts w:ascii="Arial" w:hAnsi="Arial" w:cs="Arial"/>
        </w:rPr>
      </w:pPr>
      <w:r>
        <w:rPr>
          <w:rFonts w:ascii="Arial" w:hAnsi="Arial" w:cs="Arial"/>
        </w:rPr>
        <w:t xml:space="preserve">The product should be released as early as possible but there must be enough value in the product in order to actually release it. The product owner defines a minimum marketable Feature set (MMF), also called First Feasible Delivery (FFD), the minimum functionality necessary in order to release the product for the first time. If the initial product backlog is prioritized correctly the MMP includes the top N features </w:t>
      </w:r>
      <w:proofErr w:type="spellStart"/>
      <w:r>
        <w:rPr>
          <w:rFonts w:ascii="Arial" w:hAnsi="Arial" w:cs="Arial"/>
        </w:rPr>
        <w:t>n</w:t>
      </w:r>
      <w:proofErr w:type="spellEnd"/>
      <w:r>
        <w:rPr>
          <w:rFonts w:ascii="Arial" w:hAnsi="Arial" w:cs="Arial"/>
        </w:rPr>
        <w:t xml:space="preserve"> the backlog.</w:t>
      </w:r>
    </w:p>
    <w:p w:rsidR="00DA50B9" w:rsidRDefault="00DA50B9" w:rsidP="00DA50B9">
      <w:pPr>
        <w:rPr>
          <w:rFonts w:ascii="Arial" w:hAnsi="Arial" w:cs="Arial"/>
        </w:rPr>
      </w:pPr>
      <w:r>
        <w:rPr>
          <w:rFonts w:ascii="Arial" w:hAnsi="Arial" w:cs="Arial"/>
        </w:rPr>
        <w:t>T</w:t>
      </w:r>
      <w:r w:rsidRPr="003D4BD9">
        <w:rPr>
          <w:rFonts w:ascii="Arial" w:hAnsi="Arial" w:cs="Arial"/>
        </w:rPr>
        <w:t xml:space="preserve">he team </w:t>
      </w:r>
      <w:r>
        <w:rPr>
          <w:rFonts w:ascii="Arial" w:hAnsi="Arial" w:cs="Arial"/>
        </w:rPr>
        <w:t xml:space="preserve">provides high level </w:t>
      </w:r>
      <w:r w:rsidRPr="003D4BD9">
        <w:rPr>
          <w:rFonts w:ascii="Arial" w:hAnsi="Arial" w:cs="Arial"/>
        </w:rPr>
        <w:t xml:space="preserve">estimates </w:t>
      </w:r>
      <w:r>
        <w:rPr>
          <w:rFonts w:ascii="Arial" w:hAnsi="Arial" w:cs="Arial"/>
        </w:rPr>
        <w:t xml:space="preserve">for </w:t>
      </w:r>
      <w:r w:rsidRPr="003D4BD9">
        <w:rPr>
          <w:rFonts w:ascii="Arial" w:hAnsi="Arial" w:cs="Arial"/>
        </w:rPr>
        <w:t>the various User Stories</w:t>
      </w:r>
      <w:r>
        <w:rPr>
          <w:rFonts w:ascii="Arial" w:hAnsi="Arial" w:cs="Arial"/>
        </w:rPr>
        <w:t xml:space="preserve">. </w:t>
      </w:r>
      <w:r w:rsidRPr="003D4BD9">
        <w:rPr>
          <w:rFonts w:ascii="Arial" w:hAnsi="Arial" w:cs="Arial"/>
        </w:rPr>
        <w:t xml:space="preserve"> </w:t>
      </w:r>
      <w:r>
        <w:rPr>
          <w:rFonts w:ascii="Arial" w:hAnsi="Arial" w:cs="Arial"/>
        </w:rPr>
        <w:t>The length of the sprints is defined and also a target timeline leading to the first release.</w:t>
      </w:r>
    </w:p>
    <w:p w:rsidR="00DA50B9" w:rsidRPr="003D4BD9" w:rsidRDefault="00DA50B9" w:rsidP="00DA50B9">
      <w:pPr>
        <w:rPr>
          <w:rFonts w:ascii="Arial" w:hAnsi="Arial" w:cs="Arial"/>
        </w:rPr>
      </w:pPr>
      <w:r>
        <w:rPr>
          <w:rFonts w:ascii="Arial" w:hAnsi="Arial" w:cs="Arial"/>
        </w:rPr>
        <w:t>The length of the sprints will influence the duration of later meetings (</w:t>
      </w:r>
      <w:r w:rsidRPr="003D4BD9">
        <w:rPr>
          <w:rFonts w:ascii="Arial" w:hAnsi="Arial" w:cs="Arial"/>
        </w:rPr>
        <w:t>Sprint Planning</w:t>
      </w:r>
      <w:r>
        <w:rPr>
          <w:rFonts w:ascii="Arial" w:hAnsi="Arial" w:cs="Arial"/>
        </w:rPr>
        <w:t>, Sprint Review</w:t>
      </w:r>
      <w:r w:rsidRPr="003D4BD9">
        <w:rPr>
          <w:rFonts w:ascii="Arial" w:hAnsi="Arial" w:cs="Arial"/>
        </w:rPr>
        <w:t xml:space="preserve"> and Sprint Retrospective</w:t>
      </w:r>
      <w:r>
        <w:rPr>
          <w:rFonts w:ascii="Arial" w:hAnsi="Arial" w:cs="Arial"/>
        </w:rPr>
        <w:t>)</w:t>
      </w:r>
      <w:r w:rsidRPr="003D4BD9">
        <w:rPr>
          <w:rFonts w:ascii="Arial" w:hAnsi="Arial" w:cs="Arial"/>
        </w:rPr>
        <w:t xml:space="preserve"> </w:t>
      </w:r>
    </w:p>
    <w:p w:rsidR="00DA50B9" w:rsidRDefault="00DA50B9" w:rsidP="00DA50B9">
      <w:pPr>
        <w:rPr>
          <w:rFonts w:ascii="Arial" w:hAnsi="Arial" w:cs="Arial"/>
        </w:rPr>
      </w:pPr>
      <w:ins w:id="87" w:author="RUTH" w:date="2012-11-23T00:02:00Z">
        <w:r>
          <w:rPr>
            <w:rStyle w:val="CommentReference"/>
          </w:rPr>
          <w:commentReference w:id="88"/>
        </w:r>
      </w:ins>
      <w:ins w:id="89" w:author="RUTH" w:date="2012-11-24T04:54:00Z">
        <w:r w:rsidRPr="00DA50B9">
          <w:rPr>
            <w:rFonts w:ascii="Arial" w:hAnsi="Arial" w:cs="Arial"/>
            <w:b/>
            <w:color w:val="4F81BD" w:themeColor="accent1"/>
            <w:highlight w:val="yellow"/>
            <w:u w:val="single"/>
          </w:rPr>
          <w:t xml:space="preserve"> </w:t>
        </w:r>
      </w:ins>
      <w:r w:rsidRPr="00DA50B9">
        <w:rPr>
          <w:rFonts w:ascii="Arial" w:hAnsi="Arial" w:cs="Arial"/>
          <w:b/>
          <w:color w:val="4F81BD" w:themeColor="accent1"/>
          <w:highlight w:val="yellow"/>
          <w:u w:val="single"/>
        </w:rPr>
        <w:t>Team velocity</w:t>
      </w:r>
      <w:r w:rsidRPr="00DA50B9">
        <w:rPr>
          <w:rFonts w:ascii="Arial" w:hAnsi="Arial" w:cs="Arial"/>
          <w:highlight w:val="yellow"/>
          <w:u w:val="single"/>
          <w:rPrChange w:id="90" w:author="RUTH" w:date="2012-11-24T04:55:00Z">
            <w:rPr>
              <w:rFonts w:ascii="Arial" w:hAnsi="Arial" w:cs="Arial"/>
              <w:u w:val="single"/>
            </w:rPr>
          </w:rPrChange>
        </w:rPr>
        <w:t xml:space="preserve"> </w:t>
      </w:r>
      <w:r w:rsidRPr="00DA50B9">
        <w:rPr>
          <w:rFonts w:ascii="Arial" w:hAnsi="Arial" w:cs="Arial"/>
          <w:highlight w:val="yellow"/>
          <w:rPrChange w:id="91" w:author="RUTH" w:date="2012-11-24T04:55:00Z">
            <w:rPr>
              <w:rFonts w:ascii="Arial" w:hAnsi="Arial" w:cs="Arial"/>
            </w:rPr>
          </w:rPrChange>
        </w:rPr>
        <w:t>is an important criterion in deciding timelines for the Release. Once the length of the Sprint is decided and estimation is done for the high-priority tasks, historical team velocity is used to identify how much work the team can complete in a particular Sprint.</w:t>
      </w:r>
      <w:r w:rsidRPr="00C15501">
        <w:rPr>
          <w:rFonts w:ascii="Arial" w:hAnsi="Arial" w:cs="Arial"/>
        </w:rPr>
        <w:t xml:space="preserve"> In case of a first-time project, </w:t>
      </w:r>
      <w:r>
        <w:rPr>
          <w:rFonts w:ascii="Arial" w:hAnsi="Arial" w:cs="Arial"/>
        </w:rPr>
        <w:t>the team provides a best guess of how much can be completed in a single sprint. Team velocity is adjusted throughout the project based upon experience gained in the project.</w:t>
      </w:r>
    </w:p>
    <w:p w:rsidR="00DA50B9" w:rsidRDefault="00DA50B9" w:rsidP="00DA50B9">
      <w:pPr>
        <w:rPr>
          <w:rFonts w:ascii="Arial" w:hAnsi="Arial" w:cs="Arial"/>
        </w:rPr>
      </w:pPr>
      <w:r>
        <w:rPr>
          <w:rFonts w:ascii="Arial" w:hAnsi="Arial" w:cs="Arial"/>
        </w:rPr>
        <w:t xml:space="preserve">The planning can be done for the first release but also for potential further releases. If further releases are include the planning needs to be very minimal and high level in order to avoid waste. </w:t>
      </w:r>
    </w:p>
    <w:p w:rsidR="00DA50B9" w:rsidRPr="003D4BD9" w:rsidRDefault="00DA50B9" w:rsidP="00DA50B9">
      <w:pPr>
        <w:pStyle w:val="Heading3"/>
      </w:pPr>
      <w:r w:rsidRPr="003D4BD9">
        <w:t>Guidelines for Release</w:t>
      </w:r>
    </w:p>
    <w:p w:rsidR="00DA50B9" w:rsidRPr="00C15501" w:rsidRDefault="00DA50B9" w:rsidP="00DA50B9">
      <w:pPr>
        <w:rPr>
          <w:rFonts w:ascii="Arial" w:hAnsi="Arial" w:cs="Arial"/>
        </w:rPr>
      </w:pPr>
      <w:r w:rsidRPr="00C15501">
        <w:rPr>
          <w:rFonts w:ascii="Arial" w:hAnsi="Arial" w:cs="Arial"/>
        </w:rPr>
        <w:t xml:space="preserve">The following guidelines should be followed while deciding on the Release output for each Sprint: </w:t>
      </w:r>
    </w:p>
    <w:p w:rsidR="00DA50B9" w:rsidRPr="00DA50B9" w:rsidRDefault="00DA50B9" w:rsidP="00DA50B9">
      <w:pPr>
        <w:pStyle w:val="ListParagraph"/>
        <w:numPr>
          <w:ilvl w:val="0"/>
          <w:numId w:val="25"/>
        </w:numPr>
        <w:rPr>
          <w:rFonts w:cs="Arial"/>
          <w:highlight w:val="yellow"/>
          <w:rPrChange w:id="92" w:author="RUTH" w:date="2012-11-24T04:50:00Z">
            <w:rPr>
              <w:rFonts w:cs="Arial"/>
            </w:rPr>
          </w:rPrChange>
        </w:rPr>
      </w:pPr>
      <w:proofErr w:type="gramStart"/>
      <w:r w:rsidRPr="00DA50B9">
        <w:rPr>
          <w:rFonts w:cs="Arial"/>
          <w:highlight w:val="yellow"/>
          <w:rPrChange w:id="93" w:author="RUTH" w:date="2012-11-24T04:50:00Z">
            <w:rPr>
              <w:rFonts w:cs="Arial"/>
            </w:rPr>
          </w:rPrChange>
        </w:rPr>
        <w:t>Each iteration</w:t>
      </w:r>
      <w:proofErr w:type="gramEnd"/>
      <w:r w:rsidRPr="00DA50B9">
        <w:rPr>
          <w:rFonts w:cs="Arial"/>
          <w:highlight w:val="yellow"/>
          <w:rPrChange w:id="94" w:author="RUTH" w:date="2012-11-24T04:50:00Z">
            <w:rPr>
              <w:rFonts w:cs="Arial"/>
            </w:rPr>
          </w:rPrChange>
        </w:rPr>
        <w:t xml:space="preserve"> should have a potentially shippable functionality as its output. Each Release should provide significant value to the customer.</w:t>
      </w:r>
    </w:p>
    <w:p w:rsidR="00DA50B9" w:rsidRPr="00DA50B9" w:rsidRDefault="00DA50B9" w:rsidP="00DA50B9">
      <w:pPr>
        <w:pStyle w:val="ListParagraph"/>
        <w:numPr>
          <w:ilvl w:val="0"/>
          <w:numId w:val="25"/>
        </w:numPr>
        <w:rPr>
          <w:rFonts w:cs="Arial"/>
          <w:highlight w:val="yellow"/>
          <w:rPrChange w:id="95" w:author="RUTH" w:date="2012-11-24T04:50:00Z">
            <w:rPr>
              <w:rFonts w:cs="Arial"/>
            </w:rPr>
          </w:rPrChange>
        </w:rPr>
      </w:pPr>
      <w:r w:rsidRPr="00DA50B9">
        <w:rPr>
          <w:rFonts w:cs="Arial"/>
          <w:highlight w:val="yellow"/>
          <w:rPrChange w:id="96" w:author="RUTH" w:date="2012-11-24T04:50:00Z">
            <w:rPr>
              <w:rFonts w:cs="Arial"/>
            </w:rPr>
          </w:rPrChange>
        </w:rPr>
        <w:t>Features with higher business value should be given higher priority in the Product Backlog and be developed first. This ensures that customers get the highest output from Scrum per their business needs.</w:t>
      </w:r>
    </w:p>
    <w:p w:rsidR="00DA50B9" w:rsidRPr="00DA50B9" w:rsidRDefault="00DA50B9" w:rsidP="00DA50B9">
      <w:pPr>
        <w:pStyle w:val="ListParagraph"/>
        <w:numPr>
          <w:ilvl w:val="0"/>
          <w:numId w:val="25"/>
        </w:numPr>
        <w:rPr>
          <w:rFonts w:cs="Arial"/>
          <w:highlight w:val="yellow"/>
          <w:rPrChange w:id="97" w:author="RUTH" w:date="2012-11-24T04:50:00Z">
            <w:rPr>
              <w:rFonts w:cs="Arial"/>
            </w:rPr>
          </w:rPrChange>
        </w:rPr>
      </w:pPr>
      <w:r w:rsidRPr="00DA50B9">
        <w:rPr>
          <w:rFonts w:cs="Arial"/>
          <w:highlight w:val="yellow"/>
          <w:rPrChange w:id="98" w:author="RUTH" w:date="2012-11-24T04:50:00Z">
            <w:rPr>
              <w:rFonts w:cs="Arial"/>
            </w:rPr>
          </w:rPrChange>
        </w:rPr>
        <w:t>Interdependencies between features need to be considered in the planning.  Also other preconditions for backlog items need to be considered and are included in the backlog as non</w:t>
      </w:r>
      <w:r>
        <w:rPr>
          <w:rFonts w:cs="Arial"/>
          <w:highlight w:val="yellow"/>
        </w:rPr>
        <w:t>-</w:t>
      </w:r>
      <w:r w:rsidRPr="00DA50B9">
        <w:rPr>
          <w:rFonts w:cs="Arial"/>
          <w:highlight w:val="yellow"/>
          <w:rPrChange w:id="99" w:author="RUTH" w:date="2012-11-24T04:50:00Z">
            <w:rPr>
              <w:rFonts w:cs="Arial"/>
            </w:rPr>
          </w:rPrChange>
        </w:rPr>
        <w:t>functional items. This ensures that every output received by the customer can be immediately used.</w:t>
      </w:r>
    </w:p>
    <w:p w:rsidR="000135C7" w:rsidRPr="003D4BD9" w:rsidRDefault="00DA50B9" w:rsidP="00DA50B9">
      <w:pPr>
        <w:rPr>
          <w:rFonts w:ascii="Arial" w:hAnsi="Arial" w:cs="Arial"/>
          <w:b/>
        </w:rPr>
      </w:pPr>
      <w:ins w:id="100" w:author="RUTH" w:date="2012-11-23T00:02:00Z">
        <w:r w:rsidRPr="003D4BD9">
          <w:rPr>
            <w:rFonts w:ascii="Arial" w:hAnsi="Arial" w:cs="Arial"/>
            <w:b/>
          </w:rPr>
          <w:br w:type="page"/>
        </w:r>
      </w:ins>
    </w:p>
    <w:p w:rsidR="005C68BA" w:rsidRDefault="005C68BA" w:rsidP="005C68BA">
      <w:pPr>
        <w:pStyle w:val="Heading2"/>
      </w:pPr>
    </w:p>
    <w:p w:rsidR="000135C7" w:rsidRPr="003D4BD9" w:rsidRDefault="000135C7" w:rsidP="005C68BA">
      <w:pPr>
        <w:pStyle w:val="Heading2"/>
      </w:pPr>
      <w:bookmarkStart w:id="101" w:name="_Toc340270439"/>
      <w:r w:rsidRPr="003D4BD9">
        <w:t>Chapter Quiz</w:t>
      </w:r>
      <w:bookmarkEnd w:id="101"/>
    </w:p>
    <w:p w:rsidR="000135C7" w:rsidRPr="003D4BD9" w:rsidRDefault="000135C7" w:rsidP="000135C7">
      <w:pPr>
        <w:pStyle w:val="ListParagraph"/>
        <w:numPr>
          <w:ilvl w:val="0"/>
          <w:numId w:val="26"/>
        </w:numPr>
        <w:tabs>
          <w:tab w:val="left" w:pos="426"/>
        </w:tabs>
        <w:rPr>
          <w:rFonts w:cs="Arial"/>
        </w:rPr>
      </w:pPr>
      <w:r w:rsidRPr="003D4BD9">
        <w:rPr>
          <w:rFonts w:cs="Arial"/>
        </w:rPr>
        <w:t>The prioritized set of work to be done is known as:</w:t>
      </w:r>
    </w:p>
    <w:p w:rsidR="000135C7" w:rsidRPr="003D4BD9" w:rsidRDefault="000135C7" w:rsidP="000135C7">
      <w:pPr>
        <w:pStyle w:val="ListParagraph"/>
        <w:numPr>
          <w:ilvl w:val="1"/>
          <w:numId w:val="26"/>
        </w:numPr>
        <w:tabs>
          <w:tab w:val="left" w:pos="426"/>
        </w:tabs>
        <w:rPr>
          <w:rFonts w:cs="Arial"/>
        </w:rPr>
      </w:pPr>
      <w:r w:rsidRPr="003D4BD9">
        <w:rPr>
          <w:rFonts w:cs="Arial"/>
        </w:rPr>
        <w:t>User story</w:t>
      </w:r>
    </w:p>
    <w:p w:rsidR="000135C7" w:rsidRPr="003D4BD9" w:rsidRDefault="000135C7" w:rsidP="000135C7">
      <w:pPr>
        <w:pStyle w:val="ListParagraph"/>
        <w:numPr>
          <w:ilvl w:val="1"/>
          <w:numId w:val="26"/>
        </w:numPr>
        <w:tabs>
          <w:tab w:val="left" w:pos="426"/>
        </w:tabs>
        <w:rPr>
          <w:rFonts w:cs="Arial"/>
        </w:rPr>
      </w:pPr>
      <w:r w:rsidRPr="003D4BD9">
        <w:rPr>
          <w:rFonts w:cs="Arial"/>
        </w:rPr>
        <w:t>Product Backlog</w:t>
      </w:r>
    </w:p>
    <w:p w:rsidR="000135C7" w:rsidRPr="003D4BD9" w:rsidRDefault="000135C7" w:rsidP="000135C7">
      <w:pPr>
        <w:pStyle w:val="ListParagraph"/>
        <w:numPr>
          <w:ilvl w:val="1"/>
          <w:numId w:val="26"/>
        </w:numPr>
        <w:tabs>
          <w:tab w:val="left" w:pos="426"/>
        </w:tabs>
        <w:rPr>
          <w:rFonts w:cs="Arial"/>
        </w:rPr>
      </w:pPr>
      <w:r w:rsidRPr="003D4BD9">
        <w:rPr>
          <w:rFonts w:cs="Arial"/>
        </w:rPr>
        <w:t>Burndown chart</w:t>
      </w:r>
    </w:p>
    <w:p w:rsidR="000135C7" w:rsidRPr="003D4BD9" w:rsidRDefault="000135C7" w:rsidP="000135C7">
      <w:pPr>
        <w:pStyle w:val="ListParagraph"/>
        <w:numPr>
          <w:ilvl w:val="1"/>
          <w:numId w:val="26"/>
        </w:numPr>
        <w:tabs>
          <w:tab w:val="left" w:pos="426"/>
        </w:tabs>
        <w:rPr>
          <w:rFonts w:cs="Arial"/>
        </w:rPr>
      </w:pPr>
      <w:r w:rsidRPr="003D4BD9">
        <w:rPr>
          <w:rFonts w:cs="Arial"/>
        </w:rPr>
        <w:t>Sprint Planning</w:t>
      </w:r>
    </w:p>
    <w:p w:rsidR="000135C7" w:rsidRPr="003D4BD9" w:rsidRDefault="000135C7" w:rsidP="000135C7">
      <w:pPr>
        <w:tabs>
          <w:tab w:val="left" w:pos="426"/>
        </w:tabs>
        <w:rPr>
          <w:rFonts w:ascii="Arial" w:hAnsi="Arial" w:cs="Arial"/>
        </w:rPr>
      </w:pPr>
      <w:r w:rsidRPr="003D4BD9">
        <w:rPr>
          <w:rFonts w:ascii="Arial" w:hAnsi="Arial" w:cs="Arial"/>
        </w:rPr>
        <w:tab/>
      </w:r>
      <w:r w:rsidRPr="003D4BD9">
        <w:rPr>
          <w:rFonts w:ascii="Arial" w:hAnsi="Arial" w:cs="Arial"/>
        </w:rPr>
        <w:tab/>
      </w:r>
      <w:r w:rsidRPr="003D4BD9">
        <w:rPr>
          <w:rFonts w:ascii="Arial" w:hAnsi="Arial" w:cs="Arial"/>
          <w:color w:val="FF0000"/>
        </w:rPr>
        <w:t>Ans. b</w:t>
      </w:r>
    </w:p>
    <w:p w:rsidR="000135C7" w:rsidRPr="003D4BD9" w:rsidRDefault="000135C7" w:rsidP="000135C7">
      <w:pPr>
        <w:pStyle w:val="ListParagraph"/>
        <w:numPr>
          <w:ilvl w:val="0"/>
          <w:numId w:val="26"/>
        </w:numPr>
        <w:tabs>
          <w:tab w:val="left" w:pos="426"/>
        </w:tabs>
        <w:rPr>
          <w:rFonts w:cs="Arial"/>
        </w:rPr>
      </w:pPr>
      <w:r w:rsidRPr="003D4BD9">
        <w:rPr>
          <w:rFonts w:cs="Arial"/>
        </w:rPr>
        <w:t>Which is a user story:</w:t>
      </w:r>
    </w:p>
    <w:p w:rsidR="000135C7" w:rsidRPr="003D4BD9" w:rsidRDefault="000135C7" w:rsidP="000135C7">
      <w:pPr>
        <w:pStyle w:val="ListParagraph"/>
        <w:numPr>
          <w:ilvl w:val="1"/>
          <w:numId w:val="26"/>
        </w:numPr>
        <w:tabs>
          <w:tab w:val="left" w:pos="426"/>
        </w:tabs>
        <w:rPr>
          <w:rFonts w:cs="Arial"/>
        </w:rPr>
      </w:pPr>
      <w:r w:rsidRPr="003D4BD9">
        <w:rPr>
          <w:rFonts w:cs="Arial"/>
        </w:rPr>
        <w:t>A statement describing the product vision</w:t>
      </w:r>
    </w:p>
    <w:p w:rsidR="000135C7" w:rsidRPr="003D4BD9" w:rsidRDefault="000135C7" w:rsidP="000135C7">
      <w:pPr>
        <w:pStyle w:val="ListParagraph"/>
        <w:numPr>
          <w:ilvl w:val="1"/>
          <w:numId w:val="26"/>
        </w:numPr>
        <w:tabs>
          <w:tab w:val="left" w:pos="426"/>
        </w:tabs>
        <w:rPr>
          <w:rFonts w:cs="Arial"/>
        </w:rPr>
      </w:pPr>
      <w:r w:rsidRPr="003D4BD9">
        <w:rPr>
          <w:rFonts w:cs="Arial"/>
        </w:rPr>
        <w:t>A document describing the priority of tasks to be completed in the project</w:t>
      </w:r>
    </w:p>
    <w:p w:rsidR="000135C7" w:rsidRPr="003D4BD9" w:rsidRDefault="000135C7" w:rsidP="000135C7">
      <w:pPr>
        <w:pStyle w:val="ListParagraph"/>
        <w:numPr>
          <w:ilvl w:val="1"/>
          <w:numId w:val="26"/>
        </w:numPr>
        <w:tabs>
          <w:tab w:val="left" w:pos="426"/>
        </w:tabs>
        <w:rPr>
          <w:rFonts w:cs="Arial"/>
        </w:rPr>
      </w:pPr>
      <w:r w:rsidRPr="003D4BD9">
        <w:rPr>
          <w:rFonts w:cs="Arial"/>
        </w:rPr>
        <w:t>A statement that expresses the desired end user functionality</w:t>
      </w:r>
    </w:p>
    <w:p w:rsidR="000135C7" w:rsidRPr="003D4BD9" w:rsidRDefault="000135C7" w:rsidP="000135C7">
      <w:pPr>
        <w:pStyle w:val="ListParagraph"/>
        <w:numPr>
          <w:ilvl w:val="1"/>
          <w:numId w:val="26"/>
        </w:numPr>
        <w:tabs>
          <w:tab w:val="left" w:pos="426"/>
        </w:tabs>
        <w:rPr>
          <w:rFonts w:cs="Arial"/>
        </w:rPr>
      </w:pPr>
      <w:r w:rsidRPr="003D4BD9">
        <w:rPr>
          <w:rFonts w:cs="Arial"/>
        </w:rPr>
        <w:t>Stories providing information on similar tasks completed in previous Scrum implementation projects</w:t>
      </w:r>
    </w:p>
    <w:p w:rsidR="000135C7" w:rsidRPr="003D4BD9" w:rsidRDefault="000135C7" w:rsidP="000135C7">
      <w:pPr>
        <w:tabs>
          <w:tab w:val="left" w:pos="426"/>
        </w:tabs>
        <w:rPr>
          <w:rFonts w:ascii="Arial" w:hAnsi="Arial" w:cs="Arial"/>
        </w:rPr>
      </w:pPr>
      <w:r w:rsidRPr="003D4BD9">
        <w:rPr>
          <w:rFonts w:ascii="Arial" w:hAnsi="Arial" w:cs="Arial"/>
        </w:rPr>
        <w:tab/>
      </w:r>
      <w:r w:rsidRPr="003D4BD9">
        <w:rPr>
          <w:rFonts w:ascii="Arial" w:hAnsi="Arial" w:cs="Arial"/>
        </w:rPr>
        <w:tab/>
      </w:r>
      <w:r w:rsidRPr="003D4BD9">
        <w:rPr>
          <w:rFonts w:ascii="Arial" w:hAnsi="Arial" w:cs="Arial"/>
          <w:color w:val="FF0000"/>
        </w:rPr>
        <w:t>Ans. c</w:t>
      </w:r>
    </w:p>
    <w:p w:rsidR="000135C7" w:rsidRPr="003D4BD9" w:rsidRDefault="000135C7" w:rsidP="000135C7">
      <w:pPr>
        <w:pStyle w:val="ListParagraph"/>
        <w:numPr>
          <w:ilvl w:val="0"/>
          <w:numId w:val="26"/>
        </w:numPr>
        <w:tabs>
          <w:tab w:val="left" w:pos="426"/>
        </w:tabs>
        <w:rPr>
          <w:rFonts w:cs="Arial"/>
        </w:rPr>
      </w:pPr>
      <w:r w:rsidRPr="003D4BD9">
        <w:rPr>
          <w:rFonts w:cs="Arial"/>
        </w:rPr>
        <w:t>How is the Product Backlog items arranged?</w:t>
      </w:r>
    </w:p>
    <w:p w:rsidR="000135C7" w:rsidRPr="003D4BD9" w:rsidRDefault="000135C7" w:rsidP="000135C7">
      <w:pPr>
        <w:pStyle w:val="ListParagraph"/>
        <w:numPr>
          <w:ilvl w:val="1"/>
          <w:numId w:val="26"/>
        </w:numPr>
        <w:tabs>
          <w:tab w:val="left" w:pos="426"/>
        </w:tabs>
        <w:rPr>
          <w:rFonts w:cs="Arial"/>
        </w:rPr>
      </w:pPr>
      <w:r w:rsidRPr="003D4BD9">
        <w:rPr>
          <w:rFonts w:cs="Arial"/>
        </w:rPr>
        <w:t>Smallest items at the top</w:t>
      </w:r>
    </w:p>
    <w:p w:rsidR="000135C7" w:rsidRPr="003D4BD9" w:rsidRDefault="000135C7" w:rsidP="000135C7">
      <w:pPr>
        <w:pStyle w:val="ListParagraph"/>
        <w:numPr>
          <w:ilvl w:val="1"/>
          <w:numId w:val="26"/>
        </w:numPr>
        <w:tabs>
          <w:tab w:val="left" w:pos="426"/>
        </w:tabs>
        <w:rPr>
          <w:rFonts w:cs="Arial"/>
        </w:rPr>
      </w:pPr>
      <w:r w:rsidRPr="003D4BD9">
        <w:rPr>
          <w:rFonts w:cs="Arial"/>
        </w:rPr>
        <w:t>Items with least interdependencies at the top</w:t>
      </w:r>
    </w:p>
    <w:p w:rsidR="000135C7" w:rsidRPr="003D4BD9" w:rsidRDefault="000135C7" w:rsidP="000135C7">
      <w:pPr>
        <w:pStyle w:val="ListParagraph"/>
        <w:numPr>
          <w:ilvl w:val="1"/>
          <w:numId w:val="26"/>
        </w:numPr>
        <w:tabs>
          <w:tab w:val="left" w:pos="426"/>
        </w:tabs>
        <w:rPr>
          <w:rFonts w:cs="Arial"/>
        </w:rPr>
      </w:pPr>
      <w:r w:rsidRPr="003D4BD9">
        <w:rPr>
          <w:rFonts w:cs="Arial"/>
        </w:rPr>
        <w:t>Most complex items at the top</w:t>
      </w:r>
    </w:p>
    <w:p w:rsidR="000135C7" w:rsidRPr="003D4BD9" w:rsidRDefault="000135C7" w:rsidP="000135C7">
      <w:pPr>
        <w:pStyle w:val="ListParagraph"/>
        <w:numPr>
          <w:ilvl w:val="1"/>
          <w:numId w:val="26"/>
        </w:numPr>
        <w:tabs>
          <w:tab w:val="left" w:pos="426"/>
        </w:tabs>
        <w:rPr>
          <w:rFonts w:cs="Arial"/>
        </w:rPr>
      </w:pPr>
      <w:r w:rsidRPr="003D4BD9">
        <w:rPr>
          <w:rFonts w:cs="Arial"/>
        </w:rPr>
        <w:t>Items with highest business value at the top</w:t>
      </w:r>
    </w:p>
    <w:p w:rsidR="000135C7" w:rsidRPr="003D4BD9" w:rsidRDefault="000135C7" w:rsidP="000135C7">
      <w:pPr>
        <w:tabs>
          <w:tab w:val="left" w:pos="426"/>
        </w:tabs>
        <w:rPr>
          <w:rFonts w:ascii="Arial" w:hAnsi="Arial" w:cs="Arial"/>
          <w:color w:val="FF0000"/>
        </w:rPr>
      </w:pPr>
      <w:r w:rsidRPr="003D4BD9">
        <w:rPr>
          <w:rFonts w:ascii="Arial" w:hAnsi="Arial" w:cs="Arial"/>
          <w:color w:val="FF0000"/>
        </w:rPr>
        <w:tab/>
      </w:r>
      <w:r w:rsidRPr="003D4BD9">
        <w:rPr>
          <w:rFonts w:ascii="Arial" w:hAnsi="Arial" w:cs="Arial"/>
          <w:color w:val="FF0000"/>
        </w:rPr>
        <w:tab/>
        <w:t>Ans. d</w:t>
      </w:r>
    </w:p>
    <w:p w:rsidR="000135C7" w:rsidRPr="003D4BD9" w:rsidRDefault="000135C7" w:rsidP="000135C7">
      <w:pPr>
        <w:pStyle w:val="ListParagraph"/>
        <w:numPr>
          <w:ilvl w:val="0"/>
          <w:numId w:val="26"/>
        </w:numPr>
        <w:tabs>
          <w:tab w:val="left" w:pos="426"/>
        </w:tabs>
        <w:rPr>
          <w:rFonts w:cs="Arial"/>
        </w:rPr>
      </w:pPr>
      <w:r w:rsidRPr="003D4BD9">
        <w:rPr>
          <w:rFonts w:cs="Arial"/>
        </w:rPr>
        <w:t>Who is responsible for creation of User stories?</w:t>
      </w:r>
    </w:p>
    <w:p w:rsidR="000135C7" w:rsidRPr="003D4BD9" w:rsidRDefault="000135C7" w:rsidP="000135C7">
      <w:pPr>
        <w:pStyle w:val="ListParagraph"/>
        <w:numPr>
          <w:ilvl w:val="1"/>
          <w:numId w:val="26"/>
        </w:numPr>
        <w:tabs>
          <w:tab w:val="left" w:pos="426"/>
        </w:tabs>
        <w:rPr>
          <w:rFonts w:cs="Arial"/>
        </w:rPr>
      </w:pPr>
      <w:r w:rsidRPr="003D4BD9">
        <w:rPr>
          <w:rFonts w:cs="Arial"/>
        </w:rPr>
        <w:t>Scrum Master</w:t>
      </w:r>
    </w:p>
    <w:p w:rsidR="000135C7" w:rsidRPr="003D4BD9" w:rsidRDefault="000135C7" w:rsidP="000135C7">
      <w:pPr>
        <w:pStyle w:val="ListParagraph"/>
        <w:numPr>
          <w:ilvl w:val="1"/>
          <w:numId w:val="26"/>
        </w:numPr>
        <w:tabs>
          <w:tab w:val="left" w:pos="426"/>
        </w:tabs>
        <w:rPr>
          <w:rFonts w:cs="Arial"/>
        </w:rPr>
      </w:pPr>
      <w:r w:rsidRPr="003D4BD9">
        <w:rPr>
          <w:rFonts w:cs="Arial"/>
        </w:rPr>
        <w:t>Product Owner</w:t>
      </w:r>
    </w:p>
    <w:p w:rsidR="000135C7" w:rsidRPr="003D4BD9" w:rsidRDefault="000135C7" w:rsidP="000135C7">
      <w:pPr>
        <w:pStyle w:val="ListParagraph"/>
        <w:numPr>
          <w:ilvl w:val="1"/>
          <w:numId w:val="26"/>
        </w:numPr>
        <w:tabs>
          <w:tab w:val="left" w:pos="426"/>
        </w:tabs>
        <w:rPr>
          <w:rFonts w:cs="Arial"/>
        </w:rPr>
      </w:pPr>
      <w:r w:rsidRPr="003D4BD9">
        <w:rPr>
          <w:rFonts w:cs="Arial"/>
        </w:rPr>
        <w:t>Development Team</w:t>
      </w:r>
    </w:p>
    <w:p w:rsidR="000135C7" w:rsidRPr="003D4BD9" w:rsidRDefault="000135C7" w:rsidP="000135C7">
      <w:pPr>
        <w:pStyle w:val="ListParagraph"/>
        <w:numPr>
          <w:ilvl w:val="1"/>
          <w:numId w:val="26"/>
        </w:numPr>
        <w:tabs>
          <w:tab w:val="left" w:pos="426"/>
        </w:tabs>
        <w:rPr>
          <w:rFonts w:cs="Arial"/>
        </w:rPr>
      </w:pPr>
      <w:r w:rsidRPr="003D4BD9">
        <w:rPr>
          <w:rFonts w:cs="Arial"/>
        </w:rPr>
        <w:t>Stakeholders</w:t>
      </w:r>
    </w:p>
    <w:p w:rsidR="000135C7" w:rsidRPr="003D4BD9" w:rsidRDefault="000135C7" w:rsidP="000135C7">
      <w:pPr>
        <w:tabs>
          <w:tab w:val="left" w:pos="426"/>
        </w:tabs>
        <w:rPr>
          <w:rFonts w:ascii="Arial" w:hAnsi="Arial" w:cs="Arial"/>
        </w:rPr>
      </w:pPr>
      <w:r w:rsidRPr="003D4BD9">
        <w:rPr>
          <w:rFonts w:ascii="Arial" w:hAnsi="Arial" w:cs="Arial"/>
        </w:rPr>
        <w:tab/>
      </w:r>
      <w:r w:rsidRPr="003D4BD9">
        <w:rPr>
          <w:rFonts w:ascii="Arial" w:hAnsi="Arial" w:cs="Arial"/>
        </w:rPr>
        <w:tab/>
      </w:r>
      <w:r w:rsidRPr="003D4BD9">
        <w:rPr>
          <w:rFonts w:ascii="Arial" w:hAnsi="Arial" w:cs="Arial"/>
          <w:color w:val="FF0000"/>
        </w:rPr>
        <w:t>Ans. b</w:t>
      </w:r>
    </w:p>
    <w:p w:rsidR="000135C7" w:rsidRPr="003D4BD9" w:rsidRDefault="000135C7" w:rsidP="000135C7">
      <w:pPr>
        <w:pStyle w:val="ListParagraph"/>
        <w:numPr>
          <w:ilvl w:val="0"/>
          <w:numId w:val="26"/>
        </w:numPr>
        <w:tabs>
          <w:tab w:val="left" w:pos="426"/>
        </w:tabs>
        <w:rPr>
          <w:rFonts w:cs="Arial"/>
        </w:rPr>
      </w:pPr>
      <w:r w:rsidRPr="003D4BD9">
        <w:rPr>
          <w:rFonts w:cs="Arial"/>
        </w:rPr>
        <w:t>Epics are ____</w:t>
      </w:r>
    </w:p>
    <w:p w:rsidR="000135C7" w:rsidRPr="003D4BD9" w:rsidRDefault="000135C7" w:rsidP="000135C7">
      <w:pPr>
        <w:pStyle w:val="ListParagraph"/>
        <w:numPr>
          <w:ilvl w:val="1"/>
          <w:numId w:val="26"/>
        </w:numPr>
        <w:tabs>
          <w:tab w:val="left" w:pos="426"/>
        </w:tabs>
        <w:rPr>
          <w:rFonts w:cs="Arial"/>
        </w:rPr>
      </w:pPr>
      <w:r w:rsidRPr="003D4BD9">
        <w:rPr>
          <w:rFonts w:cs="Arial"/>
        </w:rPr>
        <w:t>Un-refined, large user stories</w:t>
      </w:r>
    </w:p>
    <w:p w:rsidR="000135C7" w:rsidRPr="003D4BD9" w:rsidRDefault="000135C7" w:rsidP="000135C7">
      <w:pPr>
        <w:pStyle w:val="ListParagraph"/>
        <w:numPr>
          <w:ilvl w:val="1"/>
          <w:numId w:val="26"/>
        </w:numPr>
        <w:tabs>
          <w:tab w:val="left" w:pos="426"/>
        </w:tabs>
        <w:rPr>
          <w:rFonts w:cs="Arial"/>
        </w:rPr>
      </w:pPr>
      <w:r w:rsidRPr="003D4BD9">
        <w:rPr>
          <w:rFonts w:cs="Arial"/>
        </w:rPr>
        <w:t>User stories with high business value</w:t>
      </w:r>
    </w:p>
    <w:p w:rsidR="000135C7" w:rsidRPr="003D4BD9" w:rsidRDefault="000135C7" w:rsidP="000135C7">
      <w:pPr>
        <w:pStyle w:val="ListParagraph"/>
        <w:numPr>
          <w:ilvl w:val="1"/>
          <w:numId w:val="26"/>
        </w:numPr>
        <w:tabs>
          <w:tab w:val="left" w:pos="426"/>
        </w:tabs>
        <w:rPr>
          <w:rFonts w:cs="Arial"/>
        </w:rPr>
      </w:pPr>
      <w:r w:rsidRPr="003D4BD9">
        <w:rPr>
          <w:rFonts w:cs="Arial"/>
        </w:rPr>
        <w:t>Most important user-stories</w:t>
      </w:r>
    </w:p>
    <w:p w:rsidR="000135C7" w:rsidRPr="003D4BD9" w:rsidRDefault="000135C7" w:rsidP="000135C7">
      <w:pPr>
        <w:pStyle w:val="ListParagraph"/>
        <w:numPr>
          <w:ilvl w:val="1"/>
          <w:numId w:val="26"/>
        </w:numPr>
        <w:tabs>
          <w:tab w:val="left" w:pos="426"/>
        </w:tabs>
        <w:rPr>
          <w:rFonts w:cs="Arial"/>
        </w:rPr>
      </w:pPr>
      <w:r w:rsidRPr="003D4BD9">
        <w:rPr>
          <w:rFonts w:cs="Arial"/>
        </w:rPr>
        <w:t>None of the above</w:t>
      </w:r>
    </w:p>
    <w:p w:rsidR="000135C7" w:rsidRPr="003D4BD9" w:rsidRDefault="000135C7" w:rsidP="000135C7">
      <w:pPr>
        <w:tabs>
          <w:tab w:val="left" w:pos="426"/>
        </w:tabs>
        <w:rPr>
          <w:rFonts w:ascii="Arial" w:hAnsi="Arial" w:cs="Arial"/>
          <w:color w:val="FF0000"/>
        </w:rPr>
      </w:pPr>
      <w:r w:rsidRPr="003D4BD9">
        <w:rPr>
          <w:rFonts w:ascii="Arial" w:hAnsi="Arial" w:cs="Arial"/>
        </w:rPr>
        <w:tab/>
      </w:r>
      <w:r w:rsidRPr="003D4BD9">
        <w:rPr>
          <w:rFonts w:ascii="Arial" w:hAnsi="Arial" w:cs="Arial"/>
        </w:rPr>
        <w:tab/>
      </w:r>
      <w:r w:rsidRPr="003D4BD9">
        <w:rPr>
          <w:rFonts w:ascii="Arial" w:hAnsi="Arial" w:cs="Arial"/>
          <w:color w:val="FF0000"/>
        </w:rPr>
        <w:t>Ans. a</w:t>
      </w:r>
    </w:p>
    <w:p w:rsidR="000135C7" w:rsidRPr="003D4BD9" w:rsidRDefault="000135C7" w:rsidP="000135C7">
      <w:pPr>
        <w:tabs>
          <w:tab w:val="left" w:pos="426"/>
        </w:tabs>
        <w:ind w:left="709" w:hanging="709"/>
        <w:rPr>
          <w:rFonts w:ascii="Arial" w:hAnsi="Arial" w:cs="Arial"/>
          <w:color w:val="FF0000"/>
        </w:rPr>
      </w:pPr>
      <w:r w:rsidRPr="003D4BD9">
        <w:rPr>
          <w:rFonts w:ascii="Arial" w:hAnsi="Arial" w:cs="Arial"/>
          <w:color w:val="FF0000"/>
        </w:rPr>
        <w:tab/>
      </w:r>
      <w:r w:rsidRPr="003D4BD9">
        <w:rPr>
          <w:rFonts w:ascii="Arial" w:hAnsi="Arial" w:cs="Arial"/>
          <w:color w:val="FF0000"/>
        </w:rPr>
        <w:tab/>
        <w:t>Justification: Epics have to be refined and broken down into user stories as and when required</w:t>
      </w:r>
    </w:p>
    <w:p w:rsidR="000135C7" w:rsidRPr="003D4BD9" w:rsidRDefault="000135C7" w:rsidP="000135C7">
      <w:pPr>
        <w:pStyle w:val="ListParagraph"/>
        <w:numPr>
          <w:ilvl w:val="0"/>
          <w:numId w:val="26"/>
        </w:numPr>
        <w:tabs>
          <w:tab w:val="left" w:pos="426"/>
        </w:tabs>
        <w:rPr>
          <w:rFonts w:cs="Arial"/>
        </w:rPr>
      </w:pPr>
      <w:r w:rsidRPr="003D4BD9">
        <w:rPr>
          <w:rFonts w:cs="Arial"/>
        </w:rPr>
        <w:t>The responsibility for estimation of Product Backlog items lies with:</w:t>
      </w:r>
    </w:p>
    <w:p w:rsidR="000135C7" w:rsidRPr="003D4BD9" w:rsidRDefault="000135C7" w:rsidP="000135C7">
      <w:pPr>
        <w:pStyle w:val="ListParagraph"/>
        <w:numPr>
          <w:ilvl w:val="1"/>
          <w:numId w:val="26"/>
        </w:numPr>
        <w:tabs>
          <w:tab w:val="left" w:pos="426"/>
        </w:tabs>
        <w:rPr>
          <w:rFonts w:cs="Arial"/>
        </w:rPr>
      </w:pPr>
      <w:r w:rsidRPr="003D4BD9">
        <w:rPr>
          <w:rFonts w:cs="Arial"/>
        </w:rPr>
        <w:t>The development team</w:t>
      </w:r>
    </w:p>
    <w:p w:rsidR="000135C7" w:rsidRPr="003D4BD9" w:rsidRDefault="000135C7" w:rsidP="000135C7">
      <w:pPr>
        <w:pStyle w:val="ListParagraph"/>
        <w:numPr>
          <w:ilvl w:val="1"/>
          <w:numId w:val="26"/>
        </w:numPr>
        <w:tabs>
          <w:tab w:val="left" w:pos="426"/>
        </w:tabs>
        <w:rPr>
          <w:rFonts w:cs="Arial"/>
        </w:rPr>
      </w:pPr>
      <w:r w:rsidRPr="003D4BD9">
        <w:rPr>
          <w:rFonts w:cs="Arial"/>
        </w:rPr>
        <w:t>Scrum Master</w:t>
      </w:r>
    </w:p>
    <w:p w:rsidR="000135C7" w:rsidRPr="003D4BD9" w:rsidRDefault="000135C7" w:rsidP="000135C7">
      <w:pPr>
        <w:pStyle w:val="ListParagraph"/>
        <w:numPr>
          <w:ilvl w:val="1"/>
          <w:numId w:val="26"/>
        </w:numPr>
        <w:tabs>
          <w:tab w:val="left" w:pos="426"/>
        </w:tabs>
        <w:rPr>
          <w:rFonts w:cs="Arial"/>
        </w:rPr>
      </w:pPr>
      <w:r w:rsidRPr="003D4BD9">
        <w:rPr>
          <w:rFonts w:cs="Arial"/>
        </w:rPr>
        <w:lastRenderedPageBreak/>
        <w:t>Product Owner</w:t>
      </w:r>
    </w:p>
    <w:p w:rsidR="000135C7" w:rsidRPr="003D4BD9" w:rsidRDefault="000135C7" w:rsidP="000135C7">
      <w:pPr>
        <w:pStyle w:val="ListParagraph"/>
        <w:numPr>
          <w:ilvl w:val="1"/>
          <w:numId w:val="26"/>
        </w:numPr>
        <w:tabs>
          <w:tab w:val="left" w:pos="426"/>
        </w:tabs>
        <w:rPr>
          <w:rFonts w:cs="Arial"/>
        </w:rPr>
      </w:pPr>
      <w:r w:rsidRPr="003D4BD9">
        <w:rPr>
          <w:rFonts w:cs="Arial"/>
        </w:rPr>
        <w:t>External team with considerable experience</w:t>
      </w:r>
    </w:p>
    <w:p w:rsidR="000135C7" w:rsidRPr="003D4BD9" w:rsidRDefault="000135C7" w:rsidP="000135C7">
      <w:pPr>
        <w:tabs>
          <w:tab w:val="left" w:pos="426"/>
        </w:tabs>
        <w:rPr>
          <w:rFonts w:ascii="Arial" w:hAnsi="Arial" w:cs="Arial"/>
          <w:color w:val="FF0000"/>
        </w:rPr>
      </w:pPr>
      <w:r w:rsidRPr="003D4BD9">
        <w:rPr>
          <w:rFonts w:ascii="Arial" w:hAnsi="Arial" w:cs="Arial"/>
          <w:color w:val="FF0000"/>
        </w:rPr>
        <w:tab/>
      </w:r>
      <w:r w:rsidRPr="003D4BD9">
        <w:rPr>
          <w:rFonts w:ascii="Arial" w:hAnsi="Arial" w:cs="Arial"/>
          <w:color w:val="FF0000"/>
        </w:rPr>
        <w:tab/>
        <w:t>Ans. a</w:t>
      </w:r>
    </w:p>
    <w:p w:rsidR="000135C7" w:rsidRPr="003D4BD9" w:rsidRDefault="000135C7" w:rsidP="000135C7">
      <w:pPr>
        <w:pStyle w:val="ListParagraph"/>
        <w:numPr>
          <w:ilvl w:val="0"/>
          <w:numId w:val="26"/>
        </w:numPr>
        <w:tabs>
          <w:tab w:val="left" w:pos="426"/>
        </w:tabs>
        <w:rPr>
          <w:rFonts w:cs="Arial"/>
        </w:rPr>
      </w:pPr>
      <w:r w:rsidRPr="003D4BD9">
        <w:rPr>
          <w:rFonts w:cs="Arial"/>
        </w:rPr>
        <w:t>How often are the Product Backlog priorities changed?</w:t>
      </w:r>
    </w:p>
    <w:p w:rsidR="000135C7" w:rsidRPr="003D4BD9" w:rsidRDefault="000135C7" w:rsidP="000135C7">
      <w:pPr>
        <w:pStyle w:val="ListParagraph"/>
        <w:numPr>
          <w:ilvl w:val="1"/>
          <w:numId w:val="26"/>
        </w:numPr>
        <w:tabs>
          <w:tab w:val="left" w:pos="426"/>
        </w:tabs>
        <w:rPr>
          <w:rFonts w:cs="Arial"/>
        </w:rPr>
      </w:pPr>
      <w:r w:rsidRPr="003D4BD9">
        <w:rPr>
          <w:rFonts w:cs="Arial"/>
        </w:rPr>
        <w:t>Never</w:t>
      </w:r>
    </w:p>
    <w:p w:rsidR="000135C7" w:rsidRPr="003D4BD9" w:rsidRDefault="000135C7" w:rsidP="000135C7">
      <w:pPr>
        <w:pStyle w:val="ListParagraph"/>
        <w:numPr>
          <w:ilvl w:val="1"/>
          <w:numId w:val="26"/>
        </w:numPr>
        <w:tabs>
          <w:tab w:val="left" w:pos="426"/>
        </w:tabs>
        <w:rPr>
          <w:rFonts w:cs="Arial"/>
        </w:rPr>
      </w:pPr>
      <w:r w:rsidRPr="003D4BD9">
        <w:rPr>
          <w:rFonts w:cs="Arial"/>
        </w:rPr>
        <w:t>Whenever the Product Owner decides that an item has to be assigned higher priority</w:t>
      </w:r>
    </w:p>
    <w:p w:rsidR="000135C7" w:rsidRPr="003D4BD9" w:rsidRDefault="000135C7" w:rsidP="000135C7">
      <w:pPr>
        <w:pStyle w:val="ListParagraph"/>
        <w:numPr>
          <w:ilvl w:val="1"/>
          <w:numId w:val="26"/>
        </w:numPr>
        <w:tabs>
          <w:tab w:val="left" w:pos="426"/>
        </w:tabs>
        <w:rPr>
          <w:rFonts w:cs="Arial"/>
        </w:rPr>
      </w:pPr>
      <w:r w:rsidRPr="003D4BD9">
        <w:rPr>
          <w:rFonts w:cs="Arial"/>
        </w:rPr>
        <w:t>Whenever the Scrum Master believes that an item has to be added</w:t>
      </w:r>
    </w:p>
    <w:p w:rsidR="000135C7" w:rsidRPr="003D4BD9" w:rsidRDefault="000135C7" w:rsidP="000135C7">
      <w:pPr>
        <w:pStyle w:val="ListParagraph"/>
        <w:numPr>
          <w:ilvl w:val="1"/>
          <w:numId w:val="26"/>
        </w:numPr>
        <w:tabs>
          <w:tab w:val="left" w:pos="426"/>
        </w:tabs>
        <w:rPr>
          <w:rFonts w:cs="Arial"/>
        </w:rPr>
      </w:pPr>
      <w:r w:rsidRPr="003D4BD9">
        <w:rPr>
          <w:rFonts w:cs="Arial"/>
        </w:rPr>
        <w:t>When the senior management of the organization feels an item has to be added</w:t>
      </w:r>
    </w:p>
    <w:p w:rsidR="000135C7" w:rsidRPr="003D4BD9" w:rsidRDefault="000135C7" w:rsidP="000135C7">
      <w:pPr>
        <w:pStyle w:val="ListParagraph"/>
        <w:tabs>
          <w:tab w:val="left" w:pos="426"/>
        </w:tabs>
        <w:rPr>
          <w:rFonts w:cs="Arial"/>
          <w:color w:val="FF0000"/>
        </w:rPr>
      </w:pPr>
      <w:r w:rsidRPr="003D4BD9">
        <w:rPr>
          <w:rFonts w:cs="Arial"/>
          <w:color w:val="FF0000"/>
        </w:rPr>
        <w:t>Ans. b</w:t>
      </w:r>
    </w:p>
    <w:p w:rsidR="000135C7" w:rsidRPr="003D4BD9" w:rsidRDefault="000135C7" w:rsidP="000135C7">
      <w:pPr>
        <w:pStyle w:val="ListParagraph"/>
        <w:tabs>
          <w:tab w:val="left" w:pos="426"/>
        </w:tabs>
        <w:rPr>
          <w:rFonts w:cs="Arial"/>
          <w:color w:val="FF0000"/>
        </w:rPr>
      </w:pPr>
      <w:r w:rsidRPr="003D4BD9">
        <w:rPr>
          <w:rFonts w:cs="Arial"/>
          <w:color w:val="FF0000"/>
        </w:rPr>
        <w:t xml:space="preserve">Justification: The Product Owner has the finals say regarding any items that have to be added to the product backlog. </w:t>
      </w:r>
    </w:p>
    <w:p w:rsidR="000135C7" w:rsidRPr="003D4BD9" w:rsidRDefault="000135C7" w:rsidP="000135C7">
      <w:pPr>
        <w:pStyle w:val="ListParagraph"/>
        <w:tabs>
          <w:tab w:val="left" w:pos="426"/>
        </w:tabs>
        <w:rPr>
          <w:rFonts w:cs="Arial"/>
        </w:rPr>
      </w:pPr>
    </w:p>
    <w:p w:rsidR="000135C7" w:rsidRPr="003D4BD9" w:rsidRDefault="000135C7" w:rsidP="000135C7">
      <w:pPr>
        <w:pStyle w:val="ListParagraph"/>
        <w:numPr>
          <w:ilvl w:val="0"/>
          <w:numId w:val="26"/>
        </w:numPr>
        <w:tabs>
          <w:tab w:val="left" w:pos="426"/>
        </w:tabs>
        <w:rPr>
          <w:rFonts w:cs="Arial"/>
        </w:rPr>
      </w:pPr>
      <w:r w:rsidRPr="003D4BD9">
        <w:rPr>
          <w:rFonts w:cs="Arial"/>
        </w:rPr>
        <w:t>How frequently is release planning conducted?</w:t>
      </w:r>
    </w:p>
    <w:p w:rsidR="000135C7" w:rsidRPr="003D4BD9" w:rsidRDefault="000135C7" w:rsidP="000135C7">
      <w:pPr>
        <w:pStyle w:val="ListParagraph"/>
        <w:numPr>
          <w:ilvl w:val="1"/>
          <w:numId w:val="26"/>
        </w:numPr>
        <w:tabs>
          <w:tab w:val="left" w:pos="426"/>
        </w:tabs>
        <w:rPr>
          <w:rFonts w:cs="Arial"/>
        </w:rPr>
      </w:pPr>
      <w:r w:rsidRPr="003D4BD9">
        <w:rPr>
          <w:rFonts w:cs="Arial"/>
        </w:rPr>
        <w:t>Prior to each release cycle</w:t>
      </w:r>
    </w:p>
    <w:p w:rsidR="000135C7" w:rsidRPr="003D4BD9" w:rsidRDefault="000135C7" w:rsidP="000135C7">
      <w:pPr>
        <w:pStyle w:val="ListParagraph"/>
        <w:numPr>
          <w:ilvl w:val="1"/>
          <w:numId w:val="26"/>
        </w:numPr>
        <w:tabs>
          <w:tab w:val="left" w:pos="426"/>
        </w:tabs>
        <w:rPr>
          <w:rFonts w:cs="Arial"/>
        </w:rPr>
      </w:pPr>
      <w:r w:rsidRPr="003D4BD9">
        <w:rPr>
          <w:rFonts w:cs="Arial"/>
        </w:rPr>
        <w:t>Every Sprint</w:t>
      </w:r>
    </w:p>
    <w:p w:rsidR="000135C7" w:rsidRPr="003D4BD9" w:rsidRDefault="000135C7" w:rsidP="000135C7">
      <w:pPr>
        <w:pStyle w:val="ListParagraph"/>
        <w:numPr>
          <w:ilvl w:val="1"/>
          <w:numId w:val="26"/>
        </w:numPr>
        <w:tabs>
          <w:tab w:val="left" w:pos="426"/>
        </w:tabs>
        <w:rPr>
          <w:rFonts w:cs="Arial"/>
        </w:rPr>
      </w:pPr>
      <w:r w:rsidRPr="003D4BD9">
        <w:rPr>
          <w:rFonts w:cs="Arial"/>
        </w:rPr>
        <w:t>After every Daily stand-up</w:t>
      </w:r>
    </w:p>
    <w:p w:rsidR="000135C7" w:rsidRPr="003D4BD9" w:rsidRDefault="000135C7" w:rsidP="000135C7">
      <w:pPr>
        <w:pStyle w:val="ListParagraph"/>
        <w:numPr>
          <w:ilvl w:val="1"/>
          <w:numId w:val="26"/>
        </w:numPr>
        <w:tabs>
          <w:tab w:val="left" w:pos="426"/>
        </w:tabs>
        <w:rPr>
          <w:rFonts w:cs="Arial"/>
        </w:rPr>
      </w:pPr>
      <w:r w:rsidRPr="003D4BD9">
        <w:rPr>
          <w:rFonts w:cs="Arial"/>
        </w:rPr>
        <w:t>At the start of the project</w:t>
      </w:r>
    </w:p>
    <w:p w:rsidR="000135C7" w:rsidRPr="003D4BD9" w:rsidRDefault="000135C7" w:rsidP="000135C7">
      <w:pPr>
        <w:pStyle w:val="ListParagraph"/>
        <w:tabs>
          <w:tab w:val="left" w:pos="426"/>
        </w:tabs>
        <w:rPr>
          <w:rFonts w:cs="Arial"/>
          <w:color w:val="FF0000"/>
        </w:rPr>
      </w:pPr>
      <w:r w:rsidRPr="003D4BD9">
        <w:rPr>
          <w:rFonts w:cs="Arial"/>
          <w:color w:val="FF0000"/>
        </w:rPr>
        <w:t>Ans. b</w:t>
      </w:r>
    </w:p>
    <w:p w:rsidR="000135C7" w:rsidRPr="003D4BD9" w:rsidRDefault="000135C7" w:rsidP="000135C7">
      <w:pPr>
        <w:pStyle w:val="ListParagraph"/>
        <w:tabs>
          <w:tab w:val="left" w:pos="426"/>
        </w:tabs>
        <w:rPr>
          <w:rFonts w:cs="Arial"/>
        </w:rPr>
      </w:pPr>
    </w:p>
    <w:p w:rsidR="000135C7" w:rsidRPr="003D4BD9" w:rsidRDefault="000135C7" w:rsidP="000135C7">
      <w:pPr>
        <w:pStyle w:val="ListParagraph"/>
        <w:numPr>
          <w:ilvl w:val="0"/>
          <w:numId w:val="26"/>
        </w:numPr>
        <w:tabs>
          <w:tab w:val="left" w:pos="426"/>
        </w:tabs>
        <w:rPr>
          <w:rFonts w:cs="Arial"/>
        </w:rPr>
      </w:pPr>
      <w:r w:rsidRPr="003D4BD9">
        <w:rPr>
          <w:rFonts w:cs="Arial"/>
        </w:rPr>
        <w:t>Which of the following statements is not true?</w:t>
      </w:r>
    </w:p>
    <w:p w:rsidR="000135C7" w:rsidRPr="003D4BD9" w:rsidRDefault="000135C7" w:rsidP="000135C7">
      <w:pPr>
        <w:pStyle w:val="ListParagraph"/>
        <w:numPr>
          <w:ilvl w:val="1"/>
          <w:numId w:val="26"/>
        </w:numPr>
        <w:tabs>
          <w:tab w:val="left" w:pos="426"/>
        </w:tabs>
        <w:rPr>
          <w:rFonts w:cs="Arial"/>
        </w:rPr>
      </w:pPr>
      <w:r w:rsidRPr="003D4BD9">
        <w:rPr>
          <w:rFonts w:cs="Arial"/>
        </w:rPr>
        <w:t>Team velocity is a measure  of the amount of work that a team can complete in a Sprint</w:t>
      </w:r>
    </w:p>
    <w:p w:rsidR="000135C7" w:rsidRPr="003D4BD9" w:rsidRDefault="000135C7" w:rsidP="000135C7">
      <w:pPr>
        <w:pStyle w:val="ListParagraph"/>
        <w:numPr>
          <w:ilvl w:val="1"/>
          <w:numId w:val="26"/>
        </w:numPr>
        <w:tabs>
          <w:tab w:val="left" w:pos="426"/>
        </w:tabs>
        <w:rPr>
          <w:rFonts w:cs="Arial"/>
        </w:rPr>
      </w:pPr>
      <w:r w:rsidRPr="003D4BD9">
        <w:rPr>
          <w:rFonts w:cs="Arial"/>
        </w:rPr>
        <w:t>Historical team velocity is used as an indicator when assigning tasks for any Sprint</w:t>
      </w:r>
    </w:p>
    <w:p w:rsidR="000135C7" w:rsidRPr="003D4BD9" w:rsidRDefault="000135C7" w:rsidP="000135C7">
      <w:pPr>
        <w:pStyle w:val="ListParagraph"/>
        <w:numPr>
          <w:ilvl w:val="1"/>
          <w:numId w:val="26"/>
        </w:numPr>
        <w:tabs>
          <w:tab w:val="left" w:pos="426"/>
        </w:tabs>
        <w:rPr>
          <w:rFonts w:cs="Arial"/>
        </w:rPr>
      </w:pPr>
      <w:r w:rsidRPr="003D4BD9">
        <w:rPr>
          <w:rFonts w:cs="Arial"/>
        </w:rPr>
        <w:t>Team velocity is independent of team composition</w:t>
      </w:r>
    </w:p>
    <w:p w:rsidR="000135C7" w:rsidRPr="003D4BD9" w:rsidRDefault="000135C7" w:rsidP="000135C7">
      <w:pPr>
        <w:pStyle w:val="ListParagraph"/>
        <w:numPr>
          <w:ilvl w:val="1"/>
          <w:numId w:val="26"/>
        </w:numPr>
        <w:tabs>
          <w:tab w:val="left" w:pos="426"/>
        </w:tabs>
        <w:rPr>
          <w:rFonts w:cs="Arial"/>
        </w:rPr>
      </w:pPr>
      <w:r w:rsidRPr="003D4BD9">
        <w:rPr>
          <w:rFonts w:cs="Arial"/>
        </w:rPr>
        <w:t>Team velocity is used in deciding release deadlines</w:t>
      </w:r>
    </w:p>
    <w:p w:rsidR="000135C7" w:rsidRPr="003D4BD9" w:rsidRDefault="000135C7" w:rsidP="000135C7">
      <w:pPr>
        <w:pStyle w:val="ListParagraph"/>
        <w:tabs>
          <w:tab w:val="left" w:pos="426"/>
        </w:tabs>
        <w:rPr>
          <w:rFonts w:cs="Arial"/>
          <w:color w:val="FF0000"/>
        </w:rPr>
      </w:pPr>
      <w:r w:rsidRPr="003D4BD9">
        <w:rPr>
          <w:rFonts w:cs="Arial"/>
          <w:color w:val="FF0000"/>
        </w:rPr>
        <w:t>Ans. c</w:t>
      </w:r>
    </w:p>
    <w:p w:rsidR="005C68BA" w:rsidRDefault="000135C7" w:rsidP="005C68BA">
      <w:pPr>
        <w:ind w:left="709"/>
        <w:rPr>
          <w:rFonts w:ascii="Arial" w:hAnsi="Arial" w:cs="Arial"/>
          <w:color w:val="FF0000"/>
        </w:rPr>
        <w:sectPr w:rsidR="005C68BA">
          <w:headerReference w:type="default" r:id="rId86"/>
          <w:pgSz w:w="11906" w:h="16838"/>
          <w:pgMar w:top="1440" w:right="1440" w:bottom="1440" w:left="1440" w:header="708" w:footer="708" w:gutter="0"/>
          <w:cols w:space="708"/>
          <w:docGrid w:linePitch="360"/>
        </w:sectPr>
      </w:pPr>
      <w:r w:rsidRPr="003D4BD9">
        <w:rPr>
          <w:rFonts w:ascii="Arial" w:hAnsi="Arial" w:cs="Arial"/>
          <w:color w:val="FF0000"/>
        </w:rPr>
        <w:t>Justification: Team Velocity is unique for a given team compositions. Even changing a person for any role could change the team velocity</w:t>
      </w:r>
    </w:p>
    <w:p w:rsidR="00004D09" w:rsidRPr="00004D09" w:rsidRDefault="00004D09" w:rsidP="00004D09">
      <w:pPr>
        <w:pStyle w:val="Heading1"/>
        <w:rPr>
          <w:color w:val="FFFFFF" w:themeColor="background1"/>
          <w:lang w:val="en-IN"/>
        </w:rPr>
      </w:pPr>
      <w:bookmarkStart w:id="102" w:name="_Toc340270440"/>
      <w:r w:rsidRPr="00004D09">
        <w:rPr>
          <w:color w:val="FFFFFF" w:themeColor="background1"/>
          <w:lang w:val="en-IN"/>
        </w:rPr>
        <w:lastRenderedPageBreak/>
        <w:t>Sprint Planning</w:t>
      </w:r>
      <w:bookmarkEnd w:id="102"/>
    </w:p>
    <w:p w:rsidR="000455A8" w:rsidRDefault="000455A8" w:rsidP="005C68BA">
      <w:pPr>
        <w:pStyle w:val="Heading2"/>
        <w:rPr>
          <w:rFonts w:ascii="Arial" w:hAnsi="Arial" w:cs="Arial"/>
          <w:noProof/>
          <w:lang w:eastAsia="en-US"/>
        </w:rPr>
      </w:pPr>
      <w:bookmarkStart w:id="103" w:name="_Toc332646307"/>
      <w:bookmarkStart w:id="104" w:name="_Toc336865251"/>
      <w:bookmarkStart w:id="105" w:name="_Toc340270441"/>
      <w:r w:rsidRPr="003D4BD9">
        <w:t xml:space="preserve">Sprint </w:t>
      </w:r>
      <w:r w:rsidRPr="005C68BA">
        <w:t>Planning</w:t>
      </w:r>
      <w:r w:rsidRPr="003D4BD9">
        <w:t xml:space="preserve"> Meeting</w:t>
      </w:r>
      <w:bookmarkEnd w:id="103"/>
      <w:bookmarkEnd w:id="104"/>
      <w:bookmarkEnd w:id="105"/>
    </w:p>
    <w:p w:rsidR="005C68BA" w:rsidRPr="003D4BD9" w:rsidRDefault="005C68BA" w:rsidP="000455A8">
      <w:r w:rsidRPr="003D4BD9">
        <w:rPr>
          <w:noProof/>
        </w:rPr>
        <w:drawing>
          <wp:inline distT="0" distB="0" distL="0" distR="0" wp14:anchorId="73672421" wp14:editId="56E1FA0D">
            <wp:extent cx="5848350" cy="1866900"/>
            <wp:effectExtent l="76200" t="0" r="19050" b="0"/>
            <wp:docPr id="58" name="Diagram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7" r:lo="rId88" r:qs="rId89" r:cs="rId90"/>
              </a:graphicData>
            </a:graphic>
          </wp:inline>
        </w:drawing>
      </w:r>
    </w:p>
    <w:p w:rsidR="005C68BA" w:rsidRPr="003D4BD9" w:rsidRDefault="005C68BA" w:rsidP="005C68BA">
      <w:pPr>
        <w:rPr>
          <w:rFonts w:ascii="Arial" w:hAnsi="Arial" w:cs="Arial"/>
        </w:rPr>
      </w:pPr>
      <w:r w:rsidRPr="003D4BD9">
        <w:rPr>
          <w:rFonts w:ascii="Arial" w:hAnsi="Arial" w:cs="Arial"/>
        </w:rPr>
        <w:t>Each Sprint starts with a Sprint Planning Meeting that is time-boxed to eight hours for a one-month Sprint. For shorter Sprints, the event is proportionately shorter.</w:t>
      </w:r>
    </w:p>
    <w:p w:rsidR="005C68BA" w:rsidRPr="003D4BD9" w:rsidRDefault="005C68BA" w:rsidP="005C68BA">
      <w:pPr>
        <w:rPr>
          <w:rFonts w:ascii="Arial" w:hAnsi="Arial" w:cs="Arial"/>
        </w:rPr>
      </w:pPr>
      <w:r w:rsidRPr="003D4BD9">
        <w:rPr>
          <w:rFonts w:ascii="Arial" w:hAnsi="Arial" w:cs="Arial"/>
        </w:rPr>
        <w:t>The Sprint Planning Meeting is divided into two parts:</w:t>
      </w:r>
    </w:p>
    <w:p w:rsidR="005C68BA" w:rsidRPr="003D4BD9" w:rsidRDefault="005C68BA" w:rsidP="005C68BA">
      <w:pPr>
        <w:pStyle w:val="ListParagraph"/>
        <w:numPr>
          <w:ilvl w:val="0"/>
          <w:numId w:val="27"/>
        </w:numPr>
        <w:rPr>
          <w:rFonts w:cs="Arial"/>
        </w:rPr>
      </w:pPr>
      <w:r w:rsidRPr="003D4BD9">
        <w:rPr>
          <w:rFonts w:cs="Arial"/>
        </w:rPr>
        <w:t>Objective definition</w:t>
      </w:r>
    </w:p>
    <w:p w:rsidR="005C68BA" w:rsidRPr="003D4BD9" w:rsidRDefault="005C68BA" w:rsidP="005C68BA">
      <w:pPr>
        <w:pStyle w:val="ListParagraph"/>
        <w:numPr>
          <w:ilvl w:val="0"/>
          <w:numId w:val="27"/>
        </w:numPr>
        <w:rPr>
          <w:rFonts w:cs="Arial"/>
        </w:rPr>
      </w:pPr>
      <w:r w:rsidRPr="003D4BD9">
        <w:rPr>
          <w:rFonts w:cs="Arial"/>
        </w:rPr>
        <w:t>Tasks estimation</w:t>
      </w:r>
    </w:p>
    <w:p w:rsidR="005C68BA" w:rsidRDefault="005C68BA" w:rsidP="005C68BA">
      <w:pPr>
        <w:pStyle w:val="Heading3"/>
      </w:pPr>
      <w:bookmarkStart w:id="106" w:name="_Toc332646308"/>
      <w:r w:rsidRPr="003D4BD9">
        <w:t>Objective Definition:</w:t>
      </w:r>
      <w:bookmarkEnd w:id="106"/>
      <w:r w:rsidRPr="003D4BD9">
        <w:t xml:space="preserve"> </w:t>
      </w:r>
    </w:p>
    <w:p w:rsidR="005C68BA" w:rsidRPr="003D4BD9" w:rsidRDefault="005C68BA" w:rsidP="005C68BA">
      <w:pPr>
        <w:pStyle w:val="ListParagraph"/>
        <w:numPr>
          <w:ilvl w:val="0"/>
          <w:numId w:val="28"/>
        </w:numPr>
        <w:rPr>
          <w:rFonts w:cs="Arial"/>
        </w:rPr>
      </w:pPr>
      <w:r w:rsidRPr="003D4BD9">
        <w:rPr>
          <w:rFonts w:cs="Arial"/>
        </w:rPr>
        <w:t xml:space="preserve">The </w:t>
      </w:r>
      <w:r w:rsidRPr="003D4BD9">
        <w:rPr>
          <w:rFonts w:cs="Arial"/>
          <w:color w:val="4F81BD" w:themeColor="accent1"/>
          <w:u w:val="single"/>
        </w:rPr>
        <w:t>Product Owner</w:t>
      </w:r>
      <w:r w:rsidRPr="003D4BD9">
        <w:rPr>
          <w:rFonts w:cs="Arial"/>
          <w:color w:val="4F81BD" w:themeColor="accent1"/>
        </w:rPr>
        <w:t xml:space="preserve"> </w:t>
      </w:r>
      <w:r w:rsidRPr="003D4BD9">
        <w:rPr>
          <w:rFonts w:cs="Arial"/>
        </w:rPr>
        <w:t xml:space="preserve">explains the top items in the Product Backlog to the teams. </w:t>
      </w:r>
    </w:p>
    <w:p w:rsidR="005C68BA" w:rsidRPr="003D4BD9" w:rsidRDefault="005C68BA" w:rsidP="005C68BA">
      <w:pPr>
        <w:pStyle w:val="ListParagraph"/>
        <w:rPr>
          <w:rFonts w:cs="Arial"/>
          <w:color w:val="FF0000"/>
        </w:rPr>
      </w:pPr>
      <w:r w:rsidRPr="003D4BD9">
        <w:rPr>
          <w:rFonts w:cs="Arial"/>
          <w:color w:val="FF0000"/>
        </w:rPr>
        <w:t>Note: The Product Owner may also provide details from stakeholders about why these goals have been prioritized.</w:t>
      </w:r>
    </w:p>
    <w:p w:rsidR="005C68BA" w:rsidRPr="003D4BD9" w:rsidRDefault="005C68BA" w:rsidP="005C68BA">
      <w:pPr>
        <w:pStyle w:val="ListParagraph"/>
        <w:numPr>
          <w:ilvl w:val="0"/>
          <w:numId w:val="28"/>
        </w:numPr>
        <w:rPr>
          <w:rFonts w:cs="Arial"/>
        </w:rPr>
      </w:pPr>
      <w:r w:rsidRPr="003D4BD9">
        <w:rPr>
          <w:rFonts w:cs="Arial"/>
        </w:rPr>
        <w:t>The Scrum Team decides on the number of items selected from the Product Backlog for the Sprint Backlog in consultation with the Product Owner.</w:t>
      </w:r>
    </w:p>
    <w:p w:rsidR="005C68BA" w:rsidRPr="003D4BD9" w:rsidRDefault="005C68BA" w:rsidP="005C68BA">
      <w:pPr>
        <w:pStyle w:val="ListParagraph"/>
        <w:rPr>
          <w:rFonts w:cs="Arial"/>
        </w:rPr>
      </w:pPr>
      <w:r w:rsidRPr="003D4BD9">
        <w:rPr>
          <w:rFonts w:cs="Arial"/>
        </w:rPr>
        <w:t>Note: Even though the Product Owner is consulted, the final decision regarding the work that the team can take on for the next Sprint lies with the team</w:t>
      </w:r>
      <w:bookmarkStart w:id="107" w:name="_Toc332646309"/>
      <w:r w:rsidRPr="003D4BD9">
        <w:rPr>
          <w:rFonts w:cs="Arial"/>
        </w:rPr>
        <w:t>.</w:t>
      </w:r>
    </w:p>
    <w:p w:rsidR="005C68BA" w:rsidRPr="003D4BD9" w:rsidRDefault="005C68BA" w:rsidP="005C68BA">
      <w:pPr>
        <w:pStyle w:val="ListParagraph"/>
        <w:rPr>
          <w:rFonts w:cs="Arial"/>
        </w:rPr>
      </w:pPr>
      <w:r w:rsidRPr="003D4BD9">
        <w:rPr>
          <w:rFonts w:cs="Arial"/>
        </w:rPr>
        <w:t>Based on team velocity, the Product Backlog Items for the next Sprint are selected.</w:t>
      </w:r>
    </w:p>
    <w:p w:rsidR="005C68BA" w:rsidRPr="003D4BD9" w:rsidRDefault="005C68BA" w:rsidP="005C68BA">
      <w:pPr>
        <w:pStyle w:val="ListParagraph"/>
        <w:rPr>
          <w:rFonts w:cs="Arial"/>
          <w:color w:val="FF0000"/>
        </w:rPr>
      </w:pPr>
      <w:r w:rsidRPr="003D4BD9">
        <w:rPr>
          <w:rFonts w:cs="Arial"/>
          <w:color w:val="FF0000"/>
        </w:rPr>
        <w:t>Note: If this is not the first Sprint, then the team relies on the velocity known from previous Sprints. In case this is the first Sprint in the product development, the team relies on similar experiences from the past. If similar experiences are not available, then team members take their best guesses. These estimates become a benchmark for future Sprints.</w:t>
      </w:r>
    </w:p>
    <w:bookmarkEnd w:id="107"/>
    <w:p w:rsidR="005C68BA" w:rsidRPr="003D4BD9" w:rsidRDefault="005C68BA" w:rsidP="005C68BA">
      <w:pPr>
        <w:pStyle w:val="ListParagraph"/>
        <w:numPr>
          <w:ilvl w:val="0"/>
          <w:numId w:val="29"/>
        </w:numPr>
        <w:rPr>
          <w:rFonts w:cs="Arial"/>
        </w:rPr>
      </w:pPr>
      <w:r w:rsidRPr="003D4BD9">
        <w:rPr>
          <w:rFonts w:cs="Arial"/>
        </w:rPr>
        <w:t>At the end of this section, the team commits to the Product Backlog Items to be done during the Sprint.</w:t>
      </w:r>
    </w:p>
    <w:p w:rsidR="005C68BA" w:rsidRPr="003D4BD9" w:rsidRDefault="005C68BA" w:rsidP="005C68BA">
      <w:pPr>
        <w:pStyle w:val="ListParagraph"/>
        <w:rPr>
          <w:rFonts w:eastAsiaTheme="majorEastAsia" w:cs="Arial"/>
          <w:b/>
          <w:bCs/>
          <w:color w:val="4F81BD" w:themeColor="accent1"/>
        </w:rPr>
      </w:pPr>
      <w:r w:rsidRPr="003D4BD9">
        <w:rPr>
          <w:rFonts w:cs="Arial"/>
          <w:color w:val="FF0000"/>
        </w:rPr>
        <w:t>Note: Depending on the project characteristics it may be helpful to have some discussions close to the end of the previous Sprint. This will allow the Product Owner to address and communicate issues that can help the team understand and include high-priority backlog items that may have cropped up.</w:t>
      </w:r>
      <w:bookmarkStart w:id="108" w:name="_Toc332646310"/>
      <w:r w:rsidRPr="003D4BD9">
        <w:rPr>
          <w:rFonts w:cs="Arial"/>
        </w:rPr>
        <w:br w:type="page"/>
      </w:r>
    </w:p>
    <w:p w:rsidR="005C68BA" w:rsidRPr="003D4BD9" w:rsidRDefault="005C68BA" w:rsidP="005C68BA">
      <w:pPr>
        <w:pStyle w:val="Heading3"/>
      </w:pPr>
      <w:r w:rsidRPr="003D4BD9">
        <w:lastRenderedPageBreak/>
        <w:t>Tasks estimation</w:t>
      </w:r>
      <w:bookmarkEnd w:id="108"/>
    </w:p>
    <w:p w:rsidR="005C68BA" w:rsidRPr="003D4BD9" w:rsidRDefault="005C68BA" w:rsidP="005C68BA">
      <w:pPr>
        <w:pStyle w:val="ListParagraph"/>
        <w:numPr>
          <w:ilvl w:val="0"/>
          <w:numId w:val="30"/>
        </w:numPr>
        <w:rPr>
          <w:rFonts w:cs="Arial"/>
        </w:rPr>
      </w:pPr>
      <w:r w:rsidRPr="003D4BD9">
        <w:rPr>
          <w:rFonts w:cs="Arial"/>
        </w:rPr>
        <w:t xml:space="preserve">In this part, the team breaks down the selected Product Backlog Items into </w:t>
      </w:r>
      <w:r w:rsidRPr="003D4BD9">
        <w:rPr>
          <w:rFonts w:cs="Arial"/>
          <w:color w:val="4F81BD" w:themeColor="accent1"/>
          <w:u w:val="single"/>
        </w:rPr>
        <w:t>tasks</w:t>
      </w:r>
      <w:r w:rsidRPr="003D4BD9">
        <w:rPr>
          <w:rFonts w:cs="Arial"/>
          <w:color w:val="4F81BD" w:themeColor="accent1"/>
        </w:rPr>
        <w:t>.</w:t>
      </w:r>
    </w:p>
    <w:p w:rsidR="005C68BA" w:rsidRPr="003D4BD9" w:rsidRDefault="005C68BA" w:rsidP="005C68BA">
      <w:pPr>
        <w:pStyle w:val="ListParagraph"/>
        <w:numPr>
          <w:ilvl w:val="0"/>
          <w:numId w:val="30"/>
        </w:numPr>
        <w:rPr>
          <w:rFonts w:cs="Arial"/>
          <w:color w:val="FF0000"/>
          <w:highlight w:val="yellow"/>
        </w:rPr>
      </w:pPr>
      <w:r w:rsidRPr="003D4BD9">
        <w:rPr>
          <w:rFonts w:cs="Arial"/>
          <w:highlight w:val="yellow"/>
        </w:rPr>
        <w:t xml:space="preserve">Then, the tasks are assigned estimates by the team members according to their </w:t>
      </w:r>
      <w:r w:rsidRPr="003D4BD9">
        <w:rPr>
          <w:rFonts w:cs="Arial"/>
          <w:color w:val="4F81BD" w:themeColor="accent1"/>
          <w:highlight w:val="yellow"/>
          <w:u w:val="single"/>
        </w:rPr>
        <w:t xml:space="preserve">complexity, risk involved, </w:t>
      </w:r>
      <w:proofErr w:type="gramStart"/>
      <w:r w:rsidRPr="003D4BD9">
        <w:rPr>
          <w:rFonts w:cs="Arial"/>
          <w:color w:val="4F81BD" w:themeColor="accent1"/>
          <w:highlight w:val="yellow"/>
          <w:u w:val="single"/>
        </w:rPr>
        <w:t>potential</w:t>
      </w:r>
      <w:proofErr w:type="gramEnd"/>
      <w:r w:rsidRPr="003D4BD9">
        <w:rPr>
          <w:rFonts w:cs="Arial"/>
          <w:color w:val="4F81BD" w:themeColor="accent1"/>
          <w:highlight w:val="yellow"/>
          <w:u w:val="single"/>
        </w:rPr>
        <w:t xml:space="preserve"> time required</w:t>
      </w:r>
      <w:r w:rsidRPr="003D4BD9">
        <w:rPr>
          <w:rFonts w:cs="Arial"/>
          <w:highlight w:val="yellow"/>
        </w:rPr>
        <w:t xml:space="preserve">, and so on. </w:t>
      </w:r>
    </w:p>
    <w:p w:rsidR="005C68BA" w:rsidRPr="003D4BD9" w:rsidRDefault="005C68BA" w:rsidP="005C68BA">
      <w:pPr>
        <w:pStyle w:val="ListParagraph"/>
        <w:rPr>
          <w:rFonts w:cs="Arial"/>
          <w:color w:val="FF0000"/>
        </w:rPr>
      </w:pPr>
      <w:r w:rsidRPr="003D4BD9">
        <w:rPr>
          <w:rFonts w:cs="Arial"/>
          <w:color w:val="FF0000"/>
        </w:rPr>
        <w:t>Note: Teams may prefer not to have the Product Owner as part of the estimate discussions, especially during the transition phase to Scrum. However, it is a good idea to have the Product Owner accessible to the team in case there are any doubts regarding the Product Backlog Items. Team resistance fades away over time. In some cases, the Product Owner is available at the meetings to ensure that he/she understands the estimates made by the team.</w:t>
      </w:r>
    </w:p>
    <w:p w:rsidR="005C68BA" w:rsidRPr="003D4BD9" w:rsidRDefault="005C68BA" w:rsidP="005C68BA">
      <w:pPr>
        <w:pStyle w:val="ListParagraph"/>
        <w:numPr>
          <w:ilvl w:val="0"/>
          <w:numId w:val="30"/>
        </w:numPr>
        <w:rPr>
          <w:rFonts w:cs="Arial"/>
        </w:rPr>
      </w:pPr>
      <w:r w:rsidRPr="003D4BD9">
        <w:rPr>
          <w:rFonts w:cs="Arial"/>
        </w:rPr>
        <w:t>These tasks are estimated using estimation exercises wherein the whole team is involved.</w:t>
      </w:r>
    </w:p>
    <w:p w:rsidR="005C68BA" w:rsidRPr="003D4BD9" w:rsidRDefault="005C68BA" w:rsidP="005C68BA">
      <w:pPr>
        <w:pStyle w:val="ListParagraph"/>
        <w:numPr>
          <w:ilvl w:val="0"/>
          <w:numId w:val="30"/>
        </w:numPr>
        <w:rPr>
          <w:rFonts w:cs="Arial"/>
        </w:rPr>
      </w:pPr>
      <w:r w:rsidRPr="003D4BD9">
        <w:rPr>
          <w:rFonts w:cs="Arial"/>
        </w:rPr>
        <w:t xml:space="preserve">The tasks are included in a </w:t>
      </w:r>
      <w:r w:rsidRPr="003D4BD9">
        <w:rPr>
          <w:rFonts w:cs="Arial"/>
          <w:color w:val="4F81BD" w:themeColor="accent1"/>
          <w:u w:val="single"/>
        </w:rPr>
        <w:t>Sprint Backlog</w:t>
      </w:r>
      <w:r w:rsidRPr="003D4BD9">
        <w:rPr>
          <w:rFonts w:cs="Arial"/>
          <w:color w:val="4F81BD" w:themeColor="accent1"/>
        </w:rPr>
        <w:t xml:space="preserve"> </w:t>
      </w:r>
      <w:r w:rsidRPr="003D4BD9">
        <w:rPr>
          <w:rFonts w:cs="Arial"/>
        </w:rPr>
        <w:t>that lists the work to be done by the team during the Sprint.</w:t>
      </w:r>
    </w:p>
    <w:p w:rsidR="005C68BA" w:rsidRPr="003D4BD9" w:rsidRDefault="005C68BA" w:rsidP="005C68BA">
      <w:pPr>
        <w:rPr>
          <w:rFonts w:ascii="Arial" w:hAnsi="Arial" w:cs="Arial"/>
        </w:rPr>
      </w:pPr>
      <w:r w:rsidRPr="003D4BD9">
        <w:rPr>
          <w:rFonts w:ascii="Arial" w:hAnsi="Arial" w:cs="Arial"/>
          <w:highlight w:val="yellow"/>
        </w:rPr>
        <w:t xml:space="preserve">The output of the Sprint Planning Meeting is the </w:t>
      </w:r>
      <w:r w:rsidRPr="003D4BD9">
        <w:rPr>
          <w:rFonts w:ascii="Arial" w:hAnsi="Arial" w:cs="Arial"/>
          <w:color w:val="4F81BD" w:themeColor="accent1"/>
          <w:highlight w:val="yellow"/>
          <w:u w:val="single"/>
        </w:rPr>
        <w:t>Sprint Backlog</w:t>
      </w:r>
      <w:r w:rsidRPr="003D4BD9">
        <w:rPr>
          <w:rFonts w:ascii="Arial" w:hAnsi="Arial" w:cs="Arial"/>
          <w:highlight w:val="yellow"/>
        </w:rPr>
        <w:t>.</w:t>
      </w:r>
    </w:p>
    <w:p w:rsidR="005C68BA" w:rsidRPr="003D4BD9" w:rsidRDefault="005C68BA" w:rsidP="005C68BA">
      <w:pPr>
        <w:pStyle w:val="Heading3"/>
      </w:pPr>
      <w:r w:rsidRPr="003D4BD9">
        <w:t>Sprint Backlog</w:t>
      </w:r>
    </w:p>
    <w:p w:rsidR="005C68BA" w:rsidRPr="003D4BD9" w:rsidRDefault="005C68BA" w:rsidP="005C68BA">
      <w:pPr>
        <w:pStyle w:val="ListParagraph"/>
        <w:numPr>
          <w:ilvl w:val="0"/>
          <w:numId w:val="29"/>
        </w:numPr>
        <w:rPr>
          <w:rFonts w:cs="Arial"/>
        </w:rPr>
      </w:pPr>
      <w:r w:rsidRPr="003D4BD9">
        <w:rPr>
          <w:rFonts w:cs="Arial"/>
        </w:rPr>
        <w:t xml:space="preserve">The Sprint Backlog consists of the tasks that a team selects for the current Sprint from the Product Backlog. </w:t>
      </w:r>
      <w:r w:rsidRPr="003D4BD9">
        <w:rPr>
          <w:rFonts w:cs="Arial"/>
          <w:highlight w:val="yellow"/>
        </w:rPr>
        <w:t xml:space="preserve">The goal of each Sprint is to get the selected Product Backlog Items Done according to the defined </w:t>
      </w:r>
      <w:proofErr w:type="gramStart"/>
      <w:r w:rsidRPr="003D4BD9">
        <w:rPr>
          <w:rFonts w:cs="Arial"/>
          <w:highlight w:val="yellow"/>
        </w:rPr>
        <w:t>Done</w:t>
      </w:r>
      <w:proofErr w:type="gramEnd"/>
      <w:r w:rsidRPr="003D4BD9">
        <w:rPr>
          <w:rFonts w:cs="Arial"/>
          <w:highlight w:val="yellow"/>
        </w:rPr>
        <w:t xml:space="preserve"> criteria</w:t>
      </w:r>
      <w:r w:rsidRPr="003D4BD9">
        <w:rPr>
          <w:rFonts w:cs="Arial"/>
        </w:rPr>
        <w:t xml:space="preserve">. </w:t>
      </w:r>
    </w:p>
    <w:p w:rsidR="005C68BA" w:rsidRPr="003D4BD9" w:rsidRDefault="005C68BA" w:rsidP="005C68BA">
      <w:pPr>
        <w:pStyle w:val="ListParagraph"/>
        <w:rPr>
          <w:rFonts w:cs="Arial"/>
          <w:color w:val="FF0000"/>
        </w:rPr>
      </w:pPr>
      <w:r w:rsidRPr="003D4BD9">
        <w:rPr>
          <w:rFonts w:cs="Arial"/>
          <w:color w:val="FF0000"/>
        </w:rPr>
        <w:t>Note: Remind students that the results of a Sprint have to be potentially shippable.</w:t>
      </w:r>
    </w:p>
    <w:p w:rsidR="005C68BA" w:rsidRPr="003D4BD9" w:rsidRDefault="005C68BA" w:rsidP="005C68BA">
      <w:pPr>
        <w:pStyle w:val="ListParagraph"/>
        <w:numPr>
          <w:ilvl w:val="0"/>
          <w:numId w:val="29"/>
        </w:numPr>
        <w:rPr>
          <w:rFonts w:cs="Arial"/>
          <w:highlight w:val="yellow"/>
        </w:rPr>
      </w:pPr>
      <w:r w:rsidRPr="003D4BD9">
        <w:rPr>
          <w:rFonts w:cs="Arial"/>
          <w:highlight w:val="yellow"/>
        </w:rPr>
        <w:t>Each member of the Scrum team picks the tasks from the Sprint Backlog he/she wants to work on during the next day.</w:t>
      </w:r>
    </w:p>
    <w:p w:rsidR="005C68BA" w:rsidRPr="003D4BD9" w:rsidRDefault="005C68BA" w:rsidP="005C68BA">
      <w:pPr>
        <w:pStyle w:val="ListParagraph"/>
        <w:rPr>
          <w:rFonts w:cs="Arial"/>
          <w:color w:val="FF0000"/>
        </w:rPr>
      </w:pPr>
      <w:r w:rsidRPr="003D4BD9">
        <w:rPr>
          <w:rFonts w:cs="Arial"/>
          <w:color w:val="FF0000"/>
        </w:rPr>
        <w:t>Note: Make it very clear that tasks are not assigned; neither by the Scrum Master nor by other team members.</w:t>
      </w:r>
    </w:p>
    <w:p w:rsidR="005C68BA" w:rsidRPr="003D4BD9" w:rsidRDefault="005C68BA" w:rsidP="005C68BA">
      <w:pPr>
        <w:pStyle w:val="ListParagraph"/>
        <w:numPr>
          <w:ilvl w:val="0"/>
          <w:numId w:val="29"/>
        </w:numPr>
        <w:rPr>
          <w:rFonts w:cs="Arial"/>
        </w:rPr>
      </w:pPr>
      <w:r w:rsidRPr="003D4BD9">
        <w:rPr>
          <w:rFonts w:cs="Arial"/>
        </w:rPr>
        <w:t xml:space="preserve">During a Sprint, it is possible that new tasks may be discovered that are required for developing the intended functionality. It is also possible that previously identified tasks may not be required. The Scrum team modifies the Sprint Backlog accordingly. </w:t>
      </w:r>
    </w:p>
    <w:p w:rsidR="005C68BA" w:rsidRPr="003D4BD9" w:rsidRDefault="005C68BA" w:rsidP="005C68BA">
      <w:pPr>
        <w:pStyle w:val="ListParagraph"/>
        <w:rPr>
          <w:rFonts w:cs="Arial"/>
          <w:color w:val="FF0000"/>
        </w:rPr>
      </w:pPr>
      <w:r w:rsidRPr="003D4BD9">
        <w:rPr>
          <w:rFonts w:cs="Arial"/>
          <w:color w:val="FF0000"/>
        </w:rPr>
        <w:t>Note: Though some include a few additional tasks as back-up tasks during a Sprint,  which can be taken up if the team completes the tasks allotted and has free capacity, it is a good practice to approach the Product Owner and discuss which additional Product Backlog Items can and will be added to the active Sprint.</w:t>
      </w:r>
    </w:p>
    <w:p w:rsidR="005C68BA" w:rsidRPr="003D4BD9" w:rsidRDefault="005C68BA" w:rsidP="005C68BA">
      <w:pPr>
        <w:pStyle w:val="ListParagraph"/>
        <w:rPr>
          <w:rFonts w:cs="Arial"/>
          <w:color w:val="FF0000"/>
        </w:rPr>
      </w:pPr>
      <w:r w:rsidRPr="003D4BD9">
        <w:rPr>
          <w:rFonts w:cs="Arial"/>
          <w:color w:val="FF0000"/>
        </w:rPr>
        <w:t>Note: What happens when the Product Owner wants to make changes in the middle of a Sprint? The scope of the Sprint cannot be changed. If the change that needs to be made is so important that the results of the Sprint would be worthless without making the required changes, the Sprint should be cancelled. If not, they are pushed to a later Sprint.</w:t>
      </w:r>
    </w:p>
    <w:p w:rsidR="005C68BA" w:rsidRPr="003D4BD9" w:rsidRDefault="005C68BA" w:rsidP="005C68BA">
      <w:pPr>
        <w:pStyle w:val="Heading3"/>
      </w:pPr>
      <w:bookmarkStart w:id="109" w:name="_Toc332646311"/>
      <w:r w:rsidRPr="003D4BD9">
        <w:lastRenderedPageBreak/>
        <w:t>Sprint Planning Meeting Overview</w:t>
      </w:r>
      <w:bookmarkEnd w:id="109"/>
    </w:p>
    <w:p w:rsidR="005C68BA" w:rsidRPr="003D4BD9" w:rsidRDefault="005C68BA" w:rsidP="005C68BA">
      <w:pPr>
        <w:rPr>
          <w:rFonts w:ascii="Arial" w:hAnsi="Arial" w:cs="Arial"/>
        </w:rPr>
      </w:pPr>
      <w:r w:rsidRPr="003D4BD9">
        <w:rPr>
          <w:rFonts w:ascii="Arial" w:hAnsi="Arial" w:cs="Arial"/>
          <w:noProof/>
        </w:rPr>
        <w:drawing>
          <wp:inline distT="0" distB="0" distL="0" distR="0" wp14:anchorId="3642AC80" wp14:editId="36E073EE">
            <wp:extent cx="5486400" cy="3505200"/>
            <wp:effectExtent l="0" t="0" r="0" b="0"/>
            <wp:docPr id="59" name="Diagram 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2" r:lo="rId93" r:qs="rId94" r:cs="rId95"/>
              </a:graphicData>
            </a:graphic>
          </wp:inline>
        </w:drawing>
      </w:r>
    </w:p>
    <w:p w:rsidR="005C68BA" w:rsidRPr="003D4BD9" w:rsidRDefault="005C68BA" w:rsidP="005C68BA">
      <w:pPr>
        <w:rPr>
          <w:rFonts w:ascii="Arial" w:hAnsi="Arial" w:cs="Arial"/>
        </w:rPr>
      </w:pPr>
    </w:p>
    <w:p w:rsidR="005C68BA" w:rsidRPr="003D4BD9" w:rsidRDefault="005C68BA" w:rsidP="005C68BA">
      <w:pPr>
        <w:rPr>
          <w:rFonts w:ascii="Arial" w:hAnsi="Arial" w:cs="Arial"/>
        </w:rPr>
      </w:pPr>
      <w:r w:rsidRPr="003D4BD9">
        <w:rPr>
          <w:rFonts w:ascii="Arial" w:hAnsi="Arial" w:cs="Arial"/>
        </w:rPr>
        <w:br w:type="page"/>
      </w:r>
    </w:p>
    <w:p w:rsidR="005C68BA" w:rsidRPr="003D4BD9" w:rsidRDefault="005C68BA" w:rsidP="00EF3833">
      <w:pPr>
        <w:pStyle w:val="Heading2"/>
      </w:pPr>
      <w:bookmarkStart w:id="110" w:name="_Toc336865252"/>
      <w:bookmarkStart w:id="111" w:name="_Toc340270442"/>
      <w:r w:rsidRPr="00EF3833">
        <w:lastRenderedPageBreak/>
        <w:t>Estimation</w:t>
      </w:r>
      <w:bookmarkEnd w:id="110"/>
      <w:bookmarkEnd w:id="111"/>
    </w:p>
    <w:p w:rsidR="005C68BA" w:rsidRPr="003D4BD9" w:rsidRDefault="005C68BA" w:rsidP="005C68BA">
      <w:pPr>
        <w:rPr>
          <w:rFonts w:ascii="Arial" w:hAnsi="Arial" w:cs="Arial"/>
        </w:rPr>
      </w:pPr>
      <w:r w:rsidRPr="003D4BD9">
        <w:rPr>
          <w:rFonts w:ascii="Arial" w:hAnsi="Arial" w:cs="Arial"/>
        </w:rPr>
        <w:t xml:space="preserve">Accurately estimating timelines and manpower requirements for delivery of solutions is a critical aspect for any company to be able to ensure a great project delivery experience for a client. However, estimates, by definition, are not accurate and the accuracy of the estimates vary with </w:t>
      </w:r>
      <w:r w:rsidRPr="003D4BD9">
        <w:rPr>
          <w:rFonts w:ascii="Arial" w:hAnsi="Arial" w:cs="Arial"/>
          <w:highlight w:val="yellow"/>
        </w:rPr>
        <w:t>project complexity, team size, team availability, team priority, requirements volatility, etc</w:t>
      </w:r>
      <w:r w:rsidRPr="003D4BD9">
        <w:rPr>
          <w:rFonts w:ascii="Arial" w:hAnsi="Arial" w:cs="Arial"/>
        </w:rPr>
        <w:t xml:space="preserve">. </w:t>
      </w:r>
      <w:r w:rsidRPr="003D4BD9">
        <w:rPr>
          <w:rFonts w:ascii="Arial" w:hAnsi="Arial" w:cs="Arial"/>
          <w:highlight w:val="yellow"/>
        </w:rPr>
        <w:t>Scrum tries to ensure better estimation by using methods that involve the team and use relative comparison methods.</w:t>
      </w:r>
    </w:p>
    <w:p w:rsidR="005C68BA" w:rsidRPr="003D4BD9" w:rsidRDefault="005C68BA" w:rsidP="00EF3833">
      <w:pPr>
        <w:pStyle w:val="Heading3"/>
      </w:pPr>
      <w:r w:rsidRPr="003D4BD9">
        <w:t>Planning Game</w:t>
      </w:r>
    </w:p>
    <w:p w:rsidR="005C68BA" w:rsidRPr="003D4BD9" w:rsidRDefault="005C68BA" w:rsidP="005C68BA">
      <w:pPr>
        <w:rPr>
          <w:rFonts w:ascii="Arial" w:hAnsi="Arial" w:cs="Arial"/>
          <w:color w:val="FF0000"/>
        </w:rPr>
      </w:pPr>
      <w:bookmarkStart w:id="112" w:name="_Toc332129632"/>
      <w:r w:rsidRPr="003D4BD9">
        <w:rPr>
          <w:rFonts w:ascii="Arial" w:hAnsi="Arial" w:cs="Arial"/>
        </w:rPr>
        <w:t xml:space="preserve">Scrum Poker is a consensus-based technique for estimating, used to estimate effort or relative size of User Stories. </w:t>
      </w:r>
    </w:p>
    <w:p w:rsidR="005C68BA" w:rsidRPr="003D4BD9" w:rsidRDefault="005C68BA" w:rsidP="005C68BA">
      <w:pPr>
        <w:rPr>
          <w:rFonts w:ascii="Arial" w:hAnsi="Arial" w:cs="Arial"/>
          <w:b/>
          <w:bCs/>
          <w:color w:val="FF0000"/>
          <w:highlight w:val="yellow"/>
        </w:rPr>
      </w:pPr>
      <w:r w:rsidRPr="003D4BD9">
        <w:rPr>
          <w:rFonts w:ascii="Arial" w:hAnsi="Arial" w:cs="Arial"/>
          <w:color w:val="FF0000"/>
        </w:rPr>
        <w:t>Note: Also called Planning Poker, it is a form of the estimation technique known as Wideband Delphi</w:t>
      </w:r>
      <w:bookmarkStart w:id="113" w:name="_Toc332129633"/>
      <w:bookmarkEnd w:id="112"/>
      <w:r w:rsidRPr="003D4BD9">
        <w:rPr>
          <w:rFonts w:ascii="Arial" w:hAnsi="Arial" w:cs="Arial"/>
          <w:color w:val="FF0000"/>
        </w:rPr>
        <w:t>. It derives from the </w:t>
      </w:r>
      <w:hyperlink r:id="rId97" w:tooltip="Delphi method" w:history="1">
        <w:r w:rsidRPr="003D4BD9">
          <w:rPr>
            <w:rFonts w:ascii="Arial" w:hAnsi="Arial" w:cs="Arial"/>
            <w:color w:val="FF0000"/>
          </w:rPr>
          <w:t>Delphi method</w:t>
        </w:r>
      </w:hyperlink>
      <w:r w:rsidRPr="003D4BD9">
        <w:rPr>
          <w:rFonts w:ascii="Arial" w:hAnsi="Arial" w:cs="Arial"/>
          <w:color w:val="FF0000"/>
        </w:rPr>
        <w:t> which was developed in the 1950-1960s at the </w:t>
      </w:r>
      <w:hyperlink r:id="rId98" w:tooltip="RAND Corporation" w:history="1">
        <w:r w:rsidRPr="003D4BD9">
          <w:rPr>
            <w:rFonts w:ascii="Arial" w:hAnsi="Arial" w:cs="Arial"/>
            <w:color w:val="FF0000"/>
          </w:rPr>
          <w:t>RAND Corporation</w:t>
        </w:r>
      </w:hyperlink>
      <w:r w:rsidRPr="003D4BD9">
        <w:rPr>
          <w:rFonts w:ascii="Arial" w:hAnsi="Arial" w:cs="Arial"/>
          <w:color w:val="FF0000"/>
        </w:rPr>
        <w:t xml:space="preserve"> as a forecasting tool. </w:t>
      </w:r>
      <w:hyperlink r:id="rId99" w:tooltip="Barry Boehm" w:history="1">
        <w:r w:rsidRPr="003D4BD9">
          <w:rPr>
            <w:rFonts w:ascii="Arial" w:hAnsi="Arial" w:cs="Arial"/>
            <w:color w:val="FF0000"/>
          </w:rPr>
          <w:t>Barry Boehm</w:t>
        </w:r>
      </w:hyperlink>
      <w:r w:rsidRPr="003D4BD9">
        <w:rPr>
          <w:rFonts w:ascii="Arial" w:hAnsi="Arial" w:cs="Arial"/>
          <w:color w:val="FF0000"/>
        </w:rPr>
        <w:t> and </w:t>
      </w:r>
      <w:hyperlink r:id="rId100" w:tooltip="John A. Farquhar (page does not exist)" w:history="1">
        <w:r w:rsidRPr="003D4BD9">
          <w:rPr>
            <w:rFonts w:ascii="Arial" w:hAnsi="Arial" w:cs="Arial"/>
            <w:color w:val="FF0000"/>
          </w:rPr>
          <w:t>John A. Farquhar</w:t>
        </w:r>
      </w:hyperlink>
      <w:r w:rsidRPr="003D4BD9">
        <w:rPr>
          <w:rFonts w:ascii="Arial" w:hAnsi="Arial" w:cs="Arial"/>
          <w:color w:val="FF0000"/>
        </w:rPr>
        <w:t> originated the Wideband variant of the </w:t>
      </w:r>
      <w:hyperlink r:id="rId101" w:tooltip="Delphi method" w:history="1">
        <w:r w:rsidRPr="003D4BD9">
          <w:rPr>
            <w:rFonts w:ascii="Arial" w:hAnsi="Arial" w:cs="Arial"/>
            <w:color w:val="FF0000"/>
          </w:rPr>
          <w:t>Delphi method</w:t>
        </w:r>
      </w:hyperlink>
      <w:r w:rsidRPr="003D4BD9">
        <w:rPr>
          <w:rFonts w:ascii="Arial" w:hAnsi="Arial" w:cs="Arial"/>
          <w:color w:val="FF0000"/>
        </w:rPr>
        <w:t> in the 1970s. They called it "wideband," because the new method involved greater interaction and more communication between those participating.</w:t>
      </w:r>
      <w:r w:rsidRPr="003D4BD9">
        <w:rPr>
          <w:rStyle w:val="apple-converted-space"/>
          <w:rFonts w:ascii="Arial" w:hAnsi="Arial" w:cs="Arial"/>
          <w:color w:val="FF0000"/>
          <w:shd w:val="clear" w:color="auto" w:fill="FFFFFF"/>
        </w:rPr>
        <w:t> </w:t>
      </w:r>
    </w:p>
    <w:bookmarkEnd w:id="113"/>
    <w:p w:rsidR="005C68BA" w:rsidRPr="003D4BD9" w:rsidRDefault="005C68BA" w:rsidP="005C68BA">
      <w:pPr>
        <w:rPr>
          <w:rFonts w:ascii="Arial" w:hAnsi="Arial" w:cs="Arial"/>
        </w:rPr>
      </w:pPr>
      <w:r w:rsidRPr="003D4BD9">
        <w:rPr>
          <w:rFonts w:ascii="Arial" w:hAnsi="Arial" w:cs="Arial"/>
          <w:bCs/>
        </w:rPr>
        <w:t>One</w:t>
      </w:r>
      <w:r w:rsidRPr="003D4BD9">
        <w:rPr>
          <w:rFonts w:ascii="Arial" w:hAnsi="Arial" w:cs="Arial"/>
          <w:b/>
          <w:bCs/>
        </w:rPr>
        <w:t xml:space="preserve"> </w:t>
      </w:r>
      <w:r w:rsidRPr="003D4BD9">
        <w:rPr>
          <w:rFonts w:ascii="Arial" w:hAnsi="Arial" w:cs="Arial"/>
        </w:rPr>
        <w:t xml:space="preserve">potential issue with consensus-based techniques for estimating is that they could lead to “Group think” wherein one or a few members of the team can influence the decision for the team. Scrum Poker overcomes this by forcing team members to think independently. </w:t>
      </w:r>
    </w:p>
    <w:p w:rsidR="005C68BA" w:rsidRPr="003D4BD9" w:rsidRDefault="005C68BA" w:rsidP="005C68BA">
      <w:pPr>
        <w:rPr>
          <w:rFonts w:ascii="Arial" w:hAnsi="Arial" w:cs="Arial"/>
        </w:rPr>
      </w:pPr>
      <w:r w:rsidRPr="003D4BD9">
        <w:rPr>
          <w:rFonts w:ascii="Arial" w:hAnsi="Arial" w:cs="Arial"/>
        </w:rPr>
        <w:t xml:space="preserve">Each team member is assigned a deck of cards and each card is numbered in a sequence [for example Fibonacci sequence – 1, 2, 3, 5, 8, 13, 21, </w:t>
      </w:r>
      <w:proofErr w:type="gramStart"/>
      <w:r w:rsidRPr="003D4BD9">
        <w:rPr>
          <w:rFonts w:ascii="Arial" w:hAnsi="Arial" w:cs="Arial"/>
        </w:rPr>
        <w:t>34</w:t>
      </w:r>
      <w:proofErr w:type="gramEnd"/>
      <w:r w:rsidRPr="003D4BD9">
        <w:rPr>
          <w:rFonts w:ascii="Arial" w:hAnsi="Arial" w:cs="Arial"/>
        </w:rPr>
        <w:t xml:space="preserve">]. The numbers are used to represent the time complexity of the problem as estimated by the team member. </w:t>
      </w:r>
      <w:r w:rsidRPr="003D4BD9">
        <w:rPr>
          <w:rFonts w:ascii="Arial" w:hAnsi="Arial" w:cs="Arial"/>
          <w:highlight w:val="yellow"/>
        </w:rPr>
        <w:t>For calibration, a task that is well known and understood by the whole team is first estimated</w:t>
      </w:r>
      <w:r w:rsidRPr="003D4BD9">
        <w:rPr>
          <w:rFonts w:ascii="Arial" w:hAnsi="Arial" w:cs="Arial"/>
        </w:rPr>
        <w:t xml:space="preserve"> and the below cycle is followed.</w:t>
      </w:r>
    </w:p>
    <w:p w:rsidR="005C68BA" w:rsidRPr="003D4BD9" w:rsidRDefault="005C68BA" w:rsidP="005C68BA">
      <w:pPr>
        <w:rPr>
          <w:rFonts w:ascii="Arial" w:hAnsi="Arial" w:cs="Arial"/>
        </w:rPr>
      </w:pPr>
      <w:r w:rsidRPr="003D4BD9">
        <w:rPr>
          <w:rFonts w:ascii="Arial" w:hAnsi="Arial" w:cs="Arial"/>
          <w:noProof/>
        </w:rPr>
        <w:drawing>
          <wp:inline distT="0" distB="0" distL="0" distR="0" wp14:anchorId="5BCC4B99" wp14:editId="477D1A21">
            <wp:extent cx="5486400" cy="3200400"/>
            <wp:effectExtent l="0" t="38100" r="0" b="114300"/>
            <wp:docPr id="61" name="Diagram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2" r:lo="rId103" r:qs="rId104" r:cs="rId105"/>
              </a:graphicData>
            </a:graphic>
          </wp:inline>
        </w:drawing>
      </w:r>
    </w:p>
    <w:p w:rsidR="005C68BA" w:rsidRPr="003D4BD9" w:rsidRDefault="005C68BA" w:rsidP="005C68BA">
      <w:pPr>
        <w:rPr>
          <w:rFonts w:ascii="Arial" w:eastAsiaTheme="majorEastAsia" w:hAnsi="Arial" w:cs="Arial"/>
          <w:b/>
          <w:bCs/>
          <w:color w:val="FF0000"/>
        </w:rPr>
      </w:pPr>
      <w:bookmarkStart w:id="114" w:name="_Toc332646313"/>
      <w:r w:rsidRPr="003D4BD9">
        <w:rPr>
          <w:rFonts w:ascii="Arial" w:hAnsi="Arial" w:cs="Arial"/>
          <w:b/>
          <w:color w:val="FF0000"/>
        </w:rPr>
        <w:lastRenderedPageBreak/>
        <w:t>Refer to Case Study for exercise</w:t>
      </w:r>
      <w:r w:rsidRPr="003D4BD9">
        <w:rPr>
          <w:rFonts w:ascii="Arial" w:hAnsi="Arial" w:cs="Arial"/>
          <w:b/>
          <w:color w:val="FF0000"/>
        </w:rPr>
        <w:br w:type="page"/>
      </w:r>
    </w:p>
    <w:p w:rsidR="005C68BA" w:rsidRPr="003D4BD9" w:rsidRDefault="005C68BA" w:rsidP="00EF3833">
      <w:pPr>
        <w:pStyle w:val="Heading2"/>
      </w:pPr>
      <w:bookmarkStart w:id="115" w:name="_Toc336865253"/>
      <w:bookmarkStart w:id="116" w:name="_Toc340270443"/>
      <w:bookmarkEnd w:id="114"/>
      <w:r w:rsidRPr="003D4BD9">
        <w:lastRenderedPageBreak/>
        <w:t xml:space="preserve">Product Backlog </w:t>
      </w:r>
      <w:r w:rsidRPr="00EF3833">
        <w:t>Grooming</w:t>
      </w:r>
      <w:bookmarkEnd w:id="115"/>
      <w:bookmarkEnd w:id="116"/>
    </w:p>
    <w:p w:rsidR="005C68BA" w:rsidRPr="003D4BD9" w:rsidRDefault="005C68BA" w:rsidP="005C68BA">
      <w:pPr>
        <w:rPr>
          <w:rFonts w:ascii="Arial" w:hAnsi="Arial" w:cs="Arial"/>
        </w:rPr>
      </w:pPr>
      <w:r w:rsidRPr="003D4BD9">
        <w:rPr>
          <w:rFonts w:ascii="Arial" w:hAnsi="Arial" w:cs="Arial"/>
        </w:rPr>
        <w:t xml:space="preserve">In order to ensure that the prioritized items on the Product Backlog (for the next two to three Sprints) are refined into User Stories, it is recommended that from 7-10% of each Sprint must be used for refining the backlog. </w:t>
      </w:r>
      <w:r w:rsidRPr="003D4BD9">
        <w:rPr>
          <w:rFonts w:ascii="Arial" w:hAnsi="Arial" w:cs="Arial"/>
          <w:highlight w:val="yellow"/>
        </w:rPr>
        <w:t xml:space="preserve">Product Backlog Grooming is mainly the responsibility of the </w:t>
      </w:r>
      <w:r w:rsidRPr="003D4BD9">
        <w:rPr>
          <w:rFonts w:ascii="Arial" w:hAnsi="Arial" w:cs="Arial"/>
          <w:color w:val="4F81BD" w:themeColor="accent1"/>
          <w:highlight w:val="yellow"/>
          <w:u w:val="single"/>
        </w:rPr>
        <w:t>Product Owner</w:t>
      </w:r>
      <w:r w:rsidRPr="003D4BD9">
        <w:rPr>
          <w:rFonts w:ascii="Arial" w:hAnsi="Arial" w:cs="Arial"/>
        </w:rPr>
        <w:t xml:space="preserve">. He/she is responsible for adding/changing Product Backlog Items due to changed requirements and is responsible for providing more detailed </w:t>
      </w:r>
      <w:r w:rsidRPr="003D4BD9">
        <w:rPr>
          <w:rFonts w:ascii="Arial" w:hAnsi="Arial" w:cs="Arial"/>
          <w:color w:val="4F81BD" w:themeColor="accent1"/>
          <w:u w:val="single"/>
        </w:rPr>
        <w:t>User Stories</w:t>
      </w:r>
      <w:r w:rsidRPr="003D4BD9">
        <w:rPr>
          <w:rFonts w:ascii="Arial" w:hAnsi="Arial" w:cs="Arial"/>
          <w:color w:val="4F81BD" w:themeColor="accent1"/>
        </w:rPr>
        <w:t xml:space="preserve"> </w:t>
      </w:r>
      <w:r w:rsidRPr="003D4BD9">
        <w:rPr>
          <w:rFonts w:ascii="Arial" w:hAnsi="Arial" w:cs="Arial"/>
        </w:rPr>
        <w:t>that are usable for the next Sprint.</w:t>
      </w:r>
    </w:p>
    <w:p w:rsidR="005C68BA" w:rsidRPr="003D4BD9" w:rsidRDefault="005C68BA" w:rsidP="005C68BA">
      <w:pPr>
        <w:rPr>
          <w:rFonts w:ascii="Arial" w:hAnsi="Arial" w:cs="Arial"/>
        </w:rPr>
      </w:pPr>
      <w:r w:rsidRPr="003D4BD9">
        <w:rPr>
          <w:rFonts w:ascii="Arial" w:hAnsi="Arial" w:cs="Arial"/>
          <w:highlight w:val="yellow"/>
        </w:rPr>
        <w:t>Grooming helps ensure that the refining is done well before the Sprint Planning Meetings so that the team has a well-analyzed and clearly defined set of stories that can be easily broken into tasks and subsequently estimated.</w:t>
      </w:r>
      <w:r w:rsidRPr="003D4BD9">
        <w:rPr>
          <w:rFonts w:ascii="Arial" w:hAnsi="Arial" w:cs="Arial"/>
        </w:rPr>
        <w:t xml:space="preserve"> </w:t>
      </w:r>
    </w:p>
    <w:p w:rsidR="005C68BA" w:rsidRPr="003D4BD9" w:rsidRDefault="005C68BA" w:rsidP="005C68BA">
      <w:pPr>
        <w:pStyle w:val="Heading3"/>
        <w:rPr>
          <w:rFonts w:cs="Arial"/>
        </w:rPr>
      </w:pPr>
      <w:bookmarkStart w:id="117" w:name="_Toc332646314"/>
      <w:r w:rsidRPr="003D4BD9">
        <w:rPr>
          <w:rFonts w:cs="Arial"/>
        </w:rPr>
        <w:t>Why Groom</w:t>
      </w:r>
      <w:bookmarkEnd w:id="117"/>
      <w:r w:rsidRPr="003D4BD9">
        <w:rPr>
          <w:rFonts w:cs="Arial"/>
        </w:rPr>
        <w:t>?</w:t>
      </w:r>
    </w:p>
    <w:p w:rsidR="005C68BA" w:rsidRPr="003D4BD9" w:rsidRDefault="005C68BA" w:rsidP="005C68BA">
      <w:pPr>
        <w:pStyle w:val="ListParagraph"/>
        <w:numPr>
          <w:ilvl w:val="0"/>
          <w:numId w:val="33"/>
        </w:numPr>
        <w:rPr>
          <w:rFonts w:cs="Arial"/>
        </w:rPr>
      </w:pPr>
      <w:r w:rsidRPr="003D4BD9">
        <w:rPr>
          <w:rFonts w:cs="Arial"/>
        </w:rPr>
        <w:t>Based on learning from an ongoing Sprint, there may be changes in the requirements or there may be a reprioritization that can be easily incorporated into the next Sprints.</w:t>
      </w:r>
    </w:p>
    <w:p w:rsidR="005C68BA" w:rsidRPr="003D4BD9" w:rsidRDefault="005C68BA" w:rsidP="005C68BA">
      <w:pPr>
        <w:pStyle w:val="ListParagraph"/>
        <w:numPr>
          <w:ilvl w:val="0"/>
          <w:numId w:val="33"/>
        </w:numPr>
        <w:rPr>
          <w:rFonts w:cs="Arial"/>
        </w:rPr>
      </w:pPr>
      <w:r w:rsidRPr="003D4BD9">
        <w:rPr>
          <w:rFonts w:cs="Arial"/>
        </w:rPr>
        <w:t>It enables the flexibility of the Scrum model by incorporating the latest business and technical insights for product development in the next Sprint.</w:t>
      </w:r>
    </w:p>
    <w:p w:rsidR="005C68BA" w:rsidRPr="003D4BD9" w:rsidRDefault="005C68BA" w:rsidP="005C68BA">
      <w:pPr>
        <w:pStyle w:val="Heading3"/>
        <w:rPr>
          <w:rFonts w:cs="Arial"/>
        </w:rPr>
      </w:pPr>
      <w:bookmarkStart w:id="118" w:name="_Toc332646315"/>
      <w:r w:rsidRPr="003D4BD9">
        <w:rPr>
          <w:rFonts w:cs="Arial"/>
        </w:rPr>
        <w:t>The Process:</w:t>
      </w:r>
      <w:bookmarkEnd w:id="118"/>
    </w:p>
    <w:p w:rsidR="005C68BA" w:rsidRPr="003D4BD9" w:rsidRDefault="005C68BA" w:rsidP="005C68BA">
      <w:pPr>
        <w:rPr>
          <w:rFonts w:ascii="Arial" w:hAnsi="Arial" w:cs="Arial"/>
        </w:rPr>
      </w:pPr>
      <w:r w:rsidRPr="003D4BD9">
        <w:rPr>
          <w:rFonts w:ascii="Arial" w:hAnsi="Arial" w:cs="Arial"/>
          <w:b/>
          <w:highlight w:val="yellow"/>
        </w:rPr>
        <w:t>Analyzing customer requirements and feedback from the current Sprint</w:t>
      </w:r>
      <w:r w:rsidRPr="003D4BD9">
        <w:rPr>
          <w:rFonts w:ascii="Arial" w:hAnsi="Arial" w:cs="Arial"/>
          <w:highlight w:val="yellow"/>
        </w:rPr>
        <w:t>:</w:t>
      </w:r>
      <w:r w:rsidRPr="003D4BD9">
        <w:rPr>
          <w:rFonts w:ascii="Arial" w:hAnsi="Arial" w:cs="Arial"/>
        </w:rPr>
        <w:t xml:space="preserve"> </w:t>
      </w:r>
    </w:p>
    <w:p w:rsidR="005C68BA" w:rsidRPr="003D4BD9" w:rsidRDefault="005C68BA" w:rsidP="005C68BA">
      <w:pPr>
        <w:pStyle w:val="ListParagraph"/>
        <w:numPr>
          <w:ilvl w:val="0"/>
          <w:numId w:val="31"/>
        </w:numPr>
        <w:rPr>
          <w:rFonts w:cs="Arial"/>
        </w:rPr>
      </w:pPr>
      <w:r w:rsidRPr="003D4BD9">
        <w:rPr>
          <w:rFonts w:cs="Arial"/>
        </w:rPr>
        <w:t xml:space="preserve">Because customer requirements and expectations for complex projects are unclear, the Product Backlog is continuously changing. Changing customer requirements have to be analyzed before incorporation. </w:t>
      </w:r>
    </w:p>
    <w:p w:rsidR="005C68BA" w:rsidRPr="003D4BD9" w:rsidRDefault="005C68BA" w:rsidP="005C68BA">
      <w:pPr>
        <w:pStyle w:val="ListParagraph"/>
        <w:numPr>
          <w:ilvl w:val="0"/>
          <w:numId w:val="31"/>
        </w:numPr>
        <w:rPr>
          <w:rFonts w:cs="Arial"/>
        </w:rPr>
      </w:pPr>
      <w:r w:rsidRPr="003D4BD9">
        <w:rPr>
          <w:rFonts w:cs="Arial"/>
        </w:rPr>
        <w:t>Feedback from current software functionality also is used as an input while grooming the Product Backlog for future Sprints.</w:t>
      </w:r>
    </w:p>
    <w:p w:rsidR="005C68BA" w:rsidRPr="003D4BD9" w:rsidRDefault="005C68BA" w:rsidP="005C68BA">
      <w:pPr>
        <w:rPr>
          <w:rFonts w:ascii="Arial" w:hAnsi="Arial" w:cs="Arial"/>
          <w:b/>
        </w:rPr>
      </w:pPr>
      <w:r w:rsidRPr="003D4BD9">
        <w:rPr>
          <w:rFonts w:ascii="Arial" w:hAnsi="Arial" w:cs="Arial"/>
          <w:b/>
          <w:highlight w:val="yellow"/>
        </w:rPr>
        <w:t>Prioritizing the Product Backlog:</w:t>
      </w:r>
      <w:r w:rsidRPr="003D4BD9">
        <w:rPr>
          <w:rFonts w:ascii="Arial" w:hAnsi="Arial" w:cs="Arial"/>
          <w:b/>
        </w:rPr>
        <w:t xml:space="preserve"> </w:t>
      </w:r>
    </w:p>
    <w:p w:rsidR="005C68BA" w:rsidRPr="003D4BD9" w:rsidRDefault="005C68BA" w:rsidP="005C68BA">
      <w:pPr>
        <w:pStyle w:val="ListParagraph"/>
        <w:numPr>
          <w:ilvl w:val="0"/>
          <w:numId w:val="31"/>
        </w:numPr>
        <w:rPr>
          <w:rFonts w:cs="Arial"/>
          <w:b/>
        </w:rPr>
      </w:pPr>
      <w:r w:rsidRPr="003D4BD9">
        <w:rPr>
          <w:rFonts w:cs="Arial"/>
        </w:rPr>
        <w:t xml:space="preserve">Based on input from the customer, external market changes, and learning from current and previous Sprints, the Product Backlog is reprioritized. </w:t>
      </w:r>
    </w:p>
    <w:p w:rsidR="005C68BA" w:rsidRPr="003D4BD9" w:rsidRDefault="005C68BA" w:rsidP="005C68BA">
      <w:pPr>
        <w:rPr>
          <w:rFonts w:ascii="Arial" w:hAnsi="Arial" w:cs="Arial"/>
          <w:b/>
        </w:rPr>
      </w:pPr>
      <w:r w:rsidRPr="003D4BD9">
        <w:rPr>
          <w:rFonts w:ascii="Arial" w:hAnsi="Arial" w:cs="Arial"/>
          <w:b/>
          <w:highlight w:val="yellow"/>
        </w:rPr>
        <w:t>Breaking down large tasks and Epics:</w:t>
      </w:r>
      <w:r w:rsidRPr="003D4BD9">
        <w:rPr>
          <w:rFonts w:ascii="Arial" w:hAnsi="Arial" w:cs="Arial"/>
          <w:b/>
        </w:rPr>
        <w:t xml:space="preserve"> </w:t>
      </w:r>
    </w:p>
    <w:p w:rsidR="005C68BA" w:rsidRPr="003D4BD9" w:rsidRDefault="005C68BA" w:rsidP="005C68BA">
      <w:pPr>
        <w:pStyle w:val="ListParagraph"/>
        <w:numPr>
          <w:ilvl w:val="0"/>
          <w:numId w:val="31"/>
        </w:numPr>
        <w:rPr>
          <w:rFonts w:cs="Arial"/>
          <w:b/>
        </w:rPr>
      </w:pPr>
      <w:r w:rsidRPr="003D4BD9">
        <w:rPr>
          <w:rFonts w:cs="Arial"/>
        </w:rPr>
        <w:t xml:space="preserve">Based on priority in the Product Backlog, User Stories are created for the next Sprint. Larger items are broken into multiple User Stories so that they can be estimated. </w:t>
      </w:r>
    </w:p>
    <w:p w:rsidR="005C68BA" w:rsidRPr="003D4BD9" w:rsidRDefault="005C68BA" w:rsidP="005C68BA">
      <w:pPr>
        <w:pStyle w:val="ListParagraph"/>
        <w:numPr>
          <w:ilvl w:val="0"/>
          <w:numId w:val="31"/>
        </w:numPr>
        <w:rPr>
          <w:rFonts w:cs="Arial"/>
          <w:b/>
        </w:rPr>
      </w:pPr>
      <w:r w:rsidRPr="003D4BD9">
        <w:rPr>
          <w:rFonts w:cs="Arial"/>
        </w:rPr>
        <w:t>User Stories describe the functionality from a user’s point of view, are easy to understand, and can be reliably estimated.</w:t>
      </w:r>
    </w:p>
    <w:p w:rsidR="005C68BA" w:rsidRPr="003D4BD9" w:rsidRDefault="005C68BA" w:rsidP="005C68BA">
      <w:pPr>
        <w:pStyle w:val="ListParagraph"/>
        <w:rPr>
          <w:rFonts w:cs="Arial"/>
        </w:rPr>
      </w:pPr>
    </w:p>
    <w:p w:rsidR="005C68BA" w:rsidRPr="003D4BD9" w:rsidRDefault="005C68BA" w:rsidP="005C68BA">
      <w:pPr>
        <w:rPr>
          <w:rFonts w:ascii="Arial" w:hAnsi="Arial" w:cs="Arial"/>
          <w:color w:val="FF0000"/>
        </w:rPr>
      </w:pPr>
      <w:r w:rsidRPr="003D4BD9">
        <w:rPr>
          <w:rFonts w:ascii="Arial" w:hAnsi="Arial" w:cs="Arial"/>
          <w:color w:val="FF0000"/>
        </w:rPr>
        <w:t>Scrum does not fix time duration or slot for grooming exercises. Product Backlog Grooming is a continuous task for the Product Owner. To make changes to the backlog only right before the next Sprint Planning Meeting will guarantee bad User Stories and unclear requirements and priorities.</w:t>
      </w:r>
    </w:p>
    <w:p w:rsidR="005C68BA" w:rsidRPr="003D4BD9" w:rsidRDefault="005C68BA" w:rsidP="005C68BA">
      <w:pPr>
        <w:rPr>
          <w:rFonts w:ascii="Arial" w:hAnsi="Arial" w:cs="Arial"/>
          <w:color w:val="FF0000"/>
        </w:rPr>
      </w:pPr>
      <w:r w:rsidRPr="003D4BD9">
        <w:rPr>
          <w:rFonts w:ascii="Arial" w:hAnsi="Arial" w:cs="Arial"/>
          <w:color w:val="FF0000"/>
        </w:rPr>
        <w:t xml:space="preserve">An important point to note is that any item on the Product Backlog is always open for re-estimation until it is accepted into a particular sprint. Thus, changes can be made until before the Sprint Planning Meeting if required. </w:t>
      </w:r>
    </w:p>
    <w:p w:rsidR="005C68BA" w:rsidRPr="003D4BD9" w:rsidRDefault="005C68BA" w:rsidP="005C68BA">
      <w:pPr>
        <w:rPr>
          <w:rFonts w:ascii="Arial" w:hAnsi="Arial" w:cs="Arial"/>
        </w:rPr>
      </w:pPr>
    </w:p>
    <w:p w:rsidR="005C68BA" w:rsidRPr="003D4BD9" w:rsidRDefault="005C68BA" w:rsidP="00EF3833">
      <w:pPr>
        <w:pStyle w:val="Heading3"/>
      </w:pPr>
      <w:bookmarkStart w:id="119" w:name="_Toc332646317"/>
      <w:r w:rsidRPr="003D4BD9">
        <w:t xml:space="preserve">Product Backlog Grooming </w:t>
      </w:r>
      <w:r w:rsidRPr="00EF3833">
        <w:t>Overview</w:t>
      </w:r>
      <w:bookmarkEnd w:id="119"/>
    </w:p>
    <w:p w:rsidR="005C68BA" w:rsidRPr="003D4BD9" w:rsidRDefault="005C68BA" w:rsidP="005C68BA">
      <w:pPr>
        <w:rPr>
          <w:rFonts w:ascii="Arial" w:hAnsi="Arial" w:cs="Arial"/>
        </w:rPr>
      </w:pPr>
      <w:r w:rsidRPr="003D4BD9">
        <w:rPr>
          <w:rFonts w:ascii="Arial" w:hAnsi="Arial" w:cs="Arial"/>
          <w:noProof/>
        </w:rPr>
        <w:drawing>
          <wp:inline distT="0" distB="0" distL="0" distR="0" wp14:anchorId="25602CE5" wp14:editId="75A71CEA">
            <wp:extent cx="5486400" cy="328612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7" r:lo="rId108" r:qs="rId109" r:cs="rId110"/>
              </a:graphicData>
            </a:graphic>
          </wp:inline>
        </w:drawing>
      </w:r>
    </w:p>
    <w:p w:rsidR="005C68BA" w:rsidRPr="003D4BD9" w:rsidRDefault="005C68BA" w:rsidP="005C68BA">
      <w:pPr>
        <w:rPr>
          <w:rFonts w:ascii="Arial" w:eastAsiaTheme="majorEastAsia" w:hAnsi="Arial" w:cs="Arial"/>
          <w:b/>
          <w:bCs/>
          <w:color w:val="365F91" w:themeColor="accent1" w:themeShade="BF"/>
        </w:rPr>
      </w:pPr>
      <w:r w:rsidRPr="003D4BD9">
        <w:rPr>
          <w:rFonts w:ascii="Arial" w:hAnsi="Arial" w:cs="Arial"/>
        </w:rPr>
        <w:br w:type="page"/>
      </w:r>
    </w:p>
    <w:p w:rsidR="005C68BA" w:rsidRPr="003D4BD9" w:rsidRDefault="005C68BA" w:rsidP="00EF3833">
      <w:pPr>
        <w:pStyle w:val="Heading2"/>
      </w:pPr>
      <w:bookmarkStart w:id="120" w:name="_Toc332646318"/>
      <w:bookmarkStart w:id="121" w:name="_Toc336865254"/>
      <w:bookmarkStart w:id="122" w:name="_Toc340270444"/>
      <w:r w:rsidRPr="003D4BD9">
        <w:lastRenderedPageBreak/>
        <w:t xml:space="preserve">Done </w:t>
      </w:r>
      <w:r w:rsidRPr="00EF3833">
        <w:t>Definition</w:t>
      </w:r>
      <w:bookmarkEnd w:id="120"/>
      <w:bookmarkEnd w:id="121"/>
      <w:bookmarkEnd w:id="122"/>
    </w:p>
    <w:p w:rsidR="005C68BA" w:rsidRPr="003D4BD9" w:rsidRDefault="005C68BA" w:rsidP="005C68BA">
      <w:pPr>
        <w:pStyle w:val="ListParagraph"/>
        <w:numPr>
          <w:ilvl w:val="0"/>
          <w:numId w:val="32"/>
        </w:numPr>
        <w:rPr>
          <w:rFonts w:cs="Arial"/>
        </w:rPr>
      </w:pPr>
      <w:r w:rsidRPr="003D4BD9">
        <w:rPr>
          <w:rFonts w:cs="Arial"/>
        </w:rPr>
        <w:t xml:space="preserve">During the Product Backlog Grooming process, the epics are broken into User Stories that are worked on until they have presentable functionality. While working on the User Stories, the Product Owner defines what he/she considers an </w:t>
      </w:r>
      <w:r w:rsidRPr="003D4BD9">
        <w:rPr>
          <w:rFonts w:cs="Arial"/>
          <w:color w:val="4F81BD" w:themeColor="accent1"/>
          <w:highlight w:val="yellow"/>
          <w:u w:val="single"/>
        </w:rPr>
        <w:t>acceptance test criteria</w:t>
      </w:r>
      <w:r w:rsidRPr="003D4BD9">
        <w:rPr>
          <w:rFonts w:cs="Arial"/>
        </w:rPr>
        <w:t>, which are the success criteria for each User Story.</w:t>
      </w:r>
    </w:p>
    <w:p w:rsidR="005C68BA" w:rsidRPr="003D4BD9" w:rsidRDefault="005C68BA" w:rsidP="005C68BA">
      <w:pPr>
        <w:pStyle w:val="ListParagraph"/>
        <w:rPr>
          <w:rFonts w:cs="Arial"/>
        </w:rPr>
      </w:pPr>
      <w:r w:rsidRPr="003D4BD9">
        <w:rPr>
          <w:rFonts w:cs="Arial"/>
        </w:rPr>
        <w:t xml:space="preserve"> </w:t>
      </w:r>
    </w:p>
    <w:p w:rsidR="005C68BA" w:rsidRPr="003D4BD9" w:rsidRDefault="005C68BA" w:rsidP="005C68BA">
      <w:pPr>
        <w:pStyle w:val="ListParagraph"/>
        <w:numPr>
          <w:ilvl w:val="0"/>
          <w:numId w:val="32"/>
        </w:numPr>
        <w:rPr>
          <w:rFonts w:cs="Arial"/>
          <w:highlight w:val="yellow"/>
        </w:rPr>
      </w:pPr>
      <w:r w:rsidRPr="003D4BD9">
        <w:rPr>
          <w:rFonts w:cs="Arial"/>
          <w:highlight w:val="yellow"/>
        </w:rPr>
        <w:t>Thus, for any User Story to be considered as potentially shippable, it has to meet the acceptance test criteria of the Product Owner. Only then is the functionality considered “Done.”</w:t>
      </w:r>
    </w:p>
    <w:p w:rsidR="005C68BA" w:rsidRPr="003D4BD9" w:rsidRDefault="005C68BA" w:rsidP="005C68BA">
      <w:pPr>
        <w:rPr>
          <w:rFonts w:ascii="Arial" w:hAnsi="Arial" w:cs="Arial"/>
          <w:color w:val="FF0000"/>
        </w:rPr>
      </w:pPr>
      <w:r w:rsidRPr="003D4BD9">
        <w:rPr>
          <w:rFonts w:ascii="Arial" w:hAnsi="Arial" w:cs="Arial"/>
          <w:color w:val="FF0000"/>
        </w:rPr>
        <w:t>The acceptance criteria of the Product Owner may include/imply the need to meet certain standards like CMMI or process criteria like ISO9001, TL9000, and so on, or some generic engineering practices.</w:t>
      </w:r>
    </w:p>
    <w:p w:rsidR="005C68BA" w:rsidRPr="003D4BD9" w:rsidRDefault="005C68BA" w:rsidP="005C68BA">
      <w:pPr>
        <w:pStyle w:val="ListParagraph"/>
        <w:numPr>
          <w:ilvl w:val="0"/>
          <w:numId w:val="32"/>
        </w:numPr>
        <w:rPr>
          <w:rFonts w:cs="Arial"/>
        </w:rPr>
      </w:pPr>
      <w:r w:rsidRPr="003D4BD9">
        <w:rPr>
          <w:rFonts w:cs="Arial"/>
          <w:highlight w:val="yellow"/>
        </w:rPr>
        <w:t xml:space="preserve">A clear definition of </w:t>
      </w:r>
      <w:proofErr w:type="gramStart"/>
      <w:r w:rsidRPr="003D4BD9">
        <w:rPr>
          <w:rFonts w:cs="Arial"/>
          <w:highlight w:val="yellow"/>
        </w:rPr>
        <w:t>Done</w:t>
      </w:r>
      <w:proofErr w:type="gramEnd"/>
      <w:r w:rsidRPr="003D4BD9">
        <w:rPr>
          <w:rFonts w:cs="Arial"/>
          <w:highlight w:val="yellow"/>
        </w:rPr>
        <w:t xml:space="preserve"> is critical as it helps remove ambiguity from the requirements and also helps the team adhere to the required quality norms</w:t>
      </w:r>
      <w:r w:rsidRPr="003D4BD9">
        <w:rPr>
          <w:rFonts w:cs="Arial"/>
        </w:rPr>
        <w:t>.</w:t>
      </w:r>
    </w:p>
    <w:p w:rsidR="005C68BA" w:rsidRPr="003D4BD9" w:rsidRDefault="005C68BA" w:rsidP="005C68BA">
      <w:pPr>
        <w:rPr>
          <w:rFonts w:ascii="Arial" w:hAnsi="Arial" w:cs="Arial"/>
          <w:color w:val="FF0000"/>
        </w:rPr>
      </w:pPr>
      <w:r w:rsidRPr="003D4BD9">
        <w:rPr>
          <w:rFonts w:ascii="Arial" w:hAnsi="Arial" w:cs="Arial"/>
          <w:color w:val="FF0000"/>
        </w:rPr>
        <w:t xml:space="preserve">Although the founders of Scrum intentionally refrained from prescribing engineering practices, many Scrum Teams have experienced success by pairing the framework with engineering practices from the </w:t>
      </w:r>
      <w:proofErr w:type="spellStart"/>
      <w:r w:rsidRPr="003D4BD9">
        <w:rPr>
          <w:rFonts w:ascii="Arial" w:hAnsi="Arial" w:cs="Arial"/>
          <w:color w:val="FF0000"/>
        </w:rPr>
        <w:t>eXtreme</w:t>
      </w:r>
      <w:proofErr w:type="spellEnd"/>
      <w:r w:rsidRPr="003D4BD9">
        <w:rPr>
          <w:rFonts w:ascii="Arial" w:hAnsi="Arial" w:cs="Arial"/>
          <w:color w:val="FF0000"/>
        </w:rPr>
        <w:t xml:space="preserve"> Programming movement (XP).</w:t>
      </w:r>
    </w:p>
    <w:p w:rsidR="005C68BA" w:rsidRPr="003D4BD9" w:rsidRDefault="005C68BA" w:rsidP="00EF3833">
      <w:pPr>
        <w:pStyle w:val="Heading2"/>
      </w:pPr>
      <w:r w:rsidRPr="003D4BD9">
        <w:br w:type="page"/>
      </w:r>
      <w:bookmarkStart w:id="123" w:name="_Toc340270445"/>
      <w:r w:rsidRPr="003D4BD9">
        <w:lastRenderedPageBreak/>
        <w:t>Chapter Quiz</w:t>
      </w:r>
      <w:bookmarkEnd w:id="123"/>
    </w:p>
    <w:p w:rsidR="005C68BA" w:rsidRPr="003D4BD9" w:rsidRDefault="005C68BA" w:rsidP="005C68BA">
      <w:pPr>
        <w:pStyle w:val="ListParagraph"/>
        <w:numPr>
          <w:ilvl w:val="0"/>
          <w:numId w:val="34"/>
        </w:numPr>
        <w:tabs>
          <w:tab w:val="left" w:pos="426"/>
        </w:tabs>
        <w:rPr>
          <w:rFonts w:cs="Arial"/>
        </w:rPr>
      </w:pPr>
      <w:r w:rsidRPr="003D4BD9">
        <w:rPr>
          <w:rFonts w:cs="Arial"/>
        </w:rPr>
        <w:t>The advantages of Product Backlog Grooming are:</w:t>
      </w:r>
    </w:p>
    <w:p w:rsidR="005C68BA" w:rsidRPr="003D4BD9" w:rsidRDefault="005C68BA" w:rsidP="005C68BA">
      <w:pPr>
        <w:pStyle w:val="ListParagraph"/>
        <w:numPr>
          <w:ilvl w:val="1"/>
          <w:numId w:val="34"/>
        </w:numPr>
        <w:tabs>
          <w:tab w:val="left" w:pos="426"/>
        </w:tabs>
        <w:rPr>
          <w:rFonts w:cs="Arial"/>
        </w:rPr>
      </w:pPr>
      <w:r w:rsidRPr="003D4BD9">
        <w:rPr>
          <w:rFonts w:cs="Arial"/>
        </w:rPr>
        <w:t>Learning from a previous Sprint is incorporated for future Sprints</w:t>
      </w:r>
    </w:p>
    <w:p w:rsidR="005C68BA" w:rsidRPr="003D4BD9" w:rsidRDefault="005C68BA" w:rsidP="005C68BA">
      <w:pPr>
        <w:pStyle w:val="ListParagraph"/>
        <w:numPr>
          <w:ilvl w:val="1"/>
          <w:numId w:val="34"/>
        </w:numPr>
        <w:tabs>
          <w:tab w:val="left" w:pos="426"/>
        </w:tabs>
        <w:rPr>
          <w:rFonts w:cs="Arial"/>
        </w:rPr>
      </w:pPr>
      <w:r w:rsidRPr="003D4BD9">
        <w:rPr>
          <w:rFonts w:cs="Arial"/>
        </w:rPr>
        <w:t>Incorporates latest business and technical insights for next Sprint</w:t>
      </w:r>
    </w:p>
    <w:p w:rsidR="005C68BA" w:rsidRPr="003D4BD9" w:rsidRDefault="005C68BA" w:rsidP="005C68BA">
      <w:pPr>
        <w:pStyle w:val="ListParagraph"/>
        <w:numPr>
          <w:ilvl w:val="1"/>
          <w:numId w:val="34"/>
        </w:numPr>
        <w:tabs>
          <w:tab w:val="left" w:pos="426"/>
        </w:tabs>
        <w:rPr>
          <w:rFonts w:cs="Arial"/>
        </w:rPr>
      </w:pPr>
      <w:r w:rsidRPr="003D4BD9">
        <w:rPr>
          <w:rFonts w:cs="Arial"/>
        </w:rPr>
        <w:t>Ensure Product Backlog is refined before the Sprint Planning meeting so that the team has a better idea regarding the requirements prior to the meeting</w:t>
      </w:r>
    </w:p>
    <w:p w:rsidR="005C68BA" w:rsidRPr="003D4BD9" w:rsidRDefault="005C68BA" w:rsidP="005C68BA">
      <w:pPr>
        <w:pStyle w:val="ListParagraph"/>
        <w:numPr>
          <w:ilvl w:val="1"/>
          <w:numId w:val="34"/>
        </w:numPr>
        <w:tabs>
          <w:tab w:val="left" w:pos="426"/>
        </w:tabs>
        <w:rPr>
          <w:rFonts w:cs="Arial"/>
        </w:rPr>
      </w:pPr>
      <w:r w:rsidRPr="003D4BD9">
        <w:rPr>
          <w:rFonts w:cs="Arial"/>
        </w:rPr>
        <w:t>Removes requirement for a Sprint Retrospective meeting</w:t>
      </w:r>
    </w:p>
    <w:p w:rsidR="005C68BA" w:rsidRPr="003D4BD9" w:rsidRDefault="005C68BA" w:rsidP="005C68BA">
      <w:pPr>
        <w:pStyle w:val="ListParagraph"/>
        <w:tabs>
          <w:tab w:val="left" w:pos="426"/>
        </w:tabs>
        <w:rPr>
          <w:rFonts w:cs="Arial"/>
          <w:color w:val="FF0000"/>
        </w:rPr>
      </w:pPr>
      <w:r w:rsidRPr="003D4BD9">
        <w:rPr>
          <w:rFonts w:cs="Arial"/>
          <w:color w:val="FF0000"/>
        </w:rPr>
        <w:t>Ans. a, b, c</w:t>
      </w:r>
    </w:p>
    <w:p w:rsidR="005C68BA" w:rsidRPr="003D4BD9" w:rsidRDefault="005C68BA" w:rsidP="005C68BA">
      <w:pPr>
        <w:pStyle w:val="ListParagraph"/>
        <w:tabs>
          <w:tab w:val="left" w:pos="426"/>
        </w:tabs>
        <w:ind w:left="1440"/>
        <w:rPr>
          <w:rFonts w:cs="Arial"/>
        </w:rPr>
      </w:pPr>
    </w:p>
    <w:p w:rsidR="005C68BA" w:rsidRPr="003D4BD9" w:rsidRDefault="005C68BA" w:rsidP="005C68BA">
      <w:pPr>
        <w:pStyle w:val="ListParagraph"/>
        <w:numPr>
          <w:ilvl w:val="0"/>
          <w:numId w:val="34"/>
        </w:numPr>
        <w:tabs>
          <w:tab w:val="left" w:pos="426"/>
        </w:tabs>
        <w:rPr>
          <w:rFonts w:cs="Arial"/>
        </w:rPr>
      </w:pPr>
      <w:r w:rsidRPr="003D4BD9">
        <w:rPr>
          <w:rFonts w:cs="Arial"/>
        </w:rPr>
        <w:t>The responsibility for Product Backlog Grooming lies with</w:t>
      </w:r>
    </w:p>
    <w:p w:rsidR="005C68BA" w:rsidRPr="003D4BD9" w:rsidRDefault="005C68BA" w:rsidP="005C68BA">
      <w:pPr>
        <w:pStyle w:val="ListParagraph"/>
        <w:numPr>
          <w:ilvl w:val="1"/>
          <w:numId w:val="34"/>
        </w:numPr>
        <w:tabs>
          <w:tab w:val="left" w:pos="426"/>
        </w:tabs>
        <w:rPr>
          <w:rFonts w:cs="Arial"/>
        </w:rPr>
      </w:pPr>
      <w:r w:rsidRPr="003D4BD9">
        <w:rPr>
          <w:rFonts w:cs="Arial"/>
        </w:rPr>
        <w:t>Product Owner</w:t>
      </w:r>
    </w:p>
    <w:p w:rsidR="005C68BA" w:rsidRPr="003D4BD9" w:rsidRDefault="005C68BA" w:rsidP="005C68BA">
      <w:pPr>
        <w:pStyle w:val="ListParagraph"/>
        <w:numPr>
          <w:ilvl w:val="1"/>
          <w:numId w:val="34"/>
        </w:numPr>
        <w:tabs>
          <w:tab w:val="left" w:pos="426"/>
        </w:tabs>
        <w:rPr>
          <w:rFonts w:cs="Arial"/>
        </w:rPr>
      </w:pPr>
      <w:r w:rsidRPr="003D4BD9">
        <w:rPr>
          <w:rFonts w:cs="Arial"/>
        </w:rPr>
        <w:t>Scrum Master</w:t>
      </w:r>
    </w:p>
    <w:p w:rsidR="005C68BA" w:rsidRPr="003D4BD9" w:rsidRDefault="005C68BA" w:rsidP="005C68BA">
      <w:pPr>
        <w:pStyle w:val="ListParagraph"/>
        <w:numPr>
          <w:ilvl w:val="1"/>
          <w:numId w:val="34"/>
        </w:numPr>
        <w:tabs>
          <w:tab w:val="left" w:pos="426"/>
        </w:tabs>
        <w:rPr>
          <w:rFonts w:cs="Arial"/>
        </w:rPr>
      </w:pPr>
      <w:r w:rsidRPr="003D4BD9">
        <w:rPr>
          <w:rFonts w:cs="Arial"/>
        </w:rPr>
        <w:t>Development Team</w:t>
      </w:r>
    </w:p>
    <w:p w:rsidR="005C68BA" w:rsidRPr="003D4BD9" w:rsidRDefault="005C68BA" w:rsidP="005C68BA">
      <w:pPr>
        <w:pStyle w:val="ListParagraph"/>
        <w:numPr>
          <w:ilvl w:val="1"/>
          <w:numId w:val="34"/>
        </w:numPr>
        <w:tabs>
          <w:tab w:val="left" w:pos="426"/>
        </w:tabs>
        <w:rPr>
          <w:rFonts w:cs="Arial"/>
        </w:rPr>
      </w:pPr>
      <w:r w:rsidRPr="003D4BD9">
        <w:rPr>
          <w:rFonts w:cs="Arial"/>
        </w:rPr>
        <w:t>External Stakeholders</w:t>
      </w:r>
    </w:p>
    <w:p w:rsidR="005C68BA" w:rsidRPr="003D4BD9" w:rsidRDefault="005C68BA" w:rsidP="005C68BA">
      <w:pPr>
        <w:pStyle w:val="ListParagraph"/>
        <w:tabs>
          <w:tab w:val="left" w:pos="426"/>
        </w:tabs>
        <w:rPr>
          <w:rFonts w:cs="Arial"/>
          <w:color w:val="FF0000"/>
        </w:rPr>
      </w:pPr>
      <w:r w:rsidRPr="003D4BD9">
        <w:rPr>
          <w:rFonts w:cs="Arial"/>
          <w:color w:val="FF0000"/>
        </w:rPr>
        <w:t>Ans. a</w:t>
      </w:r>
    </w:p>
    <w:p w:rsidR="005C68BA" w:rsidRPr="003D4BD9" w:rsidRDefault="005C68BA" w:rsidP="005C68BA">
      <w:pPr>
        <w:pStyle w:val="ListParagraph"/>
        <w:tabs>
          <w:tab w:val="left" w:pos="426"/>
        </w:tabs>
        <w:rPr>
          <w:rFonts w:cs="Arial"/>
        </w:rPr>
      </w:pPr>
    </w:p>
    <w:p w:rsidR="005C68BA" w:rsidRPr="003D4BD9" w:rsidRDefault="005C68BA" w:rsidP="005C68BA">
      <w:pPr>
        <w:pStyle w:val="ListParagraph"/>
        <w:numPr>
          <w:ilvl w:val="0"/>
          <w:numId w:val="34"/>
        </w:numPr>
        <w:tabs>
          <w:tab w:val="left" w:pos="426"/>
        </w:tabs>
        <w:rPr>
          <w:rFonts w:cs="Arial"/>
        </w:rPr>
      </w:pPr>
      <w:r w:rsidRPr="003D4BD9">
        <w:rPr>
          <w:rFonts w:cs="Arial"/>
        </w:rPr>
        <w:t>What are the two primary tasks involved in a Sprint Planning meeting?</w:t>
      </w:r>
    </w:p>
    <w:p w:rsidR="005C68BA" w:rsidRPr="003D4BD9" w:rsidRDefault="005C68BA" w:rsidP="005C68BA">
      <w:pPr>
        <w:pStyle w:val="ListParagraph"/>
        <w:numPr>
          <w:ilvl w:val="1"/>
          <w:numId w:val="34"/>
        </w:numPr>
        <w:tabs>
          <w:tab w:val="left" w:pos="426"/>
        </w:tabs>
        <w:rPr>
          <w:rFonts w:cs="Arial"/>
        </w:rPr>
      </w:pPr>
      <w:r w:rsidRPr="003D4BD9">
        <w:rPr>
          <w:rFonts w:cs="Arial"/>
        </w:rPr>
        <w:t>Tasks estimation</w:t>
      </w:r>
    </w:p>
    <w:p w:rsidR="005C68BA" w:rsidRPr="003D4BD9" w:rsidRDefault="005C68BA" w:rsidP="005C68BA">
      <w:pPr>
        <w:pStyle w:val="ListParagraph"/>
        <w:numPr>
          <w:ilvl w:val="1"/>
          <w:numId w:val="34"/>
        </w:numPr>
        <w:tabs>
          <w:tab w:val="left" w:pos="426"/>
        </w:tabs>
        <w:rPr>
          <w:rFonts w:cs="Arial"/>
        </w:rPr>
      </w:pPr>
      <w:r w:rsidRPr="003D4BD9">
        <w:rPr>
          <w:rFonts w:cs="Arial"/>
        </w:rPr>
        <w:t>Product Backlog Grooming</w:t>
      </w:r>
    </w:p>
    <w:p w:rsidR="005C68BA" w:rsidRPr="003D4BD9" w:rsidRDefault="005C68BA" w:rsidP="005C68BA">
      <w:pPr>
        <w:pStyle w:val="ListParagraph"/>
        <w:numPr>
          <w:ilvl w:val="1"/>
          <w:numId w:val="34"/>
        </w:numPr>
        <w:tabs>
          <w:tab w:val="left" w:pos="426"/>
        </w:tabs>
        <w:rPr>
          <w:rFonts w:cs="Arial"/>
        </w:rPr>
      </w:pPr>
      <w:r w:rsidRPr="003D4BD9">
        <w:rPr>
          <w:rFonts w:cs="Arial"/>
        </w:rPr>
        <w:t>Objective definition</w:t>
      </w:r>
    </w:p>
    <w:p w:rsidR="005C68BA" w:rsidRPr="003D4BD9" w:rsidRDefault="005C68BA" w:rsidP="005C68BA">
      <w:pPr>
        <w:pStyle w:val="ListParagraph"/>
        <w:numPr>
          <w:ilvl w:val="1"/>
          <w:numId w:val="34"/>
        </w:numPr>
        <w:tabs>
          <w:tab w:val="left" w:pos="426"/>
        </w:tabs>
        <w:rPr>
          <w:rFonts w:cs="Arial"/>
        </w:rPr>
      </w:pPr>
      <w:r w:rsidRPr="003D4BD9">
        <w:rPr>
          <w:rFonts w:cs="Arial"/>
        </w:rPr>
        <w:t>Re-prioritization of tasks</w:t>
      </w:r>
    </w:p>
    <w:p w:rsidR="005C68BA" w:rsidRPr="003D4BD9" w:rsidRDefault="005C68BA" w:rsidP="005C68BA">
      <w:pPr>
        <w:tabs>
          <w:tab w:val="left" w:pos="426"/>
        </w:tabs>
        <w:rPr>
          <w:rFonts w:ascii="Arial" w:hAnsi="Arial" w:cs="Arial"/>
        </w:rPr>
      </w:pPr>
      <w:r w:rsidRPr="003D4BD9">
        <w:rPr>
          <w:rFonts w:ascii="Arial" w:hAnsi="Arial" w:cs="Arial"/>
        </w:rPr>
        <w:tab/>
      </w:r>
      <w:r w:rsidRPr="003D4BD9">
        <w:rPr>
          <w:rFonts w:ascii="Arial" w:hAnsi="Arial" w:cs="Arial"/>
          <w:color w:val="FF0000"/>
        </w:rPr>
        <w:t>Ans. a, c</w:t>
      </w:r>
    </w:p>
    <w:p w:rsidR="005C68BA" w:rsidRPr="003D4BD9" w:rsidRDefault="005C68BA" w:rsidP="005C68BA">
      <w:pPr>
        <w:pStyle w:val="ListParagraph"/>
        <w:numPr>
          <w:ilvl w:val="0"/>
          <w:numId w:val="34"/>
        </w:numPr>
        <w:tabs>
          <w:tab w:val="left" w:pos="426"/>
        </w:tabs>
        <w:rPr>
          <w:rFonts w:cs="Arial"/>
        </w:rPr>
      </w:pPr>
      <w:r w:rsidRPr="003D4BD9">
        <w:rPr>
          <w:rFonts w:cs="Arial"/>
        </w:rPr>
        <w:t>Which of the following is not an activity in the Sprint Planning Meeting</w:t>
      </w:r>
    </w:p>
    <w:p w:rsidR="005C68BA" w:rsidRPr="003D4BD9" w:rsidRDefault="005C68BA" w:rsidP="005C68BA">
      <w:pPr>
        <w:pStyle w:val="ListParagraph"/>
        <w:numPr>
          <w:ilvl w:val="1"/>
          <w:numId w:val="34"/>
        </w:numPr>
        <w:tabs>
          <w:tab w:val="left" w:pos="426"/>
        </w:tabs>
        <w:rPr>
          <w:rFonts w:cs="Arial"/>
        </w:rPr>
      </w:pPr>
      <w:r w:rsidRPr="003D4BD9">
        <w:rPr>
          <w:rFonts w:cs="Arial"/>
        </w:rPr>
        <w:t>Product owner explains tasks to the team</w:t>
      </w:r>
    </w:p>
    <w:p w:rsidR="005C68BA" w:rsidRPr="003D4BD9" w:rsidRDefault="005C68BA" w:rsidP="005C68BA">
      <w:pPr>
        <w:pStyle w:val="ListParagraph"/>
        <w:numPr>
          <w:ilvl w:val="1"/>
          <w:numId w:val="34"/>
        </w:numPr>
        <w:tabs>
          <w:tab w:val="left" w:pos="426"/>
        </w:tabs>
        <w:rPr>
          <w:rFonts w:cs="Arial"/>
        </w:rPr>
      </w:pPr>
      <w:r w:rsidRPr="003D4BD9">
        <w:rPr>
          <w:rFonts w:cs="Arial"/>
        </w:rPr>
        <w:t>The development team, in consultation with the Product Owner, estimates the tasks for a given Sprint</w:t>
      </w:r>
    </w:p>
    <w:p w:rsidR="005C68BA" w:rsidRPr="005A74E8" w:rsidRDefault="005C68BA" w:rsidP="005C68BA">
      <w:pPr>
        <w:pStyle w:val="ListParagraph"/>
        <w:numPr>
          <w:ilvl w:val="1"/>
          <w:numId w:val="34"/>
        </w:numPr>
        <w:tabs>
          <w:tab w:val="left" w:pos="426"/>
        </w:tabs>
        <w:rPr>
          <w:rFonts w:cs="Arial"/>
          <w:color w:val="FF0000"/>
        </w:rPr>
      </w:pPr>
      <w:r w:rsidRPr="005A74E8">
        <w:rPr>
          <w:rFonts w:cs="Arial"/>
        </w:rPr>
        <w:t>Based on the estimation, the team commits to a few tasks to be completed in the next Sprint</w:t>
      </w:r>
    </w:p>
    <w:p w:rsidR="005C68BA" w:rsidRDefault="005C68BA" w:rsidP="005C68BA">
      <w:pPr>
        <w:pStyle w:val="ListParagraph"/>
        <w:numPr>
          <w:ilvl w:val="1"/>
          <w:numId w:val="34"/>
        </w:numPr>
        <w:tabs>
          <w:tab w:val="left" w:pos="426"/>
        </w:tabs>
        <w:rPr>
          <w:rFonts w:cs="Arial"/>
          <w:color w:val="FF0000"/>
        </w:rPr>
      </w:pPr>
      <w:r>
        <w:rPr>
          <w:rFonts w:cs="Arial"/>
        </w:rPr>
        <w:t>T</w:t>
      </w:r>
      <w:r w:rsidRPr="005A74E8">
        <w:rPr>
          <w:rFonts w:cs="Arial"/>
        </w:rPr>
        <w:t>he t</w:t>
      </w:r>
      <w:r>
        <w:rPr>
          <w:rFonts w:cs="Arial"/>
        </w:rPr>
        <w:t xml:space="preserve">eam </w:t>
      </w:r>
      <w:r w:rsidRPr="005A74E8">
        <w:rPr>
          <w:rFonts w:cs="Arial"/>
        </w:rPr>
        <w:t>get</w:t>
      </w:r>
      <w:r>
        <w:rPr>
          <w:rFonts w:cs="Arial"/>
        </w:rPr>
        <w:t>s</w:t>
      </w:r>
      <w:r w:rsidRPr="005A74E8">
        <w:rPr>
          <w:rFonts w:cs="Arial"/>
        </w:rPr>
        <w:t xml:space="preserve"> feedback from the stakeholders</w:t>
      </w:r>
      <w:r w:rsidRPr="005A74E8">
        <w:rPr>
          <w:rFonts w:cs="Arial"/>
          <w:color w:val="FF0000"/>
        </w:rPr>
        <w:t xml:space="preserve"> </w:t>
      </w:r>
    </w:p>
    <w:p w:rsidR="005C68BA" w:rsidRDefault="005C68BA" w:rsidP="005C68BA">
      <w:pPr>
        <w:pStyle w:val="ListParagraph"/>
        <w:tabs>
          <w:tab w:val="left" w:pos="426"/>
        </w:tabs>
        <w:ind w:left="1440"/>
        <w:rPr>
          <w:rFonts w:cs="Arial"/>
          <w:color w:val="FF0000"/>
        </w:rPr>
      </w:pPr>
    </w:p>
    <w:p w:rsidR="005C68BA" w:rsidRDefault="005C68BA" w:rsidP="005C68BA">
      <w:pPr>
        <w:pStyle w:val="ListParagraph"/>
        <w:tabs>
          <w:tab w:val="left" w:pos="426"/>
        </w:tabs>
        <w:ind w:left="1440"/>
        <w:rPr>
          <w:rFonts w:cs="Arial"/>
          <w:color w:val="FF0000"/>
        </w:rPr>
      </w:pPr>
      <w:r w:rsidRPr="005A74E8">
        <w:rPr>
          <w:rFonts w:cs="Arial"/>
          <w:color w:val="FF0000"/>
        </w:rPr>
        <w:t xml:space="preserve">Ans. </w:t>
      </w:r>
      <w:r>
        <w:rPr>
          <w:rFonts w:cs="Arial"/>
          <w:color w:val="FF0000"/>
        </w:rPr>
        <w:t>d</w:t>
      </w:r>
    </w:p>
    <w:p w:rsidR="005C68BA" w:rsidRPr="005A74E8" w:rsidRDefault="005C68BA" w:rsidP="005C68BA">
      <w:pPr>
        <w:pStyle w:val="ListParagraph"/>
        <w:tabs>
          <w:tab w:val="left" w:pos="426"/>
        </w:tabs>
        <w:ind w:left="1440"/>
        <w:rPr>
          <w:rFonts w:cs="Arial"/>
          <w:color w:val="FF0000"/>
        </w:rPr>
      </w:pPr>
    </w:p>
    <w:p w:rsidR="005C68BA" w:rsidRPr="003D4BD9" w:rsidRDefault="005C68BA" w:rsidP="005C68BA">
      <w:pPr>
        <w:pStyle w:val="ListParagraph"/>
        <w:numPr>
          <w:ilvl w:val="0"/>
          <w:numId w:val="34"/>
        </w:numPr>
        <w:tabs>
          <w:tab w:val="left" w:pos="426"/>
        </w:tabs>
        <w:rPr>
          <w:rFonts w:cs="Arial"/>
        </w:rPr>
      </w:pPr>
      <w:r w:rsidRPr="003D4BD9">
        <w:rPr>
          <w:rFonts w:cs="Arial"/>
        </w:rPr>
        <w:t>You are a member of the development team and you are instructed by the GM of your vertical to work on a very urgent task which is not part of the current Sprint. What will you do?</w:t>
      </w:r>
    </w:p>
    <w:p w:rsidR="005C68BA" w:rsidRPr="003D4BD9" w:rsidRDefault="005C68BA" w:rsidP="005C68BA">
      <w:pPr>
        <w:pStyle w:val="ListParagraph"/>
        <w:numPr>
          <w:ilvl w:val="1"/>
          <w:numId w:val="34"/>
        </w:numPr>
        <w:tabs>
          <w:tab w:val="left" w:pos="426"/>
        </w:tabs>
        <w:rPr>
          <w:rFonts w:cs="Arial"/>
        </w:rPr>
      </w:pPr>
      <w:r w:rsidRPr="003D4BD9">
        <w:rPr>
          <w:rFonts w:cs="Arial"/>
        </w:rPr>
        <w:t>Take up the task and tell the Product Owner to postpone the deadline for the current Sprint</w:t>
      </w:r>
    </w:p>
    <w:p w:rsidR="005C68BA" w:rsidRPr="003D4BD9" w:rsidRDefault="005C68BA" w:rsidP="005C68BA">
      <w:pPr>
        <w:pStyle w:val="ListParagraph"/>
        <w:numPr>
          <w:ilvl w:val="1"/>
          <w:numId w:val="34"/>
        </w:numPr>
        <w:tabs>
          <w:tab w:val="left" w:pos="426"/>
        </w:tabs>
        <w:rPr>
          <w:rFonts w:cs="Arial"/>
        </w:rPr>
      </w:pPr>
      <w:r w:rsidRPr="003D4BD9">
        <w:rPr>
          <w:rFonts w:cs="Arial"/>
        </w:rPr>
        <w:t>Talk to the Scrum Master and tell him/her to re-allot your tasks to someone else</w:t>
      </w:r>
    </w:p>
    <w:p w:rsidR="005C68BA" w:rsidRPr="003D4BD9" w:rsidRDefault="005C68BA" w:rsidP="005C68BA">
      <w:pPr>
        <w:pStyle w:val="ListParagraph"/>
        <w:numPr>
          <w:ilvl w:val="1"/>
          <w:numId w:val="34"/>
        </w:numPr>
        <w:tabs>
          <w:tab w:val="left" w:pos="426"/>
        </w:tabs>
        <w:rPr>
          <w:rFonts w:cs="Arial"/>
        </w:rPr>
      </w:pPr>
      <w:r w:rsidRPr="003D4BD9">
        <w:rPr>
          <w:rFonts w:cs="Arial"/>
        </w:rPr>
        <w:t>Talk to the Product Owner and tell him/her to re-allot your tasks to someone else</w:t>
      </w:r>
    </w:p>
    <w:p w:rsidR="005C68BA" w:rsidRPr="003D4BD9" w:rsidRDefault="005C68BA" w:rsidP="005C68BA">
      <w:pPr>
        <w:pStyle w:val="ListParagraph"/>
        <w:numPr>
          <w:ilvl w:val="1"/>
          <w:numId w:val="34"/>
        </w:numPr>
        <w:tabs>
          <w:tab w:val="left" w:pos="426"/>
        </w:tabs>
        <w:rPr>
          <w:rFonts w:cs="Arial"/>
        </w:rPr>
      </w:pPr>
      <w:r w:rsidRPr="003D4BD9">
        <w:rPr>
          <w:rFonts w:cs="Arial"/>
        </w:rPr>
        <w:t>Inform the Product Owner of the situation and let him/her take up the discussion with the GM</w:t>
      </w:r>
    </w:p>
    <w:p w:rsidR="005C68BA" w:rsidRPr="003D4BD9" w:rsidRDefault="005C68BA" w:rsidP="005C68BA">
      <w:pPr>
        <w:pStyle w:val="ListParagraph"/>
        <w:numPr>
          <w:ilvl w:val="1"/>
          <w:numId w:val="34"/>
        </w:numPr>
        <w:tabs>
          <w:tab w:val="left" w:pos="426"/>
        </w:tabs>
        <w:rPr>
          <w:rFonts w:cs="Arial"/>
        </w:rPr>
      </w:pPr>
      <w:r w:rsidRPr="003D4BD9">
        <w:rPr>
          <w:rFonts w:cs="Arial"/>
        </w:rPr>
        <w:t>Inform the Scrum Master of the situation and let him/her take up the discussion with the GM</w:t>
      </w:r>
    </w:p>
    <w:p w:rsidR="005C68BA" w:rsidRPr="003D4BD9" w:rsidRDefault="005C68BA" w:rsidP="005C68BA">
      <w:pPr>
        <w:pStyle w:val="ListParagraph"/>
        <w:tabs>
          <w:tab w:val="left" w:pos="426"/>
        </w:tabs>
        <w:rPr>
          <w:rFonts w:cs="Arial"/>
          <w:color w:val="FF0000"/>
        </w:rPr>
      </w:pPr>
      <w:r w:rsidRPr="003D4BD9">
        <w:rPr>
          <w:rFonts w:cs="Arial"/>
          <w:color w:val="FF0000"/>
        </w:rPr>
        <w:lastRenderedPageBreak/>
        <w:t>Ans. d</w:t>
      </w:r>
    </w:p>
    <w:p w:rsidR="005C68BA" w:rsidRPr="003D4BD9" w:rsidRDefault="005C68BA" w:rsidP="005C68BA">
      <w:pPr>
        <w:pStyle w:val="ListParagraph"/>
        <w:tabs>
          <w:tab w:val="left" w:pos="426"/>
        </w:tabs>
        <w:ind w:left="1440"/>
        <w:rPr>
          <w:rFonts w:cs="Arial"/>
        </w:rPr>
      </w:pPr>
    </w:p>
    <w:p w:rsidR="005C68BA" w:rsidRPr="003D4BD9" w:rsidRDefault="005C68BA" w:rsidP="005C68BA">
      <w:pPr>
        <w:pStyle w:val="ListParagraph"/>
        <w:numPr>
          <w:ilvl w:val="0"/>
          <w:numId w:val="34"/>
        </w:numPr>
        <w:tabs>
          <w:tab w:val="left" w:pos="426"/>
        </w:tabs>
        <w:rPr>
          <w:rFonts w:cs="Arial"/>
        </w:rPr>
      </w:pPr>
      <w:r w:rsidRPr="003D4BD9">
        <w:rPr>
          <w:rFonts w:cs="Arial"/>
        </w:rPr>
        <w:t>During a Sprint, the team discovers an additional task critical to the current software deliverable</w:t>
      </w:r>
    </w:p>
    <w:p w:rsidR="005C68BA" w:rsidRPr="003D4BD9" w:rsidRDefault="005C68BA" w:rsidP="005C68BA">
      <w:pPr>
        <w:pStyle w:val="ListParagraph"/>
        <w:numPr>
          <w:ilvl w:val="1"/>
          <w:numId w:val="34"/>
        </w:numPr>
        <w:tabs>
          <w:tab w:val="left" w:pos="426"/>
        </w:tabs>
        <w:rPr>
          <w:rFonts w:cs="Arial"/>
        </w:rPr>
      </w:pPr>
      <w:r w:rsidRPr="003D4BD9">
        <w:rPr>
          <w:rFonts w:cs="Arial"/>
        </w:rPr>
        <w:t>The task is added to the product backlog and carried out in the next Sprint, the current deliverable is presented minus that portion</w:t>
      </w:r>
    </w:p>
    <w:p w:rsidR="005C68BA" w:rsidRPr="003D4BD9" w:rsidRDefault="005C68BA" w:rsidP="005C68BA">
      <w:pPr>
        <w:pStyle w:val="ListParagraph"/>
        <w:numPr>
          <w:ilvl w:val="1"/>
          <w:numId w:val="34"/>
        </w:numPr>
        <w:tabs>
          <w:tab w:val="left" w:pos="426"/>
        </w:tabs>
        <w:rPr>
          <w:rFonts w:cs="Arial"/>
        </w:rPr>
      </w:pPr>
      <w:r w:rsidRPr="003D4BD9">
        <w:rPr>
          <w:rFonts w:cs="Arial"/>
        </w:rPr>
        <w:t xml:space="preserve">Since the task is extremely critical to the software delivery, the team completes the other tasks and adds this item as the first one to be completed in the next Sprint. Upon completion of the said task, the deliverable is presented to the Product Owner in the next Sprint Review Meeting. </w:t>
      </w:r>
    </w:p>
    <w:p w:rsidR="005C68BA" w:rsidRPr="003D4BD9" w:rsidRDefault="005C68BA" w:rsidP="005C68BA">
      <w:pPr>
        <w:pStyle w:val="ListParagraph"/>
        <w:numPr>
          <w:ilvl w:val="1"/>
          <w:numId w:val="34"/>
        </w:numPr>
        <w:tabs>
          <w:tab w:val="left" w:pos="426"/>
        </w:tabs>
        <w:rPr>
          <w:rFonts w:cs="Arial"/>
        </w:rPr>
      </w:pPr>
      <w:r w:rsidRPr="003D4BD9">
        <w:rPr>
          <w:rFonts w:cs="Arial"/>
        </w:rPr>
        <w:t>The task is added to the current Sprint backlog as it is critical to the current release and it is compulsory for the team to provide implementable product functionality at the end of every Sprint. (To cater to such issues in the future, a small portion of the Sprint is assigned for such contingencies)</w:t>
      </w:r>
    </w:p>
    <w:p w:rsidR="005C68BA" w:rsidRPr="003D4BD9" w:rsidRDefault="005C68BA" w:rsidP="005C68BA">
      <w:pPr>
        <w:pStyle w:val="ListParagraph"/>
        <w:numPr>
          <w:ilvl w:val="1"/>
          <w:numId w:val="34"/>
        </w:numPr>
        <w:tabs>
          <w:tab w:val="left" w:pos="426"/>
        </w:tabs>
        <w:rPr>
          <w:rFonts w:cs="Arial"/>
        </w:rPr>
      </w:pPr>
      <w:r w:rsidRPr="003D4BD9">
        <w:rPr>
          <w:rFonts w:cs="Arial"/>
        </w:rPr>
        <w:t>None of the above</w:t>
      </w:r>
    </w:p>
    <w:p w:rsidR="005C68BA" w:rsidRPr="003D4BD9" w:rsidRDefault="005C68BA" w:rsidP="005C68BA">
      <w:pPr>
        <w:pStyle w:val="ListParagraph"/>
        <w:tabs>
          <w:tab w:val="left" w:pos="426"/>
        </w:tabs>
        <w:rPr>
          <w:rFonts w:cs="Arial"/>
          <w:color w:val="FF0000"/>
        </w:rPr>
      </w:pPr>
      <w:r w:rsidRPr="003D4BD9">
        <w:rPr>
          <w:rFonts w:cs="Arial"/>
          <w:color w:val="FF0000"/>
        </w:rPr>
        <w:t>Ans. c</w:t>
      </w:r>
    </w:p>
    <w:p w:rsidR="005C68BA" w:rsidRPr="003D4BD9" w:rsidRDefault="005C68BA" w:rsidP="005C68BA">
      <w:pPr>
        <w:pStyle w:val="ListParagraph"/>
        <w:tabs>
          <w:tab w:val="left" w:pos="426"/>
        </w:tabs>
        <w:rPr>
          <w:rFonts w:cs="Arial"/>
          <w:color w:val="FF0000"/>
        </w:rPr>
      </w:pPr>
      <w:r w:rsidRPr="003D4BD9">
        <w:rPr>
          <w:rFonts w:cs="Arial"/>
          <w:color w:val="FF0000"/>
        </w:rPr>
        <w:t xml:space="preserve">Justification: At the end of every Sprint, a presentable and working functionality has to be presented and if this task is critical to the functionality, it is to be taken up in the additional time available and at the cost of some less important functionality if required. </w:t>
      </w:r>
    </w:p>
    <w:p w:rsidR="005C68BA" w:rsidRPr="003D4BD9" w:rsidRDefault="005C68BA" w:rsidP="005C68BA">
      <w:pPr>
        <w:pStyle w:val="ListParagraph"/>
        <w:tabs>
          <w:tab w:val="left" w:pos="426"/>
        </w:tabs>
        <w:rPr>
          <w:rFonts w:cs="Arial"/>
        </w:rPr>
      </w:pPr>
    </w:p>
    <w:p w:rsidR="005C68BA" w:rsidRPr="003D4BD9" w:rsidRDefault="005C68BA" w:rsidP="005C68BA">
      <w:pPr>
        <w:pStyle w:val="ListParagraph"/>
        <w:numPr>
          <w:ilvl w:val="0"/>
          <w:numId w:val="34"/>
        </w:numPr>
        <w:tabs>
          <w:tab w:val="left" w:pos="426"/>
        </w:tabs>
        <w:rPr>
          <w:rFonts w:cs="Arial"/>
        </w:rPr>
      </w:pPr>
      <w:r w:rsidRPr="003D4BD9">
        <w:rPr>
          <w:rFonts w:cs="Arial"/>
        </w:rPr>
        <w:t>For any ongoing Sprint, when can new tasks be added?</w:t>
      </w:r>
    </w:p>
    <w:p w:rsidR="005C68BA" w:rsidRPr="003D4BD9" w:rsidRDefault="005C68BA" w:rsidP="005C68BA">
      <w:pPr>
        <w:pStyle w:val="ListParagraph"/>
        <w:numPr>
          <w:ilvl w:val="1"/>
          <w:numId w:val="34"/>
        </w:numPr>
        <w:tabs>
          <w:tab w:val="left" w:pos="426"/>
        </w:tabs>
        <w:rPr>
          <w:rFonts w:cs="Arial"/>
        </w:rPr>
      </w:pPr>
      <w:r w:rsidRPr="003D4BD9">
        <w:rPr>
          <w:rFonts w:cs="Arial"/>
        </w:rPr>
        <w:t>When the Scrum Master adds it to the Sprint Backlog and allots the responsibility to a team member</w:t>
      </w:r>
    </w:p>
    <w:p w:rsidR="005C68BA" w:rsidRPr="003D4BD9" w:rsidRDefault="005C68BA" w:rsidP="005C68BA">
      <w:pPr>
        <w:pStyle w:val="ListParagraph"/>
        <w:numPr>
          <w:ilvl w:val="1"/>
          <w:numId w:val="34"/>
        </w:numPr>
        <w:tabs>
          <w:tab w:val="left" w:pos="426"/>
        </w:tabs>
        <w:rPr>
          <w:rFonts w:cs="Arial"/>
        </w:rPr>
      </w:pPr>
      <w:r w:rsidRPr="003D4BD9">
        <w:rPr>
          <w:rFonts w:cs="Arial"/>
        </w:rPr>
        <w:t>Upon approval from the Product Owner</w:t>
      </w:r>
    </w:p>
    <w:p w:rsidR="005C68BA" w:rsidRPr="003D4BD9" w:rsidRDefault="005C68BA" w:rsidP="005C68BA">
      <w:pPr>
        <w:pStyle w:val="ListParagraph"/>
        <w:numPr>
          <w:ilvl w:val="1"/>
          <w:numId w:val="34"/>
        </w:numPr>
        <w:tabs>
          <w:tab w:val="left" w:pos="426"/>
        </w:tabs>
        <w:rPr>
          <w:rFonts w:cs="Arial"/>
        </w:rPr>
      </w:pPr>
      <w:r w:rsidRPr="003D4BD9">
        <w:rPr>
          <w:rFonts w:cs="Arial"/>
        </w:rPr>
        <w:t>Upon approval from the Development Team</w:t>
      </w:r>
    </w:p>
    <w:p w:rsidR="005C68BA" w:rsidRPr="003D4BD9" w:rsidRDefault="005C68BA" w:rsidP="005C68BA">
      <w:pPr>
        <w:pStyle w:val="ListParagraph"/>
        <w:numPr>
          <w:ilvl w:val="1"/>
          <w:numId w:val="34"/>
        </w:numPr>
        <w:tabs>
          <w:tab w:val="left" w:pos="426"/>
        </w:tabs>
        <w:rPr>
          <w:rFonts w:cs="Arial"/>
        </w:rPr>
      </w:pPr>
      <w:r w:rsidRPr="003D4BD9">
        <w:rPr>
          <w:rFonts w:cs="Arial"/>
        </w:rPr>
        <w:t>Never</w:t>
      </w:r>
    </w:p>
    <w:p w:rsidR="005C68BA" w:rsidRPr="003D4BD9" w:rsidRDefault="005C68BA" w:rsidP="005C68BA">
      <w:pPr>
        <w:pStyle w:val="ListParagraph"/>
        <w:tabs>
          <w:tab w:val="left" w:pos="426"/>
        </w:tabs>
        <w:rPr>
          <w:rFonts w:cs="Arial"/>
          <w:color w:val="FF0000"/>
        </w:rPr>
      </w:pPr>
      <w:r w:rsidRPr="003D4BD9">
        <w:rPr>
          <w:rFonts w:cs="Arial"/>
          <w:color w:val="FF0000"/>
        </w:rPr>
        <w:t>Ans. d</w:t>
      </w:r>
    </w:p>
    <w:p w:rsidR="005C68BA" w:rsidRPr="003D4BD9" w:rsidRDefault="005C68BA" w:rsidP="005C68BA">
      <w:pPr>
        <w:pStyle w:val="ListParagraph"/>
        <w:tabs>
          <w:tab w:val="left" w:pos="426"/>
        </w:tabs>
        <w:rPr>
          <w:rFonts w:cs="Arial"/>
          <w:color w:val="FF0000"/>
        </w:rPr>
      </w:pPr>
      <w:r w:rsidRPr="003D4BD9">
        <w:rPr>
          <w:rFonts w:cs="Arial"/>
          <w:color w:val="FF0000"/>
        </w:rPr>
        <w:t>Justification: The tasks of a current Sprint are never changed. If the requirement is extremely urgent, the current Sprint tasks are cancelled and a new Sprint begins. However, if the team is able to complete tasks in a particular Sprint ahead of time, it keeps a list of additional tasks which it can then take up.</w:t>
      </w:r>
    </w:p>
    <w:p w:rsidR="005C68BA" w:rsidRPr="003D4BD9" w:rsidRDefault="005C68BA" w:rsidP="005C68BA">
      <w:pPr>
        <w:pStyle w:val="ListParagraph"/>
        <w:tabs>
          <w:tab w:val="left" w:pos="426"/>
        </w:tabs>
        <w:rPr>
          <w:rFonts w:cs="Arial"/>
        </w:rPr>
      </w:pPr>
    </w:p>
    <w:p w:rsidR="005C68BA" w:rsidRPr="003D4BD9" w:rsidRDefault="005C68BA" w:rsidP="005C68BA">
      <w:pPr>
        <w:pStyle w:val="ListParagraph"/>
        <w:numPr>
          <w:ilvl w:val="0"/>
          <w:numId w:val="34"/>
        </w:numPr>
        <w:tabs>
          <w:tab w:val="left" w:pos="426"/>
        </w:tabs>
        <w:rPr>
          <w:rFonts w:cs="Arial"/>
        </w:rPr>
      </w:pPr>
      <w:r w:rsidRPr="003D4BD9">
        <w:rPr>
          <w:rFonts w:cs="Arial"/>
        </w:rPr>
        <w:t xml:space="preserve">Acceptance Criteria </w:t>
      </w:r>
    </w:p>
    <w:p w:rsidR="005C68BA" w:rsidRPr="003D4BD9" w:rsidRDefault="005C68BA" w:rsidP="005C68BA">
      <w:pPr>
        <w:pStyle w:val="ListParagraph"/>
        <w:numPr>
          <w:ilvl w:val="1"/>
          <w:numId w:val="34"/>
        </w:numPr>
        <w:tabs>
          <w:tab w:val="left" w:pos="426"/>
        </w:tabs>
        <w:rPr>
          <w:rFonts w:cs="Arial"/>
        </w:rPr>
      </w:pPr>
      <w:r w:rsidRPr="003D4BD9">
        <w:rPr>
          <w:rFonts w:cs="Arial"/>
        </w:rPr>
        <w:t xml:space="preserve">Reduces ambiguity regarding requirements </w:t>
      </w:r>
    </w:p>
    <w:p w:rsidR="005C68BA" w:rsidRPr="003D4BD9" w:rsidRDefault="005C68BA" w:rsidP="005C68BA">
      <w:pPr>
        <w:pStyle w:val="ListParagraph"/>
        <w:numPr>
          <w:ilvl w:val="1"/>
          <w:numId w:val="34"/>
        </w:numPr>
        <w:tabs>
          <w:tab w:val="left" w:pos="426"/>
        </w:tabs>
        <w:rPr>
          <w:rFonts w:cs="Arial"/>
        </w:rPr>
      </w:pPr>
      <w:r w:rsidRPr="003D4BD9">
        <w:rPr>
          <w:rFonts w:cs="Arial"/>
        </w:rPr>
        <w:t>Helps the team adhere to the quality norms regarding the functionality</w:t>
      </w:r>
    </w:p>
    <w:p w:rsidR="005C68BA" w:rsidRPr="003D4BD9" w:rsidRDefault="005C68BA" w:rsidP="005C68BA">
      <w:pPr>
        <w:pStyle w:val="ListParagraph"/>
        <w:numPr>
          <w:ilvl w:val="1"/>
          <w:numId w:val="34"/>
        </w:numPr>
        <w:tabs>
          <w:tab w:val="left" w:pos="426"/>
        </w:tabs>
        <w:rPr>
          <w:rFonts w:cs="Arial"/>
        </w:rPr>
      </w:pPr>
      <w:r w:rsidRPr="003D4BD9">
        <w:rPr>
          <w:rFonts w:cs="Arial"/>
        </w:rPr>
        <w:t>Is decided by the Scrum Master in consultation with the team members</w:t>
      </w:r>
    </w:p>
    <w:p w:rsidR="005C68BA" w:rsidRPr="003D4BD9" w:rsidRDefault="005C68BA" w:rsidP="005C68BA">
      <w:pPr>
        <w:pStyle w:val="ListParagraph"/>
        <w:numPr>
          <w:ilvl w:val="1"/>
          <w:numId w:val="34"/>
        </w:numPr>
        <w:tabs>
          <w:tab w:val="left" w:pos="426"/>
        </w:tabs>
        <w:rPr>
          <w:rFonts w:cs="Arial"/>
        </w:rPr>
      </w:pPr>
      <w:r w:rsidRPr="003D4BD9">
        <w:rPr>
          <w:rFonts w:cs="Arial"/>
        </w:rPr>
        <w:t>Is decided upon by the Scrum Master in consultation with product owner</w:t>
      </w:r>
    </w:p>
    <w:p w:rsidR="005C68BA" w:rsidRPr="003D4BD9" w:rsidRDefault="005C68BA" w:rsidP="005C68BA">
      <w:pPr>
        <w:pStyle w:val="ListParagraph"/>
        <w:tabs>
          <w:tab w:val="left" w:pos="426"/>
        </w:tabs>
        <w:rPr>
          <w:rFonts w:cs="Arial"/>
          <w:color w:val="FF0000"/>
        </w:rPr>
      </w:pPr>
      <w:r w:rsidRPr="003D4BD9">
        <w:rPr>
          <w:rFonts w:cs="Arial"/>
          <w:color w:val="FF0000"/>
        </w:rPr>
        <w:t>Ans. a, b</w:t>
      </w:r>
    </w:p>
    <w:p w:rsidR="005C68BA" w:rsidRPr="003D4BD9" w:rsidRDefault="005C68BA" w:rsidP="005C68BA">
      <w:pPr>
        <w:pStyle w:val="ListParagraph"/>
        <w:tabs>
          <w:tab w:val="left" w:pos="426"/>
        </w:tabs>
        <w:rPr>
          <w:rFonts w:cs="Arial"/>
        </w:rPr>
      </w:pPr>
    </w:p>
    <w:p w:rsidR="005C68BA" w:rsidRPr="003D4BD9" w:rsidRDefault="005C68BA" w:rsidP="005C68BA">
      <w:pPr>
        <w:pStyle w:val="ListParagraph"/>
        <w:numPr>
          <w:ilvl w:val="0"/>
          <w:numId w:val="34"/>
        </w:numPr>
        <w:tabs>
          <w:tab w:val="left" w:pos="426"/>
        </w:tabs>
        <w:rPr>
          <w:rFonts w:cs="Arial"/>
        </w:rPr>
      </w:pPr>
      <w:r w:rsidRPr="003D4BD9">
        <w:rPr>
          <w:rFonts w:cs="Arial"/>
        </w:rPr>
        <w:t>What is the duration of a Sprint</w:t>
      </w:r>
    </w:p>
    <w:p w:rsidR="005C68BA" w:rsidRPr="003D4BD9" w:rsidRDefault="005C68BA" w:rsidP="005C68BA">
      <w:pPr>
        <w:pStyle w:val="ListParagraph"/>
        <w:numPr>
          <w:ilvl w:val="1"/>
          <w:numId w:val="34"/>
        </w:numPr>
        <w:tabs>
          <w:tab w:val="left" w:pos="426"/>
        </w:tabs>
        <w:rPr>
          <w:rFonts w:cs="Arial"/>
        </w:rPr>
      </w:pPr>
      <w:r w:rsidRPr="003D4BD9">
        <w:rPr>
          <w:rFonts w:cs="Arial"/>
        </w:rPr>
        <w:t>1 month</w:t>
      </w:r>
    </w:p>
    <w:p w:rsidR="005C68BA" w:rsidRPr="003D4BD9" w:rsidRDefault="005C68BA" w:rsidP="005C68BA">
      <w:pPr>
        <w:pStyle w:val="ListParagraph"/>
        <w:numPr>
          <w:ilvl w:val="1"/>
          <w:numId w:val="34"/>
        </w:numPr>
        <w:tabs>
          <w:tab w:val="left" w:pos="426"/>
        </w:tabs>
        <w:rPr>
          <w:rFonts w:cs="Arial"/>
        </w:rPr>
      </w:pPr>
      <w:r w:rsidRPr="003D4BD9">
        <w:rPr>
          <w:rFonts w:cs="Arial"/>
        </w:rPr>
        <w:t>2 months</w:t>
      </w:r>
    </w:p>
    <w:p w:rsidR="005C68BA" w:rsidRPr="003D4BD9" w:rsidRDefault="005C68BA" w:rsidP="005C68BA">
      <w:pPr>
        <w:pStyle w:val="ListParagraph"/>
        <w:numPr>
          <w:ilvl w:val="1"/>
          <w:numId w:val="34"/>
        </w:numPr>
        <w:tabs>
          <w:tab w:val="left" w:pos="426"/>
        </w:tabs>
        <w:rPr>
          <w:rFonts w:cs="Arial"/>
        </w:rPr>
      </w:pPr>
      <w:r w:rsidRPr="003D4BD9">
        <w:rPr>
          <w:rFonts w:cs="Arial"/>
        </w:rPr>
        <w:t>1 week</w:t>
      </w:r>
    </w:p>
    <w:p w:rsidR="005C68BA" w:rsidRPr="003D4BD9" w:rsidRDefault="005C68BA" w:rsidP="005C68BA">
      <w:pPr>
        <w:pStyle w:val="ListParagraph"/>
        <w:numPr>
          <w:ilvl w:val="1"/>
          <w:numId w:val="34"/>
        </w:numPr>
        <w:tabs>
          <w:tab w:val="left" w:pos="426"/>
        </w:tabs>
        <w:rPr>
          <w:rFonts w:cs="Arial"/>
        </w:rPr>
      </w:pPr>
      <w:r w:rsidRPr="003D4BD9">
        <w:rPr>
          <w:rFonts w:cs="Arial"/>
        </w:rPr>
        <w:t>Generally between a week to a month (varies according to the project, the team size, team velocity and availability of the team members)</w:t>
      </w:r>
    </w:p>
    <w:p w:rsidR="00EF3833" w:rsidRDefault="005C68BA" w:rsidP="00EF3833">
      <w:pPr>
        <w:pStyle w:val="ListParagraph"/>
        <w:tabs>
          <w:tab w:val="left" w:pos="426"/>
        </w:tabs>
        <w:rPr>
          <w:rFonts w:cs="Arial"/>
          <w:color w:val="FF0000"/>
        </w:rPr>
        <w:sectPr w:rsidR="00EF3833">
          <w:headerReference w:type="default" r:id="rId112"/>
          <w:pgSz w:w="11906" w:h="16838"/>
          <w:pgMar w:top="1440" w:right="1440" w:bottom="1440" w:left="1440" w:header="708" w:footer="708" w:gutter="0"/>
          <w:cols w:space="708"/>
          <w:docGrid w:linePitch="360"/>
        </w:sectPr>
      </w:pPr>
      <w:r w:rsidRPr="003D4BD9">
        <w:rPr>
          <w:rFonts w:cs="Arial"/>
          <w:color w:val="FF0000"/>
        </w:rPr>
        <w:t>Ans. d</w:t>
      </w:r>
    </w:p>
    <w:p w:rsidR="00004D09" w:rsidRPr="00004D09" w:rsidRDefault="00004D09" w:rsidP="00004D09">
      <w:pPr>
        <w:pStyle w:val="Heading1"/>
        <w:rPr>
          <w:color w:val="FFFFFF" w:themeColor="background1"/>
          <w:lang w:val="en-IN"/>
        </w:rPr>
      </w:pPr>
      <w:bookmarkStart w:id="124" w:name="_Toc340270446"/>
      <w:bookmarkStart w:id="125" w:name="_Toc332646319"/>
      <w:bookmarkStart w:id="126" w:name="_Toc336865256"/>
      <w:r w:rsidRPr="00004D09">
        <w:rPr>
          <w:color w:val="FFFFFF" w:themeColor="background1"/>
          <w:lang w:val="en-IN"/>
        </w:rPr>
        <w:lastRenderedPageBreak/>
        <w:t>Daily Scrum</w:t>
      </w:r>
      <w:bookmarkEnd w:id="124"/>
    </w:p>
    <w:p w:rsidR="00EF3833" w:rsidRPr="003D4BD9" w:rsidRDefault="00EF3833" w:rsidP="00EF3833">
      <w:pPr>
        <w:pStyle w:val="Heading2"/>
      </w:pPr>
      <w:bookmarkStart w:id="127" w:name="_Toc340270447"/>
      <w:r w:rsidRPr="003D4BD9">
        <w:t>Meeting: Daily Stand-up/Daily Scrum</w:t>
      </w:r>
      <w:bookmarkEnd w:id="125"/>
      <w:bookmarkEnd w:id="126"/>
      <w:bookmarkEnd w:id="127"/>
    </w:p>
    <w:p w:rsidR="00EF3833" w:rsidRPr="003D4BD9" w:rsidRDefault="00EF3833" w:rsidP="00EF3833">
      <w:pPr>
        <w:rPr>
          <w:rFonts w:ascii="Arial" w:hAnsi="Arial" w:cs="Arial"/>
        </w:rPr>
      </w:pPr>
      <w:r w:rsidRPr="003D4BD9">
        <w:rPr>
          <w:rFonts w:ascii="Arial" w:hAnsi="Arial" w:cs="Arial"/>
          <w:noProof/>
        </w:rPr>
        <w:drawing>
          <wp:inline distT="0" distB="0" distL="0" distR="0" wp14:anchorId="270D210A" wp14:editId="3DB942FE">
            <wp:extent cx="5848350" cy="1866900"/>
            <wp:effectExtent l="76200" t="0" r="190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3" r:lo="rId114" r:qs="rId115" r:cs="rId116"/>
              </a:graphicData>
            </a:graphic>
          </wp:inline>
        </w:drawing>
      </w:r>
    </w:p>
    <w:p w:rsidR="00EF3833" w:rsidRPr="003D4BD9" w:rsidRDefault="00EF3833" w:rsidP="00EF3833">
      <w:pPr>
        <w:rPr>
          <w:rFonts w:ascii="Arial" w:hAnsi="Arial" w:cs="Arial"/>
        </w:rPr>
      </w:pPr>
      <w:r w:rsidRPr="003D4BD9">
        <w:rPr>
          <w:rFonts w:ascii="Arial" w:hAnsi="Arial" w:cs="Arial"/>
          <w:highlight w:val="yellow"/>
        </w:rPr>
        <w:t>The Daily Scrum meeting is a short, time-boxed meeting (generally 15 minutes) for the team members to communicate their work statuses and their plans for the next 24 hours to the rest of the team. This is done by inspecting the work completed since the last Daily Scrum and forecasting the work that could be done before the next one.</w:t>
      </w:r>
    </w:p>
    <w:p w:rsidR="00EF3833" w:rsidRPr="003D4BD9" w:rsidRDefault="00EF3833" w:rsidP="00EF3833">
      <w:pPr>
        <w:rPr>
          <w:rFonts w:ascii="Arial" w:hAnsi="Arial" w:cs="Arial"/>
        </w:rPr>
      </w:pPr>
      <w:r w:rsidRPr="003D4BD9">
        <w:rPr>
          <w:rFonts w:ascii="Arial" w:hAnsi="Arial" w:cs="Arial"/>
        </w:rPr>
        <w:t xml:space="preserve">One by one, each member of the team reports three (and only three) things to the other members of the team: </w:t>
      </w:r>
    </w:p>
    <w:p w:rsidR="00EF3833" w:rsidRPr="003D4BD9" w:rsidRDefault="00EF3833" w:rsidP="00EF3833">
      <w:pPr>
        <w:pStyle w:val="ListParagraph"/>
        <w:numPr>
          <w:ilvl w:val="0"/>
          <w:numId w:val="35"/>
        </w:numPr>
        <w:rPr>
          <w:rFonts w:cs="Arial"/>
          <w:highlight w:val="yellow"/>
        </w:rPr>
      </w:pPr>
      <w:r w:rsidRPr="003D4BD9">
        <w:rPr>
          <w:rFonts w:cs="Arial"/>
          <w:highlight w:val="yellow"/>
        </w:rPr>
        <w:t xml:space="preserve">What have I completed yesterday? </w:t>
      </w:r>
    </w:p>
    <w:p w:rsidR="00EF3833" w:rsidRPr="003D4BD9" w:rsidRDefault="00EF3833" w:rsidP="00EF3833">
      <w:pPr>
        <w:pStyle w:val="ListParagraph"/>
        <w:numPr>
          <w:ilvl w:val="0"/>
          <w:numId w:val="35"/>
        </w:numPr>
        <w:rPr>
          <w:rFonts w:cs="Arial"/>
          <w:highlight w:val="yellow"/>
        </w:rPr>
      </w:pPr>
      <w:r w:rsidRPr="003D4BD9">
        <w:rPr>
          <w:rFonts w:cs="Arial"/>
          <w:highlight w:val="yellow"/>
        </w:rPr>
        <w:t xml:space="preserve">What will I complete today? </w:t>
      </w:r>
    </w:p>
    <w:p w:rsidR="00EF3833" w:rsidRPr="003D4BD9" w:rsidRDefault="00EF3833" w:rsidP="00EF3833">
      <w:pPr>
        <w:pStyle w:val="ListParagraph"/>
        <w:numPr>
          <w:ilvl w:val="0"/>
          <w:numId w:val="35"/>
        </w:numPr>
        <w:rPr>
          <w:rFonts w:cs="Arial"/>
          <w:highlight w:val="yellow"/>
        </w:rPr>
      </w:pPr>
      <w:r w:rsidRPr="003D4BD9">
        <w:rPr>
          <w:rFonts w:cs="Arial"/>
          <w:highlight w:val="yellow"/>
        </w:rPr>
        <w:t>Are there any impediments in the way?</w:t>
      </w:r>
    </w:p>
    <w:p w:rsidR="00EF3833" w:rsidRPr="003D4BD9" w:rsidRDefault="00EF3833" w:rsidP="00EF3833">
      <w:pPr>
        <w:rPr>
          <w:rFonts w:ascii="Arial" w:hAnsi="Arial" w:cs="Arial"/>
        </w:rPr>
      </w:pPr>
      <w:r w:rsidRPr="00A564DF">
        <w:rPr>
          <w:rFonts w:ascii="Arial" w:hAnsi="Arial" w:cs="Arial"/>
        </w:rPr>
        <w:t>The Scrum Master helps team members resolve issues or impediments. The Scrum Master is only a facilitator. The Scrum Master does not run the meeting. The Daily Scrum is a forum for information exchange only. Any discussion or issue resolution, if required, takes place after the meeting.</w:t>
      </w:r>
      <w:r w:rsidRPr="003D4BD9">
        <w:rPr>
          <w:rFonts w:ascii="Arial" w:hAnsi="Arial" w:cs="Arial"/>
        </w:rPr>
        <w:t xml:space="preserve"> </w:t>
      </w:r>
    </w:p>
    <w:p w:rsidR="00EF3833" w:rsidRPr="003D4BD9" w:rsidRDefault="00EF3833" w:rsidP="00EF3833">
      <w:pPr>
        <w:pStyle w:val="Heading3"/>
      </w:pPr>
      <w:bookmarkStart w:id="128" w:name="_Toc332646321"/>
      <w:r w:rsidRPr="003D4BD9">
        <w:lastRenderedPageBreak/>
        <w:t>Daily Stand-</w:t>
      </w:r>
      <w:r w:rsidRPr="00EF3833">
        <w:t>up</w:t>
      </w:r>
      <w:r w:rsidRPr="003D4BD9">
        <w:t xml:space="preserve"> Overview</w:t>
      </w:r>
      <w:bookmarkEnd w:id="128"/>
    </w:p>
    <w:p w:rsidR="00EF3833" w:rsidRPr="003D4BD9" w:rsidRDefault="00EF3833" w:rsidP="00EF3833">
      <w:pPr>
        <w:rPr>
          <w:rFonts w:ascii="Arial" w:hAnsi="Arial" w:cs="Arial"/>
        </w:rPr>
      </w:pPr>
      <w:r w:rsidRPr="003D4BD9">
        <w:rPr>
          <w:rFonts w:ascii="Arial" w:hAnsi="Arial" w:cs="Arial"/>
          <w:noProof/>
        </w:rPr>
        <w:drawing>
          <wp:inline distT="0" distB="0" distL="0" distR="0" wp14:anchorId="074BD342" wp14:editId="02F43B4F">
            <wp:extent cx="5486400" cy="3200400"/>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8" r:lo="rId119" r:qs="rId120" r:cs="rId121"/>
              </a:graphicData>
            </a:graphic>
          </wp:inline>
        </w:drawing>
      </w:r>
    </w:p>
    <w:p w:rsidR="00EF3833" w:rsidRPr="003D4BD9" w:rsidRDefault="00EF3833" w:rsidP="00EF3833">
      <w:pPr>
        <w:rPr>
          <w:rFonts w:ascii="Arial" w:eastAsiaTheme="majorEastAsia" w:hAnsi="Arial" w:cs="Arial"/>
          <w:b/>
          <w:bCs/>
          <w:color w:val="4F81BD" w:themeColor="accent1"/>
        </w:rPr>
      </w:pPr>
      <w:bookmarkStart w:id="129" w:name="_Toc332646320"/>
      <w:bookmarkStart w:id="130" w:name="_Toc332646322"/>
      <w:r w:rsidRPr="003D4BD9">
        <w:rPr>
          <w:rFonts w:ascii="Arial" w:hAnsi="Arial" w:cs="Arial"/>
        </w:rPr>
        <w:br w:type="page"/>
      </w:r>
    </w:p>
    <w:p w:rsidR="00EF3833" w:rsidRPr="003D4BD9" w:rsidRDefault="00EF3833" w:rsidP="00EF3833">
      <w:pPr>
        <w:pStyle w:val="Heading3"/>
      </w:pPr>
      <w:r w:rsidRPr="003D4BD9">
        <w:lastRenderedPageBreak/>
        <w:t xml:space="preserve">Artifact: Sprint </w:t>
      </w:r>
      <w:r w:rsidRPr="00EF3833">
        <w:t>Burndown</w:t>
      </w:r>
      <w:r w:rsidRPr="003D4BD9">
        <w:t xml:space="preserve"> Chart</w:t>
      </w:r>
      <w:bookmarkEnd w:id="129"/>
    </w:p>
    <w:p w:rsidR="00EF3833" w:rsidRPr="003D4BD9" w:rsidRDefault="00EF3833" w:rsidP="00EF3833">
      <w:pPr>
        <w:rPr>
          <w:rFonts w:ascii="Arial" w:hAnsi="Arial" w:cs="Arial"/>
        </w:rPr>
      </w:pPr>
      <w:r w:rsidRPr="003D4BD9">
        <w:rPr>
          <w:rFonts w:ascii="Arial" w:hAnsi="Arial" w:cs="Arial"/>
          <w:highlight w:val="yellow"/>
        </w:rPr>
        <w:t xml:space="preserve">The Sprint Burndown Chart is a Scrum artifact and a tool used by Scrum teams to keep track of their </w:t>
      </w:r>
      <w:r w:rsidRPr="003D4BD9">
        <w:rPr>
          <w:rFonts w:ascii="Arial" w:hAnsi="Arial" w:cs="Arial"/>
          <w:color w:val="4F81BD" w:themeColor="accent1"/>
          <w:highlight w:val="yellow"/>
          <w:u w:val="single"/>
        </w:rPr>
        <w:t>progress</w:t>
      </w:r>
      <w:r w:rsidRPr="003D4BD9">
        <w:rPr>
          <w:rFonts w:ascii="Arial" w:hAnsi="Arial" w:cs="Arial"/>
          <w:highlight w:val="yellow"/>
        </w:rPr>
        <w:t xml:space="preserve"> in the </w:t>
      </w:r>
      <w:del w:id="131" w:author="RUTH" w:date="2012-11-24T04:58:00Z">
        <w:r w:rsidRPr="003D4BD9" w:rsidDel="00DA50B9">
          <w:rPr>
            <w:rFonts w:ascii="Arial" w:hAnsi="Arial" w:cs="Arial"/>
            <w:highlight w:val="yellow"/>
          </w:rPr>
          <w:delText>project</w:delText>
        </w:r>
      </w:del>
      <w:ins w:id="132" w:author="RUTH" w:date="2012-11-24T04:58:00Z">
        <w:r w:rsidR="00DA50B9">
          <w:rPr>
            <w:rFonts w:ascii="Arial" w:hAnsi="Arial" w:cs="Arial"/>
            <w:highlight w:val="yellow"/>
          </w:rPr>
          <w:t>sprint</w:t>
        </w:r>
      </w:ins>
      <w:r w:rsidRPr="003D4BD9">
        <w:rPr>
          <w:rFonts w:ascii="Arial" w:hAnsi="Arial" w:cs="Arial"/>
          <w:highlight w:val="yellow"/>
        </w:rPr>
        <w:t xml:space="preserve">. </w:t>
      </w:r>
      <w:r w:rsidRPr="003D4BD9">
        <w:rPr>
          <w:rFonts w:ascii="Arial" w:hAnsi="Arial" w:cs="Arial"/>
        </w:rPr>
        <w:t>It also provides the stakeholders a snapshot of the progress during a Sprint.</w:t>
      </w:r>
    </w:p>
    <w:p w:rsidR="00EF3833" w:rsidRPr="003D4BD9" w:rsidRDefault="00EF3833" w:rsidP="00EF3833">
      <w:pPr>
        <w:pStyle w:val="ListParagraph"/>
        <w:numPr>
          <w:ilvl w:val="0"/>
          <w:numId w:val="36"/>
        </w:numPr>
        <w:rPr>
          <w:rFonts w:cs="Arial"/>
          <w:highlight w:val="yellow"/>
        </w:rPr>
      </w:pPr>
      <w:r w:rsidRPr="003D4BD9">
        <w:rPr>
          <w:rFonts w:cs="Arial"/>
          <w:highlight w:val="yellow"/>
        </w:rPr>
        <w:t xml:space="preserve">It shows the amount of work (as estimated) remaining (on Y-axis) across time (on X-axis). </w:t>
      </w:r>
    </w:p>
    <w:p w:rsidR="00EF3833" w:rsidRPr="003D4BD9" w:rsidRDefault="00EF3833" w:rsidP="00EF3833">
      <w:pPr>
        <w:pStyle w:val="ListParagraph"/>
        <w:numPr>
          <w:ilvl w:val="0"/>
          <w:numId w:val="36"/>
        </w:numPr>
        <w:rPr>
          <w:rFonts w:cs="Arial"/>
        </w:rPr>
      </w:pPr>
      <w:r w:rsidRPr="003D4BD9">
        <w:rPr>
          <w:rFonts w:cs="Arial"/>
        </w:rPr>
        <w:t xml:space="preserve">At the end of every day, the </w:t>
      </w:r>
      <w:r w:rsidRPr="003D4BD9">
        <w:rPr>
          <w:rFonts w:cs="Arial"/>
          <w:color w:val="4F81BD" w:themeColor="accent1"/>
          <w:u w:val="single"/>
        </w:rPr>
        <w:t>Scrum Team</w:t>
      </w:r>
      <w:r w:rsidRPr="003D4BD9">
        <w:rPr>
          <w:rFonts w:cs="Arial"/>
          <w:color w:val="4F81BD" w:themeColor="accent1"/>
        </w:rPr>
        <w:t xml:space="preserve"> </w:t>
      </w:r>
      <w:r w:rsidRPr="003D4BD9">
        <w:rPr>
          <w:rFonts w:cs="Arial"/>
        </w:rPr>
        <w:t>deducts the amount of work completed as they complete their current tasks in the Sprint Backlog.</w:t>
      </w:r>
    </w:p>
    <w:p w:rsidR="00EF3833" w:rsidRPr="003D4BD9" w:rsidRDefault="00EF3833" w:rsidP="00EF3833">
      <w:pPr>
        <w:pStyle w:val="ListParagraph"/>
        <w:numPr>
          <w:ilvl w:val="0"/>
          <w:numId w:val="36"/>
        </w:numPr>
        <w:rPr>
          <w:rFonts w:cs="Arial"/>
        </w:rPr>
      </w:pPr>
      <w:r w:rsidRPr="003D4BD9">
        <w:rPr>
          <w:rFonts w:cs="Arial"/>
        </w:rPr>
        <w:t xml:space="preserve">The Sprint Burndown Chart is a good indicator of </w:t>
      </w:r>
      <w:r w:rsidRPr="003D4BD9">
        <w:rPr>
          <w:rFonts w:cs="Arial"/>
          <w:color w:val="4F81BD" w:themeColor="accent1"/>
          <w:u w:val="single"/>
        </w:rPr>
        <w:t>team velocity</w:t>
      </w:r>
      <w:r w:rsidRPr="003D4BD9">
        <w:rPr>
          <w:rFonts w:cs="Arial"/>
          <w:color w:val="4F81BD" w:themeColor="accent1"/>
        </w:rPr>
        <w:t xml:space="preserve"> </w:t>
      </w:r>
      <w:r w:rsidRPr="003D4BD9">
        <w:rPr>
          <w:rFonts w:cs="Arial"/>
        </w:rPr>
        <w:t xml:space="preserve">in the active Sprint and allows a projection of whether or not the team will be able to complete all committed </w:t>
      </w:r>
      <w:r w:rsidRPr="003D4BD9">
        <w:rPr>
          <w:rFonts w:cs="Arial"/>
          <w:color w:val="4F81BD" w:themeColor="accent1"/>
          <w:u w:val="single"/>
        </w:rPr>
        <w:t>User Stories</w:t>
      </w:r>
      <w:r w:rsidRPr="003D4BD9">
        <w:rPr>
          <w:rFonts w:cs="Arial"/>
        </w:rPr>
        <w:t xml:space="preserve">. </w:t>
      </w:r>
    </w:p>
    <w:p w:rsidR="00EF3833" w:rsidRPr="003D4BD9" w:rsidRDefault="00EF3833" w:rsidP="00EF3833">
      <w:pPr>
        <w:pStyle w:val="ListParagraph"/>
        <w:numPr>
          <w:ilvl w:val="0"/>
          <w:numId w:val="36"/>
        </w:numPr>
        <w:rPr>
          <w:rFonts w:cs="Arial"/>
        </w:rPr>
      </w:pPr>
      <w:r w:rsidRPr="003D4BD9">
        <w:rPr>
          <w:rFonts w:cs="Arial"/>
        </w:rPr>
        <w:t xml:space="preserve">The blue line indicates an ideal trend, and the red line plots the actual trend. The region above the blue line is the danger zone indicating a </w:t>
      </w:r>
      <w:r w:rsidRPr="003D4BD9">
        <w:rPr>
          <w:rFonts w:cs="Arial"/>
          <w:color w:val="4F81BD" w:themeColor="accent1"/>
          <w:u w:val="single"/>
        </w:rPr>
        <w:t>lag</w:t>
      </w:r>
      <w:r w:rsidRPr="003D4BD9">
        <w:rPr>
          <w:rFonts w:cs="Arial"/>
        </w:rPr>
        <w:t xml:space="preserve"> in task completion. </w:t>
      </w:r>
    </w:p>
    <w:p w:rsidR="00EF3833" w:rsidRPr="003D4BD9" w:rsidRDefault="00EF3833" w:rsidP="00EF3833">
      <w:pPr>
        <w:pStyle w:val="ListParagraph"/>
        <w:numPr>
          <w:ilvl w:val="0"/>
          <w:numId w:val="36"/>
        </w:numPr>
        <w:rPr>
          <w:rFonts w:cs="Arial"/>
          <w:color w:val="FF0000"/>
        </w:rPr>
      </w:pPr>
      <w:r w:rsidRPr="003D4BD9">
        <w:rPr>
          <w:rFonts w:cs="Arial"/>
          <w:color w:val="FF0000"/>
        </w:rPr>
        <w:t xml:space="preserve">Note: A </w:t>
      </w:r>
      <w:proofErr w:type="spellStart"/>
      <w:r w:rsidRPr="003D4BD9">
        <w:rPr>
          <w:rFonts w:cs="Arial"/>
          <w:color w:val="FF0000"/>
        </w:rPr>
        <w:t>burndown</w:t>
      </w:r>
      <w:proofErr w:type="spellEnd"/>
      <w:r w:rsidRPr="003D4BD9">
        <w:rPr>
          <w:rFonts w:cs="Arial"/>
          <w:color w:val="FF0000"/>
        </w:rPr>
        <w:t xml:space="preserve"> chart is prepared for a single Sprint (Sprint Burndown Chart) but can be prepared at the project level also (Release Burndown Chart).</w:t>
      </w:r>
    </w:p>
    <w:p w:rsidR="00EF3833" w:rsidRPr="003D4BD9" w:rsidRDefault="00EF3833" w:rsidP="00EF3833">
      <w:pPr>
        <w:rPr>
          <w:rFonts w:ascii="Arial" w:hAnsi="Arial" w:cs="Arial"/>
          <w:b/>
          <w:color w:val="FF0000"/>
        </w:rPr>
      </w:pPr>
    </w:p>
    <w:p w:rsidR="00EF3833" w:rsidRPr="003D4BD9" w:rsidRDefault="00EF3833" w:rsidP="00EF3833">
      <w:pPr>
        <w:rPr>
          <w:rFonts w:ascii="Arial" w:hAnsi="Arial" w:cs="Arial"/>
        </w:rPr>
      </w:pPr>
      <w:r w:rsidRPr="003D4BD9">
        <w:rPr>
          <w:rFonts w:ascii="Arial" w:hAnsi="Arial" w:cs="Arial"/>
          <w:noProof/>
        </w:rPr>
        <w:drawing>
          <wp:inline distT="0" distB="0" distL="0" distR="0" wp14:anchorId="6E93FF3E" wp14:editId="3EB3DA8C">
            <wp:extent cx="5486400" cy="3200400"/>
            <wp:effectExtent l="0" t="0" r="19050" b="1905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3"/>
              </a:graphicData>
            </a:graphic>
          </wp:inline>
        </w:drawing>
      </w:r>
    </w:p>
    <w:p w:rsidR="00EF3833" w:rsidRPr="003D4BD9" w:rsidRDefault="00EF3833" w:rsidP="00EF3833">
      <w:pPr>
        <w:jc w:val="center"/>
        <w:rPr>
          <w:rFonts w:ascii="Arial" w:hAnsi="Arial" w:cs="Arial"/>
        </w:rPr>
      </w:pPr>
      <w:r w:rsidRPr="003D4BD9">
        <w:rPr>
          <w:rFonts w:ascii="Arial" w:hAnsi="Arial" w:cs="Arial"/>
        </w:rPr>
        <w:t xml:space="preserve">Sample </w:t>
      </w:r>
      <w:proofErr w:type="spellStart"/>
      <w:r w:rsidRPr="003D4BD9">
        <w:rPr>
          <w:rFonts w:ascii="Arial" w:hAnsi="Arial" w:cs="Arial"/>
        </w:rPr>
        <w:t>burndown</w:t>
      </w:r>
      <w:proofErr w:type="spellEnd"/>
      <w:r w:rsidRPr="003D4BD9">
        <w:rPr>
          <w:rFonts w:ascii="Arial" w:hAnsi="Arial" w:cs="Arial"/>
        </w:rPr>
        <w:t xml:space="preserve"> chart</w:t>
      </w:r>
    </w:p>
    <w:p w:rsidR="00EF3833" w:rsidRPr="003D4BD9" w:rsidRDefault="00EF3833" w:rsidP="00EF3833">
      <w:pPr>
        <w:rPr>
          <w:rFonts w:ascii="Arial" w:hAnsi="Arial" w:cs="Arial"/>
          <w:color w:val="FF0000"/>
        </w:rPr>
      </w:pPr>
      <w:r w:rsidRPr="003D4BD9">
        <w:rPr>
          <w:rFonts w:ascii="Arial" w:hAnsi="Arial" w:cs="Arial"/>
          <w:color w:val="FF0000"/>
        </w:rPr>
        <w:t xml:space="preserve">Note: The blue line does not need to be a straight line. In practice there will be vacation and other factors that influence the availability of team members on a daily base. If known at the beginning of the Sprint, they should be factored in for the amount of work the team commits to for the Sprint and also be reflected in the blue line (planned work remaining). </w:t>
      </w:r>
    </w:p>
    <w:p w:rsidR="00EF3833" w:rsidRPr="003D4BD9" w:rsidRDefault="00EF3833" w:rsidP="00EF3833">
      <w:pPr>
        <w:rPr>
          <w:rFonts w:ascii="Arial" w:eastAsiaTheme="majorEastAsia" w:hAnsi="Arial" w:cs="Arial"/>
          <w:b/>
          <w:bCs/>
          <w:color w:val="365F91" w:themeColor="accent1" w:themeShade="BF"/>
        </w:rPr>
      </w:pPr>
      <w:r w:rsidRPr="003D4BD9">
        <w:rPr>
          <w:rFonts w:ascii="Arial" w:hAnsi="Arial" w:cs="Arial"/>
        </w:rPr>
        <w:br w:type="page"/>
      </w:r>
    </w:p>
    <w:p w:rsidR="00EF3833" w:rsidRDefault="00EF3833" w:rsidP="00EF3833">
      <w:pPr>
        <w:pStyle w:val="Heading2"/>
      </w:pPr>
      <w:bookmarkStart w:id="133" w:name="_Toc336865257"/>
    </w:p>
    <w:p w:rsidR="00EF3833" w:rsidRPr="003D4BD9" w:rsidRDefault="00EF3833" w:rsidP="00EF3833">
      <w:pPr>
        <w:pStyle w:val="Heading2"/>
      </w:pPr>
      <w:bookmarkStart w:id="134" w:name="_Toc340270448"/>
      <w:r w:rsidRPr="003D4BD9">
        <w:t>Sprint Review Meeting</w:t>
      </w:r>
      <w:bookmarkEnd w:id="130"/>
      <w:bookmarkEnd w:id="133"/>
      <w:bookmarkEnd w:id="134"/>
    </w:p>
    <w:p w:rsidR="00EF3833" w:rsidRPr="003D4BD9" w:rsidRDefault="00EF3833" w:rsidP="00EF3833">
      <w:pPr>
        <w:rPr>
          <w:rFonts w:ascii="Arial" w:hAnsi="Arial" w:cs="Arial"/>
        </w:rPr>
      </w:pPr>
      <w:r w:rsidRPr="003D4BD9">
        <w:rPr>
          <w:rFonts w:ascii="Arial" w:hAnsi="Arial" w:cs="Arial"/>
          <w:noProof/>
        </w:rPr>
        <w:drawing>
          <wp:inline distT="0" distB="0" distL="0" distR="0" wp14:anchorId="14D4025B" wp14:editId="246B1A34">
            <wp:extent cx="5848350" cy="1866900"/>
            <wp:effectExtent l="76200" t="0" r="190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EF3833" w:rsidRPr="003D4BD9" w:rsidRDefault="00EF3833" w:rsidP="00EF3833">
      <w:pPr>
        <w:pStyle w:val="ListParagraph"/>
        <w:numPr>
          <w:ilvl w:val="0"/>
          <w:numId w:val="37"/>
        </w:numPr>
        <w:rPr>
          <w:rFonts w:cs="Arial"/>
        </w:rPr>
      </w:pPr>
      <w:r w:rsidRPr="003D4BD9">
        <w:rPr>
          <w:rFonts w:cs="Arial"/>
        </w:rPr>
        <w:t xml:space="preserve">At the end of the Sprint, a Sprint Review Meeting is held to review the work completed during the Sprint. </w:t>
      </w:r>
    </w:p>
    <w:p w:rsidR="00EF3833" w:rsidRPr="003D4BD9" w:rsidRDefault="00EF3833" w:rsidP="00EF3833">
      <w:pPr>
        <w:pStyle w:val="ListParagraph"/>
        <w:numPr>
          <w:ilvl w:val="0"/>
          <w:numId w:val="37"/>
        </w:numPr>
        <w:rPr>
          <w:rFonts w:cs="Arial"/>
        </w:rPr>
      </w:pPr>
      <w:r w:rsidRPr="003D4BD9">
        <w:rPr>
          <w:rFonts w:cs="Arial"/>
        </w:rPr>
        <w:t xml:space="preserve">The purpose of the Sprint review is for the Team to present to the </w:t>
      </w:r>
      <w:r w:rsidRPr="003D4BD9">
        <w:rPr>
          <w:rFonts w:cs="Arial"/>
          <w:color w:val="4F81BD" w:themeColor="accent1"/>
          <w:u w:val="single"/>
        </w:rPr>
        <w:t>Product Owner</w:t>
      </w:r>
      <w:r w:rsidRPr="003D4BD9">
        <w:rPr>
          <w:rFonts w:cs="Arial"/>
          <w:color w:val="4F81BD" w:themeColor="accent1"/>
        </w:rPr>
        <w:t xml:space="preserve"> </w:t>
      </w:r>
      <w:r w:rsidRPr="003D4BD9">
        <w:rPr>
          <w:rFonts w:cs="Arial"/>
        </w:rPr>
        <w:t xml:space="preserve">the end-deliverable of the Sprint. </w:t>
      </w:r>
    </w:p>
    <w:p w:rsidR="00EF3833" w:rsidRPr="003D4BD9" w:rsidRDefault="00EF3833" w:rsidP="00EF3833">
      <w:pPr>
        <w:pStyle w:val="ListParagraph"/>
        <w:numPr>
          <w:ilvl w:val="0"/>
          <w:numId w:val="37"/>
        </w:numPr>
        <w:rPr>
          <w:rFonts w:cs="Arial"/>
        </w:rPr>
      </w:pPr>
      <w:r w:rsidRPr="003D4BD9">
        <w:rPr>
          <w:rFonts w:cs="Arial"/>
        </w:rPr>
        <w:t xml:space="preserve">This is done to demonstrate and validate that the deliverable is </w:t>
      </w:r>
      <w:proofErr w:type="gramStart"/>
      <w:r w:rsidRPr="003D4BD9">
        <w:rPr>
          <w:rFonts w:cs="Arial"/>
        </w:rPr>
        <w:t>Done</w:t>
      </w:r>
      <w:proofErr w:type="gramEnd"/>
      <w:r w:rsidRPr="003D4BD9">
        <w:rPr>
          <w:rFonts w:cs="Arial"/>
        </w:rPr>
        <w:t xml:space="preserve"> (according to the defined </w:t>
      </w:r>
      <w:r w:rsidRPr="003D4BD9">
        <w:rPr>
          <w:rFonts w:cs="Arial"/>
          <w:color w:val="4F81BD" w:themeColor="accent1"/>
          <w:u w:val="single"/>
        </w:rPr>
        <w:t>acceptance criteria</w:t>
      </w:r>
      <w:r w:rsidRPr="003D4BD9">
        <w:rPr>
          <w:rFonts w:cs="Arial"/>
        </w:rPr>
        <w:t xml:space="preserve">). </w:t>
      </w:r>
    </w:p>
    <w:p w:rsidR="00EF3833" w:rsidRPr="003D4BD9" w:rsidRDefault="00EF3833" w:rsidP="00EF3833">
      <w:pPr>
        <w:pStyle w:val="ListParagraph"/>
        <w:numPr>
          <w:ilvl w:val="0"/>
          <w:numId w:val="37"/>
        </w:numPr>
        <w:rPr>
          <w:rFonts w:cs="Arial"/>
        </w:rPr>
      </w:pPr>
      <w:r w:rsidRPr="003D4BD9">
        <w:rPr>
          <w:rFonts w:cs="Arial"/>
        </w:rPr>
        <w:t>It also helps the team to get feedback from the stakeholders.</w:t>
      </w:r>
    </w:p>
    <w:p w:rsidR="00EF3833" w:rsidRPr="003D4BD9" w:rsidRDefault="00EF3833" w:rsidP="00EF3833">
      <w:pPr>
        <w:pStyle w:val="ListParagraph"/>
        <w:numPr>
          <w:ilvl w:val="0"/>
          <w:numId w:val="37"/>
        </w:numPr>
        <w:rPr>
          <w:rFonts w:cs="Arial"/>
        </w:rPr>
      </w:pPr>
      <w:r w:rsidRPr="003D4BD9">
        <w:rPr>
          <w:rFonts w:cs="Arial"/>
        </w:rPr>
        <w:t xml:space="preserve">The outcome of the Sprint review is either the </w:t>
      </w:r>
      <w:r w:rsidRPr="003D4BD9">
        <w:rPr>
          <w:rFonts w:cs="Arial"/>
          <w:color w:val="4F81BD" w:themeColor="accent1"/>
          <w:u w:val="single"/>
        </w:rPr>
        <w:t>acceptance</w:t>
      </w:r>
      <w:r w:rsidRPr="003D4BD9">
        <w:rPr>
          <w:rFonts w:cs="Arial"/>
        </w:rPr>
        <w:t xml:space="preserve"> or </w:t>
      </w:r>
      <w:r w:rsidRPr="003D4BD9">
        <w:rPr>
          <w:rFonts w:cs="Arial"/>
          <w:color w:val="4F81BD" w:themeColor="accent1"/>
          <w:u w:val="single"/>
        </w:rPr>
        <w:t>rejection</w:t>
      </w:r>
      <w:r w:rsidRPr="003D4BD9">
        <w:rPr>
          <w:rFonts w:cs="Arial"/>
        </w:rPr>
        <w:t xml:space="preserve"> of </w:t>
      </w:r>
      <w:proofErr w:type="gramStart"/>
      <w:r w:rsidRPr="003D4BD9">
        <w:rPr>
          <w:rFonts w:cs="Arial"/>
        </w:rPr>
        <w:t>Done</w:t>
      </w:r>
      <w:proofErr w:type="gramEnd"/>
      <w:r w:rsidRPr="003D4BD9">
        <w:rPr>
          <w:rFonts w:cs="Arial"/>
        </w:rPr>
        <w:t xml:space="preserve"> backlog items by the Product Owner. </w:t>
      </w:r>
    </w:p>
    <w:p w:rsidR="00EF3833" w:rsidRPr="003D4BD9" w:rsidRDefault="00EF3833" w:rsidP="00EF3833">
      <w:pPr>
        <w:pStyle w:val="ListParagraph"/>
        <w:numPr>
          <w:ilvl w:val="0"/>
          <w:numId w:val="37"/>
        </w:numPr>
        <w:rPr>
          <w:rFonts w:cs="Arial"/>
        </w:rPr>
      </w:pPr>
      <w:r w:rsidRPr="003D4BD9">
        <w:rPr>
          <w:rFonts w:cs="Arial"/>
        </w:rPr>
        <w:t>Items not accepted remain in the Product Backlog.</w:t>
      </w:r>
    </w:p>
    <w:p w:rsidR="00EF3833" w:rsidRPr="003D4BD9" w:rsidRDefault="00EF3833" w:rsidP="00EF3833">
      <w:pPr>
        <w:rPr>
          <w:rFonts w:ascii="Arial" w:hAnsi="Arial" w:cs="Arial"/>
          <w:color w:val="FF0000"/>
        </w:rPr>
      </w:pPr>
      <w:r w:rsidRPr="003D4BD9">
        <w:rPr>
          <w:rFonts w:ascii="Arial" w:hAnsi="Arial" w:cs="Arial"/>
          <w:color w:val="FF0000"/>
        </w:rPr>
        <w:t xml:space="preserve">Note: It is the responsibility of the Scrum Master to ensure that the Product Owner does not change requirements or acceptance criteria during the Sprint review and rejects a </w:t>
      </w:r>
      <w:proofErr w:type="gramStart"/>
      <w:r w:rsidRPr="003D4BD9">
        <w:rPr>
          <w:rFonts w:ascii="Arial" w:hAnsi="Arial" w:cs="Arial"/>
          <w:color w:val="FF0000"/>
        </w:rPr>
        <w:t>Done</w:t>
      </w:r>
      <w:proofErr w:type="gramEnd"/>
      <w:r w:rsidRPr="003D4BD9">
        <w:rPr>
          <w:rFonts w:ascii="Arial" w:hAnsi="Arial" w:cs="Arial"/>
          <w:color w:val="FF0000"/>
        </w:rPr>
        <w:t xml:space="preserve"> backlog item because it does not meet the changed requirements. If the requirements have changed a Product Backlog Item needs to be created to address the changed requirements in a future Sprint.</w:t>
      </w:r>
    </w:p>
    <w:p w:rsidR="00EF3833" w:rsidRPr="003D4BD9" w:rsidRDefault="00EF3833" w:rsidP="00EF3833">
      <w:pPr>
        <w:rPr>
          <w:rFonts w:ascii="Arial" w:hAnsi="Arial" w:cs="Arial"/>
        </w:rPr>
      </w:pPr>
      <w:r w:rsidRPr="003D4BD9">
        <w:rPr>
          <w:rFonts w:ascii="Arial" w:hAnsi="Arial" w:cs="Arial"/>
        </w:rPr>
        <w:t xml:space="preserve">Only the product functionalities that adhere to the definition of </w:t>
      </w:r>
      <w:proofErr w:type="gramStart"/>
      <w:r w:rsidRPr="003D4BD9">
        <w:rPr>
          <w:rFonts w:ascii="Arial" w:hAnsi="Arial" w:cs="Arial"/>
        </w:rPr>
        <w:t>Done</w:t>
      </w:r>
      <w:proofErr w:type="gramEnd"/>
      <w:r w:rsidRPr="003D4BD9">
        <w:rPr>
          <w:rFonts w:ascii="Arial" w:hAnsi="Arial" w:cs="Arial"/>
        </w:rPr>
        <w:t xml:space="preserve"> can be presented, WIP functionalities are included in a </w:t>
      </w:r>
      <w:r w:rsidRPr="003D4BD9">
        <w:rPr>
          <w:rFonts w:ascii="Arial" w:hAnsi="Arial" w:cs="Arial"/>
          <w:color w:val="4F81BD" w:themeColor="accent1"/>
          <w:u w:val="single"/>
        </w:rPr>
        <w:t>future Sprint</w:t>
      </w:r>
      <w:r w:rsidRPr="003D4BD9">
        <w:rPr>
          <w:rFonts w:ascii="Arial" w:hAnsi="Arial" w:cs="Arial"/>
        </w:rPr>
        <w:t xml:space="preserve">. Team members present the work completed during the Sprint, answer stakeholder questions, and note their suggested changes. </w:t>
      </w:r>
    </w:p>
    <w:p w:rsidR="00EF3833" w:rsidRPr="003D4BD9" w:rsidRDefault="00EF3833" w:rsidP="00EF3833">
      <w:pPr>
        <w:pStyle w:val="Heading3"/>
        <w:rPr>
          <w:rFonts w:cs="Arial"/>
        </w:rPr>
      </w:pPr>
      <w:bookmarkStart w:id="135" w:name="_Toc332646323"/>
    </w:p>
    <w:p w:rsidR="00EF3833" w:rsidRPr="003D4BD9" w:rsidRDefault="00EF3833" w:rsidP="00EF3833">
      <w:pPr>
        <w:pStyle w:val="Heading3"/>
      </w:pPr>
      <w:r w:rsidRPr="003D4BD9">
        <w:t>Sprint Review Meeting Overview</w:t>
      </w:r>
      <w:bookmarkEnd w:id="135"/>
    </w:p>
    <w:p w:rsidR="00EF3833" w:rsidRPr="003D4BD9" w:rsidRDefault="00EF3833" w:rsidP="00EF3833">
      <w:pPr>
        <w:rPr>
          <w:rFonts w:ascii="Arial" w:hAnsi="Arial" w:cs="Arial"/>
        </w:rPr>
      </w:pPr>
      <w:r w:rsidRPr="003D4BD9">
        <w:rPr>
          <w:rFonts w:ascii="Arial" w:hAnsi="Arial" w:cs="Arial"/>
          <w:noProof/>
        </w:rPr>
        <w:drawing>
          <wp:inline distT="0" distB="0" distL="0" distR="0" wp14:anchorId="3BD8F8C2" wp14:editId="0DCC0957">
            <wp:extent cx="5486400" cy="3324225"/>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EF3833" w:rsidRPr="003D4BD9" w:rsidRDefault="00EF3833" w:rsidP="00EF3833">
      <w:pPr>
        <w:rPr>
          <w:rFonts w:ascii="Arial" w:eastAsiaTheme="majorEastAsia" w:hAnsi="Arial" w:cs="Arial"/>
          <w:b/>
          <w:bCs/>
          <w:color w:val="365F91" w:themeColor="accent1" w:themeShade="BF"/>
        </w:rPr>
      </w:pPr>
      <w:bookmarkStart w:id="136" w:name="_Toc332646324"/>
      <w:r w:rsidRPr="003D4BD9">
        <w:rPr>
          <w:rFonts w:ascii="Arial" w:hAnsi="Arial" w:cs="Arial"/>
        </w:rPr>
        <w:br w:type="page"/>
      </w:r>
    </w:p>
    <w:p w:rsidR="00EF3833" w:rsidRDefault="00EF3833" w:rsidP="00EF3833">
      <w:pPr>
        <w:pStyle w:val="Heading2"/>
        <w:rPr>
          <w:rFonts w:ascii="Arial" w:hAnsi="Arial" w:cs="Arial"/>
          <w:color w:val="0D0D0D" w:themeColor="text1" w:themeTint="F2"/>
          <w:sz w:val="22"/>
          <w:szCs w:val="22"/>
        </w:rPr>
      </w:pPr>
      <w:bookmarkStart w:id="137" w:name="_Toc336865258"/>
    </w:p>
    <w:p w:rsidR="00EF3833" w:rsidRPr="003D4BD9" w:rsidRDefault="00EF3833" w:rsidP="00EF3833">
      <w:pPr>
        <w:pStyle w:val="Heading2"/>
      </w:pPr>
      <w:bookmarkStart w:id="138" w:name="_Toc340270449"/>
      <w:r w:rsidRPr="003D4BD9">
        <w:t xml:space="preserve">Sprint </w:t>
      </w:r>
      <w:r w:rsidRPr="00EF3833">
        <w:t>Retrospective</w:t>
      </w:r>
      <w:r w:rsidRPr="003D4BD9">
        <w:t xml:space="preserve"> Meeting</w:t>
      </w:r>
      <w:bookmarkEnd w:id="136"/>
      <w:bookmarkEnd w:id="137"/>
      <w:bookmarkEnd w:id="138"/>
    </w:p>
    <w:p w:rsidR="00EF3833" w:rsidRPr="003D4BD9" w:rsidRDefault="00EF3833" w:rsidP="00EF3833">
      <w:pPr>
        <w:rPr>
          <w:rFonts w:ascii="Arial" w:hAnsi="Arial" w:cs="Arial"/>
        </w:rPr>
      </w:pPr>
      <w:r w:rsidRPr="003D4BD9">
        <w:rPr>
          <w:rFonts w:ascii="Arial" w:hAnsi="Arial" w:cs="Arial"/>
          <w:noProof/>
        </w:rPr>
        <w:drawing>
          <wp:inline distT="0" distB="0" distL="0" distR="0" wp14:anchorId="678F006E" wp14:editId="74107425">
            <wp:extent cx="5848350" cy="1866900"/>
            <wp:effectExtent l="7620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F3833" w:rsidRPr="003D4BD9" w:rsidRDefault="00EF3833" w:rsidP="00EF3833">
      <w:pPr>
        <w:rPr>
          <w:rFonts w:ascii="Arial" w:hAnsi="Arial" w:cs="Arial"/>
        </w:rPr>
      </w:pPr>
      <w:r w:rsidRPr="003D4BD9">
        <w:rPr>
          <w:rFonts w:ascii="Arial" w:hAnsi="Arial" w:cs="Arial"/>
          <w:highlight w:val="yellow"/>
        </w:rPr>
        <w:t xml:space="preserve">Following the Sprint Review, the team gets together for the Sprint Retrospective Meeting. This is an opportunity for the Scrum Team to take a step </w:t>
      </w:r>
      <w:r w:rsidRPr="00A564DF">
        <w:rPr>
          <w:rFonts w:ascii="Arial" w:hAnsi="Arial" w:cs="Arial"/>
          <w:highlight w:val="yellow"/>
        </w:rPr>
        <w:t xml:space="preserve">back to </w:t>
      </w:r>
      <w:proofErr w:type="gramStart"/>
      <w:r w:rsidRPr="00A564DF">
        <w:rPr>
          <w:rFonts w:ascii="Arial" w:hAnsi="Arial" w:cs="Arial"/>
          <w:highlight w:val="yellow"/>
        </w:rPr>
        <w:t>introspect</w:t>
      </w:r>
      <w:proofErr w:type="gramEnd"/>
      <w:r w:rsidRPr="00A564DF">
        <w:rPr>
          <w:rFonts w:ascii="Arial" w:hAnsi="Arial" w:cs="Arial"/>
          <w:highlight w:val="yellow"/>
        </w:rPr>
        <w:t xml:space="preserve"> t</w:t>
      </w:r>
      <w:r w:rsidRPr="003D4BD9">
        <w:rPr>
          <w:rFonts w:ascii="Arial" w:hAnsi="Arial" w:cs="Arial"/>
          <w:highlight w:val="yellow"/>
        </w:rPr>
        <w:t>he previous Sprint and identify potential improvements</w:t>
      </w:r>
      <w:r>
        <w:rPr>
          <w:rFonts w:ascii="Arial" w:hAnsi="Arial" w:cs="Arial"/>
          <w:highlight w:val="yellow"/>
        </w:rPr>
        <w:t xml:space="preserve"> in the process</w:t>
      </w:r>
      <w:r w:rsidRPr="003D4BD9">
        <w:rPr>
          <w:rFonts w:ascii="Arial" w:hAnsi="Arial" w:cs="Arial"/>
          <w:highlight w:val="yellow"/>
        </w:rPr>
        <w:t>.</w:t>
      </w:r>
      <w:r w:rsidRPr="003D4BD9">
        <w:rPr>
          <w:rFonts w:ascii="Arial" w:hAnsi="Arial" w:cs="Arial"/>
        </w:rPr>
        <w:t xml:space="preserve"> These improvements can result in a simple agreement between the team members to do things differently going forward, but also in defining non-functional items in the Product Backlog. </w:t>
      </w:r>
    </w:p>
    <w:p w:rsidR="00EF3833" w:rsidRPr="003D4BD9" w:rsidRDefault="00EF3833" w:rsidP="00EF3833">
      <w:pPr>
        <w:pStyle w:val="ListParagraph"/>
        <w:numPr>
          <w:ilvl w:val="0"/>
          <w:numId w:val="38"/>
        </w:numPr>
        <w:rPr>
          <w:rFonts w:cs="Arial"/>
        </w:rPr>
      </w:pPr>
      <w:r w:rsidRPr="003D4BD9">
        <w:rPr>
          <w:rFonts w:cs="Arial"/>
          <w:color w:val="FF0000"/>
        </w:rPr>
        <w:t xml:space="preserve">Note: Non-functional requirements can be discussed briefly. </w:t>
      </w:r>
      <w:r w:rsidRPr="003D4BD9">
        <w:rPr>
          <w:rFonts w:cs="Arial"/>
        </w:rPr>
        <w:t xml:space="preserve">The Retrospective Meeting is attended by the Scrum Master and the team members. The product owner can attend, but does not have to. </w:t>
      </w:r>
    </w:p>
    <w:p w:rsidR="00EF3833" w:rsidRPr="003D4BD9" w:rsidRDefault="00EF3833" w:rsidP="00EF3833">
      <w:pPr>
        <w:pStyle w:val="ListParagraph"/>
        <w:numPr>
          <w:ilvl w:val="0"/>
          <w:numId w:val="38"/>
        </w:numPr>
        <w:rPr>
          <w:rFonts w:cs="Arial"/>
        </w:rPr>
      </w:pPr>
      <w:r w:rsidRPr="003D4BD9">
        <w:rPr>
          <w:rFonts w:cs="Arial"/>
        </w:rPr>
        <w:t xml:space="preserve">The team discusses what went well during the past Sprint and what did not. </w:t>
      </w:r>
    </w:p>
    <w:p w:rsidR="00EF3833" w:rsidRPr="003D4BD9" w:rsidRDefault="00EF3833" w:rsidP="00EF3833">
      <w:pPr>
        <w:pStyle w:val="ListParagraph"/>
        <w:numPr>
          <w:ilvl w:val="0"/>
          <w:numId w:val="38"/>
        </w:numPr>
        <w:rPr>
          <w:rFonts w:cs="Arial"/>
        </w:rPr>
      </w:pPr>
      <w:r w:rsidRPr="003D4BD9">
        <w:rPr>
          <w:rFonts w:cs="Arial"/>
        </w:rPr>
        <w:t>The team tries to raise any issues they faced during the past Sprint, and how they can address those issues.</w:t>
      </w:r>
    </w:p>
    <w:p w:rsidR="00EF3833" w:rsidRPr="003D4BD9" w:rsidRDefault="00EF3833" w:rsidP="00EF3833">
      <w:pPr>
        <w:pStyle w:val="ListParagraph"/>
        <w:numPr>
          <w:ilvl w:val="0"/>
          <w:numId w:val="38"/>
        </w:numPr>
        <w:rPr>
          <w:rFonts w:cs="Arial"/>
        </w:rPr>
      </w:pPr>
      <w:r w:rsidRPr="003D4BD9">
        <w:rPr>
          <w:rFonts w:cs="Arial"/>
        </w:rPr>
        <w:t xml:space="preserve">The team identifies potential improvements to its functioning. </w:t>
      </w:r>
    </w:p>
    <w:p w:rsidR="00EF3833" w:rsidRPr="003D4BD9" w:rsidRDefault="00EF3833" w:rsidP="00EF3833">
      <w:pPr>
        <w:pStyle w:val="ListParagraph"/>
        <w:numPr>
          <w:ilvl w:val="0"/>
          <w:numId w:val="38"/>
        </w:numPr>
        <w:rPr>
          <w:rFonts w:cs="Arial"/>
        </w:rPr>
      </w:pPr>
      <w:r w:rsidRPr="003D4BD9">
        <w:rPr>
          <w:rFonts w:cs="Arial"/>
        </w:rPr>
        <w:t xml:space="preserve">The team also reviews and tries to improve the definition of </w:t>
      </w:r>
      <w:r w:rsidRPr="003D4BD9">
        <w:rPr>
          <w:rFonts w:cs="Arial"/>
          <w:color w:val="4F81BD" w:themeColor="accent1"/>
          <w:u w:val="single"/>
        </w:rPr>
        <w:t xml:space="preserve">‘Done’. </w:t>
      </w:r>
    </w:p>
    <w:p w:rsidR="00EF3833" w:rsidRPr="003D4BD9" w:rsidRDefault="00EF3833" w:rsidP="00EF3833">
      <w:pPr>
        <w:pStyle w:val="ListParagraph"/>
        <w:rPr>
          <w:rFonts w:cs="Arial"/>
          <w:color w:val="FF0000"/>
        </w:rPr>
      </w:pPr>
    </w:p>
    <w:p w:rsidR="00EF3833" w:rsidRPr="003D4BD9" w:rsidRDefault="00EF3833" w:rsidP="00EF3833">
      <w:pPr>
        <w:rPr>
          <w:rFonts w:ascii="Arial" w:hAnsi="Arial" w:cs="Arial"/>
          <w:b/>
          <w:color w:val="FF0000"/>
        </w:rPr>
      </w:pPr>
      <w:r w:rsidRPr="003D4BD9">
        <w:rPr>
          <w:rFonts w:ascii="Arial" w:hAnsi="Arial" w:cs="Arial"/>
          <w:color w:val="FF0000"/>
        </w:rPr>
        <w:t xml:space="preserve">Note: This is basically the scrum version of a “lessons learned.” It is important to identify not only the areas for improvement but also what went well. The latter is not only important for team spirit but also ensures that best practices are not abandoned. </w:t>
      </w:r>
      <w:r w:rsidRPr="003D4BD9">
        <w:rPr>
          <w:rFonts w:ascii="Arial" w:hAnsi="Arial" w:cs="Arial"/>
          <w:b/>
          <w:color w:val="FF0000"/>
        </w:rPr>
        <w:br w:type="page"/>
      </w:r>
    </w:p>
    <w:p w:rsidR="00EF3833" w:rsidRPr="003D4BD9" w:rsidRDefault="00EF3833" w:rsidP="00EF3833">
      <w:pPr>
        <w:rPr>
          <w:rFonts w:ascii="Arial" w:hAnsi="Arial" w:cs="Arial"/>
          <w:b/>
          <w:color w:val="FF0000"/>
        </w:rPr>
      </w:pPr>
    </w:p>
    <w:p w:rsidR="00EF3833" w:rsidRPr="003D4BD9" w:rsidRDefault="00EF3833" w:rsidP="00EF3833">
      <w:pPr>
        <w:pStyle w:val="Heading2"/>
      </w:pPr>
      <w:bookmarkStart w:id="139" w:name="_Toc340270450"/>
      <w:r w:rsidRPr="003D4BD9">
        <w:t>Chapter Quiz</w:t>
      </w:r>
      <w:bookmarkEnd w:id="139"/>
    </w:p>
    <w:p w:rsidR="00EF3833" w:rsidRPr="00A564DF" w:rsidRDefault="00EF3833" w:rsidP="00EF3833">
      <w:pPr>
        <w:pStyle w:val="ListParagraph"/>
        <w:numPr>
          <w:ilvl w:val="0"/>
          <w:numId w:val="39"/>
        </w:numPr>
        <w:tabs>
          <w:tab w:val="left" w:pos="426"/>
        </w:tabs>
        <w:rPr>
          <w:rFonts w:cs="Arial"/>
        </w:rPr>
      </w:pPr>
      <w:r w:rsidRPr="00A564DF">
        <w:rPr>
          <w:rFonts w:cs="Arial"/>
        </w:rPr>
        <w:t>Which of the following is NOT discussed in a Daily Stand-up</w:t>
      </w:r>
    </w:p>
    <w:p w:rsidR="00EF3833" w:rsidRPr="00A564DF" w:rsidRDefault="00EF3833" w:rsidP="00EF3833">
      <w:pPr>
        <w:pStyle w:val="ListParagraph"/>
        <w:numPr>
          <w:ilvl w:val="1"/>
          <w:numId w:val="39"/>
        </w:numPr>
        <w:tabs>
          <w:tab w:val="left" w:pos="426"/>
        </w:tabs>
        <w:rPr>
          <w:rFonts w:cs="Arial"/>
        </w:rPr>
      </w:pPr>
      <w:r w:rsidRPr="00A564DF">
        <w:rPr>
          <w:rFonts w:cs="Arial"/>
        </w:rPr>
        <w:t>What was done by a member since the last meeting</w:t>
      </w:r>
    </w:p>
    <w:p w:rsidR="00EF3833" w:rsidRPr="00A564DF" w:rsidRDefault="00EF3833" w:rsidP="00EF3833">
      <w:pPr>
        <w:pStyle w:val="ListParagraph"/>
        <w:numPr>
          <w:ilvl w:val="1"/>
          <w:numId w:val="39"/>
        </w:numPr>
        <w:tabs>
          <w:tab w:val="left" w:pos="426"/>
        </w:tabs>
        <w:rPr>
          <w:rFonts w:cs="Arial"/>
        </w:rPr>
      </w:pPr>
      <w:r w:rsidRPr="00A564DF">
        <w:rPr>
          <w:rFonts w:cs="Arial"/>
        </w:rPr>
        <w:t>What the member plans to do till the next meeting</w:t>
      </w:r>
    </w:p>
    <w:p w:rsidR="00EF3833" w:rsidRPr="00A564DF" w:rsidRDefault="00EF3833" w:rsidP="00EF3833">
      <w:pPr>
        <w:pStyle w:val="ListParagraph"/>
        <w:numPr>
          <w:ilvl w:val="1"/>
          <w:numId w:val="39"/>
        </w:numPr>
        <w:tabs>
          <w:tab w:val="left" w:pos="426"/>
        </w:tabs>
        <w:rPr>
          <w:rFonts w:cs="Arial"/>
        </w:rPr>
      </w:pPr>
      <w:r w:rsidRPr="00A564DF">
        <w:rPr>
          <w:rFonts w:cs="Arial"/>
        </w:rPr>
        <w:t>What are the learning that the member has gained from his/her work</w:t>
      </w:r>
    </w:p>
    <w:p w:rsidR="00EF3833" w:rsidRPr="00A564DF" w:rsidRDefault="00EF3833" w:rsidP="00EF3833">
      <w:pPr>
        <w:pStyle w:val="ListParagraph"/>
        <w:numPr>
          <w:ilvl w:val="1"/>
          <w:numId w:val="39"/>
        </w:numPr>
        <w:tabs>
          <w:tab w:val="left" w:pos="426"/>
        </w:tabs>
        <w:rPr>
          <w:rFonts w:cs="Arial"/>
        </w:rPr>
      </w:pPr>
      <w:r w:rsidRPr="00A564DF">
        <w:rPr>
          <w:rFonts w:cs="Arial"/>
        </w:rPr>
        <w:t>Any impediments faced by the member</w:t>
      </w:r>
    </w:p>
    <w:p w:rsidR="00EF3833" w:rsidRPr="003D4BD9" w:rsidRDefault="00EF3833" w:rsidP="00EF3833">
      <w:pPr>
        <w:pStyle w:val="ListParagraph"/>
        <w:tabs>
          <w:tab w:val="left" w:pos="426"/>
        </w:tabs>
        <w:rPr>
          <w:rFonts w:cs="Arial"/>
          <w:color w:val="FF0000"/>
        </w:rPr>
      </w:pPr>
      <w:r w:rsidRPr="00A564DF">
        <w:rPr>
          <w:rFonts w:cs="Arial"/>
          <w:color w:val="FF0000"/>
        </w:rPr>
        <w:t>Ans. c</w:t>
      </w:r>
    </w:p>
    <w:p w:rsidR="00EF3833" w:rsidRPr="003D4BD9" w:rsidRDefault="00EF3833" w:rsidP="00EF3833">
      <w:pPr>
        <w:pStyle w:val="ListParagraph"/>
        <w:tabs>
          <w:tab w:val="left" w:pos="426"/>
        </w:tabs>
        <w:rPr>
          <w:rFonts w:cs="Arial"/>
        </w:rPr>
      </w:pPr>
    </w:p>
    <w:p w:rsidR="00EF3833" w:rsidRPr="003D4BD9" w:rsidRDefault="00EF3833" w:rsidP="00EF3833">
      <w:pPr>
        <w:pStyle w:val="ListParagraph"/>
        <w:numPr>
          <w:ilvl w:val="0"/>
          <w:numId w:val="39"/>
        </w:numPr>
        <w:tabs>
          <w:tab w:val="left" w:pos="426"/>
        </w:tabs>
        <w:rPr>
          <w:rFonts w:cs="Arial"/>
        </w:rPr>
      </w:pPr>
      <w:r w:rsidRPr="003D4BD9">
        <w:rPr>
          <w:rFonts w:cs="Arial"/>
        </w:rPr>
        <w:t>What is the duration of a typical Stand-up meeting</w:t>
      </w:r>
    </w:p>
    <w:p w:rsidR="00EF3833" w:rsidRPr="003D4BD9" w:rsidRDefault="00EF3833" w:rsidP="00EF3833">
      <w:pPr>
        <w:pStyle w:val="ListParagraph"/>
        <w:numPr>
          <w:ilvl w:val="1"/>
          <w:numId w:val="39"/>
        </w:numPr>
        <w:tabs>
          <w:tab w:val="left" w:pos="426"/>
        </w:tabs>
        <w:rPr>
          <w:rFonts w:cs="Arial"/>
        </w:rPr>
      </w:pPr>
      <w:r w:rsidRPr="003D4BD9">
        <w:rPr>
          <w:rFonts w:cs="Arial"/>
        </w:rPr>
        <w:t>5 minutes</w:t>
      </w:r>
    </w:p>
    <w:p w:rsidR="00EF3833" w:rsidRPr="003D4BD9" w:rsidRDefault="00EF3833" w:rsidP="00EF3833">
      <w:pPr>
        <w:pStyle w:val="ListParagraph"/>
        <w:numPr>
          <w:ilvl w:val="1"/>
          <w:numId w:val="39"/>
        </w:numPr>
        <w:tabs>
          <w:tab w:val="left" w:pos="426"/>
        </w:tabs>
        <w:rPr>
          <w:rFonts w:cs="Arial"/>
        </w:rPr>
      </w:pPr>
      <w:r w:rsidRPr="003D4BD9">
        <w:rPr>
          <w:rFonts w:cs="Arial"/>
        </w:rPr>
        <w:t>1 hour</w:t>
      </w:r>
    </w:p>
    <w:p w:rsidR="00EF3833" w:rsidRPr="003D4BD9" w:rsidRDefault="00EF3833" w:rsidP="00EF3833">
      <w:pPr>
        <w:pStyle w:val="ListParagraph"/>
        <w:numPr>
          <w:ilvl w:val="1"/>
          <w:numId w:val="39"/>
        </w:numPr>
        <w:tabs>
          <w:tab w:val="left" w:pos="426"/>
        </w:tabs>
        <w:rPr>
          <w:rFonts w:cs="Arial"/>
        </w:rPr>
      </w:pPr>
      <w:r w:rsidRPr="003D4BD9">
        <w:rPr>
          <w:rFonts w:cs="Arial"/>
        </w:rPr>
        <w:t>15 minutes</w:t>
      </w:r>
    </w:p>
    <w:p w:rsidR="00EF3833" w:rsidRPr="003D4BD9" w:rsidRDefault="00EF3833" w:rsidP="00EF3833">
      <w:pPr>
        <w:pStyle w:val="ListParagraph"/>
        <w:numPr>
          <w:ilvl w:val="1"/>
          <w:numId w:val="39"/>
        </w:numPr>
        <w:tabs>
          <w:tab w:val="left" w:pos="426"/>
        </w:tabs>
        <w:rPr>
          <w:rFonts w:cs="Arial"/>
        </w:rPr>
      </w:pPr>
      <w:r w:rsidRPr="003D4BD9">
        <w:rPr>
          <w:rFonts w:cs="Arial"/>
        </w:rPr>
        <w:t>Stand-up meetings aren’t time boxed</w:t>
      </w:r>
    </w:p>
    <w:p w:rsidR="00EF3833" w:rsidRPr="003D4BD9" w:rsidRDefault="00EF3833" w:rsidP="00EF3833">
      <w:pPr>
        <w:pStyle w:val="ListParagraph"/>
        <w:tabs>
          <w:tab w:val="left" w:pos="426"/>
        </w:tabs>
        <w:rPr>
          <w:rFonts w:cs="Arial"/>
          <w:color w:val="FF0000"/>
        </w:rPr>
      </w:pPr>
      <w:r w:rsidRPr="003D4BD9">
        <w:rPr>
          <w:rFonts w:cs="Arial"/>
          <w:color w:val="FF0000"/>
        </w:rPr>
        <w:t>Ans. c</w:t>
      </w:r>
    </w:p>
    <w:p w:rsidR="00EF3833" w:rsidRPr="003D4BD9" w:rsidRDefault="00EF3833" w:rsidP="00EF3833">
      <w:pPr>
        <w:pStyle w:val="ListParagraph"/>
        <w:tabs>
          <w:tab w:val="left" w:pos="426"/>
        </w:tabs>
        <w:rPr>
          <w:rFonts w:cs="Arial"/>
          <w:color w:val="FF0000"/>
        </w:rPr>
      </w:pPr>
      <w:r w:rsidRPr="003D4BD9">
        <w:rPr>
          <w:rFonts w:cs="Arial"/>
          <w:color w:val="FF0000"/>
        </w:rPr>
        <w:t>Justification: It is time-boxed to 15 minutes for the general recommended team size (5-9 members) but might vary proportionate to team size</w:t>
      </w:r>
    </w:p>
    <w:p w:rsidR="00EF3833" w:rsidRPr="003D4BD9" w:rsidRDefault="00EF3833" w:rsidP="00EF3833">
      <w:pPr>
        <w:pStyle w:val="ListParagraph"/>
        <w:tabs>
          <w:tab w:val="left" w:pos="426"/>
        </w:tabs>
        <w:rPr>
          <w:rFonts w:cs="Arial"/>
        </w:rPr>
      </w:pPr>
    </w:p>
    <w:p w:rsidR="00EF3833" w:rsidRPr="003D4BD9" w:rsidRDefault="00EF3833" w:rsidP="00EF3833">
      <w:pPr>
        <w:pStyle w:val="ListParagraph"/>
        <w:numPr>
          <w:ilvl w:val="0"/>
          <w:numId w:val="39"/>
        </w:numPr>
        <w:tabs>
          <w:tab w:val="left" w:pos="426"/>
        </w:tabs>
        <w:rPr>
          <w:rFonts w:cs="Arial"/>
        </w:rPr>
      </w:pPr>
      <w:r w:rsidRPr="003D4BD9">
        <w:rPr>
          <w:rFonts w:cs="Arial"/>
        </w:rPr>
        <w:t>Conducting the Daily Stand-up is a responsibility of</w:t>
      </w:r>
    </w:p>
    <w:p w:rsidR="00EF3833" w:rsidRPr="003D4BD9" w:rsidRDefault="00EF3833" w:rsidP="00EF3833">
      <w:pPr>
        <w:pStyle w:val="ListParagraph"/>
        <w:numPr>
          <w:ilvl w:val="1"/>
          <w:numId w:val="39"/>
        </w:numPr>
        <w:tabs>
          <w:tab w:val="left" w:pos="426"/>
        </w:tabs>
        <w:rPr>
          <w:rFonts w:cs="Arial"/>
        </w:rPr>
      </w:pPr>
      <w:r w:rsidRPr="003D4BD9">
        <w:rPr>
          <w:rFonts w:cs="Arial"/>
        </w:rPr>
        <w:t>Scrum Master</w:t>
      </w:r>
    </w:p>
    <w:p w:rsidR="00EF3833" w:rsidRPr="003D4BD9" w:rsidRDefault="00EF3833" w:rsidP="00EF3833">
      <w:pPr>
        <w:pStyle w:val="ListParagraph"/>
        <w:numPr>
          <w:ilvl w:val="1"/>
          <w:numId w:val="39"/>
        </w:numPr>
        <w:tabs>
          <w:tab w:val="left" w:pos="426"/>
        </w:tabs>
        <w:rPr>
          <w:rFonts w:cs="Arial"/>
        </w:rPr>
      </w:pPr>
      <w:r w:rsidRPr="003D4BD9">
        <w:rPr>
          <w:rFonts w:cs="Arial"/>
        </w:rPr>
        <w:t>Product Owner</w:t>
      </w:r>
    </w:p>
    <w:p w:rsidR="00EF3833" w:rsidRPr="003D4BD9" w:rsidRDefault="00EF3833" w:rsidP="00EF3833">
      <w:pPr>
        <w:pStyle w:val="ListParagraph"/>
        <w:numPr>
          <w:ilvl w:val="1"/>
          <w:numId w:val="39"/>
        </w:numPr>
        <w:tabs>
          <w:tab w:val="left" w:pos="426"/>
        </w:tabs>
        <w:rPr>
          <w:rFonts w:cs="Arial"/>
        </w:rPr>
      </w:pPr>
      <w:r w:rsidRPr="003D4BD9">
        <w:rPr>
          <w:rFonts w:cs="Arial"/>
        </w:rPr>
        <w:t>Development team lead</w:t>
      </w:r>
    </w:p>
    <w:p w:rsidR="00EF3833" w:rsidRPr="003D4BD9" w:rsidRDefault="00EF3833" w:rsidP="00EF3833">
      <w:pPr>
        <w:pStyle w:val="ListParagraph"/>
        <w:numPr>
          <w:ilvl w:val="1"/>
          <w:numId w:val="39"/>
        </w:numPr>
        <w:tabs>
          <w:tab w:val="left" w:pos="426"/>
        </w:tabs>
        <w:rPr>
          <w:rFonts w:cs="Arial"/>
        </w:rPr>
      </w:pPr>
      <w:r w:rsidRPr="003D4BD9">
        <w:rPr>
          <w:rFonts w:cs="Arial"/>
        </w:rPr>
        <w:t>Collective responsibility of the group</w:t>
      </w:r>
    </w:p>
    <w:p w:rsidR="00EF3833" w:rsidRPr="003D4BD9" w:rsidRDefault="00EF3833" w:rsidP="00EF3833">
      <w:pPr>
        <w:pStyle w:val="ListParagraph"/>
        <w:tabs>
          <w:tab w:val="left" w:pos="426"/>
        </w:tabs>
        <w:rPr>
          <w:rFonts w:cs="Arial"/>
          <w:color w:val="FF0000"/>
        </w:rPr>
      </w:pPr>
      <w:r w:rsidRPr="003D4BD9">
        <w:rPr>
          <w:rFonts w:cs="Arial"/>
          <w:color w:val="FF0000"/>
        </w:rPr>
        <w:t>Ans. a</w:t>
      </w:r>
    </w:p>
    <w:p w:rsidR="00EF3833" w:rsidRPr="003D4BD9" w:rsidRDefault="00EF3833" w:rsidP="00EF3833">
      <w:pPr>
        <w:pStyle w:val="ListParagraph"/>
        <w:tabs>
          <w:tab w:val="left" w:pos="426"/>
        </w:tabs>
        <w:rPr>
          <w:rFonts w:cs="Arial"/>
        </w:rPr>
      </w:pPr>
    </w:p>
    <w:p w:rsidR="00EF3833" w:rsidRPr="003D4BD9" w:rsidRDefault="00EF3833" w:rsidP="00EF3833">
      <w:pPr>
        <w:pStyle w:val="ListParagraph"/>
        <w:numPr>
          <w:ilvl w:val="0"/>
          <w:numId w:val="39"/>
        </w:numPr>
        <w:rPr>
          <w:rFonts w:cs="Arial"/>
        </w:rPr>
      </w:pPr>
      <w:r w:rsidRPr="003D4BD9">
        <w:rPr>
          <w:rFonts w:cs="Arial"/>
        </w:rPr>
        <w:t>Sprint Burndown Chart is a tool used by teams to</w:t>
      </w:r>
    </w:p>
    <w:p w:rsidR="00EF3833" w:rsidRPr="003D4BD9" w:rsidRDefault="00EF3833" w:rsidP="00EF3833">
      <w:pPr>
        <w:pStyle w:val="ListParagraph"/>
        <w:numPr>
          <w:ilvl w:val="1"/>
          <w:numId w:val="39"/>
        </w:numPr>
        <w:rPr>
          <w:rFonts w:cs="Arial"/>
        </w:rPr>
      </w:pPr>
      <w:r w:rsidRPr="003D4BD9">
        <w:rPr>
          <w:rFonts w:cs="Arial"/>
        </w:rPr>
        <w:t>Measure the work completed by them during a Sprint</w:t>
      </w:r>
    </w:p>
    <w:p w:rsidR="00EF3833" w:rsidRPr="003D4BD9" w:rsidRDefault="00EF3833" w:rsidP="00EF3833">
      <w:pPr>
        <w:pStyle w:val="ListParagraph"/>
        <w:numPr>
          <w:ilvl w:val="1"/>
          <w:numId w:val="39"/>
        </w:numPr>
        <w:rPr>
          <w:rFonts w:cs="Arial"/>
        </w:rPr>
      </w:pPr>
      <w:r w:rsidRPr="003D4BD9">
        <w:rPr>
          <w:rFonts w:cs="Arial"/>
        </w:rPr>
        <w:t>Measure the work left to be completed during the Sprint</w:t>
      </w:r>
    </w:p>
    <w:p w:rsidR="00EF3833" w:rsidRPr="003D4BD9" w:rsidRDefault="00EF3833" w:rsidP="00EF3833">
      <w:pPr>
        <w:pStyle w:val="ListParagraph"/>
        <w:numPr>
          <w:ilvl w:val="1"/>
          <w:numId w:val="39"/>
        </w:numPr>
        <w:rPr>
          <w:rFonts w:cs="Arial"/>
        </w:rPr>
      </w:pPr>
      <w:r w:rsidRPr="003D4BD9">
        <w:rPr>
          <w:rFonts w:cs="Arial"/>
        </w:rPr>
        <w:t>Calculate  team velocity</w:t>
      </w:r>
    </w:p>
    <w:p w:rsidR="00EF3833" w:rsidRPr="003D4BD9" w:rsidRDefault="00EF3833" w:rsidP="00EF3833">
      <w:pPr>
        <w:pStyle w:val="ListParagraph"/>
        <w:numPr>
          <w:ilvl w:val="1"/>
          <w:numId w:val="39"/>
        </w:numPr>
        <w:rPr>
          <w:rFonts w:cs="Arial"/>
        </w:rPr>
      </w:pPr>
      <w:r w:rsidRPr="003D4BD9">
        <w:rPr>
          <w:rFonts w:cs="Arial"/>
        </w:rPr>
        <w:t>Identify the low performing team members</w:t>
      </w:r>
    </w:p>
    <w:p w:rsidR="00EF3833" w:rsidRPr="003D4BD9" w:rsidRDefault="00EF3833" w:rsidP="00EF3833">
      <w:pPr>
        <w:pStyle w:val="ListParagraph"/>
        <w:rPr>
          <w:rFonts w:cs="Arial"/>
          <w:color w:val="FF0000"/>
        </w:rPr>
      </w:pPr>
      <w:r w:rsidRPr="003D4BD9">
        <w:rPr>
          <w:rFonts w:cs="Arial"/>
          <w:color w:val="FF0000"/>
        </w:rPr>
        <w:t>Ans. b, c</w:t>
      </w:r>
    </w:p>
    <w:p w:rsidR="00EF3833" w:rsidRPr="003D4BD9" w:rsidRDefault="00EF3833" w:rsidP="00EF3833">
      <w:pPr>
        <w:pStyle w:val="ListParagraph"/>
        <w:rPr>
          <w:rFonts w:cs="Arial"/>
          <w:color w:val="FF0000"/>
        </w:rPr>
      </w:pPr>
      <w:r w:rsidRPr="003D4BD9">
        <w:rPr>
          <w:rFonts w:cs="Arial"/>
          <w:color w:val="FF0000"/>
        </w:rPr>
        <w:t xml:space="preserve">Justification: The </w:t>
      </w:r>
      <w:proofErr w:type="spellStart"/>
      <w:r w:rsidRPr="003D4BD9">
        <w:rPr>
          <w:rFonts w:cs="Arial"/>
          <w:color w:val="FF0000"/>
        </w:rPr>
        <w:t>burndown</w:t>
      </w:r>
      <w:proofErr w:type="spellEnd"/>
      <w:r w:rsidRPr="003D4BD9">
        <w:rPr>
          <w:rFonts w:cs="Arial"/>
          <w:color w:val="FF0000"/>
        </w:rPr>
        <w:t xml:space="preserve"> chart measures the work left to be completed rather than work completed. The amount of work done in a Sprint can be used to calculate the team velocity</w:t>
      </w:r>
    </w:p>
    <w:p w:rsidR="00EF3833" w:rsidRPr="003D4BD9" w:rsidRDefault="00EF3833" w:rsidP="00EF3833">
      <w:pPr>
        <w:pStyle w:val="ListParagraph"/>
        <w:rPr>
          <w:rFonts w:cs="Arial"/>
        </w:rPr>
      </w:pPr>
    </w:p>
    <w:p w:rsidR="00EF3833" w:rsidRPr="003D4BD9" w:rsidRDefault="00EF3833" w:rsidP="00EF3833">
      <w:pPr>
        <w:pStyle w:val="ListParagraph"/>
        <w:numPr>
          <w:ilvl w:val="0"/>
          <w:numId w:val="39"/>
        </w:numPr>
        <w:rPr>
          <w:rFonts w:cs="Arial"/>
        </w:rPr>
      </w:pPr>
      <w:r w:rsidRPr="003D4BD9">
        <w:rPr>
          <w:rFonts w:cs="Arial"/>
        </w:rPr>
        <w:t xml:space="preserve">The meeting in which the team discusses the tasks to be completed in the next Sprint is known as </w:t>
      </w:r>
    </w:p>
    <w:p w:rsidR="00EF3833" w:rsidRPr="003D4BD9" w:rsidRDefault="00EF3833" w:rsidP="00EF3833">
      <w:pPr>
        <w:pStyle w:val="ListParagraph"/>
        <w:numPr>
          <w:ilvl w:val="1"/>
          <w:numId w:val="39"/>
        </w:numPr>
        <w:rPr>
          <w:rFonts w:cs="Arial"/>
        </w:rPr>
      </w:pPr>
      <w:r w:rsidRPr="003D4BD9">
        <w:rPr>
          <w:rFonts w:cs="Arial"/>
        </w:rPr>
        <w:t>Product vision meeting</w:t>
      </w:r>
    </w:p>
    <w:p w:rsidR="00EF3833" w:rsidRPr="003D4BD9" w:rsidRDefault="00EF3833" w:rsidP="00EF3833">
      <w:pPr>
        <w:pStyle w:val="ListParagraph"/>
        <w:numPr>
          <w:ilvl w:val="1"/>
          <w:numId w:val="39"/>
        </w:numPr>
        <w:rPr>
          <w:rFonts w:cs="Arial"/>
        </w:rPr>
      </w:pPr>
      <w:r w:rsidRPr="003D4BD9">
        <w:rPr>
          <w:rFonts w:cs="Arial"/>
        </w:rPr>
        <w:t>Sprint Planning meeting</w:t>
      </w:r>
    </w:p>
    <w:p w:rsidR="00EF3833" w:rsidRPr="003D4BD9" w:rsidRDefault="00EF3833" w:rsidP="00EF3833">
      <w:pPr>
        <w:pStyle w:val="ListParagraph"/>
        <w:numPr>
          <w:ilvl w:val="1"/>
          <w:numId w:val="39"/>
        </w:numPr>
        <w:rPr>
          <w:rFonts w:cs="Arial"/>
        </w:rPr>
      </w:pPr>
      <w:r w:rsidRPr="003D4BD9">
        <w:rPr>
          <w:rFonts w:cs="Arial"/>
        </w:rPr>
        <w:t>Sprint Review meeting</w:t>
      </w:r>
    </w:p>
    <w:p w:rsidR="00EF3833" w:rsidRPr="003D4BD9" w:rsidRDefault="00EF3833" w:rsidP="00EF3833">
      <w:pPr>
        <w:pStyle w:val="ListParagraph"/>
        <w:numPr>
          <w:ilvl w:val="1"/>
          <w:numId w:val="39"/>
        </w:numPr>
        <w:rPr>
          <w:rFonts w:cs="Arial"/>
        </w:rPr>
      </w:pPr>
      <w:r w:rsidRPr="003D4BD9">
        <w:rPr>
          <w:rFonts w:cs="Arial"/>
        </w:rPr>
        <w:t>Sprint retrospective meeting</w:t>
      </w:r>
    </w:p>
    <w:p w:rsidR="00EF3833" w:rsidRPr="003D4BD9" w:rsidRDefault="00EF3833" w:rsidP="00EF3833">
      <w:pPr>
        <w:pStyle w:val="ListParagraph"/>
        <w:rPr>
          <w:rFonts w:cs="Arial"/>
          <w:color w:val="FF0000"/>
        </w:rPr>
      </w:pPr>
      <w:r w:rsidRPr="003D4BD9">
        <w:rPr>
          <w:rFonts w:cs="Arial"/>
          <w:color w:val="FF0000"/>
        </w:rPr>
        <w:t>Ans. b</w:t>
      </w:r>
    </w:p>
    <w:p w:rsidR="00EF3833" w:rsidRPr="003D4BD9" w:rsidRDefault="00EF3833" w:rsidP="00EF3833">
      <w:pPr>
        <w:pStyle w:val="ListParagraph"/>
        <w:rPr>
          <w:rFonts w:cs="Arial"/>
        </w:rPr>
      </w:pPr>
    </w:p>
    <w:p w:rsidR="00EF3833" w:rsidRPr="003D4BD9" w:rsidRDefault="00EF3833" w:rsidP="00EF3833">
      <w:pPr>
        <w:pStyle w:val="ListParagraph"/>
        <w:numPr>
          <w:ilvl w:val="0"/>
          <w:numId w:val="39"/>
        </w:numPr>
        <w:rPr>
          <w:rFonts w:cs="Arial"/>
        </w:rPr>
      </w:pPr>
      <w:r w:rsidRPr="003D4BD9">
        <w:rPr>
          <w:rFonts w:cs="Arial"/>
        </w:rPr>
        <w:t xml:space="preserve">The meeting in which the team reviews the work done by the team presents the end functionality of the previous Sprint to the Product Owner is known as </w:t>
      </w:r>
    </w:p>
    <w:p w:rsidR="00EF3833" w:rsidRPr="003D4BD9" w:rsidRDefault="00EF3833" w:rsidP="00EF3833">
      <w:pPr>
        <w:pStyle w:val="ListParagraph"/>
        <w:numPr>
          <w:ilvl w:val="1"/>
          <w:numId w:val="39"/>
        </w:numPr>
        <w:rPr>
          <w:rFonts w:cs="Arial"/>
        </w:rPr>
      </w:pPr>
      <w:r w:rsidRPr="003D4BD9">
        <w:rPr>
          <w:rFonts w:cs="Arial"/>
        </w:rPr>
        <w:t>Product vision meeting</w:t>
      </w:r>
    </w:p>
    <w:p w:rsidR="00EF3833" w:rsidRPr="003D4BD9" w:rsidRDefault="00EF3833" w:rsidP="00EF3833">
      <w:pPr>
        <w:pStyle w:val="ListParagraph"/>
        <w:numPr>
          <w:ilvl w:val="1"/>
          <w:numId w:val="39"/>
        </w:numPr>
        <w:rPr>
          <w:rFonts w:cs="Arial"/>
        </w:rPr>
      </w:pPr>
      <w:r w:rsidRPr="003D4BD9">
        <w:rPr>
          <w:rFonts w:cs="Arial"/>
        </w:rPr>
        <w:lastRenderedPageBreak/>
        <w:t>Sprint Planning meeting</w:t>
      </w:r>
    </w:p>
    <w:p w:rsidR="00EF3833" w:rsidRPr="003D4BD9" w:rsidRDefault="00EF3833" w:rsidP="00EF3833">
      <w:pPr>
        <w:pStyle w:val="ListParagraph"/>
        <w:numPr>
          <w:ilvl w:val="1"/>
          <w:numId w:val="39"/>
        </w:numPr>
        <w:rPr>
          <w:rFonts w:cs="Arial"/>
        </w:rPr>
      </w:pPr>
      <w:r w:rsidRPr="003D4BD9">
        <w:rPr>
          <w:rFonts w:cs="Arial"/>
        </w:rPr>
        <w:t>Sprint Review meeting</w:t>
      </w:r>
    </w:p>
    <w:p w:rsidR="00EF3833" w:rsidRPr="003D4BD9" w:rsidRDefault="00EF3833" w:rsidP="00EF3833">
      <w:pPr>
        <w:pStyle w:val="ListParagraph"/>
        <w:numPr>
          <w:ilvl w:val="1"/>
          <w:numId w:val="39"/>
        </w:numPr>
        <w:rPr>
          <w:rFonts w:cs="Arial"/>
        </w:rPr>
      </w:pPr>
      <w:r w:rsidRPr="003D4BD9">
        <w:rPr>
          <w:rFonts w:cs="Arial"/>
        </w:rPr>
        <w:t>Sprint retrospective meeting</w:t>
      </w:r>
    </w:p>
    <w:p w:rsidR="00EF3833" w:rsidRPr="003D4BD9" w:rsidRDefault="00EF3833" w:rsidP="00EF3833">
      <w:pPr>
        <w:pStyle w:val="ListParagraph"/>
        <w:rPr>
          <w:rFonts w:cs="Arial"/>
          <w:color w:val="FF0000"/>
        </w:rPr>
      </w:pPr>
      <w:r w:rsidRPr="003D4BD9">
        <w:rPr>
          <w:rFonts w:cs="Arial"/>
          <w:color w:val="FF0000"/>
        </w:rPr>
        <w:t>Ans. c</w:t>
      </w:r>
    </w:p>
    <w:p w:rsidR="00EF3833" w:rsidRPr="003D4BD9" w:rsidRDefault="00EF3833" w:rsidP="00EF3833">
      <w:pPr>
        <w:pStyle w:val="ListParagraph"/>
        <w:rPr>
          <w:rFonts w:cs="Arial"/>
        </w:rPr>
      </w:pPr>
    </w:p>
    <w:p w:rsidR="00EF3833" w:rsidRPr="00A564DF" w:rsidRDefault="00EF3833" w:rsidP="00EF3833">
      <w:pPr>
        <w:pStyle w:val="ListParagraph"/>
        <w:numPr>
          <w:ilvl w:val="0"/>
          <w:numId w:val="39"/>
        </w:numPr>
        <w:rPr>
          <w:rFonts w:cs="Arial"/>
        </w:rPr>
      </w:pPr>
      <w:r w:rsidRPr="00A564DF">
        <w:rPr>
          <w:rFonts w:cs="Arial"/>
        </w:rPr>
        <w:t xml:space="preserve">The meeting in which the team analyses the previous Sprint and identifies potential process improvements is known as </w:t>
      </w:r>
    </w:p>
    <w:p w:rsidR="00EF3833" w:rsidRPr="00A564DF" w:rsidRDefault="00EF3833" w:rsidP="00EF3833">
      <w:pPr>
        <w:pStyle w:val="ListParagraph"/>
        <w:numPr>
          <w:ilvl w:val="1"/>
          <w:numId w:val="39"/>
        </w:numPr>
        <w:rPr>
          <w:rFonts w:cs="Arial"/>
        </w:rPr>
      </w:pPr>
      <w:r w:rsidRPr="00A564DF">
        <w:rPr>
          <w:rFonts w:cs="Arial"/>
        </w:rPr>
        <w:t>Product vision meeting</w:t>
      </w:r>
    </w:p>
    <w:p w:rsidR="00EF3833" w:rsidRPr="00A564DF" w:rsidRDefault="00EF3833" w:rsidP="00EF3833">
      <w:pPr>
        <w:pStyle w:val="ListParagraph"/>
        <w:numPr>
          <w:ilvl w:val="1"/>
          <w:numId w:val="39"/>
        </w:numPr>
        <w:rPr>
          <w:rFonts w:cs="Arial"/>
        </w:rPr>
      </w:pPr>
      <w:r w:rsidRPr="00A564DF">
        <w:rPr>
          <w:rFonts w:cs="Arial"/>
        </w:rPr>
        <w:t>Sprint Planning meeting</w:t>
      </w:r>
    </w:p>
    <w:p w:rsidR="00EF3833" w:rsidRPr="00A564DF" w:rsidRDefault="00EF3833" w:rsidP="00EF3833">
      <w:pPr>
        <w:pStyle w:val="ListParagraph"/>
        <w:numPr>
          <w:ilvl w:val="1"/>
          <w:numId w:val="39"/>
        </w:numPr>
        <w:rPr>
          <w:rFonts w:cs="Arial"/>
        </w:rPr>
      </w:pPr>
      <w:r w:rsidRPr="00A564DF">
        <w:rPr>
          <w:rFonts w:cs="Arial"/>
        </w:rPr>
        <w:t>Sprint Review meeting</w:t>
      </w:r>
    </w:p>
    <w:p w:rsidR="00EF3833" w:rsidRPr="00A564DF" w:rsidRDefault="00EF3833" w:rsidP="00EF3833">
      <w:pPr>
        <w:pStyle w:val="ListParagraph"/>
        <w:numPr>
          <w:ilvl w:val="1"/>
          <w:numId w:val="39"/>
        </w:numPr>
        <w:rPr>
          <w:rFonts w:cs="Arial"/>
        </w:rPr>
      </w:pPr>
      <w:r w:rsidRPr="00A564DF">
        <w:rPr>
          <w:rFonts w:cs="Arial"/>
        </w:rPr>
        <w:t>Sprint retrospective meeting</w:t>
      </w:r>
    </w:p>
    <w:p w:rsidR="00EF3833" w:rsidRPr="00A564DF" w:rsidRDefault="00EF3833" w:rsidP="00EF3833">
      <w:pPr>
        <w:pStyle w:val="ListParagraph"/>
        <w:rPr>
          <w:rFonts w:cs="Arial"/>
          <w:color w:val="FF0000"/>
        </w:rPr>
      </w:pPr>
      <w:r w:rsidRPr="00A564DF">
        <w:rPr>
          <w:rFonts w:cs="Arial"/>
          <w:color w:val="FF0000"/>
        </w:rPr>
        <w:t>Ans. d</w:t>
      </w:r>
    </w:p>
    <w:p w:rsidR="00EF3833" w:rsidRPr="003D4BD9" w:rsidRDefault="00EF3833" w:rsidP="00EF3833">
      <w:pPr>
        <w:pStyle w:val="ListParagraph"/>
        <w:rPr>
          <w:rFonts w:cs="Arial"/>
        </w:rPr>
      </w:pPr>
    </w:p>
    <w:p w:rsidR="00EF3833" w:rsidRPr="003D4BD9" w:rsidRDefault="00EF3833" w:rsidP="00EF3833">
      <w:pPr>
        <w:pStyle w:val="ListParagraph"/>
        <w:numPr>
          <w:ilvl w:val="0"/>
          <w:numId w:val="39"/>
        </w:numPr>
        <w:rPr>
          <w:rFonts w:cs="Arial"/>
        </w:rPr>
      </w:pPr>
      <w:r w:rsidRPr="003D4BD9">
        <w:rPr>
          <w:rFonts w:cs="Arial"/>
        </w:rPr>
        <w:t>In the Sprint Review meeting</w:t>
      </w:r>
    </w:p>
    <w:p w:rsidR="00EF3833" w:rsidRPr="003D4BD9" w:rsidRDefault="00EF3833" w:rsidP="00EF3833">
      <w:pPr>
        <w:pStyle w:val="ListParagraph"/>
        <w:numPr>
          <w:ilvl w:val="1"/>
          <w:numId w:val="39"/>
        </w:numPr>
        <w:rPr>
          <w:rFonts w:cs="Arial"/>
        </w:rPr>
      </w:pPr>
      <w:r w:rsidRPr="003D4BD9">
        <w:rPr>
          <w:rFonts w:cs="Arial"/>
        </w:rPr>
        <w:t>The team presents the end product to the Scrum Master</w:t>
      </w:r>
    </w:p>
    <w:p w:rsidR="00EF3833" w:rsidRPr="003D4BD9" w:rsidRDefault="00EF3833" w:rsidP="00EF3833">
      <w:pPr>
        <w:pStyle w:val="ListParagraph"/>
        <w:numPr>
          <w:ilvl w:val="1"/>
          <w:numId w:val="39"/>
        </w:numPr>
        <w:rPr>
          <w:rFonts w:cs="Arial"/>
        </w:rPr>
      </w:pPr>
      <w:r w:rsidRPr="003D4BD9">
        <w:rPr>
          <w:rFonts w:cs="Arial"/>
        </w:rPr>
        <w:t>The Scrum Master can accept/reject the end product</w:t>
      </w:r>
    </w:p>
    <w:p w:rsidR="00EF3833" w:rsidRPr="003D4BD9" w:rsidRDefault="00EF3833" w:rsidP="00EF3833">
      <w:pPr>
        <w:pStyle w:val="ListParagraph"/>
        <w:numPr>
          <w:ilvl w:val="1"/>
          <w:numId w:val="39"/>
        </w:numPr>
        <w:rPr>
          <w:rFonts w:cs="Arial"/>
        </w:rPr>
      </w:pPr>
      <w:r w:rsidRPr="003D4BD9">
        <w:rPr>
          <w:rFonts w:cs="Arial"/>
        </w:rPr>
        <w:t>The team presents the end product to the Product Owner</w:t>
      </w:r>
    </w:p>
    <w:p w:rsidR="00EF3833" w:rsidRPr="003D4BD9" w:rsidRDefault="00EF3833" w:rsidP="00EF3833">
      <w:pPr>
        <w:pStyle w:val="ListParagraph"/>
        <w:numPr>
          <w:ilvl w:val="1"/>
          <w:numId w:val="39"/>
        </w:numPr>
        <w:rPr>
          <w:rFonts w:cs="Arial"/>
        </w:rPr>
      </w:pPr>
      <w:r w:rsidRPr="003D4BD9">
        <w:rPr>
          <w:rFonts w:cs="Arial"/>
        </w:rPr>
        <w:t>The Product Owner can accept/reject the end product</w:t>
      </w:r>
    </w:p>
    <w:p w:rsidR="00EF3833" w:rsidRPr="003D4BD9" w:rsidRDefault="00EF3833" w:rsidP="00EF3833">
      <w:pPr>
        <w:pStyle w:val="ListParagraph"/>
        <w:rPr>
          <w:rFonts w:cs="Arial"/>
          <w:color w:val="FF0000"/>
        </w:rPr>
      </w:pPr>
      <w:r w:rsidRPr="003D4BD9">
        <w:rPr>
          <w:rFonts w:cs="Arial"/>
          <w:color w:val="FF0000"/>
        </w:rPr>
        <w:t>Ans. c, d</w:t>
      </w:r>
    </w:p>
    <w:p w:rsidR="00EF3833" w:rsidRPr="003D4BD9" w:rsidRDefault="00EF3833" w:rsidP="00EF3833">
      <w:pPr>
        <w:pStyle w:val="ListParagraph"/>
        <w:rPr>
          <w:rFonts w:cs="Arial"/>
        </w:rPr>
      </w:pPr>
    </w:p>
    <w:p w:rsidR="00EF3833" w:rsidRPr="00A564DF" w:rsidRDefault="00EF3833" w:rsidP="00EF3833">
      <w:pPr>
        <w:pStyle w:val="ListParagraph"/>
        <w:numPr>
          <w:ilvl w:val="0"/>
          <w:numId w:val="39"/>
        </w:numPr>
        <w:rPr>
          <w:rFonts w:cs="Arial"/>
        </w:rPr>
      </w:pPr>
      <w:r w:rsidRPr="00A564DF">
        <w:rPr>
          <w:rFonts w:cs="Arial"/>
        </w:rPr>
        <w:t>Which of the following activity is not a part of the Sprint Retrospective meeting</w:t>
      </w:r>
    </w:p>
    <w:p w:rsidR="00EF3833" w:rsidRPr="00A564DF" w:rsidRDefault="00EF3833" w:rsidP="00EF3833">
      <w:pPr>
        <w:pStyle w:val="ListParagraph"/>
        <w:numPr>
          <w:ilvl w:val="1"/>
          <w:numId w:val="39"/>
        </w:numPr>
        <w:rPr>
          <w:rFonts w:cs="Arial"/>
        </w:rPr>
      </w:pPr>
      <w:r w:rsidRPr="00A564DF">
        <w:rPr>
          <w:rFonts w:cs="Arial"/>
        </w:rPr>
        <w:t>The team discussed the positives and negatives from the previous Sprint</w:t>
      </w:r>
    </w:p>
    <w:p w:rsidR="00EF3833" w:rsidRPr="00A564DF" w:rsidRDefault="00EF3833" w:rsidP="00EF3833">
      <w:pPr>
        <w:pStyle w:val="ListParagraph"/>
        <w:numPr>
          <w:ilvl w:val="1"/>
          <w:numId w:val="39"/>
        </w:numPr>
        <w:rPr>
          <w:rFonts w:cs="Arial"/>
        </w:rPr>
      </w:pPr>
      <w:r w:rsidRPr="00A564DF">
        <w:rPr>
          <w:rFonts w:cs="Arial"/>
        </w:rPr>
        <w:t>The team also identifies issues faced in the previous Sprint and discusses how to mitigate these issues for future Sprints</w:t>
      </w:r>
    </w:p>
    <w:p w:rsidR="00EF3833" w:rsidRPr="00A564DF" w:rsidRDefault="00EF3833" w:rsidP="00EF3833">
      <w:pPr>
        <w:pStyle w:val="ListParagraph"/>
        <w:numPr>
          <w:ilvl w:val="1"/>
          <w:numId w:val="39"/>
        </w:numPr>
        <w:rPr>
          <w:rFonts w:cs="Arial"/>
        </w:rPr>
      </w:pPr>
      <w:r w:rsidRPr="00A564DF">
        <w:rPr>
          <w:rFonts w:cs="Arial"/>
        </w:rPr>
        <w:t>The team reviews and identifies potential improvements to their functioning</w:t>
      </w:r>
    </w:p>
    <w:p w:rsidR="00EF3833" w:rsidRPr="00A564DF" w:rsidRDefault="00EF3833" w:rsidP="00EF3833">
      <w:pPr>
        <w:pStyle w:val="ListParagraph"/>
        <w:numPr>
          <w:ilvl w:val="1"/>
          <w:numId w:val="39"/>
        </w:numPr>
        <w:rPr>
          <w:rFonts w:cs="Arial"/>
        </w:rPr>
      </w:pPr>
      <w:r w:rsidRPr="00A564DF">
        <w:rPr>
          <w:rFonts w:cs="Arial"/>
        </w:rPr>
        <w:t>Based on the new suggested changes, the team proceeds to re-prioritize the Product backlog if required</w:t>
      </w:r>
    </w:p>
    <w:p w:rsidR="00EF3833" w:rsidRPr="00A564DF" w:rsidRDefault="00EF3833" w:rsidP="00EF3833">
      <w:pPr>
        <w:pStyle w:val="ListParagraph"/>
        <w:rPr>
          <w:rFonts w:cs="Arial"/>
          <w:color w:val="FF0000"/>
        </w:rPr>
      </w:pPr>
      <w:r w:rsidRPr="00A564DF">
        <w:rPr>
          <w:rFonts w:cs="Arial"/>
          <w:color w:val="FF0000"/>
        </w:rPr>
        <w:t>Ans. d</w:t>
      </w:r>
    </w:p>
    <w:p w:rsidR="00EF3833" w:rsidRDefault="00EF3833" w:rsidP="00EF3833">
      <w:pPr>
        <w:pStyle w:val="ListParagraph"/>
        <w:tabs>
          <w:tab w:val="left" w:pos="426"/>
        </w:tabs>
        <w:sectPr w:rsidR="00EF3833">
          <w:headerReference w:type="default" r:id="rId139"/>
          <w:pgSz w:w="11906" w:h="16838"/>
          <w:pgMar w:top="1440" w:right="1440" w:bottom="1440" w:left="1440" w:header="708" w:footer="708" w:gutter="0"/>
          <w:cols w:space="708"/>
          <w:docGrid w:linePitch="360"/>
        </w:sectPr>
      </w:pPr>
    </w:p>
    <w:p w:rsidR="00004D09" w:rsidRPr="00004D09" w:rsidRDefault="00004D09" w:rsidP="00004D09">
      <w:pPr>
        <w:pStyle w:val="Heading1"/>
        <w:rPr>
          <w:color w:val="FFFFFF" w:themeColor="background1"/>
          <w:lang w:val="en-IN"/>
        </w:rPr>
      </w:pPr>
      <w:bookmarkStart w:id="140" w:name="_Toc340270451"/>
      <w:r w:rsidRPr="00004D09">
        <w:rPr>
          <w:color w:val="FFFFFF" w:themeColor="background1"/>
          <w:lang w:val="en-IN"/>
        </w:rPr>
        <w:lastRenderedPageBreak/>
        <w:t>Implementation</w:t>
      </w:r>
      <w:bookmarkEnd w:id="140"/>
    </w:p>
    <w:p w:rsidR="00EF3833" w:rsidRPr="003D4BD9" w:rsidRDefault="00EF3833" w:rsidP="00EF3833">
      <w:pPr>
        <w:pStyle w:val="Heading2"/>
      </w:pPr>
      <w:bookmarkStart w:id="141" w:name="_Toc332646329"/>
      <w:bookmarkStart w:id="142" w:name="_Toc336865260"/>
      <w:bookmarkStart w:id="143" w:name="_Toc340270452"/>
      <w:r w:rsidRPr="003D4BD9">
        <w:t xml:space="preserve">Scrum for </w:t>
      </w:r>
      <w:r w:rsidRPr="00EF3833">
        <w:t>Large</w:t>
      </w:r>
      <w:r w:rsidRPr="003D4BD9">
        <w:t xml:space="preserve"> Projects</w:t>
      </w:r>
      <w:bookmarkEnd w:id="141"/>
      <w:bookmarkEnd w:id="142"/>
      <w:bookmarkEnd w:id="143"/>
    </w:p>
    <w:p w:rsidR="00EF3833" w:rsidRPr="003D4BD9" w:rsidRDefault="00EF3833" w:rsidP="00EF3833">
      <w:pPr>
        <w:rPr>
          <w:rFonts w:ascii="Arial" w:hAnsi="Arial" w:cs="Arial"/>
        </w:rPr>
      </w:pPr>
      <w:r w:rsidRPr="003D4BD9">
        <w:rPr>
          <w:rFonts w:ascii="Arial" w:hAnsi="Arial" w:cs="Arial"/>
        </w:rPr>
        <w:t xml:space="preserve">Large projects require multiple Scrum Teams to work in sync to ensure project progress. Because the teams work in parallel, ensuring that all teams progress uniformly is critical with respect to deadlines. </w:t>
      </w:r>
      <w:r w:rsidRPr="003D4BD9">
        <w:rPr>
          <w:rFonts w:ascii="Arial" w:hAnsi="Arial" w:cs="Arial"/>
          <w:color w:val="FF0000"/>
        </w:rPr>
        <w:t xml:space="preserve">At times, future tasks of one team may depend on timely delivery of a previous task by another team. </w:t>
      </w:r>
      <w:r w:rsidRPr="003D4BD9">
        <w:rPr>
          <w:rFonts w:ascii="Arial" w:hAnsi="Arial" w:cs="Arial"/>
        </w:rPr>
        <w:t xml:space="preserve"> Also, there has to be a </w:t>
      </w:r>
      <w:r w:rsidRPr="003D4BD9">
        <w:rPr>
          <w:rFonts w:ascii="Arial" w:hAnsi="Arial" w:cs="Arial"/>
          <w:color w:val="4F81BD" w:themeColor="accent1"/>
          <w:u w:val="single"/>
        </w:rPr>
        <w:t>communication</w:t>
      </w:r>
      <w:r w:rsidRPr="003D4BD9">
        <w:rPr>
          <w:rFonts w:ascii="Arial" w:hAnsi="Arial" w:cs="Arial"/>
        </w:rPr>
        <w:t xml:space="preserve"> mechanism to ensure that the teams are in sync and any findings from one of the teams related to any part of the project is communicated across the teams effectively. </w:t>
      </w:r>
    </w:p>
    <w:p w:rsidR="00EF3833" w:rsidRPr="003D4BD9" w:rsidRDefault="00EF3833" w:rsidP="00EF3833">
      <w:pPr>
        <w:rPr>
          <w:rFonts w:ascii="Arial" w:hAnsi="Arial" w:cs="Arial"/>
        </w:rPr>
      </w:pPr>
      <w:r w:rsidRPr="003D4BD9">
        <w:rPr>
          <w:rFonts w:ascii="Arial" w:hAnsi="Arial" w:cs="Arial"/>
        </w:rPr>
        <w:t xml:space="preserve">This is typically done through the </w:t>
      </w:r>
      <w:r w:rsidRPr="003D4BD9">
        <w:rPr>
          <w:rFonts w:ascii="Arial" w:hAnsi="Arial" w:cs="Arial"/>
          <w:color w:val="4F81BD" w:themeColor="accent1"/>
          <w:u w:val="single"/>
        </w:rPr>
        <w:t>Scrum of Scrums</w:t>
      </w:r>
      <w:r w:rsidRPr="003D4BD9">
        <w:rPr>
          <w:rFonts w:ascii="Arial" w:hAnsi="Arial" w:cs="Arial"/>
        </w:rPr>
        <w:t xml:space="preserve">. </w:t>
      </w:r>
      <w:r w:rsidRPr="003D4BD9">
        <w:rPr>
          <w:rFonts w:ascii="Arial" w:hAnsi="Arial" w:cs="Arial"/>
          <w:color w:val="FF0000"/>
        </w:rPr>
        <w:t xml:space="preserve">This is mostly analogous to the Daily Scrum. </w:t>
      </w:r>
      <w:r w:rsidRPr="003D4BD9">
        <w:rPr>
          <w:rFonts w:ascii="Arial" w:hAnsi="Arial" w:cs="Arial"/>
        </w:rPr>
        <w:t xml:space="preserve">This meeting is facilitated by the </w:t>
      </w:r>
      <w:r w:rsidRPr="003D4BD9">
        <w:rPr>
          <w:rFonts w:ascii="Arial" w:hAnsi="Arial" w:cs="Arial"/>
          <w:color w:val="4F81BD" w:themeColor="accent1"/>
          <w:u w:val="single"/>
        </w:rPr>
        <w:t>Chief Scrum Master</w:t>
      </w:r>
      <w:r w:rsidRPr="003D4BD9">
        <w:rPr>
          <w:rFonts w:ascii="Arial" w:hAnsi="Arial" w:cs="Arial"/>
        </w:rPr>
        <w:t>. The Chief Scrum Master could also be the one to address impediments that impact more than one team.</w:t>
      </w:r>
    </w:p>
    <w:p w:rsidR="00EF3833" w:rsidRPr="003D4BD9" w:rsidRDefault="00EF3833" w:rsidP="00EF3833">
      <w:pPr>
        <w:rPr>
          <w:rFonts w:ascii="Arial" w:hAnsi="Arial" w:cs="Arial"/>
        </w:rPr>
      </w:pPr>
      <w:r w:rsidRPr="003D4BD9">
        <w:rPr>
          <w:rFonts w:ascii="Arial" w:hAnsi="Arial" w:cs="Arial"/>
        </w:rPr>
        <w:t>There are four questions to be asked:</w:t>
      </w:r>
    </w:p>
    <w:p w:rsidR="00EF3833" w:rsidRPr="003D4BD9" w:rsidRDefault="00EF3833" w:rsidP="00EF3833">
      <w:pPr>
        <w:pStyle w:val="ListParagraph"/>
        <w:numPr>
          <w:ilvl w:val="1"/>
          <w:numId w:val="44"/>
        </w:numPr>
        <w:rPr>
          <w:rFonts w:cs="Arial"/>
          <w:highlight w:val="yellow"/>
        </w:rPr>
      </w:pPr>
      <w:r w:rsidRPr="003D4BD9">
        <w:rPr>
          <w:rFonts w:cs="Arial"/>
          <w:highlight w:val="yellow"/>
        </w:rPr>
        <w:t>What has your team been working on since the last meeting?</w:t>
      </w:r>
    </w:p>
    <w:p w:rsidR="00EF3833" w:rsidRPr="003D4BD9" w:rsidRDefault="00EF3833" w:rsidP="00EF3833">
      <w:pPr>
        <w:pStyle w:val="ListParagraph"/>
        <w:numPr>
          <w:ilvl w:val="1"/>
          <w:numId w:val="44"/>
        </w:numPr>
        <w:rPr>
          <w:rFonts w:cs="Arial"/>
          <w:highlight w:val="yellow"/>
        </w:rPr>
      </w:pPr>
      <w:r w:rsidRPr="003D4BD9">
        <w:rPr>
          <w:rFonts w:cs="Arial"/>
          <w:highlight w:val="yellow"/>
        </w:rPr>
        <w:t>What is your team going to do until the next meeting?</w:t>
      </w:r>
    </w:p>
    <w:p w:rsidR="00EF3833" w:rsidRPr="003D4BD9" w:rsidRDefault="00EF3833" w:rsidP="00EF3833">
      <w:pPr>
        <w:pStyle w:val="ListParagraph"/>
        <w:numPr>
          <w:ilvl w:val="1"/>
          <w:numId w:val="44"/>
        </w:numPr>
        <w:rPr>
          <w:rFonts w:cs="Arial"/>
          <w:highlight w:val="yellow"/>
        </w:rPr>
      </w:pPr>
      <w:r w:rsidRPr="003D4BD9">
        <w:rPr>
          <w:rFonts w:cs="Arial"/>
          <w:highlight w:val="yellow"/>
        </w:rPr>
        <w:t>What impediments is your team facing?</w:t>
      </w:r>
    </w:p>
    <w:p w:rsidR="00EF3833" w:rsidRPr="003D4BD9" w:rsidRDefault="00EF3833" w:rsidP="00EF3833">
      <w:pPr>
        <w:pStyle w:val="ListParagraph"/>
        <w:numPr>
          <w:ilvl w:val="1"/>
          <w:numId w:val="44"/>
        </w:numPr>
        <w:rPr>
          <w:rFonts w:cs="Arial"/>
          <w:highlight w:val="yellow"/>
        </w:rPr>
      </w:pPr>
      <w:r w:rsidRPr="003D4BD9">
        <w:rPr>
          <w:rFonts w:cs="Arial"/>
          <w:highlight w:val="yellow"/>
        </w:rPr>
        <w:t>Have you made any decisions that could impact other teams?</w:t>
      </w:r>
    </w:p>
    <w:p w:rsidR="00EF3833" w:rsidRPr="003D4BD9" w:rsidRDefault="00EF3833" w:rsidP="00EF3833">
      <w:pPr>
        <w:rPr>
          <w:rFonts w:ascii="Arial" w:hAnsi="Arial" w:cs="Arial"/>
        </w:rPr>
      </w:pPr>
      <w:r w:rsidRPr="003D4BD9">
        <w:rPr>
          <w:rFonts w:ascii="Arial" w:hAnsi="Arial" w:cs="Arial"/>
        </w:rPr>
        <w:t xml:space="preserve">Immediately following the Scrum of Scrums, the opportunity to have discussions about problems that arise should be used. It is typically difficult to get all such people together at one time. All interested parties should stay after the meeting to discuss. Who should stay should be agreed upon as a consensus of the team. </w:t>
      </w:r>
      <w:r w:rsidRPr="003D4BD9">
        <w:rPr>
          <w:rFonts w:ascii="Arial" w:hAnsi="Arial" w:cs="Arial"/>
          <w:highlight w:val="yellow"/>
        </w:rPr>
        <w:t>It is typically useful to hold a Scrum of Scrums following the teams’ retrospectives to discuss process improvements that may be useful to other teams.</w:t>
      </w:r>
    </w:p>
    <w:p w:rsidR="00EF3833" w:rsidRPr="003D4BD9" w:rsidRDefault="00EF3833" w:rsidP="00EF3833">
      <w:pPr>
        <w:pStyle w:val="Heading3"/>
      </w:pPr>
      <w:bookmarkStart w:id="144" w:name="_Toc332646330"/>
      <w:r w:rsidRPr="003D4BD9">
        <w:t xml:space="preserve">The Chief </w:t>
      </w:r>
      <w:r w:rsidRPr="00EF3833">
        <w:t>Product</w:t>
      </w:r>
      <w:r w:rsidRPr="003D4BD9">
        <w:t xml:space="preserve"> Owner</w:t>
      </w:r>
      <w:bookmarkEnd w:id="144"/>
    </w:p>
    <w:p w:rsidR="00EF3833" w:rsidRPr="003D4BD9" w:rsidRDefault="00EF3833" w:rsidP="00EF3833">
      <w:pPr>
        <w:rPr>
          <w:rFonts w:ascii="Arial" w:hAnsi="Arial" w:cs="Arial"/>
          <w:color w:val="4F81BD" w:themeColor="accent1"/>
          <w:u w:val="single"/>
        </w:rPr>
      </w:pPr>
      <w:r w:rsidRPr="003D4BD9">
        <w:rPr>
          <w:rFonts w:ascii="Arial" w:hAnsi="Arial" w:cs="Arial"/>
        </w:rPr>
        <w:t xml:space="preserve">Generally for large projects, the client has a Chief Product Owner </w:t>
      </w:r>
      <w:r w:rsidRPr="003D4BD9">
        <w:rPr>
          <w:rFonts w:ascii="Arial" w:hAnsi="Arial" w:cs="Arial"/>
          <w:color w:val="FF0000"/>
        </w:rPr>
        <w:t>(generally a VP level person)</w:t>
      </w:r>
      <w:r w:rsidRPr="003D4BD9">
        <w:rPr>
          <w:rFonts w:ascii="Arial" w:hAnsi="Arial" w:cs="Arial"/>
        </w:rPr>
        <w:t xml:space="preserve"> who is effectively the Product Owner of the whole product. </w:t>
      </w:r>
      <w:r w:rsidRPr="003D4BD9">
        <w:rPr>
          <w:rFonts w:ascii="Arial" w:hAnsi="Arial" w:cs="Arial"/>
          <w:highlight w:val="yellow"/>
        </w:rPr>
        <w:t xml:space="preserve">The Chief Product Owner sets the </w:t>
      </w:r>
      <w:r w:rsidRPr="003D4BD9">
        <w:rPr>
          <w:rFonts w:ascii="Arial" w:hAnsi="Arial" w:cs="Arial"/>
          <w:color w:val="4F81BD" w:themeColor="accent1"/>
          <w:highlight w:val="yellow"/>
          <w:u w:val="single"/>
        </w:rPr>
        <w:t>product vision</w:t>
      </w:r>
      <w:r w:rsidRPr="003D4BD9">
        <w:rPr>
          <w:rFonts w:ascii="Arial" w:hAnsi="Arial" w:cs="Arial"/>
          <w:highlight w:val="yellow"/>
        </w:rPr>
        <w:t xml:space="preserve">, monitors the </w:t>
      </w:r>
      <w:r w:rsidRPr="003D4BD9">
        <w:rPr>
          <w:rFonts w:ascii="Arial" w:hAnsi="Arial" w:cs="Arial"/>
          <w:color w:val="4F81BD" w:themeColor="accent1"/>
          <w:highlight w:val="yellow"/>
          <w:u w:val="single"/>
        </w:rPr>
        <w:t>strategic objectives</w:t>
      </w:r>
      <w:r w:rsidRPr="003D4BD9">
        <w:rPr>
          <w:rFonts w:ascii="Arial" w:hAnsi="Arial" w:cs="Arial"/>
          <w:highlight w:val="yellow"/>
        </w:rPr>
        <w:t xml:space="preserve">, and is responsible for </w:t>
      </w:r>
      <w:r w:rsidRPr="003D4BD9">
        <w:rPr>
          <w:rFonts w:ascii="Arial" w:hAnsi="Arial" w:cs="Arial"/>
          <w:color w:val="4F81BD" w:themeColor="accent1"/>
          <w:highlight w:val="yellow"/>
          <w:u w:val="single"/>
        </w:rPr>
        <w:t>resource allocation.</w:t>
      </w:r>
      <w:r w:rsidRPr="003D4BD9">
        <w:rPr>
          <w:rFonts w:ascii="Arial" w:hAnsi="Arial" w:cs="Arial"/>
          <w:color w:val="4F81BD" w:themeColor="accent1"/>
          <w:u w:val="single"/>
        </w:rPr>
        <w:t xml:space="preserve"> </w:t>
      </w:r>
    </w:p>
    <w:p w:rsidR="00EF3833" w:rsidRPr="003D4BD9" w:rsidRDefault="00EF3833" w:rsidP="00EF3833">
      <w:pPr>
        <w:rPr>
          <w:rFonts w:ascii="Arial" w:hAnsi="Arial" w:cs="Arial"/>
          <w:color w:val="FF0000"/>
        </w:rPr>
      </w:pPr>
      <w:r w:rsidRPr="003D4BD9">
        <w:rPr>
          <w:rFonts w:ascii="Arial" w:hAnsi="Arial" w:cs="Arial"/>
          <w:color w:val="FF0000"/>
        </w:rPr>
        <w:t>Note: The responsibility for the resource allocation could also be with another stakeholder (e.g. VP of engineering).</w:t>
      </w:r>
    </w:p>
    <w:p w:rsidR="00EF3833" w:rsidRPr="003D4BD9" w:rsidRDefault="00EF3833" w:rsidP="00EF3833">
      <w:pPr>
        <w:rPr>
          <w:rFonts w:ascii="Arial" w:hAnsi="Arial" w:cs="Arial"/>
        </w:rPr>
      </w:pPr>
      <w:r w:rsidRPr="003D4BD9">
        <w:rPr>
          <w:rFonts w:ascii="Arial" w:hAnsi="Arial" w:cs="Arial"/>
        </w:rPr>
        <w:t xml:space="preserve">The Chief Product Owner’s responsibilities to product delivery are similar to those of the Product Owner for their respective Scrum Teams. The Chief Product Owner is responsible for the success or failure of the whole product and owns the overall Product Backlog. </w:t>
      </w:r>
    </w:p>
    <w:p w:rsidR="00EF3833" w:rsidRPr="003D4BD9" w:rsidRDefault="00EF3833" w:rsidP="00EF3833">
      <w:pPr>
        <w:rPr>
          <w:rFonts w:ascii="Arial" w:hAnsi="Arial" w:cs="Arial"/>
        </w:rPr>
      </w:pPr>
      <w:r w:rsidRPr="003D4BD9">
        <w:rPr>
          <w:rFonts w:ascii="Arial" w:hAnsi="Arial" w:cs="Arial"/>
        </w:rPr>
        <w:t xml:space="preserve">The Chief Product Owner sets the priorities for the entire project. These Product Backlog Items are then divided among the various teams in consultation with the </w:t>
      </w:r>
      <w:r w:rsidRPr="003D4BD9">
        <w:rPr>
          <w:rFonts w:ascii="Arial" w:hAnsi="Arial" w:cs="Arial"/>
          <w:color w:val="4F81BD" w:themeColor="accent1"/>
          <w:u w:val="single"/>
        </w:rPr>
        <w:t>Product Owners</w:t>
      </w:r>
      <w:r w:rsidRPr="003D4BD9">
        <w:rPr>
          <w:rFonts w:ascii="Arial" w:hAnsi="Arial" w:cs="Arial"/>
        </w:rPr>
        <w:t xml:space="preserve">. The Chief Product Owner (CPO) establishes the minimum Done Criteria to which all teams must adhere.  Single teams can add anything they deem important but must not </w:t>
      </w:r>
      <w:r w:rsidRPr="003D4BD9">
        <w:rPr>
          <w:rFonts w:ascii="Arial" w:hAnsi="Arial" w:cs="Arial"/>
          <w:color w:val="4F81BD" w:themeColor="accent1"/>
          <w:u w:val="single"/>
        </w:rPr>
        <w:t>omit anything</w:t>
      </w:r>
      <w:r w:rsidRPr="003D4BD9">
        <w:rPr>
          <w:rFonts w:ascii="Arial" w:hAnsi="Arial" w:cs="Arial"/>
        </w:rPr>
        <w:t>. The overall Product Backlog is divided into sub-parts for each team. This person has the final authority on prioritization of Product Backlog Items.</w:t>
      </w:r>
    </w:p>
    <w:p w:rsidR="00EF3833" w:rsidRPr="003D4BD9" w:rsidRDefault="00EF3833" w:rsidP="00EF3833">
      <w:pPr>
        <w:rPr>
          <w:rFonts w:ascii="Arial" w:eastAsiaTheme="majorEastAsia" w:hAnsi="Arial" w:cs="Arial"/>
          <w:b/>
          <w:bCs/>
          <w:color w:val="365F91" w:themeColor="accent1" w:themeShade="BF"/>
        </w:rPr>
      </w:pPr>
      <w:r w:rsidRPr="003D4BD9">
        <w:rPr>
          <w:rFonts w:ascii="Arial" w:hAnsi="Arial" w:cs="Arial"/>
        </w:rPr>
        <w:br w:type="page"/>
      </w:r>
    </w:p>
    <w:p w:rsidR="00EF3833" w:rsidRDefault="00EF3833" w:rsidP="00EF3833">
      <w:pPr>
        <w:pStyle w:val="Heading2"/>
      </w:pPr>
      <w:bookmarkStart w:id="145" w:name="_Toc336865261"/>
    </w:p>
    <w:p w:rsidR="00EF3833" w:rsidRPr="003D4BD9" w:rsidRDefault="00EF3833" w:rsidP="00EF3833">
      <w:pPr>
        <w:pStyle w:val="Heading2"/>
      </w:pPr>
      <w:bookmarkStart w:id="146" w:name="_Toc340270453"/>
      <w:r w:rsidRPr="003D4BD9">
        <w:t>Transition to Scrum</w:t>
      </w:r>
      <w:bookmarkEnd w:id="145"/>
      <w:bookmarkEnd w:id="146"/>
    </w:p>
    <w:p w:rsidR="00EF3833" w:rsidRPr="003D4BD9" w:rsidRDefault="00EF3833" w:rsidP="00EF3833">
      <w:pPr>
        <w:rPr>
          <w:rFonts w:ascii="Arial" w:hAnsi="Arial" w:cs="Arial"/>
        </w:rPr>
      </w:pPr>
      <w:r w:rsidRPr="003D4BD9">
        <w:rPr>
          <w:rFonts w:ascii="Arial" w:hAnsi="Arial" w:cs="Arial"/>
        </w:rPr>
        <w:t xml:space="preserve">The two basic methods of transitioning to Scrum are </w:t>
      </w:r>
      <w:r w:rsidRPr="003D4BD9">
        <w:rPr>
          <w:rFonts w:ascii="Arial" w:hAnsi="Arial" w:cs="Arial"/>
          <w:color w:val="4F81BD" w:themeColor="accent1"/>
          <w:u w:val="single"/>
        </w:rPr>
        <w:t>top down</w:t>
      </w:r>
      <w:r w:rsidRPr="003D4BD9">
        <w:rPr>
          <w:rFonts w:ascii="Arial" w:hAnsi="Arial" w:cs="Arial"/>
          <w:color w:val="4F81BD" w:themeColor="accent1"/>
        </w:rPr>
        <w:t xml:space="preserve"> </w:t>
      </w:r>
      <w:r w:rsidRPr="003D4BD9">
        <w:rPr>
          <w:rFonts w:ascii="Arial" w:hAnsi="Arial" w:cs="Arial"/>
        </w:rPr>
        <w:t xml:space="preserve">and </w:t>
      </w:r>
      <w:r w:rsidRPr="003D4BD9">
        <w:rPr>
          <w:rFonts w:ascii="Arial" w:hAnsi="Arial" w:cs="Arial"/>
          <w:color w:val="4F81BD" w:themeColor="accent1"/>
          <w:u w:val="single"/>
        </w:rPr>
        <w:t>bottom up</w:t>
      </w:r>
      <w:r w:rsidRPr="003D4BD9">
        <w:rPr>
          <w:rFonts w:ascii="Arial" w:hAnsi="Arial" w:cs="Arial"/>
        </w:rPr>
        <w:t>. In top down, the transition is widely communicated. There is an effort to provide education about the change to everyone involved. This communication can be a source of change resistance. The other possibility is to change things more gradually within the organizational culture. Then, the transition to Scrum will be a more incremental one.</w:t>
      </w:r>
    </w:p>
    <w:p w:rsidR="00EF3833" w:rsidRPr="003D4BD9" w:rsidRDefault="00EF3833" w:rsidP="00EF3833">
      <w:pPr>
        <w:rPr>
          <w:rFonts w:ascii="Arial" w:hAnsi="Arial" w:cs="Arial"/>
          <w:color w:val="FF0000"/>
        </w:rPr>
      </w:pPr>
      <w:r w:rsidRPr="003D4BD9">
        <w:rPr>
          <w:rFonts w:ascii="Arial" w:hAnsi="Arial" w:cs="Arial"/>
          <w:color w:val="FF0000"/>
        </w:rPr>
        <w:t xml:space="preserve">Note: With a top down introduction there may be communication issues. In one scenario, the head of engineering pushed Agile into his organization without buy in from product management or sales. This led to major issues with the Product Owner role itself, as well as Product Owner tasks such as Product Backlog creation. </w:t>
      </w:r>
    </w:p>
    <w:p w:rsidR="00EF3833" w:rsidRPr="003D4BD9" w:rsidRDefault="00EF3833" w:rsidP="00EF3833">
      <w:pPr>
        <w:rPr>
          <w:rFonts w:ascii="Arial" w:hAnsi="Arial" w:cs="Arial"/>
        </w:rPr>
      </w:pPr>
      <w:r w:rsidRPr="003D4BD9">
        <w:rPr>
          <w:rFonts w:ascii="Arial" w:hAnsi="Arial" w:cs="Arial"/>
        </w:rPr>
        <w:t>Another aspect of transition to consider is how much of the organization to change to a Scrum methodology. The entire organization could be transitioned at the same time. However, this method is more susceptible to problems that may result in interruptions to profit generating activities. Therefore, it is more advisable to transition different divisions in an iterative fashion in order to reduce risk and to provide lessons learned for further iterations.</w:t>
      </w:r>
    </w:p>
    <w:p w:rsidR="00EF3833" w:rsidRPr="003D4BD9" w:rsidRDefault="00EF3833" w:rsidP="00EF3833">
      <w:pPr>
        <w:pStyle w:val="ListParagraph"/>
        <w:numPr>
          <w:ilvl w:val="0"/>
          <w:numId w:val="45"/>
        </w:numPr>
        <w:rPr>
          <w:rFonts w:cs="Arial"/>
        </w:rPr>
      </w:pPr>
      <w:r w:rsidRPr="003D4BD9">
        <w:rPr>
          <w:rFonts w:cs="Arial"/>
        </w:rPr>
        <w:t>Keep a backlog of Scrum elements to be introduced and prioritized</w:t>
      </w:r>
    </w:p>
    <w:p w:rsidR="00EF3833" w:rsidRPr="003D4BD9" w:rsidRDefault="00EF3833" w:rsidP="00EF3833">
      <w:pPr>
        <w:pStyle w:val="ListParagraph"/>
        <w:numPr>
          <w:ilvl w:val="0"/>
          <w:numId w:val="45"/>
        </w:numPr>
        <w:rPr>
          <w:rFonts w:cs="Arial"/>
        </w:rPr>
      </w:pPr>
      <w:r w:rsidRPr="003D4BD9">
        <w:rPr>
          <w:rFonts w:cs="Arial"/>
        </w:rPr>
        <w:t>Which ones give you the biggest bang for the buck?</w:t>
      </w:r>
    </w:p>
    <w:p w:rsidR="00EF3833" w:rsidRPr="003D4BD9" w:rsidRDefault="00EF3833" w:rsidP="00EF3833">
      <w:pPr>
        <w:pStyle w:val="ListParagraph"/>
        <w:numPr>
          <w:ilvl w:val="0"/>
          <w:numId w:val="45"/>
        </w:numPr>
        <w:rPr>
          <w:rFonts w:cs="Arial"/>
        </w:rPr>
      </w:pPr>
      <w:r w:rsidRPr="003D4BD9">
        <w:rPr>
          <w:rFonts w:cs="Arial"/>
        </w:rPr>
        <w:t>Which ones can be easily introduced?</w:t>
      </w:r>
    </w:p>
    <w:p w:rsidR="00EF3833" w:rsidRPr="003D4BD9" w:rsidRDefault="00EF3833" w:rsidP="00EF3833">
      <w:pPr>
        <w:pStyle w:val="ListParagraph"/>
        <w:numPr>
          <w:ilvl w:val="1"/>
          <w:numId w:val="45"/>
        </w:numPr>
        <w:rPr>
          <w:rFonts w:cs="Arial"/>
        </w:rPr>
      </w:pPr>
      <w:r w:rsidRPr="003D4BD9">
        <w:rPr>
          <w:rFonts w:cs="Arial"/>
        </w:rPr>
        <w:t>Can you have cross-functional feature teams?</w:t>
      </w:r>
    </w:p>
    <w:p w:rsidR="00EF3833" w:rsidRPr="003D4BD9" w:rsidRDefault="00EF3833" w:rsidP="00EF3833">
      <w:pPr>
        <w:pStyle w:val="ListParagraph"/>
        <w:numPr>
          <w:ilvl w:val="1"/>
          <w:numId w:val="45"/>
        </w:numPr>
        <w:rPr>
          <w:rFonts w:cs="Arial"/>
        </w:rPr>
      </w:pPr>
      <w:r w:rsidRPr="003D4BD9">
        <w:rPr>
          <w:rFonts w:cs="Arial"/>
        </w:rPr>
        <w:t>Can you have increments to get to your release?</w:t>
      </w:r>
    </w:p>
    <w:p w:rsidR="00EF3833" w:rsidRPr="003D4BD9" w:rsidRDefault="00EF3833" w:rsidP="00EF3833">
      <w:pPr>
        <w:pStyle w:val="ListParagraph"/>
        <w:numPr>
          <w:ilvl w:val="1"/>
          <w:numId w:val="45"/>
        </w:numPr>
        <w:rPr>
          <w:rFonts w:cs="Arial"/>
        </w:rPr>
      </w:pPr>
      <w:r w:rsidRPr="003D4BD9">
        <w:rPr>
          <w:rFonts w:cs="Arial"/>
        </w:rPr>
        <w:t>Can you start with one or a few co-located teams?</w:t>
      </w:r>
    </w:p>
    <w:p w:rsidR="00EF3833" w:rsidRPr="003D4BD9" w:rsidRDefault="00EF3833" w:rsidP="00EF3833">
      <w:pPr>
        <w:pStyle w:val="ListParagraph"/>
        <w:numPr>
          <w:ilvl w:val="1"/>
          <w:numId w:val="45"/>
        </w:numPr>
        <w:rPr>
          <w:rFonts w:cs="Arial"/>
        </w:rPr>
      </w:pPr>
      <w:r w:rsidRPr="003D4BD9">
        <w:rPr>
          <w:rFonts w:cs="Arial"/>
        </w:rPr>
        <w:t>If you cannot do continuous integration, can you increase the frequency of your builds?</w:t>
      </w:r>
    </w:p>
    <w:p w:rsidR="00EF3833" w:rsidRPr="003D4BD9" w:rsidRDefault="00EF3833" w:rsidP="00EF3833">
      <w:pPr>
        <w:pStyle w:val="Heading4"/>
        <w:rPr>
          <w:rFonts w:ascii="Arial" w:hAnsi="Arial" w:cs="Arial"/>
        </w:rPr>
      </w:pPr>
      <w:r w:rsidRPr="003D4BD9">
        <w:rPr>
          <w:rFonts w:ascii="Arial" w:hAnsi="Arial" w:cs="Arial"/>
        </w:rPr>
        <w:t>Resistance to Change</w:t>
      </w:r>
    </w:p>
    <w:p w:rsidR="00EF3833" w:rsidRPr="003D4BD9" w:rsidRDefault="00EF3833" w:rsidP="00EF3833">
      <w:pPr>
        <w:rPr>
          <w:rFonts w:ascii="Arial" w:hAnsi="Arial" w:cs="Arial"/>
        </w:rPr>
      </w:pPr>
      <w:r w:rsidRPr="003D4BD9">
        <w:rPr>
          <w:rFonts w:ascii="Arial" w:hAnsi="Arial" w:cs="Arial"/>
        </w:rPr>
        <w:t>As with any change, there will be some resistance to the transition to a new methodology. Middle-managers will typically fear their loss of role or loss of authority. They may not understand their new role or how they contribute to the success of the team. People who are invested in the old methodology will also typically resist the change. These people may be Systems Engineers or other related positions that fear their loss of role as a result of changing to Scrum.</w:t>
      </w:r>
    </w:p>
    <w:p w:rsidR="00EF3833" w:rsidRPr="003D4BD9" w:rsidRDefault="00EF3833" w:rsidP="00EF3833">
      <w:pPr>
        <w:rPr>
          <w:rFonts w:ascii="Arial" w:hAnsi="Arial" w:cs="Arial"/>
        </w:rPr>
      </w:pPr>
    </w:p>
    <w:p w:rsidR="00EF3833" w:rsidRPr="003D4BD9" w:rsidRDefault="00EF3833" w:rsidP="00EF3833">
      <w:pPr>
        <w:rPr>
          <w:rFonts w:ascii="Arial" w:eastAsiaTheme="majorEastAsia" w:hAnsi="Arial" w:cs="Arial"/>
          <w:b/>
          <w:bCs/>
          <w:color w:val="365F91" w:themeColor="accent1" w:themeShade="BF"/>
        </w:rPr>
      </w:pPr>
      <w:r w:rsidRPr="003D4BD9">
        <w:rPr>
          <w:rFonts w:ascii="Arial" w:hAnsi="Arial" w:cs="Arial"/>
        </w:rPr>
        <w:br w:type="page"/>
      </w:r>
    </w:p>
    <w:p w:rsidR="00EF3833" w:rsidRPr="00EF3833" w:rsidRDefault="00EF3833" w:rsidP="00EF3833">
      <w:pPr>
        <w:pStyle w:val="Heading2"/>
      </w:pPr>
      <w:bookmarkStart w:id="147" w:name="_Toc336865262"/>
      <w:bookmarkStart w:id="148" w:name="_Toc340270454"/>
      <w:r w:rsidRPr="00EF3833">
        <w:lastRenderedPageBreak/>
        <w:t>Mapping Traditional Roles to Scrum</w:t>
      </w:r>
      <w:bookmarkEnd w:id="147"/>
      <w:bookmarkEnd w:id="148"/>
    </w:p>
    <w:p w:rsidR="00EF3833" w:rsidRPr="003D4BD9" w:rsidRDefault="00EF3833" w:rsidP="00EF3833">
      <w:pPr>
        <w:rPr>
          <w:rFonts w:ascii="Arial" w:hAnsi="Arial" w:cs="Arial"/>
        </w:rPr>
      </w:pPr>
      <w:r w:rsidRPr="003D4BD9">
        <w:rPr>
          <w:rFonts w:ascii="Arial" w:hAnsi="Arial" w:cs="Arial"/>
        </w:rPr>
        <w:t>The traditional role of Project Manager is divided among three roles in Scrum: Product Owner, Scrum Master, and Team Members. The Product Owner is the outward facing role. The Product Owner communicates with stakeholders and sets the priorities for the project. The Scrum Master performs the duties of the Project Manager of removing impediments to the progress of the team. The Scrum Master, like the Project Manager, is responsible for ensuring that the process is followed. The third role of Team Member also performs some of the traditional roles of the Project Manager in that they manage themselves and their own time. This allows the teams to gain a sense of ownership for their own success.</w:t>
      </w:r>
    </w:p>
    <w:p w:rsidR="00EF3833" w:rsidRPr="003D4BD9" w:rsidRDefault="00EF3833" w:rsidP="00EF3833">
      <w:pPr>
        <w:rPr>
          <w:rFonts w:ascii="Arial" w:hAnsi="Arial" w:cs="Arial"/>
          <w:color w:val="FF0000"/>
        </w:rPr>
      </w:pPr>
      <w:r w:rsidRPr="003D4BD9">
        <w:rPr>
          <w:rFonts w:ascii="Arial" w:hAnsi="Arial" w:cs="Arial"/>
          <w:color w:val="FF0000"/>
        </w:rPr>
        <w:t xml:space="preserve">Note: In some companies the traditional role to ensure adherence to processes is within a separate quality assurance organization or department. </w:t>
      </w:r>
    </w:p>
    <w:p w:rsidR="00EF3833" w:rsidRPr="00EF3833" w:rsidRDefault="00EF3833" w:rsidP="00EF3833">
      <w:pPr>
        <w:pStyle w:val="Heading2"/>
        <w:rPr>
          <w:rFonts w:ascii="Arial" w:hAnsi="Arial" w:cs="Arial"/>
          <w:color w:val="365F91" w:themeColor="accent1" w:themeShade="BF"/>
        </w:rPr>
      </w:pPr>
      <w:bookmarkStart w:id="149" w:name="_Toc332646332"/>
      <w:bookmarkStart w:id="150" w:name="_Toc336865263"/>
      <w:bookmarkStart w:id="151" w:name="_Toc340270455"/>
      <w:r w:rsidRPr="00EF3833">
        <w:t>Distributed teams in Scrum</w:t>
      </w:r>
      <w:bookmarkEnd w:id="149"/>
      <w:bookmarkEnd w:id="150"/>
      <w:bookmarkEnd w:id="151"/>
    </w:p>
    <w:p w:rsidR="00EF3833" w:rsidRPr="003D4BD9" w:rsidRDefault="00EF3833" w:rsidP="00EF3833">
      <w:pPr>
        <w:rPr>
          <w:rFonts w:ascii="Arial" w:hAnsi="Arial" w:cs="Arial"/>
        </w:rPr>
      </w:pPr>
      <w:r w:rsidRPr="003D4BD9">
        <w:rPr>
          <w:rFonts w:ascii="Arial" w:hAnsi="Arial" w:cs="Arial"/>
        </w:rPr>
        <w:t xml:space="preserve">Scrum requires a high level of communication between members of the Development Team and the Product Owners and Scrum Masters and, thus, prefers teams to be </w:t>
      </w:r>
      <w:r w:rsidRPr="003D4BD9">
        <w:rPr>
          <w:rFonts w:ascii="Arial" w:hAnsi="Arial" w:cs="Arial"/>
          <w:color w:val="4F81BD" w:themeColor="accent1"/>
          <w:u w:val="single"/>
        </w:rPr>
        <w:t>co-located</w:t>
      </w:r>
      <w:r w:rsidRPr="003D4BD9">
        <w:rPr>
          <w:rFonts w:ascii="Arial" w:hAnsi="Arial" w:cs="Arial"/>
        </w:rPr>
        <w:t xml:space="preserve">. Practically, many organizations work on an offshore model wherein the Development Team is not onsite with the Product Owner.  </w:t>
      </w:r>
    </w:p>
    <w:p w:rsidR="00EF3833" w:rsidRPr="003D4BD9" w:rsidRDefault="00EF3833" w:rsidP="00EF3833">
      <w:pPr>
        <w:pStyle w:val="ListParagraph"/>
        <w:numPr>
          <w:ilvl w:val="0"/>
          <w:numId w:val="46"/>
        </w:numPr>
        <w:rPr>
          <w:rFonts w:cs="Arial"/>
        </w:rPr>
      </w:pPr>
      <w:r w:rsidRPr="003D4BD9">
        <w:rPr>
          <w:rFonts w:cs="Arial"/>
          <w:highlight w:val="yellow"/>
        </w:rPr>
        <w:t>Appropriate infrastructure has to be made available to ensure that regular communications take place amongst the team members</w:t>
      </w:r>
      <w:r w:rsidRPr="003D4BD9">
        <w:rPr>
          <w:rFonts w:cs="Arial"/>
        </w:rPr>
        <w:t xml:space="preserve">. </w:t>
      </w:r>
    </w:p>
    <w:p w:rsidR="00EF3833" w:rsidRPr="003D4BD9" w:rsidRDefault="00EF3833" w:rsidP="00EF3833">
      <w:pPr>
        <w:pStyle w:val="ListParagraph"/>
        <w:numPr>
          <w:ilvl w:val="0"/>
          <w:numId w:val="46"/>
        </w:numPr>
        <w:rPr>
          <w:rFonts w:cs="Arial"/>
        </w:rPr>
      </w:pPr>
      <w:r w:rsidRPr="003D4BD9">
        <w:rPr>
          <w:rFonts w:cs="Arial"/>
          <w:highlight w:val="yellow"/>
        </w:rPr>
        <w:t>Whenever possible, a distributed team should have an in-person kick-off meeting at a common location.</w:t>
      </w:r>
      <w:r w:rsidRPr="003D4BD9">
        <w:rPr>
          <w:rFonts w:cs="Arial"/>
        </w:rPr>
        <w:t xml:space="preserve"> This will help establish the basis for future communications. </w:t>
      </w:r>
    </w:p>
    <w:p w:rsidR="00EF3833" w:rsidRPr="003D4BD9" w:rsidRDefault="00EF3833" w:rsidP="00EF3833">
      <w:pPr>
        <w:pStyle w:val="ListParagraph"/>
        <w:numPr>
          <w:ilvl w:val="0"/>
          <w:numId w:val="46"/>
        </w:numPr>
        <w:rPr>
          <w:rFonts w:cs="Arial"/>
        </w:rPr>
      </w:pPr>
      <w:r w:rsidRPr="003D4BD9">
        <w:rPr>
          <w:rFonts w:cs="Arial"/>
          <w:highlight w:val="yellow"/>
        </w:rPr>
        <w:t>It is also a best practice to have different team members relocate to another site to act as cultural liaisons to ensure proper communication throughout the project</w:t>
      </w:r>
      <w:r w:rsidRPr="003D4BD9">
        <w:rPr>
          <w:rFonts w:cs="Arial"/>
        </w:rPr>
        <w:t xml:space="preserve">. </w:t>
      </w:r>
      <w:r w:rsidRPr="003D4BD9">
        <w:rPr>
          <w:rFonts w:cs="Arial"/>
          <w:color w:val="FF0000"/>
        </w:rPr>
        <w:t xml:space="preserve">This can be the same person for the length of the project, or the role may be rotated among team members. In any case, frequent communication should be facilitated whenever possible. </w:t>
      </w:r>
    </w:p>
    <w:p w:rsidR="00EF3833" w:rsidRPr="003D4BD9" w:rsidRDefault="00EF3833" w:rsidP="00EF3833">
      <w:pPr>
        <w:pStyle w:val="ListParagraph"/>
        <w:numPr>
          <w:ilvl w:val="0"/>
          <w:numId w:val="46"/>
        </w:numPr>
        <w:rPr>
          <w:rFonts w:cs="Arial"/>
        </w:rPr>
      </w:pPr>
      <w:r w:rsidRPr="003D4BD9">
        <w:rPr>
          <w:rFonts w:cs="Arial"/>
        </w:rPr>
        <w:t>There can also be situations in which the Development Team is distributed geographically and this leads to difficulties in synchronization and communication. In such a situation make sure of the following:</w:t>
      </w:r>
    </w:p>
    <w:p w:rsidR="00EF3833" w:rsidRPr="003D4BD9" w:rsidRDefault="00EF3833" w:rsidP="00EF3833">
      <w:pPr>
        <w:pStyle w:val="ListParagraph"/>
        <w:numPr>
          <w:ilvl w:val="0"/>
          <w:numId w:val="43"/>
        </w:numPr>
        <w:rPr>
          <w:rFonts w:cs="Arial"/>
        </w:rPr>
      </w:pPr>
      <w:r w:rsidRPr="003D4BD9">
        <w:rPr>
          <w:rFonts w:cs="Arial"/>
          <w:highlight w:val="yellow"/>
        </w:rPr>
        <w:t>Keep the Scrum Teams to the proposed size of six to ten</w:t>
      </w:r>
      <w:r w:rsidRPr="003D4BD9">
        <w:rPr>
          <w:rFonts w:cs="Arial"/>
        </w:rPr>
        <w:t>.</w:t>
      </w:r>
    </w:p>
    <w:p w:rsidR="00EF3833" w:rsidRPr="003D4BD9" w:rsidRDefault="00EF3833" w:rsidP="00EF3833">
      <w:pPr>
        <w:pStyle w:val="ListParagraph"/>
        <w:numPr>
          <w:ilvl w:val="0"/>
          <w:numId w:val="43"/>
        </w:numPr>
        <w:rPr>
          <w:rFonts w:cs="Arial"/>
        </w:rPr>
      </w:pPr>
      <w:r w:rsidRPr="003D4BD9">
        <w:rPr>
          <w:rFonts w:cs="Arial"/>
          <w:highlight w:val="yellow"/>
        </w:rPr>
        <w:t>Do daily team meetings. As Daily Stand-ups are not possible, they need to be done electronically. Agree upon an acceptable time for everybody</w:t>
      </w:r>
      <w:r w:rsidRPr="003D4BD9">
        <w:rPr>
          <w:rFonts w:cs="Arial"/>
        </w:rPr>
        <w:t xml:space="preserve"> (e.g. early morning for America, mid-day for Europe, and evening for Asia Pacific).</w:t>
      </w:r>
    </w:p>
    <w:p w:rsidR="00EF3833" w:rsidRPr="003D4BD9" w:rsidRDefault="00EF3833" w:rsidP="00EF3833">
      <w:pPr>
        <w:pStyle w:val="ListParagraph"/>
        <w:numPr>
          <w:ilvl w:val="0"/>
          <w:numId w:val="43"/>
        </w:numPr>
        <w:rPr>
          <w:rFonts w:cs="Arial"/>
          <w:highlight w:val="yellow"/>
        </w:rPr>
      </w:pPr>
      <w:r w:rsidRPr="003D4BD9">
        <w:rPr>
          <w:rFonts w:cs="Arial"/>
          <w:highlight w:val="yellow"/>
        </w:rPr>
        <w:t>Make sure to have the communications infrastructure to support such meetings.</w:t>
      </w:r>
    </w:p>
    <w:p w:rsidR="00EF3833" w:rsidRPr="003D4BD9" w:rsidRDefault="00EF3833" w:rsidP="00EF3833">
      <w:pPr>
        <w:pStyle w:val="ListParagraph"/>
        <w:numPr>
          <w:ilvl w:val="0"/>
          <w:numId w:val="43"/>
        </w:numPr>
        <w:rPr>
          <w:rFonts w:cs="Arial"/>
          <w:highlight w:val="yellow"/>
        </w:rPr>
      </w:pPr>
      <w:r w:rsidRPr="003D4BD9">
        <w:rPr>
          <w:rFonts w:cs="Arial"/>
          <w:highlight w:val="yellow"/>
        </w:rPr>
        <w:t xml:space="preserve">Have a </w:t>
      </w:r>
      <w:r w:rsidRPr="003D4BD9">
        <w:rPr>
          <w:rFonts w:cs="Arial"/>
          <w:color w:val="4F81BD" w:themeColor="accent1"/>
          <w:highlight w:val="yellow"/>
          <w:u w:val="single"/>
        </w:rPr>
        <w:t>Product Owner</w:t>
      </w:r>
      <w:r w:rsidRPr="003D4BD9">
        <w:rPr>
          <w:rFonts w:cs="Arial"/>
          <w:color w:val="4F81BD" w:themeColor="accent1"/>
          <w:highlight w:val="yellow"/>
        </w:rPr>
        <w:t xml:space="preserve"> </w:t>
      </w:r>
      <w:r w:rsidRPr="003D4BD9">
        <w:rPr>
          <w:rFonts w:cs="Arial"/>
          <w:highlight w:val="yellow"/>
        </w:rPr>
        <w:t>at each site to avoid feelings of abandonment and to improve communication.</w:t>
      </w:r>
    </w:p>
    <w:p w:rsidR="00EF3833" w:rsidRPr="003D4BD9" w:rsidRDefault="00EF3833" w:rsidP="00EF3833">
      <w:pPr>
        <w:pStyle w:val="ListParagraph"/>
        <w:numPr>
          <w:ilvl w:val="0"/>
          <w:numId w:val="43"/>
        </w:numPr>
        <w:rPr>
          <w:rFonts w:cs="Arial"/>
        </w:rPr>
      </w:pPr>
      <w:r w:rsidRPr="003D4BD9">
        <w:rPr>
          <w:rFonts w:cs="Arial"/>
        </w:rPr>
        <w:t>Have a Scrum Coach (a real Scrum Expert) at each site (can be a Scrum Master of one of the teams).</w:t>
      </w:r>
    </w:p>
    <w:p w:rsidR="00EF3833" w:rsidRPr="003D4BD9" w:rsidRDefault="00EF3833" w:rsidP="00EF3833">
      <w:pPr>
        <w:rPr>
          <w:rFonts w:ascii="Arial" w:hAnsi="Arial" w:cs="Arial"/>
        </w:rPr>
      </w:pPr>
    </w:p>
    <w:p w:rsidR="00EF3833" w:rsidRPr="003D4BD9" w:rsidRDefault="00EF3833" w:rsidP="00EF3833">
      <w:pPr>
        <w:rPr>
          <w:rFonts w:ascii="Arial" w:hAnsi="Arial" w:cs="Arial"/>
        </w:rPr>
      </w:pPr>
      <w:r w:rsidRPr="003D4BD9">
        <w:rPr>
          <w:rFonts w:ascii="Arial" w:hAnsi="Arial" w:cs="Arial"/>
        </w:rPr>
        <w:br w:type="page"/>
      </w:r>
    </w:p>
    <w:p w:rsidR="00EF3833" w:rsidRPr="003D4BD9" w:rsidRDefault="00EF3833" w:rsidP="00EF3833">
      <w:pPr>
        <w:pStyle w:val="Heading2"/>
      </w:pPr>
      <w:bookmarkStart w:id="152" w:name="_Toc332646333"/>
      <w:bookmarkStart w:id="153" w:name="_Toc336865264"/>
      <w:bookmarkStart w:id="154" w:name="_Toc340270456"/>
      <w:r w:rsidRPr="003D4BD9">
        <w:lastRenderedPageBreak/>
        <w:t xml:space="preserve">Maintaining </w:t>
      </w:r>
      <w:r w:rsidRPr="00EF3833">
        <w:t>Stakeholder</w:t>
      </w:r>
      <w:r w:rsidRPr="003D4BD9">
        <w:t xml:space="preserve"> Involvement</w:t>
      </w:r>
      <w:bookmarkEnd w:id="152"/>
      <w:bookmarkEnd w:id="153"/>
      <w:bookmarkEnd w:id="154"/>
    </w:p>
    <w:p w:rsidR="00EF3833" w:rsidRPr="003D4BD9" w:rsidRDefault="00EF3833" w:rsidP="00EF3833">
      <w:pPr>
        <w:rPr>
          <w:rFonts w:ascii="Arial" w:hAnsi="Arial" w:cs="Arial"/>
        </w:rPr>
      </w:pPr>
      <w:r w:rsidRPr="003D4BD9">
        <w:rPr>
          <w:rFonts w:ascii="Arial" w:hAnsi="Arial" w:cs="Arial"/>
        </w:rPr>
        <w:t>An important aspect of Scrum is that it requires complete support from the stakeholders on a project. The following steps are recommended as a means for maintaining involvement:</w:t>
      </w:r>
    </w:p>
    <w:p w:rsidR="00EF3833" w:rsidRPr="003D4BD9" w:rsidRDefault="00EF3833" w:rsidP="00EF3833">
      <w:pPr>
        <w:pStyle w:val="ListParagraph"/>
        <w:numPr>
          <w:ilvl w:val="0"/>
          <w:numId w:val="40"/>
        </w:numPr>
        <w:rPr>
          <w:rFonts w:cs="Arial"/>
        </w:rPr>
      </w:pPr>
      <w:r w:rsidRPr="003D4BD9">
        <w:rPr>
          <w:rFonts w:cs="Arial"/>
        </w:rPr>
        <w:t>Form a working agreement among all stakeholders to promote effective collaboration and participation of stakeholders on project activities.</w:t>
      </w:r>
    </w:p>
    <w:p w:rsidR="00EF3833" w:rsidRPr="003D4BD9" w:rsidRDefault="00EF3833" w:rsidP="00EF3833">
      <w:pPr>
        <w:pStyle w:val="ListParagraph"/>
        <w:numPr>
          <w:ilvl w:val="0"/>
          <w:numId w:val="40"/>
        </w:numPr>
        <w:rPr>
          <w:rFonts w:cs="Arial"/>
        </w:rPr>
      </w:pPr>
      <w:r w:rsidRPr="003D4BD9">
        <w:rPr>
          <w:rFonts w:cs="Arial"/>
        </w:rPr>
        <w:t>Continually assess the changes in the project that affect the stakeholder landscape in order to ensure that new stakeholders on the project are appropriately engaged.</w:t>
      </w:r>
    </w:p>
    <w:p w:rsidR="00EF3833" w:rsidRPr="003D4BD9" w:rsidRDefault="00EF3833" w:rsidP="00EF3833">
      <w:pPr>
        <w:pStyle w:val="ListParagraph"/>
        <w:numPr>
          <w:ilvl w:val="0"/>
          <w:numId w:val="40"/>
        </w:numPr>
        <w:rPr>
          <w:rFonts w:cs="Arial"/>
        </w:rPr>
      </w:pPr>
      <w:r w:rsidRPr="003D4BD9">
        <w:rPr>
          <w:rFonts w:cs="Arial"/>
        </w:rPr>
        <w:t>Communicate team progress and development capabilities in order to help the business    stakeholders make informed decision about Scope, Time, and Cost.</w:t>
      </w:r>
    </w:p>
    <w:p w:rsidR="00EF3833" w:rsidRPr="003D4BD9" w:rsidRDefault="00EF3833" w:rsidP="00EF3833">
      <w:pPr>
        <w:pStyle w:val="ListParagraph"/>
        <w:numPr>
          <w:ilvl w:val="0"/>
          <w:numId w:val="40"/>
        </w:numPr>
        <w:rPr>
          <w:rFonts w:cs="Arial"/>
        </w:rPr>
      </w:pPr>
      <w:r w:rsidRPr="003D4BD9">
        <w:rPr>
          <w:rFonts w:cs="Arial"/>
        </w:rPr>
        <w:t>Manage stakeholders’ expectations around minimal/most likely/optimal project outcomes, balancing accuracy and precision, so stakeholders have assurance that those outcomes will help them meet their business objectives.</w:t>
      </w:r>
    </w:p>
    <w:p w:rsidR="00EF3833" w:rsidRPr="003D4BD9" w:rsidRDefault="00EF3833" w:rsidP="00EF3833">
      <w:pPr>
        <w:pStyle w:val="Heading2"/>
      </w:pPr>
      <w:bookmarkStart w:id="155" w:name="_Toc332646334"/>
      <w:bookmarkStart w:id="156" w:name="_Toc336865265"/>
      <w:bookmarkStart w:id="157" w:name="_Toc340270457"/>
      <w:r w:rsidRPr="003D4BD9">
        <w:t xml:space="preserve">Importance of </w:t>
      </w:r>
      <w:r w:rsidRPr="00EF3833">
        <w:t>Executive</w:t>
      </w:r>
      <w:r w:rsidRPr="003D4BD9">
        <w:t xml:space="preserve"> Support</w:t>
      </w:r>
      <w:bookmarkEnd w:id="155"/>
      <w:bookmarkEnd w:id="156"/>
      <w:bookmarkEnd w:id="157"/>
    </w:p>
    <w:p w:rsidR="00EF3833" w:rsidRPr="003D4BD9" w:rsidRDefault="00EF3833" w:rsidP="00EF3833">
      <w:pPr>
        <w:rPr>
          <w:rFonts w:ascii="Arial" w:hAnsi="Arial" w:cs="Arial"/>
        </w:rPr>
      </w:pPr>
      <w:r w:rsidRPr="003D4BD9">
        <w:rPr>
          <w:rFonts w:ascii="Arial" w:hAnsi="Arial" w:cs="Arial"/>
        </w:rPr>
        <w:t xml:space="preserve">Executives are the people </w:t>
      </w:r>
      <w:r w:rsidRPr="003D4BD9">
        <w:rPr>
          <w:rFonts w:ascii="Arial" w:hAnsi="Arial" w:cs="Arial"/>
          <w:color w:val="4F81BD" w:themeColor="accent1"/>
          <w:u w:val="single"/>
        </w:rPr>
        <w:t>funding</w:t>
      </w:r>
      <w:r w:rsidRPr="003D4BD9">
        <w:rPr>
          <w:rFonts w:ascii="Arial" w:hAnsi="Arial" w:cs="Arial"/>
        </w:rPr>
        <w:t xml:space="preserve"> the project and, thus, for any Scrum project to be successful, it requires the support and backing of the executives. The following are </w:t>
      </w:r>
      <w:proofErr w:type="gramStart"/>
      <w:r w:rsidRPr="003D4BD9">
        <w:rPr>
          <w:rFonts w:ascii="Arial" w:hAnsi="Arial" w:cs="Arial"/>
        </w:rPr>
        <w:t>key</w:t>
      </w:r>
      <w:proofErr w:type="gramEnd"/>
      <w:r w:rsidRPr="003D4BD9">
        <w:rPr>
          <w:rFonts w:ascii="Arial" w:hAnsi="Arial" w:cs="Arial"/>
        </w:rPr>
        <w:t xml:space="preserve"> to maintaining executive support:</w:t>
      </w:r>
    </w:p>
    <w:p w:rsidR="00EF3833" w:rsidRPr="003D4BD9" w:rsidRDefault="00EF3833" w:rsidP="00EF3833">
      <w:pPr>
        <w:pStyle w:val="ListParagraph"/>
        <w:numPr>
          <w:ilvl w:val="0"/>
          <w:numId w:val="41"/>
        </w:numPr>
        <w:rPr>
          <w:rFonts w:cs="Arial"/>
          <w:highlight w:val="yellow"/>
        </w:rPr>
      </w:pPr>
      <w:r w:rsidRPr="003D4BD9">
        <w:rPr>
          <w:rFonts w:cs="Arial"/>
          <w:highlight w:val="yellow"/>
        </w:rPr>
        <w:t>Communicate regularly with executives.</w:t>
      </w:r>
    </w:p>
    <w:p w:rsidR="00EF3833" w:rsidRPr="003D4BD9" w:rsidRDefault="00EF3833" w:rsidP="00EF3833">
      <w:pPr>
        <w:pStyle w:val="ListParagraph"/>
        <w:numPr>
          <w:ilvl w:val="0"/>
          <w:numId w:val="41"/>
        </w:numPr>
        <w:rPr>
          <w:rFonts w:cs="Arial"/>
          <w:highlight w:val="yellow"/>
        </w:rPr>
      </w:pPr>
      <w:r w:rsidRPr="003D4BD9">
        <w:rPr>
          <w:rFonts w:cs="Arial"/>
          <w:highlight w:val="yellow"/>
        </w:rPr>
        <w:t>Keep executives aware of the latest progress.</w:t>
      </w:r>
    </w:p>
    <w:p w:rsidR="00EF3833" w:rsidRPr="003D4BD9" w:rsidRDefault="00EF3833" w:rsidP="00EF3833">
      <w:pPr>
        <w:pStyle w:val="ListParagraph"/>
        <w:numPr>
          <w:ilvl w:val="0"/>
          <w:numId w:val="41"/>
        </w:numPr>
        <w:rPr>
          <w:rFonts w:cs="Arial"/>
          <w:highlight w:val="yellow"/>
        </w:rPr>
      </w:pPr>
      <w:r w:rsidRPr="003D4BD9">
        <w:rPr>
          <w:rFonts w:cs="Arial"/>
          <w:highlight w:val="yellow"/>
        </w:rPr>
        <w:t>Inform executives of any issues and potential lags in project delivery to minimize shocks.</w:t>
      </w:r>
    </w:p>
    <w:p w:rsidR="00EF3833" w:rsidRPr="003D4BD9" w:rsidRDefault="00EF3833" w:rsidP="00EF3833">
      <w:pPr>
        <w:rPr>
          <w:rFonts w:ascii="Arial" w:hAnsi="Arial" w:cs="Arial"/>
        </w:rPr>
      </w:pPr>
      <w:r w:rsidRPr="003D4BD9">
        <w:rPr>
          <w:rFonts w:ascii="Arial" w:hAnsi="Arial" w:cs="Arial"/>
        </w:rPr>
        <w:t>It is important that the executives funding the project have clarity over the following issues:</w:t>
      </w:r>
    </w:p>
    <w:p w:rsidR="00EF3833" w:rsidRPr="003D4BD9" w:rsidRDefault="00EF3833" w:rsidP="00EF3833">
      <w:pPr>
        <w:pStyle w:val="ListParagraph"/>
        <w:numPr>
          <w:ilvl w:val="0"/>
          <w:numId w:val="42"/>
        </w:numPr>
        <w:rPr>
          <w:rFonts w:cs="Arial"/>
        </w:rPr>
      </w:pPr>
      <w:r w:rsidRPr="003D4BD9">
        <w:rPr>
          <w:rFonts w:cs="Arial"/>
        </w:rPr>
        <w:t>What is the benefit of implementing the Scrum initiative?</w:t>
      </w:r>
    </w:p>
    <w:p w:rsidR="00EF3833" w:rsidRPr="003D4BD9" w:rsidRDefault="00EF3833" w:rsidP="00EF3833">
      <w:pPr>
        <w:pStyle w:val="ListParagraph"/>
        <w:numPr>
          <w:ilvl w:val="1"/>
          <w:numId w:val="42"/>
        </w:numPr>
        <w:rPr>
          <w:rFonts w:cs="Arial"/>
        </w:rPr>
      </w:pPr>
      <w:r w:rsidRPr="003D4BD9">
        <w:rPr>
          <w:rFonts w:cs="Arial"/>
        </w:rPr>
        <w:t xml:space="preserve">How does this initiative create </w:t>
      </w:r>
      <w:r w:rsidRPr="003D4BD9">
        <w:rPr>
          <w:rFonts w:cs="Arial"/>
          <w:color w:val="4F81BD" w:themeColor="accent1"/>
          <w:u w:val="single"/>
        </w:rPr>
        <w:t>benefits</w:t>
      </w:r>
      <w:r w:rsidRPr="003D4BD9">
        <w:rPr>
          <w:rFonts w:cs="Arial"/>
        </w:rPr>
        <w:t xml:space="preserve">/prevents </w:t>
      </w:r>
      <w:r w:rsidRPr="003D4BD9">
        <w:rPr>
          <w:rFonts w:cs="Arial"/>
          <w:color w:val="4F81BD" w:themeColor="accent1"/>
          <w:u w:val="single"/>
        </w:rPr>
        <w:t xml:space="preserve">losses </w:t>
      </w:r>
      <w:r w:rsidRPr="003D4BD9">
        <w:rPr>
          <w:rFonts w:cs="Arial"/>
        </w:rPr>
        <w:t>for the organization?</w:t>
      </w:r>
    </w:p>
    <w:p w:rsidR="00EF3833" w:rsidRPr="003D4BD9" w:rsidRDefault="00EF3833" w:rsidP="00EF3833">
      <w:pPr>
        <w:pStyle w:val="ListParagraph"/>
        <w:numPr>
          <w:ilvl w:val="1"/>
          <w:numId w:val="42"/>
        </w:numPr>
        <w:rPr>
          <w:rFonts w:cs="Arial"/>
        </w:rPr>
      </w:pPr>
      <w:r w:rsidRPr="003D4BD9">
        <w:rPr>
          <w:rFonts w:cs="Arial"/>
        </w:rPr>
        <w:t>How is being adaptive essential in the current business climate?</w:t>
      </w:r>
    </w:p>
    <w:p w:rsidR="00EF3833" w:rsidRPr="003D4BD9" w:rsidRDefault="00EF3833" w:rsidP="00EF3833">
      <w:pPr>
        <w:pStyle w:val="ListParagraph"/>
        <w:ind w:left="1440"/>
        <w:rPr>
          <w:rFonts w:cs="Arial"/>
        </w:rPr>
      </w:pPr>
    </w:p>
    <w:p w:rsidR="00EF3833" w:rsidRPr="003D4BD9" w:rsidRDefault="00EF3833" w:rsidP="00EF3833">
      <w:pPr>
        <w:pStyle w:val="ListParagraph"/>
        <w:numPr>
          <w:ilvl w:val="0"/>
          <w:numId w:val="42"/>
        </w:numPr>
        <w:rPr>
          <w:rFonts w:cs="Arial"/>
        </w:rPr>
      </w:pPr>
      <w:r w:rsidRPr="003D4BD9">
        <w:rPr>
          <w:rFonts w:cs="Arial"/>
        </w:rPr>
        <w:t>What are the deadlines and costs around the initiative?</w:t>
      </w:r>
    </w:p>
    <w:p w:rsidR="00EF3833" w:rsidRPr="003D4BD9" w:rsidRDefault="00EF3833" w:rsidP="00EF3833">
      <w:pPr>
        <w:pStyle w:val="ListParagraph"/>
        <w:numPr>
          <w:ilvl w:val="1"/>
          <w:numId w:val="42"/>
        </w:numPr>
        <w:rPr>
          <w:rFonts w:cs="Arial"/>
          <w:color w:val="FF0000"/>
        </w:rPr>
      </w:pPr>
      <w:r w:rsidRPr="003D4BD9">
        <w:rPr>
          <w:rFonts w:cs="Arial"/>
        </w:rPr>
        <w:t xml:space="preserve">What is the expected completion time and cost for the initiative </w:t>
      </w:r>
      <w:r w:rsidRPr="003D4BD9">
        <w:rPr>
          <w:rFonts w:cs="Arial"/>
          <w:color w:val="FF0000"/>
        </w:rPr>
        <w:t>(best case/optimum/ worst case estimates)?</w:t>
      </w:r>
    </w:p>
    <w:p w:rsidR="00EF3833" w:rsidRPr="003D4BD9" w:rsidRDefault="00EF3833" w:rsidP="00EF3833">
      <w:pPr>
        <w:pStyle w:val="ListParagraph"/>
        <w:numPr>
          <w:ilvl w:val="1"/>
          <w:numId w:val="42"/>
        </w:numPr>
        <w:rPr>
          <w:rFonts w:cs="Arial"/>
        </w:rPr>
      </w:pPr>
      <w:r w:rsidRPr="003D4BD9">
        <w:rPr>
          <w:rFonts w:cs="Arial"/>
        </w:rPr>
        <w:t>What are the potential milestones on the way to completion?</w:t>
      </w:r>
    </w:p>
    <w:p w:rsidR="00EF3833" w:rsidRPr="003D4BD9" w:rsidRDefault="00EF3833" w:rsidP="00EF3833">
      <w:pPr>
        <w:pStyle w:val="ListParagraph"/>
        <w:numPr>
          <w:ilvl w:val="1"/>
          <w:numId w:val="42"/>
        </w:numPr>
        <w:rPr>
          <w:rFonts w:cs="Arial"/>
        </w:rPr>
      </w:pPr>
      <w:r w:rsidRPr="003D4BD9">
        <w:rPr>
          <w:rFonts w:cs="Arial"/>
        </w:rPr>
        <w:t>How frequently are executives going to meet regarding project progress?</w:t>
      </w:r>
    </w:p>
    <w:p w:rsidR="00EF3833" w:rsidRPr="003D4BD9" w:rsidRDefault="00EF3833" w:rsidP="00EF3833">
      <w:pPr>
        <w:pStyle w:val="ListParagraph"/>
        <w:ind w:left="1440"/>
        <w:rPr>
          <w:rFonts w:cs="Arial"/>
        </w:rPr>
      </w:pPr>
    </w:p>
    <w:p w:rsidR="00EF3833" w:rsidRPr="003D4BD9" w:rsidRDefault="00EF3833" w:rsidP="00EF3833">
      <w:pPr>
        <w:pStyle w:val="ListParagraph"/>
        <w:numPr>
          <w:ilvl w:val="0"/>
          <w:numId w:val="42"/>
        </w:numPr>
        <w:rPr>
          <w:rFonts w:cs="Arial"/>
        </w:rPr>
      </w:pPr>
      <w:r w:rsidRPr="003D4BD9">
        <w:rPr>
          <w:rFonts w:cs="Arial"/>
        </w:rPr>
        <w:t>What are the risks involved in the initiative?</w:t>
      </w:r>
    </w:p>
    <w:p w:rsidR="00EF3833" w:rsidRPr="003D4BD9" w:rsidRDefault="00EF3833" w:rsidP="00EF3833">
      <w:pPr>
        <w:pStyle w:val="ListParagraph"/>
        <w:numPr>
          <w:ilvl w:val="1"/>
          <w:numId w:val="42"/>
        </w:numPr>
        <w:rPr>
          <w:rFonts w:cs="Arial"/>
        </w:rPr>
      </w:pPr>
      <w:r w:rsidRPr="003D4BD9">
        <w:rPr>
          <w:rFonts w:cs="Arial"/>
        </w:rPr>
        <w:t>What are the potential roadblocks or risks in the implementation?</w:t>
      </w:r>
    </w:p>
    <w:p w:rsidR="00EF3833" w:rsidRPr="003D4BD9" w:rsidRDefault="00EF3833" w:rsidP="00EF3833">
      <w:pPr>
        <w:pStyle w:val="ListParagraph"/>
        <w:numPr>
          <w:ilvl w:val="1"/>
          <w:numId w:val="42"/>
        </w:numPr>
        <w:rPr>
          <w:rFonts w:cs="Arial"/>
        </w:rPr>
      </w:pPr>
      <w:r w:rsidRPr="003D4BD9">
        <w:rPr>
          <w:rFonts w:cs="Arial"/>
        </w:rPr>
        <w:t>What is the additional cost and time required to mitigate each of these risks?</w:t>
      </w:r>
    </w:p>
    <w:p w:rsidR="00EF3833" w:rsidRPr="003D4BD9" w:rsidRDefault="00EF3833" w:rsidP="00EF3833">
      <w:pPr>
        <w:rPr>
          <w:rFonts w:ascii="Arial" w:hAnsi="Arial" w:cs="Arial"/>
        </w:rPr>
      </w:pPr>
      <w:r w:rsidRPr="003D4BD9">
        <w:rPr>
          <w:rFonts w:ascii="Arial" w:hAnsi="Arial" w:cs="Arial"/>
        </w:rPr>
        <w:br w:type="page"/>
      </w:r>
    </w:p>
    <w:p w:rsidR="00EF3833" w:rsidRPr="003D4BD9" w:rsidRDefault="00EF3833" w:rsidP="00DB493C">
      <w:pPr>
        <w:pStyle w:val="Heading2"/>
      </w:pPr>
      <w:bookmarkStart w:id="158" w:name="_Toc340270458"/>
      <w:r w:rsidRPr="003D4BD9">
        <w:lastRenderedPageBreak/>
        <w:t>Chapter Quiz</w:t>
      </w:r>
      <w:bookmarkEnd w:id="158"/>
    </w:p>
    <w:p w:rsidR="00EF3833" w:rsidRPr="003D4BD9" w:rsidRDefault="00EF3833" w:rsidP="00EF3833">
      <w:pPr>
        <w:pStyle w:val="ListParagraph"/>
        <w:numPr>
          <w:ilvl w:val="0"/>
          <w:numId w:val="47"/>
        </w:numPr>
        <w:tabs>
          <w:tab w:val="left" w:pos="426"/>
        </w:tabs>
        <w:rPr>
          <w:rFonts w:cs="Arial"/>
        </w:rPr>
      </w:pPr>
      <w:r w:rsidRPr="003D4BD9">
        <w:rPr>
          <w:rFonts w:cs="Arial"/>
        </w:rPr>
        <w:t>What are the challenges with implementing Scrum in Large projects?</w:t>
      </w:r>
    </w:p>
    <w:p w:rsidR="00EF3833" w:rsidRPr="003D4BD9" w:rsidRDefault="00EF3833" w:rsidP="00EF3833">
      <w:pPr>
        <w:pStyle w:val="ListParagraph"/>
        <w:numPr>
          <w:ilvl w:val="1"/>
          <w:numId w:val="47"/>
        </w:numPr>
        <w:tabs>
          <w:tab w:val="left" w:pos="426"/>
        </w:tabs>
        <w:rPr>
          <w:rFonts w:cs="Arial"/>
        </w:rPr>
      </w:pPr>
      <w:r w:rsidRPr="003D4BD9">
        <w:rPr>
          <w:rFonts w:cs="Arial"/>
        </w:rPr>
        <w:t>Multiple teams required to work in sync</w:t>
      </w:r>
    </w:p>
    <w:p w:rsidR="00EF3833" w:rsidRPr="003D4BD9" w:rsidRDefault="00EF3833" w:rsidP="00EF3833">
      <w:pPr>
        <w:pStyle w:val="ListParagraph"/>
        <w:numPr>
          <w:ilvl w:val="1"/>
          <w:numId w:val="47"/>
        </w:numPr>
        <w:tabs>
          <w:tab w:val="left" w:pos="426"/>
        </w:tabs>
        <w:rPr>
          <w:rFonts w:cs="Arial"/>
        </w:rPr>
      </w:pPr>
      <w:r w:rsidRPr="003D4BD9">
        <w:rPr>
          <w:rFonts w:cs="Arial"/>
        </w:rPr>
        <w:t>Lack of an overall product backlog to track progress</w:t>
      </w:r>
    </w:p>
    <w:p w:rsidR="00EF3833" w:rsidRPr="003D4BD9" w:rsidRDefault="00EF3833" w:rsidP="00EF3833">
      <w:pPr>
        <w:pStyle w:val="ListParagraph"/>
        <w:numPr>
          <w:ilvl w:val="1"/>
          <w:numId w:val="47"/>
        </w:numPr>
        <w:tabs>
          <w:tab w:val="left" w:pos="426"/>
        </w:tabs>
        <w:rPr>
          <w:rFonts w:cs="Arial"/>
        </w:rPr>
      </w:pPr>
      <w:r w:rsidRPr="003D4BD9">
        <w:rPr>
          <w:rFonts w:cs="Arial"/>
        </w:rPr>
        <w:t xml:space="preserve">Additional level of hierarchy in the form of the Chief Product Owner </w:t>
      </w:r>
    </w:p>
    <w:p w:rsidR="00EF3833" w:rsidRPr="003D4BD9" w:rsidRDefault="00EF3833" w:rsidP="00EF3833">
      <w:pPr>
        <w:pStyle w:val="ListParagraph"/>
        <w:numPr>
          <w:ilvl w:val="1"/>
          <w:numId w:val="47"/>
        </w:numPr>
        <w:tabs>
          <w:tab w:val="left" w:pos="426"/>
        </w:tabs>
        <w:rPr>
          <w:rFonts w:cs="Arial"/>
        </w:rPr>
      </w:pPr>
      <w:r w:rsidRPr="003D4BD9">
        <w:rPr>
          <w:rFonts w:cs="Arial"/>
        </w:rPr>
        <w:t>Task interdependencies between teams</w:t>
      </w:r>
    </w:p>
    <w:p w:rsidR="00EF3833" w:rsidRPr="003D4BD9" w:rsidRDefault="00EF3833" w:rsidP="00EF3833">
      <w:pPr>
        <w:pStyle w:val="ListParagraph"/>
        <w:tabs>
          <w:tab w:val="left" w:pos="426"/>
        </w:tabs>
        <w:rPr>
          <w:rFonts w:cs="Arial"/>
          <w:color w:val="FF0000"/>
        </w:rPr>
      </w:pPr>
      <w:r w:rsidRPr="003D4BD9">
        <w:rPr>
          <w:rFonts w:cs="Arial"/>
          <w:color w:val="FF0000"/>
        </w:rPr>
        <w:t>Ans. a, c, and d</w:t>
      </w:r>
    </w:p>
    <w:p w:rsidR="00EF3833" w:rsidRPr="003D4BD9" w:rsidRDefault="00EF3833" w:rsidP="00EF3833">
      <w:pPr>
        <w:pStyle w:val="ListParagraph"/>
        <w:tabs>
          <w:tab w:val="left" w:pos="426"/>
        </w:tabs>
        <w:rPr>
          <w:rFonts w:cs="Arial"/>
          <w:color w:val="FF0000"/>
        </w:rPr>
      </w:pPr>
      <w:r w:rsidRPr="003D4BD9">
        <w:rPr>
          <w:rFonts w:cs="Arial"/>
          <w:color w:val="FF0000"/>
        </w:rPr>
        <w:t>Justification: There is an overall product backlog which is maintained by the Chief Product Owner to track task progress. Work is divided among the teams from this backlog.</w:t>
      </w:r>
    </w:p>
    <w:p w:rsidR="00EF3833" w:rsidRPr="003D4BD9" w:rsidRDefault="00EF3833" w:rsidP="00EF3833">
      <w:pPr>
        <w:pStyle w:val="ListParagraph"/>
        <w:tabs>
          <w:tab w:val="left" w:pos="426"/>
        </w:tabs>
        <w:rPr>
          <w:rFonts w:cs="Arial"/>
        </w:rPr>
      </w:pPr>
    </w:p>
    <w:p w:rsidR="00EF3833" w:rsidRPr="003D4BD9" w:rsidRDefault="00EF3833" w:rsidP="00EF3833">
      <w:pPr>
        <w:pStyle w:val="ListParagraph"/>
        <w:numPr>
          <w:ilvl w:val="0"/>
          <w:numId w:val="47"/>
        </w:numPr>
        <w:tabs>
          <w:tab w:val="left" w:pos="426"/>
        </w:tabs>
        <w:rPr>
          <w:rFonts w:cs="Arial"/>
        </w:rPr>
      </w:pPr>
      <w:r w:rsidRPr="003D4BD9">
        <w:rPr>
          <w:rFonts w:cs="Arial"/>
        </w:rPr>
        <w:t>Which one of the following is discussed as part of the Scrum of Scrum meetings?</w:t>
      </w:r>
    </w:p>
    <w:p w:rsidR="00EF3833" w:rsidRPr="003D4BD9" w:rsidRDefault="00EF3833" w:rsidP="00EF3833">
      <w:pPr>
        <w:pStyle w:val="ListParagraph"/>
        <w:numPr>
          <w:ilvl w:val="1"/>
          <w:numId w:val="47"/>
        </w:numPr>
        <w:tabs>
          <w:tab w:val="left" w:pos="426"/>
        </w:tabs>
        <w:rPr>
          <w:rFonts w:cs="Arial"/>
        </w:rPr>
      </w:pPr>
      <w:r w:rsidRPr="003D4BD9">
        <w:rPr>
          <w:rFonts w:cs="Arial"/>
        </w:rPr>
        <w:t>Overview of the tasks to be completed in the Sprint</w:t>
      </w:r>
    </w:p>
    <w:p w:rsidR="00EF3833" w:rsidRPr="003D4BD9" w:rsidRDefault="00EF3833" w:rsidP="00EF3833">
      <w:pPr>
        <w:pStyle w:val="ListParagraph"/>
        <w:numPr>
          <w:ilvl w:val="1"/>
          <w:numId w:val="47"/>
        </w:numPr>
        <w:tabs>
          <w:tab w:val="left" w:pos="426"/>
        </w:tabs>
        <w:rPr>
          <w:rFonts w:cs="Arial"/>
        </w:rPr>
      </w:pPr>
      <w:r w:rsidRPr="003D4BD9">
        <w:rPr>
          <w:rFonts w:cs="Arial"/>
        </w:rPr>
        <w:t>How any of your decisions could impact other teams</w:t>
      </w:r>
    </w:p>
    <w:p w:rsidR="00EF3833" w:rsidRPr="003D4BD9" w:rsidRDefault="00EF3833" w:rsidP="00EF3833">
      <w:pPr>
        <w:pStyle w:val="ListParagraph"/>
        <w:numPr>
          <w:ilvl w:val="1"/>
          <w:numId w:val="47"/>
        </w:numPr>
        <w:tabs>
          <w:tab w:val="left" w:pos="426"/>
        </w:tabs>
        <w:rPr>
          <w:rFonts w:cs="Arial"/>
        </w:rPr>
      </w:pPr>
      <w:r w:rsidRPr="003D4BD9">
        <w:rPr>
          <w:rFonts w:cs="Arial"/>
        </w:rPr>
        <w:t>Discussions around problems that may have come up for any of the Scrum teams</w:t>
      </w:r>
    </w:p>
    <w:p w:rsidR="00EF3833" w:rsidRPr="003D4BD9" w:rsidRDefault="00EF3833" w:rsidP="00EF3833">
      <w:pPr>
        <w:pStyle w:val="ListParagraph"/>
        <w:numPr>
          <w:ilvl w:val="1"/>
          <w:numId w:val="47"/>
        </w:numPr>
        <w:tabs>
          <w:tab w:val="left" w:pos="426"/>
        </w:tabs>
        <w:rPr>
          <w:rFonts w:cs="Arial"/>
        </w:rPr>
      </w:pPr>
      <w:r w:rsidRPr="003D4BD9">
        <w:rPr>
          <w:rFonts w:cs="Arial"/>
        </w:rPr>
        <w:t>Resolving impediments that may have come up</w:t>
      </w:r>
    </w:p>
    <w:p w:rsidR="00EF3833" w:rsidRPr="003D4BD9" w:rsidRDefault="00EF3833" w:rsidP="00EF3833">
      <w:pPr>
        <w:pStyle w:val="ListParagraph"/>
        <w:tabs>
          <w:tab w:val="left" w:pos="426"/>
        </w:tabs>
        <w:rPr>
          <w:rFonts w:cs="Arial"/>
          <w:color w:val="FF0000"/>
        </w:rPr>
      </w:pPr>
      <w:r w:rsidRPr="003D4BD9">
        <w:rPr>
          <w:rFonts w:cs="Arial"/>
          <w:color w:val="FF0000"/>
        </w:rPr>
        <w:t>Ans. b</w:t>
      </w:r>
    </w:p>
    <w:p w:rsidR="00EF3833" w:rsidRPr="003D4BD9" w:rsidRDefault="00EF3833" w:rsidP="00EF3833">
      <w:pPr>
        <w:pStyle w:val="ListParagraph"/>
        <w:tabs>
          <w:tab w:val="left" w:pos="426"/>
        </w:tabs>
        <w:rPr>
          <w:rFonts w:cs="Arial"/>
          <w:color w:val="FF0000"/>
        </w:rPr>
      </w:pPr>
      <w:r w:rsidRPr="003D4BD9">
        <w:rPr>
          <w:rFonts w:cs="Arial"/>
          <w:color w:val="FF0000"/>
        </w:rPr>
        <w:t>Justification: The Scrum of Scrum meetings is just like the Daily Stand-up meetings. Teams discuss the tasks completed post the previous such meeting and before the next such meeting. There is no discussion around tasks to be completed in next Sprint, nor are the issues discussed at length or impediments resolved as part of the meeting. The only topic discussed is if any of the decisions taken by a team are likely to affect other teams and if so, how.</w:t>
      </w:r>
    </w:p>
    <w:p w:rsidR="00EF3833" w:rsidRPr="003D4BD9" w:rsidRDefault="00EF3833" w:rsidP="00EF3833">
      <w:pPr>
        <w:pStyle w:val="ListParagraph"/>
        <w:tabs>
          <w:tab w:val="left" w:pos="426"/>
        </w:tabs>
        <w:rPr>
          <w:rFonts w:cs="Arial"/>
        </w:rPr>
      </w:pPr>
    </w:p>
    <w:p w:rsidR="00EF3833" w:rsidRPr="003D4BD9" w:rsidRDefault="00EF3833" w:rsidP="00EF3833">
      <w:pPr>
        <w:pStyle w:val="ListParagraph"/>
        <w:numPr>
          <w:ilvl w:val="0"/>
          <w:numId w:val="47"/>
        </w:numPr>
        <w:tabs>
          <w:tab w:val="left" w:pos="426"/>
        </w:tabs>
        <w:rPr>
          <w:rFonts w:cs="Arial"/>
        </w:rPr>
      </w:pPr>
      <w:r w:rsidRPr="003D4BD9">
        <w:rPr>
          <w:rFonts w:cs="Arial"/>
        </w:rPr>
        <w:t>Which of the following statements is/are false regarding Scrum in large teams</w:t>
      </w:r>
    </w:p>
    <w:p w:rsidR="00EF3833" w:rsidRPr="003D4BD9" w:rsidRDefault="00EF3833" w:rsidP="00EF3833">
      <w:pPr>
        <w:pStyle w:val="ListParagraph"/>
        <w:numPr>
          <w:ilvl w:val="1"/>
          <w:numId w:val="47"/>
        </w:numPr>
        <w:tabs>
          <w:tab w:val="left" w:pos="426"/>
        </w:tabs>
        <w:rPr>
          <w:rFonts w:cs="Arial"/>
        </w:rPr>
      </w:pPr>
      <w:r w:rsidRPr="003D4BD9">
        <w:rPr>
          <w:rFonts w:cs="Arial"/>
        </w:rPr>
        <w:t>Large teams have Chief Scrum Masters and Chief Product Owners to monitor progress of the project</w:t>
      </w:r>
    </w:p>
    <w:p w:rsidR="00EF3833" w:rsidRPr="003D4BD9" w:rsidRDefault="00EF3833" w:rsidP="00EF3833">
      <w:pPr>
        <w:pStyle w:val="ListParagraph"/>
        <w:numPr>
          <w:ilvl w:val="1"/>
          <w:numId w:val="47"/>
        </w:numPr>
        <w:tabs>
          <w:tab w:val="left" w:pos="426"/>
        </w:tabs>
        <w:rPr>
          <w:rFonts w:cs="Arial"/>
        </w:rPr>
      </w:pPr>
      <w:r w:rsidRPr="003D4BD9">
        <w:rPr>
          <w:rFonts w:cs="Arial"/>
        </w:rPr>
        <w:t>Chief Product Owner is responsible for resource allocation</w:t>
      </w:r>
    </w:p>
    <w:p w:rsidR="00EF3833" w:rsidRPr="003D4BD9" w:rsidRDefault="00EF3833" w:rsidP="00EF3833">
      <w:pPr>
        <w:pStyle w:val="ListParagraph"/>
        <w:numPr>
          <w:ilvl w:val="1"/>
          <w:numId w:val="47"/>
        </w:numPr>
        <w:tabs>
          <w:tab w:val="left" w:pos="426"/>
        </w:tabs>
        <w:rPr>
          <w:rFonts w:cs="Arial"/>
        </w:rPr>
      </w:pPr>
      <w:r w:rsidRPr="003D4BD9">
        <w:rPr>
          <w:rFonts w:cs="Arial"/>
        </w:rPr>
        <w:t>Chief Product Owner facilitates the Scrum of Scrum meetings</w:t>
      </w:r>
    </w:p>
    <w:p w:rsidR="00EF3833" w:rsidRPr="003D4BD9" w:rsidRDefault="00EF3833" w:rsidP="00EF3833">
      <w:pPr>
        <w:pStyle w:val="ListParagraph"/>
        <w:numPr>
          <w:ilvl w:val="1"/>
          <w:numId w:val="47"/>
        </w:numPr>
        <w:tabs>
          <w:tab w:val="left" w:pos="426"/>
        </w:tabs>
        <w:rPr>
          <w:rFonts w:cs="Arial"/>
        </w:rPr>
      </w:pPr>
      <w:r w:rsidRPr="003D4BD9">
        <w:rPr>
          <w:rFonts w:cs="Arial"/>
        </w:rPr>
        <w:t>Chief Scrum Master is responsible for the success or failure of the project</w:t>
      </w:r>
    </w:p>
    <w:p w:rsidR="00EF3833" w:rsidRPr="003D4BD9" w:rsidRDefault="00EF3833" w:rsidP="00EF3833">
      <w:pPr>
        <w:pStyle w:val="ListParagraph"/>
        <w:tabs>
          <w:tab w:val="left" w:pos="426"/>
        </w:tabs>
        <w:rPr>
          <w:rFonts w:cs="Arial"/>
          <w:color w:val="FF0000"/>
        </w:rPr>
      </w:pPr>
      <w:r w:rsidRPr="003D4BD9">
        <w:rPr>
          <w:rFonts w:cs="Arial"/>
          <w:color w:val="FF0000"/>
        </w:rPr>
        <w:t>Ans. c and d</w:t>
      </w:r>
    </w:p>
    <w:p w:rsidR="00EF3833" w:rsidRPr="003D4BD9" w:rsidRDefault="00EF3833" w:rsidP="00EF3833">
      <w:pPr>
        <w:pStyle w:val="ListParagraph"/>
        <w:tabs>
          <w:tab w:val="left" w:pos="426"/>
        </w:tabs>
        <w:rPr>
          <w:rFonts w:cs="Arial"/>
          <w:color w:val="FF0000"/>
        </w:rPr>
      </w:pPr>
      <w:r w:rsidRPr="003D4BD9">
        <w:rPr>
          <w:rFonts w:cs="Arial"/>
          <w:color w:val="FF0000"/>
        </w:rPr>
        <w:t>Justification: The Chief Scrum Master facilitates the Scrum of Scrum meetings while the Chief Product Owner is responsible for the success or failure of the project</w:t>
      </w:r>
    </w:p>
    <w:p w:rsidR="00EF3833" w:rsidRPr="003D4BD9" w:rsidRDefault="00EF3833" w:rsidP="00EF3833">
      <w:pPr>
        <w:pStyle w:val="ListParagraph"/>
        <w:tabs>
          <w:tab w:val="left" w:pos="426"/>
        </w:tabs>
        <w:rPr>
          <w:rFonts w:cs="Arial"/>
        </w:rPr>
      </w:pPr>
    </w:p>
    <w:p w:rsidR="00EF3833" w:rsidRPr="003D4BD9" w:rsidRDefault="00EF3833" w:rsidP="00EF3833">
      <w:pPr>
        <w:pStyle w:val="ListParagraph"/>
        <w:numPr>
          <w:ilvl w:val="0"/>
          <w:numId w:val="47"/>
        </w:numPr>
        <w:tabs>
          <w:tab w:val="left" w:pos="426"/>
        </w:tabs>
        <w:rPr>
          <w:rFonts w:cs="Arial"/>
        </w:rPr>
      </w:pPr>
      <w:r w:rsidRPr="003D4BD9">
        <w:rPr>
          <w:rFonts w:cs="Arial"/>
        </w:rPr>
        <w:t>Which of the following does not fall under the responsibilities of the Chief Product Owner</w:t>
      </w:r>
    </w:p>
    <w:p w:rsidR="00EF3833" w:rsidRPr="003D4BD9" w:rsidRDefault="00EF3833" w:rsidP="00EF3833">
      <w:pPr>
        <w:pStyle w:val="ListParagraph"/>
        <w:numPr>
          <w:ilvl w:val="1"/>
          <w:numId w:val="47"/>
        </w:numPr>
        <w:tabs>
          <w:tab w:val="left" w:pos="426"/>
        </w:tabs>
        <w:rPr>
          <w:rFonts w:cs="Arial"/>
        </w:rPr>
      </w:pPr>
      <w:r w:rsidRPr="003D4BD9">
        <w:rPr>
          <w:rFonts w:cs="Arial"/>
        </w:rPr>
        <w:t>Communicating the Sprint goals and objectives to members of the Scrum teams</w:t>
      </w:r>
    </w:p>
    <w:p w:rsidR="00EF3833" w:rsidRPr="003D4BD9" w:rsidRDefault="00EF3833" w:rsidP="00EF3833">
      <w:pPr>
        <w:pStyle w:val="ListParagraph"/>
        <w:numPr>
          <w:ilvl w:val="1"/>
          <w:numId w:val="47"/>
        </w:numPr>
        <w:tabs>
          <w:tab w:val="left" w:pos="426"/>
        </w:tabs>
        <w:rPr>
          <w:rFonts w:cs="Arial"/>
        </w:rPr>
      </w:pPr>
      <w:r w:rsidRPr="003D4BD9">
        <w:rPr>
          <w:rFonts w:cs="Arial"/>
        </w:rPr>
        <w:t>Deciding on the product vision and strategic objectives</w:t>
      </w:r>
    </w:p>
    <w:p w:rsidR="00EF3833" w:rsidRPr="003D4BD9" w:rsidRDefault="00EF3833" w:rsidP="00EF3833">
      <w:pPr>
        <w:pStyle w:val="ListParagraph"/>
        <w:numPr>
          <w:ilvl w:val="1"/>
          <w:numId w:val="47"/>
        </w:numPr>
        <w:tabs>
          <w:tab w:val="left" w:pos="426"/>
        </w:tabs>
        <w:rPr>
          <w:rFonts w:cs="Arial"/>
        </w:rPr>
      </w:pPr>
      <w:r w:rsidRPr="003D4BD9">
        <w:rPr>
          <w:rFonts w:cs="Arial"/>
        </w:rPr>
        <w:t>Establishing the minimum done criteria for the teams</w:t>
      </w:r>
    </w:p>
    <w:p w:rsidR="00EF3833" w:rsidRPr="003D4BD9" w:rsidRDefault="00EF3833" w:rsidP="00EF3833">
      <w:pPr>
        <w:pStyle w:val="ListParagraph"/>
        <w:numPr>
          <w:ilvl w:val="1"/>
          <w:numId w:val="47"/>
        </w:numPr>
        <w:tabs>
          <w:tab w:val="left" w:pos="426"/>
        </w:tabs>
        <w:rPr>
          <w:rFonts w:cs="Arial"/>
        </w:rPr>
      </w:pPr>
      <w:r w:rsidRPr="003D4BD9">
        <w:rPr>
          <w:rFonts w:cs="Arial"/>
        </w:rPr>
        <w:t>Maintaining and prioritizing the Product Backlog</w:t>
      </w:r>
    </w:p>
    <w:p w:rsidR="00EF3833" w:rsidRPr="003D4BD9" w:rsidRDefault="00EF3833" w:rsidP="00EF3833">
      <w:pPr>
        <w:pStyle w:val="ListParagraph"/>
        <w:tabs>
          <w:tab w:val="left" w:pos="426"/>
        </w:tabs>
        <w:rPr>
          <w:rFonts w:cs="Arial"/>
          <w:color w:val="FF0000"/>
        </w:rPr>
      </w:pPr>
      <w:r w:rsidRPr="003D4BD9">
        <w:rPr>
          <w:rFonts w:cs="Arial"/>
          <w:color w:val="FF0000"/>
        </w:rPr>
        <w:t>Ans. a</w:t>
      </w:r>
    </w:p>
    <w:p w:rsidR="00EF3833" w:rsidRPr="000135C7" w:rsidRDefault="00EF3833" w:rsidP="00EF3833">
      <w:pPr>
        <w:pStyle w:val="ListParagraph"/>
        <w:tabs>
          <w:tab w:val="left" w:pos="426"/>
        </w:tabs>
      </w:pPr>
      <w:r w:rsidRPr="003D4BD9">
        <w:rPr>
          <w:rFonts w:cs="Arial"/>
          <w:color w:val="FF0000"/>
        </w:rPr>
        <w:t>Justification: Communicating Sprint goals and objectives among Scrum teams is the responsibility of the individual Product Owners and not the CPO</w:t>
      </w:r>
    </w:p>
    <w:sectPr w:rsidR="00EF3833" w:rsidRPr="000135C7">
      <w:headerReference w:type="default" r:id="rId1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1" w:author="Winfried" w:date="2012-11-22T23:59:00Z" w:initials="W">
    <w:p w:rsidR="00DA50B9" w:rsidRDefault="00DA50B9" w:rsidP="00DA50B9">
      <w:pPr>
        <w:pStyle w:val="CommentText"/>
      </w:pPr>
      <w:r>
        <w:rPr>
          <w:rStyle w:val="CommentReference"/>
        </w:rPr>
        <w:annotationRef/>
      </w:r>
      <w:r>
        <w:t>I think the text is not clear. Propose change in the text</w:t>
      </w:r>
    </w:p>
  </w:comment>
  <w:comment w:id="88" w:author="Winfried" w:date="2012-11-23T00:02:00Z" w:initials="W">
    <w:p w:rsidR="00DA50B9" w:rsidRDefault="00DA50B9" w:rsidP="00DA50B9">
      <w:pPr>
        <w:pStyle w:val="CommentText"/>
      </w:pPr>
      <w:r>
        <w:rPr>
          <w:rStyle w:val="CommentReference"/>
        </w:rPr>
        <w:annotationRef/>
      </w:r>
      <w:r>
        <w:t>At the time of the release planning meeting there has not been any backlog grooming and not much (if at all) team involvement.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A05" w:rsidRDefault="00BC1A05" w:rsidP="006B08DB">
      <w:pPr>
        <w:spacing w:after="0" w:line="240" w:lineRule="auto"/>
      </w:pPr>
      <w:r>
        <w:separator/>
      </w:r>
    </w:p>
  </w:endnote>
  <w:endnote w:type="continuationSeparator" w:id="0">
    <w:p w:rsidR="00BC1A05" w:rsidRDefault="00BC1A05" w:rsidP="006B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EFA" w:rsidRDefault="00847EFA" w:rsidP="00146C7F">
    <w:pPr>
      <w:pStyle w:val="Footer"/>
      <w:jc w:val="center"/>
    </w:pPr>
    <w:r>
      <w:rPr>
        <w:rFonts w:cstheme="minorHAnsi"/>
      </w:rPr>
      <w:t>©</w:t>
    </w:r>
    <w:r>
      <w:t>2012 SCRUMstudy.com</w:t>
    </w:r>
  </w:p>
  <w:p w:rsidR="00847EFA" w:rsidRDefault="00847EFA" w:rsidP="00146C7F">
    <w:pPr>
      <w:pStyle w:val="Footer"/>
      <w:jc w:val="center"/>
    </w:pPr>
  </w:p>
  <w:p w:rsidR="00847EFA" w:rsidRDefault="00847E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558775"/>
      <w:docPartObj>
        <w:docPartGallery w:val="Page Numbers (Bottom of Page)"/>
        <w:docPartUnique/>
      </w:docPartObj>
    </w:sdtPr>
    <w:sdtEndPr>
      <w:rPr>
        <w:noProof/>
      </w:rPr>
    </w:sdtEndPr>
    <w:sdtContent>
      <w:p w:rsidR="00847EFA" w:rsidRDefault="00847EFA">
        <w:pPr>
          <w:pStyle w:val="Footer"/>
          <w:jc w:val="right"/>
        </w:pPr>
        <w:r>
          <w:fldChar w:fldCharType="begin"/>
        </w:r>
        <w:r>
          <w:instrText xml:space="preserve"> PAGE   \* MERGEFORMAT </w:instrText>
        </w:r>
        <w:r>
          <w:fldChar w:fldCharType="separate"/>
        </w:r>
        <w:r w:rsidR="005662A4">
          <w:rPr>
            <w:noProof/>
          </w:rPr>
          <w:t>55</w:t>
        </w:r>
        <w:r>
          <w:rPr>
            <w:noProof/>
          </w:rPr>
          <w:fldChar w:fldCharType="end"/>
        </w:r>
      </w:p>
    </w:sdtContent>
  </w:sdt>
  <w:p w:rsidR="00847EFA" w:rsidRDefault="00847EFA" w:rsidP="00146C7F">
    <w:pPr>
      <w:pStyle w:val="Footer"/>
      <w:jc w:val="center"/>
    </w:pPr>
    <w:r>
      <w:rPr>
        <w:rFonts w:cstheme="minorHAnsi"/>
      </w:rPr>
      <w:t>©</w:t>
    </w:r>
    <w:r>
      <w:t>2012 SCRUMstudy.com</w:t>
    </w:r>
  </w:p>
  <w:p w:rsidR="00847EFA" w:rsidRDefault="00847E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A05" w:rsidRDefault="00BC1A05" w:rsidP="006B08DB">
      <w:pPr>
        <w:spacing w:after="0" w:line="240" w:lineRule="auto"/>
      </w:pPr>
      <w:r>
        <w:separator/>
      </w:r>
    </w:p>
  </w:footnote>
  <w:footnote w:type="continuationSeparator" w:id="0">
    <w:p w:rsidR="00BC1A05" w:rsidRDefault="00BC1A05" w:rsidP="006B08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EFA" w:rsidRDefault="00847EFA">
    <w:pPr>
      <w:pStyle w:val="Header"/>
    </w:pPr>
    <w:r w:rsidRPr="003D4BD9">
      <w:rPr>
        <w:rFonts w:ascii="Arial" w:hAnsi="Arial" w:cs="Arial"/>
        <w:noProof/>
      </w:rPr>
      <w:drawing>
        <wp:anchor distT="0" distB="0" distL="114300" distR="114300" simplePos="0" relativeHeight="251659264" behindDoc="0" locked="0" layoutInCell="1" allowOverlap="1" wp14:anchorId="2B54C8C6" wp14:editId="6EA70AED">
          <wp:simplePos x="0" y="0"/>
          <wp:positionH relativeFrom="column">
            <wp:posOffset>-45325</wp:posOffset>
          </wp:positionH>
          <wp:positionV relativeFrom="paragraph">
            <wp:posOffset>148159</wp:posOffset>
          </wp:positionV>
          <wp:extent cx="3243532" cy="740991"/>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43532" cy="74099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EFA" w:rsidRDefault="00847EFA">
    <w:pPr>
      <w:pStyle w:val="Header"/>
    </w:pPr>
    <w:r>
      <w:rPr>
        <w:noProof/>
      </w:rPr>
      <mc:AlternateContent>
        <mc:Choice Requires="wps">
          <w:drawing>
            <wp:anchor distT="0" distB="0" distL="114300" distR="114300" simplePos="0" relativeHeight="251689984" behindDoc="0" locked="0" layoutInCell="1" allowOverlap="1" wp14:anchorId="6353395D" wp14:editId="0ACC92EF">
              <wp:simplePos x="0" y="0"/>
              <wp:positionH relativeFrom="column">
                <wp:posOffset>2032311</wp:posOffset>
              </wp:positionH>
              <wp:positionV relativeFrom="paragraph">
                <wp:posOffset>7273</wp:posOffset>
              </wp:positionV>
              <wp:extent cx="2288540" cy="342265"/>
              <wp:effectExtent l="0" t="0" r="16510" b="19685"/>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342265"/>
                      </a:xfrm>
                      <a:prstGeom prst="flowChartAlternateProcess">
                        <a:avLst/>
                      </a:prstGeom>
                      <a:solidFill>
                        <a:srgbClr val="FFFFFF"/>
                      </a:solidFill>
                      <a:ln w="9525">
                        <a:solidFill>
                          <a:srgbClr val="00B050"/>
                        </a:solidFill>
                        <a:miter lim="800000"/>
                        <a:headEnd type="none" w="med" len="med"/>
                        <a:tailEnd type="none" w="med" len="med"/>
                      </a:ln>
                    </wps:spPr>
                    <wps:txbx>
                      <w:txbxContent>
                        <w:p w:rsidR="00847EFA" w:rsidRPr="00D03425" w:rsidRDefault="00847EFA" w:rsidP="00795782">
                          <w:pPr>
                            <w:pStyle w:val="Heading1"/>
                            <w:jc w:val="center"/>
                            <w:rPr>
                              <w:lang w:val="en-IN"/>
                            </w:rPr>
                          </w:pPr>
                          <w:r>
                            <w:rPr>
                              <w:lang w:val="en-IN"/>
                            </w:rPr>
                            <w:t>Implementation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5" type="#_x0000_t176" style="position:absolute;margin-left:160pt;margin-top:.55pt;width:180.2pt;height:26.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" strokecolor="#00b050">
              <v:textbox>
                <w:txbxContent>
                  <w:p w:rsidR="00847EFA" w:rsidRPr="00D03425" w:rsidRDefault="00847EFA" w:rsidP="00795782">
                    <w:pPr>
                      <w:pStyle w:val="Heading1"/>
                      <w:jc w:val="center"/>
                      <w:rPr>
                        <w:lang w:val="en-IN"/>
                      </w:rPr>
                    </w:pPr>
                    <w:r>
                      <w:rPr>
                        <w:lang w:val="en-IN"/>
                      </w:rPr>
                      <w:t>Implementation</w:t>
                    </w:r>
                  </w:p>
                </w:txbxContent>
              </v:textbox>
            </v:shape>
          </w:pict>
        </mc:Fallback>
      </mc:AlternateContent>
    </w:r>
    <w:r>
      <w:rPr>
        <w:noProof/>
      </w:rPr>
      <w:drawing>
        <wp:anchor distT="0" distB="0" distL="114300" distR="114300" simplePos="0" relativeHeight="251688960" behindDoc="0" locked="0" layoutInCell="1" allowOverlap="1" wp14:anchorId="652D8EBF" wp14:editId="1FCA30DF">
          <wp:simplePos x="0" y="0"/>
          <wp:positionH relativeFrom="column">
            <wp:posOffset>-347345</wp:posOffset>
          </wp:positionH>
          <wp:positionV relativeFrom="paragraph">
            <wp:posOffset>-38651</wp:posOffset>
          </wp:positionV>
          <wp:extent cx="1733909" cy="396089"/>
          <wp:effectExtent l="0" t="0" r="0" b="444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EFA" w:rsidRDefault="00847EFA">
    <w:pPr>
      <w:pStyle w:val="Header"/>
    </w:pPr>
    <w:r>
      <w:rPr>
        <w:noProof/>
      </w:rPr>
      <w:drawing>
        <wp:anchor distT="0" distB="0" distL="114300" distR="114300" simplePos="0" relativeHeight="251661312" behindDoc="0" locked="0" layoutInCell="1" allowOverlap="1" wp14:anchorId="4CFDA5DF" wp14:editId="39D1382D">
          <wp:simplePos x="0" y="0"/>
          <wp:positionH relativeFrom="column">
            <wp:posOffset>-347345</wp:posOffset>
          </wp:positionH>
          <wp:positionV relativeFrom="paragraph">
            <wp:posOffset>-38651</wp:posOffset>
          </wp:positionV>
          <wp:extent cx="1733909" cy="396089"/>
          <wp:effectExtent l="0" t="0" r="0" b="444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EFA" w:rsidRDefault="00847EFA">
    <w:pPr>
      <w:pStyle w:val="Header"/>
    </w:pPr>
    <w:r>
      <w:rPr>
        <w:noProof/>
      </w:rPr>
      <mc:AlternateContent>
        <mc:Choice Requires="wps">
          <w:drawing>
            <wp:anchor distT="0" distB="0" distL="114300" distR="114300" simplePos="0" relativeHeight="251665408" behindDoc="0" locked="0" layoutInCell="1" allowOverlap="1" wp14:anchorId="5C2879B2" wp14:editId="17D1809A">
              <wp:simplePos x="0" y="0"/>
              <wp:positionH relativeFrom="column">
                <wp:posOffset>1931922</wp:posOffset>
              </wp:positionH>
              <wp:positionV relativeFrom="paragraph">
                <wp:posOffset>-1270</wp:posOffset>
              </wp:positionV>
              <wp:extent cx="2288540" cy="342265"/>
              <wp:effectExtent l="0" t="0" r="16510" b="1968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342265"/>
                      </a:xfrm>
                      <a:prstGeom prst="flowChartAlternateProcess">
                        <a:avLst/>
                      </a:prstGeom>
                      <a:solidFill>
                        <a:srgbClr val="FFFFFF"/>
                      </a:solidFill>
                      <a:ln w="9525">
                        <a:solidFill>
                          <a:srgbClr val="00B050"/>
                        </a:solidFill>
                        <a:miter lim="800000"/>
                        <a:headEnd type="none" w="med" len="med"/>
                        <a:tailEnd type="none" w="med" len="med"/>
                      </a:ln>
                    </wps:spPr>
                    <wps:txbx>
                      <w:txbxContent>
                        <w:p w:rsidR="00847EFA" w:rsidRPr="00D03425" w:rsidRDefault="00847EFA" w:rsidP="006B08DB">
                          <w:pPr>
                            <w:jc w:val="center"/>
                            <w:rPr>
                              <w:b/>
                              <w:color w:val="4F81BD" w:themeColor="accent1"/>
                              <w:sz w:val="28"/>
                              <w:szCs w:val="28"/>
                            </w:rPr>
                          </w:pPr>
                          <w:r w:rsidRPr="00D03425">
                            <w:rPr>
                              <w:b/>
                              <w:color w:val="4F81BD" w:themeColor="accent1"/>
                              <w:sz w:val="28"/>
                              <w:szCs w:val="28"/>
                            </w:rPr>
                            <w:t>Table of Content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 Box 2" o:spid="_x0000_s1069" type="#_x0000_t176" style="position:absolute;margin-left:152.1pt;margin-top:-.1pt;width:180.2pt;height:2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" strokecolor="#00b050">
              <v:textbox>
                <w:txbxContent>
                  <w:p w:rsidR="00847EFA" w:rsidRPr="00D03425" w:rsidRDefault="00847EFA" w:rsidP="006B08DB">
                    <w:pPr>
                      <w:jc w:val="center"/>
                      <w:rPr>
                        <w:b/>
                        <w:color w:val="4F81BD" w:themeColor="accent1"/>
                        <w:sz w:val="28"/>
                        <w:szCs w:val="28"/>
                      </w:rPr>
                    </w:pPr>
                    <w:r w:rsidRPr="00D03425">
                      <w:rPr>
                        <w:b/>
                        <w:color w:val="4F81BD" w:themeColor="accent1"/>
                        <w:sz w:val="28"/>
                        <w:szCs w:val="28"/>
                      </w:rPr>
                      <w:t>Table of Content</w:t>
                    </w:r>
                  </w:p>
                </w:txbxContent>
              </v:textbox>
            </v:shape>
          </w:pict>
        </mc:Fallback>
      </mc:AlternateContent>
    </w:r>
    <w:r>
      <w:rPr>
        <w:noProof/>
      </w:rPr>
      <w:drawing>
        <wp:anchor distT="0" distB="0" distL="114300" distR="114300" simplePos="0" relativeHeight="251663360" behindDoc="0" locked="0" layoutInCell="1" allowOverlap="1" wp14:anchorId="5B3F4CBD" wp14:editId="266FE2BA">
          <wp:simplePos x="0" y="0"/>
          <wp:positionH relativeFrom="column">
            <wp:posOffset>-347345</wp:posOffset>
          </wp:positionH>
          <wp:positionV relativeFrom="paragraph">
            <wp:posOffset>-38651</wp:posOffset>
          </wp:positionV>
          <wp:extent cx="1733909" cy="396089"/>
          <wp:effectExtent l="0" t="0" r="0" b="4445"/>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EFA" w:rsidRDefault="00847EFA">
    <w:pPr>
      <w:pStyle w:val="Header"/>
    </w:pPr>
    <w:r>
      <w:rPr>
        <w:noProof/>
      </w:rPr>
      <w:drawing>
        <wp:anchor distT="0" distB="0" distL="114300" distR="114300" simplePos="0" relativeHeight="251667456" behindDoc="0" locked="0" layoutInCell="1" allowOverlap="1" wp14:anchorId="2D59BAE9" wp14:editId="66643F1B">
          <wp:simplePos x="0" y="0"/>
          <wp:positionH relativeFrom="column">
            <wp:posOffset>-347345</wp:posOffset>
          </wp:positionH>
          <wp:positionV relativeFrom="paragraph">
            <wp:posOffset>-38651</wp:posOffset>
          </wp:positionV>
          <wp:extent cx="1733909" cy="396089"/>
          <wp:effectExtent l="0" t="0" r="0" b="4445"/>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EFA" w:rsidRDefault="00847EFA">
    <w:pPr>
      <w:pStyle w:val="Header"/>
    </w:pPr>
    <w:r>
      <w:rPr>
        <w:noProof/>
      </w:rPr>
      <mc:AlternateContent>
        <mc:Choice Requires="wps">
          <w:drawing>
            <wp:anchor distT="0" distB="0" distL="114300" distR="114300" simplePos="0" relativeHeight="251674624" behindDoc="0" locked="0" layoutInCell="1" allowOverlap="1" wp14:anchorId="2ED5CD12" wp14:editId="5B28F258">
              <wp:simplePos x="0" y="0"/>
              <wp:positionH relativeFrom="column">
                <wp:posOffset>2032311</wp:posOffset>
              </wp:positionH>
              <wp:positionV relativeFrom="paragraph">
                <wp:posOffset>7273</wp:posOffset>
              </wp:positionV>
              <wp:extent cx="2288540" cy="342265"/>
              <wp:effectExtent l="0" t="0" r="16510"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342265"/>
                      </a:xfrm>
                      <a:prstGeom prst="flowChartAlternateProcess">
                        <a:avLst/>
                      </a:prstGeom>
                      <a:solidFill>
                        <a:srgbClr val="FFFFFF"/>
                      </a:solidFill>
                      <a:ln w="9525">
                        <a:solidFill>
                          <a:srgbClr val="00B050"/>
                        </a:solidFill>
                        <a:miter lim="800000"/>
                        <a:headEnd type="none" w="med" len="med"/>
                        <a:tailEnd type="none" w="med" len="med"/>
                      </a:ln>
                    </wps:spPr>
                    <wps:txbx>
                      <w:txbxContent>
                        <w:p w:rsidR="00847EFA" w:rsidRPr="00D03425" w:rsidRDefault="00847EFA" w:rsidP="00D03425">
                          <w:pPr>
                            <w:pStyle w:val="Heading1"/>
                            <w:rPr>
                              <w:lang w:val="en-IN"/>
                            </w:rPr>
                          </w:pPr>
                          <w:r>
                            <w:rPr>
                              <w:lang w:val="en-IN"/>
                            </w:rPr>
                            <w:t>Agile &amp; Scrum Overview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0" type="#_x0000_t176" style="position:absolute;margin-left:160pt;margin-top:.55pt;width:180.2pt;height:2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" strokecolor="#00b050">
              <v:textbox>
                <w:txbxContent>
                  <w:p w:rsidR="00847EFA" w:rsidRPr="00D03425" w:rsidRDefault="00847EFA" w:rsidP="00D03425">
                    <w:pPr>
                      <w:pStyle w:val="Heading1"/>
                      <w:rPr>
                        <w:lang w:val="en-IN"/>
                      </w:rPr>
                    </w:pPr>
                    <w:r>
                      <w:rPr>
                        <w:lang w:val="en-IN"/>
                      </w:rPr>
                      <w:t>Agile &amp; Scrum Overview</w:t>
                    </w:r>
                  </w:p>
                </w:txbxContent>
              </v:textbox>
            </v:shape>
          </w:pict>
        </mc:Fallback>
      </mc:AlternateContent>
    </w:r>
    <w:r>
      <w:rPr>
        <w:noProof/>
      </w:rPr>
      <w:drawing>
        <wp:anchor distT="0" distB="0" distL="114300" distR="114300" simplePos="0" relativeHeight="251672576" behindDoc="0" locked="0" layoutInCell="1" allowOverlap="1" wp14:anchorId="4CE60CC2" wp14:editId="308452CF">
          <wp:simplePos x="0" y="0"/>
          <wp:positionH relativeFrom="column">
            <wp:posOffset>-347345</wp:posOffset>
          </wp:positionH>
          <wp:positionV relativeFrom="paragraph">
            <wp:posOffset>-38651</wp:posOffset>
          </wp:positionV>
          <wp:extent cx="1733909" cy="396089"/>
          <wp:effectExtent l="0" t="0" r="0" b="4445"/>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EFA" w:rsidRDefault="00847EFA">
    <w:pPr>
      <w:pStyle w:val="Header"/>
    </w:pPr>
    <w:r>
      <w:rPr>
        <w:noProof/>
      </w:rPr>
      <mc:AlternateContent>
        <mc:Choice Requires="wps">
          <w:drawing>
            <wp:anchor distT="0" distB="0" distL="114300" distR="114300" simplePos="0" relativeHeight="251677696" behindDoc="0" locked="0" layoutInCell="1" allowOverlap="1" wp14:anchorId="5F698AFE" wp14:editId="6F060A29">
              <wp:simplePos x="0" y="0"/>
              <wp:positionH relativeFrom="column">
                <wp:posOffset>2032311</wp:posOffset>
              </wp:positionH>
              <wp:positionV relativeFrom="paragraph">
                <wp:posOffset>7273</wp:posOffset>
              </wp:positionV>
              <wp:extent cx="2288540" cy="342265"/>
              <wp:effectExtent l="0" t="0" r="16510" b="1968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342265"/>
                      </a:xfrm>
                      <a:prstGeom prst="flowChartAlternateProcess">
                        <a:avLst/>
                      </a:prstGeom>
                      <a:solidFill>
                        <a:srgbClr val="FFFFFF"/>
                      </a:solidFill>
                      <a:ln w="9525">
                        <a:solidFill>
                          <a:srgbClr val="00B050"/>
                        </a:solidFill>
                        <a:miter lim="800000"/>
                        <a:headEnd type="none" w="med" len="med"/>
                        <a:tailEnd type="none" w="med" len="med"/>
                      </a:ln>
                    </wps:spPr>
                    <wps:txbx>
                      <w:txbxContent>
                        <w:p w:rsidR="00847EFA" w:rsidRPr="00D03425" w:rsidRDefault="00847EFA" w:rsidP="00795782">
                          <w:pPr>
                            <w:pStyle w:val="Heading1"/>
                            <w:jc w:val="center"/>
                            <w:rPr>
                              <w:lang w:val="en-IN"/>
                            </w:rPr>
                          </w:pPr>
                          <w:r>
                            <w:rPr>
                              <w:lang w:val="en-IN"/>
                            </w:rPr>
                            <w:t>Scrum Roles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1" type="#_x0000_t176" style="position:absolute;margin-left:160pt;margin-top:.55pt;width:180.2pt;height:2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" strokecolor="#00b050">
              <v:textbox>
                <w:txbxContent>
                  <w:p w:rsidR="00847EFA" w:rsidRPr="00D03425" w:rsidRDefault="00847EFA" w:rsidP="00795782">
                    <w:pPr>
                      <w:pStyle w:val="Heading1"/>
                      <w:jc w:val="center"/>
                      <w:rPr>
                        <w:lang w:val="en-IN"/>
                      </w:rPr>
                    </w:pPr>
                    <w:r>
                      <w:rPr>
                        <w:lang w:val="en-IN"/>
                      </w:rPr>
                      <w:t>Scrum Roles</w:t>
                    </w:r>
                  </w:p>
                </w:txbxContent>
              </v:textbox>
            </v:shape>
          </w:pict>
        </mc:Fallback>
      </mc:AlternateContent>
    </w:r>
    <w:r>
      <w:rPr>
        <w:noProof/>
      </w:rPr>
      <w:drawing>
        <wp:anchor distT="0" distB="0" distL="114300" distR="114300" simplePos="0" relativeHeight="251676672" behindDoc="0" locked="0" layoutInCell="1" allowOverlap="1" wp14:anchorId="55C0C992" wp14:editId="6001B77C">
          <wp:simplePos x="0" y="0"/>
          <wp:positionH relativeFrom="column">
            <wp:posOffset>-347345</wp:posOffset>
          </wp:positionH>
          <wp:positionV relativeFrom="paragraph">
            <wp:posOffset>-38651</wp:posOffset>
          </wp:positionV>
          <wp:extent cx="1733909" cy="396089"/>
          <wp:effectExtent l="0" t="0" r="0" b="4445"/>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EFA" w:rsidRDefault="00847EFA">
    <w:pPr>
      <w:pStyle w:val="Header"/>
    </w:pPr>
    <w:r>
      <w:rPr>
        <w:noProof/>
      </w:rPr>
      <mc:AlternateContent>
        <mc:Choice Requires="wps">
          <w:drawing>
            <wp:anchor distT="0" distB="0" distL="114300" distR="114300" simplePos="0" relativeHeight="251680768" behindDoc="0" locked="0" layoutInCell="1" allowOverlap="1" wp14:anchorId="3CE8FAE5" wp14:editId="50EDFDC7">
              <wp:simplePos x="0" y="0"/>
              <wp:positionH relativeFrom="column">
                <wp:posOffset>2032311</wp:posOffset>
              </wp:positionH>
              <wp:positionV relativeFrom="paragraph">
                <wp:posOffset>7273</wp:posOffset>
              </wp:positionV>
              <wp:extent cx="2288540" cy="342265"/>
              <wp:effectExtent l="0" t="0" r="16510" b="1968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342265"/>
                      </a:xfrm>
                      <a:prstGeom prst="flowChartAlternateProcess">
                        <a:avLst/>
                      </a:prstGeom>
                      <a:solidFill>
                        <a:srgbClr val="FFFFFF"/>
                      </a:solidFill>
                      <a:ln w="9525">
                        <a:solidFill>
                          <a:srgbClr val="00B050"/>
                        </a:solidFill>
                        <a:miter lim="800000"/>
                        <a:headEnd type="none" w="med" len="med"/>
                        <a:tailEnd type="none" w="med" len="med"/>
                      </a:ln>
                    </wps:spPr>
                    <wps:txbx>
                      <w:txbxContent>
                        <w:p w:rsidR="00847EFA" w:rsidRPr="00D03425" w:rsidRDefault="00847EFA" w:rsidP="00795782">
                          <w:pPr>
                            <w:pStyle w:val="Heading1"/>
                            <w:jc w:val="center"/>
                            <w:rPr>
                              <w:lang w:val="en-IN"/>
                            </w:rPr>
                          </w:pPr>
                          <w:r>
                            <w:rPr>
                              <w:lang w:val="en-IN"/>
                            </w:rPr>
                            <w:t>Planning in Scrum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2" type="#_x0000_t176" style="position:absolute;margin-left:160pt;margin-top:.55pt;width:180.2pt;height:2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" strokecolor="#00b050">
              <v:textbox>
                <w:txbxContent>
                  <w:p w:rsidR="00847EFA" w:rsidRPr="00D03425" w:rsidRDefault="00847EFA" w:rsidP="00795782">
                    <w:pPr>
                      <w:pStyle w:val="Heading1"/>
                      <w:jc w:val="center"/>
                      <w:rPr>
                        <w:lang w:val="en-IN"/>
                      </w:rPr>
                    </w:pPr>
                    <w:r>
                      <w:rPr>
                        <w:lang w:val="en-IN"/>
                      </w:rPr>
                      <w:t>Planning in Scrum</w:t>
                    </w:r>
                  </w:p>
                </w:txbxContent>
              </v:textbox>
            </v:shape>
          </w:pict>
        </mc:Fallback>
      </mc:AlternateContent>
    </w:r>
    <w:r>
      <w:rPr>
        <w:noProof/>
      </w:rPr>
      <w:drawing>
        <wp:anchor distT="0" distB="0" distL="114300" distR="114300" simplePos="0" relativeHeight="251679744" behindDoc="0" locked="0" layoutInCell="1" allowOverlap="1" wp14:anchorId="552DAC49" wp14:editId="54374310">
          <wp:simplePos x="0" y="0"/>
          <wp:positionH relativeFrom="column">
            <wp:posOffset>-347345</wp:posOffset>
          </wp:positionH>
          <wp:positionV relativeFrom="paragraph">
            <wp:posOffset>-38651</wp:posOffset>
          </wp:positionV>
          <wp:extent cx="1733909" cy="396089"/>
          <wp:effectExtent l="0" t="0" r="0" b="4445"/>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EFA" w:rsidRDefault="00847EFA">
    <w:pPr>
      <w:pStyle w:val="Header"/>
    </w:pPr>
    <w:r>
      <w:rPr>
        <w:noProof/>
      </w:rPr>
      <mc:AlternateContent>
        <mc:Choice Requires="wps">
          <w:drawing>
            <wp:anchor distT="0" distB="0" distL="114300" distR="114300" simplePos="0" relativeHeight="251683840" behindDoc="0" locked="0" layoutInCell="1" allowOverlap="1" wp14:anchorId="67148EC8" wp14:editId="1AB683EC">
              <wp:simplePos x="0" y="0"/>
              <wp:positionH relativeFrom="column">
                <wp:posOffset>2032311</wp:posOffset>
              </wp:positionH>
              <wp:positionV relativeFrom="paragraph">
                <wp:posOffset>7273</wp:posOffset>
              </wp:positionV>
              <wp:extent cx="2288540" cy="342265"/>
              <wp:effectExtent l="0" t="0" r="16510" b="1968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342265"/>
                      </a:xfrm>
                      <a:prstGeom prst="flowChartAlternateProcess">
                        <a:avLst/>
                      </a:prstGeom>
                      <a:solidFill>
                        <a:srgbClr val="FFFFFF"/>
                      </a:solidFill>
                      <a:ln w="9525">
                        <a:solidFill>
                          <a:srgbClr val="00B050"/>
                        </a:solidFill>
                        <a:miter lim="800000"/>
                        <a:headEnd type="none" w="med" len="med"/>
                        <a:tailEnd type="none" w="med" len="med"/>
                      </a:ln>
                    </wps:spPr>
                    <wps:txbx>
                      <w:txbxContent>
                        <w:p w:rsidR="00847EFA" w:rsidRPr="00D03425" w:rsidRDefault="00847EFA" w:rsidP="00795782">
                          <w:pPr>
                            <w:pStyle w:val="Heading1"/>
                            <w:jc w:val="center"/>
                            <w:rPr>
                              <w:lang w:val="en-IN"/>
                            </w:rPr>
                          </w:pPr>
                          <w:r>
                            <w:rPr>
                              <w:lang w:val="en-IN"/>
                            </w:rPr>
                            <w:t>Sprint Planning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3" type="#_x0000_t176" style="position:absolute;margin-left:160pt;margin-top:.55pt;width:180.2pt;height:26.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" strokecolor="#00b050">
              <v:textbox>
                <w:txbxContent>
                  <w:p w:rsidR="00847EFA" w:rsidRPr="00D03425" w:rsidRDefault="00847EFA" w:rsidP="00795782">
                    <w:pPr>
                      <w:pStyle w:val="Heading1"/>
                      <w:jc w:val="center"/>
                      <w:rPr>
                        <w:lang w:val="en-IN"/>
                      </w:rPr>
                    </w:pPr>
                    <w:r>
                      <w:rPr>
                        <w:lang w:val="en-IN"/>
                      </w:rPr>
                      <w:t>Sprint Planning</w:t>
                    </w:r>
                  </w:p>
                </w:txbxContent>
              </v:textbox>
            </v:shape>
          </w:pict>
        </mc:Fallback>
      </mc:AlternateContent>
    </w:r>
    <w:r>
      <w:rPr>
        <w:noProof/>
      </w:rPr>
      <w:drawing>
        <wp:anchor distT="0" distB="0" distL="114300" distR="114300" simplePos="0" relativeHeight="251682816" behindDoc="0" locked="0" layoutInCell="1" allowOverlap="1" wp14:anchorId="66EFB279" wp14:editId="149EBF93">
          <wp:simplePos x="0" y="0"/>
          <wp:positionH relativeFrom="column">
            <wp:posOffset>-347345</wp:posOffset>
          </wp:positionH>
          <wp:positionV relativeFrom="paragraph">
            <wp:posOffset>-38651</wp:posOffset>
          </wp:positionV>
          <wp:extent cx="1733909" cy="396089"/>
          <wp:effectExtent l="0" t="0" r="0" b="4445"/>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EFA" w:rsidRDefault="00847EFA">
    <w:pPr>
      <w:pStyle w:val="Header"/>
    </w:pPr>
    <w:r>
      <w:rPr>
        <w:noProof/>
      </w:rPr>
      <mc:AlternateContent>
        <mc:Choice Requires="wps">
          <w:drawing>
            <wp:anchor distT="0" distB="0" distL="114300" distR="114300" simplePos="0" relativeHeight="251686912" behindDoc="0" locked="0" layoutInCell="1" allowOverlap="1" wp14:anchorId="2928284B" wp14:editId="049EA070">
              <wp:simplePos x="0" y="0"/>
              <wp:positionH relativeFrom="column">
                <wp:posOffset>2032311</wp:posOffset>
              </wp:positionH>
              <wp:positionV relativeFrom="paragraph">
                <wp:posOffset>7273</wp:posOffset>
              </wp:positionV>
              <wp:extent cx="2288540" cy="342265"/>
              <wp:effectExtent l="0" t="0" r="16510" b="19685"/>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342265"/>
                      </a:xfrm>
                      <a:prstGeom prst="flowChartAlternateProcess">
                        <a:avLst/>
                      </a:prstGeom>
                      <a:solidFill>
                        <a:srgbClr val="FFFFFF"/>
                      </a:solidFill>
                      <a:ln w="9525">
                        <a:solidFill>
                          <a:srgbClr val="00B050"/>
                        </a:solidFill>
                        <a:miter lim="800000"/>
                        <a:headEnd type="none" w="med" len="med"/>
                        <a:tailEnd type="none" w="med" len="med"/>
                      </a:ln>
                    </wps:spPr>
                    <wps:txbx>
                      <w:txbxContent>
                        <w:p w:rsidR="00847EFA" w:rsidRPr="00D03425" w:rsidRDefault="00847EFA" w:rsidP="00795782">
                          <w:pPr>
                            <w:pStyle w:val="Heading1"/>
                            <w:jc w:val="center"/>
                            <w:rPr>
                              <w:lang w:val="en-IN"/>
                            </w:rPr>
                          </w:pPr>
                          <w:r>
                            <w:rPr>
                              <w:lang w:val="en-IN"/>
                            </w:rPr>
                            <w:t>Daily Scrum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74" type="#_x0000_t176" style="position:absolute;margin-left:160pt;margin-top:.55pt;width:180.2pt;height:26.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" strokecolor="#00b050">
              <v:textbox>
                <w:txbxContent>
                  <w:p w:rsidR="00847EFA" w:rsidRPr="00D03425" w:rsidRDefault="00847EFA" w:rsidP="00795782">
                    <w:pPr>
                      <w:pStyle w:val="Heading1"/>
                      <w:jc w:val="center"/>
                      <w:rPr>
                        <w:lang w:val="en-IN"/>
                      </w:rPr>
                    </w:pPr>
                    <w:r>
                      <w:rPr>
                        <w:lang w:val="en-IN"/>
                      </w:rPr>
                      <w:t>Daily Scrum</w:t>
                    </w:r>
                  </w:p>
                </w:txbxContent>
              </v:textbox>
            </v:shape>
          </w:pict>
        </mc:Fallback>
      </mc:AlternateContent>
    </w:r>
    <w:r>
      <w:rPr>
        <w:noProof/>
      </w:rPr>
      <w:drawing>
        <wp:anchor distT="0" distB="0" distL="114300" distR="114300" simplePos="0" relativeHeight="251685888" behindDoc="0" locked="0" layoutInCell="1" allowOverlap="1" wp14:anchorId="547D9E56" wp14:editId="7230252D">
          <wp:simplePos x="0" y="0"/>
          <wp:positionH relativeFrom="column">
            <wp:posOffset>-347345</wp:posOffset>
          </wp:positionH>
          <wp:positionV relativeFrom="paragraph">
            <wp:posOffset>-38651</wp:posOffset>
          </wp:positionV>
          <wp:extent cx="1733909" cy="396089"/>
          <wp:effectExtent l="0" t="0" r="0" b="4445"/>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909" cy="39608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2C5"/>
    <w:multiLevelType w:val="hybridMultilevel"/>
    <w:tmpl w:val="E124AC28"/>
    <w:lvl w:ilvl="0" w:tplc="EAE4AC16">
      <w:start w:val="1"/>
      <w:numFmt w:val="bullet"/>
      <w:lvlText w:val="•"/>
      <w:lvlJc w:val="left"/>
      <w:pPr>
        <w:tabs>
          <w:tab w:val="num" w:pos="720"/>
        </w:tabs>
        <w:ind w:left="720" w:hanging="360"/>
      </w:pPr>
      <w:rPr>
        <w:rFonts w:ascii="Times New Roman" w:hAnsi="Times New Roman" w:hint="default"/>
      </w:rPr>
    </w:lvl>
    <w:lvl w:ilvl="1" w:tplc="35566F70" w:tentative="1">
      <w:start w:val="1"/>
      <w:numFmt w:val="bullet"/>
      <w:lvlText w:val="•"/>
      <w:lvlJc w:val="left"/>
      <w:pPr>
        <w:tabs>
          <w:tab w:val="num" w:pos="1440"/>
        </w:tabs>
        <w:ind w:left="1440" w:hanging="360"/>
      </w:pPr>
      <w:rPr>
        <w:rFonts w:ascii="Times New Roman" w:hAnsi="Times New Roman" w:hint="default"/>
      </w:rPr>
    </w:lvl>
    <w:lvl w:ilvl="2" w:tplc="94F27A9A" w:tentative="1">
      <w:start w:val="1"/>
      <w:numFmt w:val="bullet"/>
      <w:lvlText w:val="•"/>
      <w:lvlJc w:val="left"/>
      <w:pPr>
        <w:tabs>
          <w:tab w:val="num" w:pos="2160"/>
        </w:tabs>
        <w:ind w:left="2160" w:hanging="360"/>
      </w:pPr>
      <w:rPr>
        <w:rFonts w:ascii="Times New Roman" w:hAnsi="Times New Roman" w:hint="default"/>
      </w:rPr>
    </w:lvl>
    <w:lvl w:ilvl="3" w:tplc="C9A08B0E" w:tentative="1">
      <w:start w:val="1"/>
      <w:numFmt w:val="bullet"/>
      <w:lvlText w:val="•"/>
      <w:lvlJc w:val="left"/>
      <w:pPr>
        <w:tabs>
          <w:tab w:val="num" w:pos="2880"/>
        </w:tabs>
        <w:ind w:left="2880" w:hanging="360"/>
      </w:pPr>
      <w:rPr>
        <w:rFonts w:ascii="Times New Roman" w:hAnsi="Times New Roman" w:hint="default"/>
      </w:rPr>
    </w:lvl>
    <w:lvl w:ilvl="4" w:tplc="19040C72" w:tentative="1">
      <w:start w:val="1"/>
      <w:numFmt w:val="bullet"/>
      <w:lvlText w:val="•"/>
      <w:lvlJc w:val="left"/>
      <w:pPr>
        <w:tabs>
          <w:tab w:val="num" w:pos="3600"/>
        </w:tabs>
        <w:ind w:left="3600" w:hanging="360"/>
      </w:pPr>
      <w:rPr>
        <w:rFonts w:ascii="Times New Roman" w:hAnsi="Times New Roman" w:hint="default"/>
      </w:rPr>
    </w:lvl>
    <w:lvl w:ilvl="5" w:tplc="D804CB18" w:tentative="1">
      <w:start w:val="1"/>
      <w:numFmt w:val="bullet"/>
      <w:lvlText w:val="•"/>
      <w:lvlJc w:val="left"/>
      <w:pPr>
        <w:tabs>
          <w:tab w:val="num" w:pos="4320"/>
        </w:tabs>
        <w:ind w:left="4320" w:hanging="360"/>
      </w:pPr>
      <w:rPr>
        <w:rFonts w:ascii="Times New Roman" w:hAnsi="Times New Roman" w:hint="default"/>
      </w:rPr>
    </w:lvl>
    <w:lvl w:ilvl="6" w:tplc="D4C4FDB2" w:tentative="1">
      <w:start w:val="1"/>
      <w:numFmt w:val="bullet"/>
      <w:lvlText w:val="•"/>
      <w:lvlJc w:val="left"/>
      <w:pPr>
        <w:tabs>
          <w:tab w:val="num" w:pos="5040"/>
        </w:tabs>
        <w:ind w:left="5040" w:hanging="360"/>
      </w:pPr>
      <w:rPr>
        <w:rFonts w:ascii="Times New Roman" w:hAnsi="Times New Roman" w:hint="default"/>
      </w:rPr>
    </w:lvl>
    <w:lvl w:ilvl="7" w:tplc="45D2E216" w:tentative="1">
      <w:start w:val="1"/>
      <w:numFmt w:val="bullet"/>
      <w:lvlText w:val="•"/>
      <w:lvlJc w:val="left"/>
      <w:pPr>
        <w:tabs>
          <w:tab w:val="num" w:pos="5760"/>
        </w:tabs>
        <w:ind w:left="5760" w:hanging="360"/>
      </w:pPr>
      <w:rPr>
        <w:rFonts w:ascii="Times New Roman" w:hAnsi="Times New Roman" w:hint="default"/>
      </w:rPr>
    </w:lvl>
    <w:lvl w:ilvl="8" w:tplc="0442AAC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10E19EB"/>
    <w:multiLevelType w:val="hybridMultilevel"/>
    <w:tmpl w:val="EDF0AF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250535"/>
    <w:multiLevelType w:val="hybridMultilevel"/>
    <w:tmpl w:val="FD925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8315E7"/>
    <w:multiLevelType w:val="hybridMultilevel"/>
    <w:tmpl w:val="0124309C"/>
    <w:lvl w:ilvl="0" w:tplc="4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B37D95"/>
    <w:multiLevelType w:val="hybridMultilevel"/>
    <w:tmpl w:val="B4E2C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7211C84"/>
    <w:multiLevelType w:val="hybridMultilevel"/>
    <w:tmpl w:val="8DA2E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C30428D"/>
    <w:multiLevelType w:val="hybridMultilevel"/>
    <w:tmpl w:val="5D5E72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DBA3C28"/>
    <w:multiLevelType w:val="hybridMultilevel"/>
    <w:tmpl w:val="EFBC9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5E2F45"/>
    <w:multiLevelType w:val="hybridMultilevel"/>
    <w:tmpl w:val="C58E4C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6AD24E3"/>
    <w:multiLevelType w:val="hybridMultilevel"/>
    <w:tmpl w:val="94D09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7CB0F3C"/>
    <w:multiLevelType w:val="hybridMultilevel"/>
    <w:tmpl w:val="43906364"/>
    <w:lvl w:ilvl="0" w:tplc="83E09216">
      <w:start w:val="1"/>
      <w:numFmt w:val="decimal"/>
      <w:lvlText w:val="%1."/>
      <w:lvlJc w:val="left"/>
      <w:pPr>
        <w:ind w:left="720" w:hanging="360"/>
      </w:pPr>
      <w:rPr>
        <w:rFonts w:ascii="Cambria" w:hAnsi="Cambria" w:hint="default"/>
        <w:b w:val="0"/>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1196FFE"/>
    <w:multiLevelType w:val="hybridMultilevel"/>
    <w:tmpl w:val="82C41A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21B543CD"/>
    <w:multiLevelType w:val="hybridMultilevel"/>
    <w:tmpl w:val="C74095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55D134E"/>
    <w:multiLevelType w:val="hybridMultilevel"/>
    <w:tmpl w:val="A8CABF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6165211"/>
    <w:multiLevelType w:val="hybridMultilevel"/>
    <w:tmpl w:val="B6E64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6C91620"/>
    <w:multiLevelType w:val="hybridMultilevel"/>
    <w:tmpl w:val="52C6055C"/>
    <w:lvl w:ilvl="0" w:tplc="4009000F">
      <w:start w:val="1"/>
      <w:numFmt w:val="decimal"/>
      <w:lvlText w:val="%1."/>
      <w:lvlJc w:val="left"/>
      <w:pPr>
        <w:ind w:left="720" w:hanging="360"/>
      </w:pPr>
      <w:rPr>
        <w:rFonts w:hint="default"/>
      </w:rPr>
    </w:lvl>
    <w:lvl w:ilvl="1" w:tplc="0E985B20">
      <w:start w:val="1"/>
      <w:numFmt w:val="lowerLetter"/>
      <w:lvlText w:val="%2."/>
      <w:lvlJc w:val="left"/>
      <w:pPr>
        <w:ind w:left="1440" w:hanging="360"/>
      </w:pPr>
      <w:rPr>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CDF281A"/>
    <w:multiLevelType w:val="hybridMultilevel"/>
    <w:tmpl w:val="3E20B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18916D5"/>
    <w:multiLevelType w:val="hybridMultilevel"/>
    <w:tmpl w:val="55E21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2F647D4"/>
    <w:multiLevelType w:val="hybridMultilevel"/>
    <w:tmpl w:val="2F80CE50"/>
    <w:lvl w:ilvl="0" w:tplc="4009000B">
      <w:start w:val="1"/>
      <w:numFmt w:val="bullet"/>
      <w:lvlText w:val=""/>
      <w:lvlJc w:val="left"/>
      <w:pPr>
        <w:ind w:left="1080" w:hanging="72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36CD2741"/>
    <w:multiLevelType w:val="hybridMultilevel"/>
    <w:tmpl w:val="4E1867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7E87668"/>
    <w:multiLevelType w:val="hybridMultilevel"/>
    <w:tmpl w:val="7966DC84"/>
    <w:lvl w:ilvl="0" w:tplc="597C4A44">
      <w:start w:val="1"/>
      <w:numFmt w:val="decimal"/>
      <w:lvlText w:val="%1."/>
      <w:lvlJc w:val="left"/>
      <w:pPr>
        <w:ind w:left="360" w:hanging="360"/>
      </w:pPr>
      <w:rPr>
        <w:rFonts w:asciiTheme="minorHAnsi" w:eastAsiaTheme="minorHAnsi" w:hAnsiTheme="minorHAnsi" w:cstheme="minorBidi"/>
      </w:rPr>
    </w:lvl>
    <w:lvl w:ilvl="1" w:tplc="3B3A6A9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E33592C"/>
    <w:multiLevelType w:val="hybridMultilevel"/>
    <w:tmpl w:val="A8CABF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0BD5CAA"/>
    <w:multiLevelType w:val="hybridMultilevel"/>
    <w:tmpl w:val="C55E3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20F7AAB"/>
    <w:multiLevelType w:val="hybridMultilevel"/>
    <w:tmpl w:val="995E3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5260FC9"/>
    <w:multiLevelType w:val="hybridMultilevel"/>
    <w:tmpl w:val="E56266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6B60518"/>
    <w:multiLevelType w:val="hybridMultilevel"/>
    <w:tmpl w:val="5930DF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7B06D4B"/>
    <w:multiLevelType w:val="hybridMultilevel"/>
    <w:tmpl w:val="4636E882"/>
    <w:lvl w:ilvl="0" w:tplc="68C0051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8F512CE"/>
    <w:multiLevelType w:val="hybridMultilevel"/>
    <w:tmpl w:val="36523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A8502D5"/>
    <w:multiLevelType w:val="hybridMultilevel"/>
    <w:tmpl w:val="CE62FA3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nsid w:val="4AFB4876"/>
    <w:multiLevelType w:val="hybridMultilevel"/>
    <w:tmpl w:val="4F143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210336"/>
    <w:multiLevelType w:val="hybridMultilevel"/>
    <w:tmpl w:val="C4441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C5A611D"/>
    <w:multiLevelType w:val="hybridMultilevel"/>
    <w:tmpl w:val="A606A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C7A1736"/>
    <w:multiLevelType w:val="hybridMultilevel"/>
    <w:tmpl w:val="5A361FC2"/>
    <w:lvl w:ilvl="0" w:tplc="F8E40AE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DA62594"/>
    <w:multiLevelType w:val="hybridMultilevel"/>
    <w:tmpl w:val="750E1A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nsid w:val="4EAE3FD3"/>
    <w:multiLevelType w:val="hybridMultilevel"/>
    <w:tmpl w:val="86923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ECC3C7B"/>
    <w:multiLevelType w:val="hybridMultilevel"/>
    <w:tmpl w:val="78ACC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ED57B62"/>
    <w:multiLevelType w:val="hybridMultilevel"/>
    <w:tmpl w:val="FE6E6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F77492D"/>
    <w:multiLevelType w:val="hybridMultilevel"/>
    <w:tmpl w:val="FF6C821A"/>
    <w:lvl w:ilvl="0" w:tplc="4009000F">
      <w:start w:val="1"/>
      <w:numFmt w:val="decimal"/>
      <w:lvlText w:val="%1."/>
      <w:lvlJc w:val="left"/>
      <w:pPr>
        <w:ind w:left="720" w:hanging="360"/>
      </w:pPr>
    </w:lvl>
    <w:lvl w:ilvl="1" w:tplc="9738BA4A">
      <w:start w:val="1"/>
      <w:numFmt w:val="lowerLetter"/>
      <w:lvlText w:val="%2."/>
      <w:lvlJc w:val="left"/>
      <w:pPr>
        <w:ind w:left="1440" w:hanging="360"/>
      </w:pPr>
      <w:rPr>
        <w:color w:val="000000" w:themeColor="text1"/>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8">
    <w:nsid w:val="556000F3"/>
    <w:multiLevelType w:val="hybridMultilevel"/>
    <w:tmpl w:val="0DEC7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E9B24D9"/>
    <w:multiLevelType w:val="hybridMultilevel"/>
    <w:tmpl w:val="89BEC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437672B"/>
    <w:multiLevelType w:val="hybridMultilevel"/>
    <w:tmpl w:val="8A4E34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1">
    <w:nsid w:val="73EE37F4"/>
    <w:multiLevelType w:val="hybridMultilevel"/>
    <w:tmpl w:val="601EF5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5075116"/>
    <w:multiLevelType w:val="hybridMultilevel"/>
    <w:tmpl w:val="D50A9AF8"/>
    <w:lvl w:ilvl="0" w:tplc="838E48E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74E3367"/>
    <w:multiLevelType w:val="hybridMultilevel"/>
    <w:tmpl w:val="6CCC4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90C25B0"/>
    <w:multiLevelType w:val="hybridMultilevel"/>
    <w:tmpl w:val="6FC43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B221117"/>
    <w:multiLevelType w:val="hybridMultilevel"/>
    <w:tmpl w:val="EEFCF3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E3A52B7"/>
    <w:multiLevelType w:val="hybridMultilevel"/>
    <w:tmpl w:val="C58E4C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9"/>
  </w:num>
  <w:num w:numId="2">
    <w:abstractNumId w:val="1"/>
  </w:num>
  <w:num w:numId="3">
    <w:abstractNumId w:val="3"/>
  </w:num>
  <w:num w:numId="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32"/>
  </w:num>
  <w:num w:numId="9">
    <w:abstractNumId w:val="4"/>
  </w:num>
  <w:num w:numId="10">
    <w:abstractNumId w:val="2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38"/>
  </w:num>
  <w:num w:numId="14">
    <w:abstractNumId w:val="7"/>
  </w:num>
  <w:num w:numId="15">
    <w:abstractNumId w:val="39"/>
  </w:num>
  <w:num w:numId="16">
    <w:abstractNumId w:val="9"/>
  </w:num>
  <w:num w:numId="17">
    <w:abstractNumId w:val="18"/>
  </w:num>
  <w:num w:numId="18">
    <w:abstractNumId w:val="21"/>
  </w:num>
  <w:num w:numId="19">
    <w:abstractNumId w:val="13"/>
  </w:num>
  <w:num w:numId="20">
    <w:abstractNumId w:val="0"/>
  </w:num>
  <w:num w:numId="21">
    <w:abstractNumId w:val="43"/>
  </w:num>
  <w:num w:numId="22">
    <w:abstractNumId w:val="16"/>
  </w:num>
  <w:num w:numId="23">
    <w:abstractNumId w:val="23"/>
  </w:num>
  <w:num w:numId="24">
    <w:abstractNumId w:val="26"/>
  </w:num>
  <w:num w:numId="25">
    <w:abstractNumId w:val="40"/>
  </w:num>
  <w:num w:numId="26">
    <w:abstractNumId w:val="24"/>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4"/>
  </w:num>
  <w:num w:numId="29">
    <w:abstractNumId w:val="34"/>
  </w:num>
  <w:num w:numId="30">
    <w:abstractNumId w:val="42"/>
  </w:num>
  <w:num w:numId="31">
    <w:abstractNumId w:val="14"/>
  </w:num>
  <w:num w:numId="32">
    <w:abstractNumId w:val="28"/>
  </w:num>
  <w:num w:numId="33">
    <w:abstractNumId w:val="36"/>
  </w:num>
  <w:num w:numId="34">
    <w:abstractNumId w:val="15"/>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17"/>
  </w:num>
  <w:num w:numId="38">
    <w:abstractNumId w:val="30"/>
  </w:num>
  <w:num w:numId="39">
    <w:abstractNumId w:val="41"/>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6"/>
  </w:num>
  <w:num w:numId="45">
    <w:abstractNumId w:val="25"/>
  </w:num>
  <w:num w:numId="46">
    <w:abstractNumId w:val="27"/>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8DB"/>
    <w:rsid w:val="00004D09"/>
    <w:rsid w:val="000135C7"/>
    <w:rsid w:val="00023395"/>
    <w:rsid w:val="000455A8"/>
    <w:rsid w:val="00146C7F"/>
    <w:rsid w:val="002652FC"/>
    <w:rsid w:val="004F6F60"/>
    <w:rsid w:val="005662A4"/>
    <w:rsid w:val="005C68BA"/>
    <w:rsid w:val="006B08DB"/>
    <w:rsid w:val="00787958"/>
    <w:rsid w:val="00795782"/>
    <w:rsid w:val="00847EFA"/>
    <w:rsid w:val="00875DA1"/>
    <w:rsid w:val="00951EFC"/>
    <w:rsid w:val="00BC1A05"/>
    <w:rsid w:val="00BC2500"/>
    <w:rsid w:val="00C97116"/>
    <w:rsid w:val="00D03425"/>
    <w:rsid w:val="00DA50B9"/>
    <w:rsid w:val="00DB493C"/>
    <w:rsid w:val="00E10019"/>
    <w:rsid w:val="00E50A1A"/>
    <w:rsid w:val="00E6734B"/>
    <w:rsid w:val="00EF3833"/>
    <w:rsid w:val="00F94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03425"/>
    <w:pPr>
      <w:keepNext/>
      <w:keepLines/>
      <w:spacing w:before="100" w:beforeAutospacing="1"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08DB"/>
    <w:pPr>
      <w:keepNext/>
      <w:keepLines/>
      <w:spacing w:before="200"/>
      <w:outlineLvl w:val="1"/>
    </w:pPr>
    <w:rPr>
      <w:rFonts w:asciiTheme="majorHAnsi" w:eastAsiaTheme="majorEastAsia" w:hAnsiTheme="majorHAnsi" w:cstheme="majorBidi"/>
      <w:b/>
      <w:bCs/>
      <w:color w:val="4F81BD" w:themeColor="accent1"/>
      <w:sz w:val="26"/>
      <w:szCs w:val="26"/>
      <w:lang w:eastAsia="en-IN"/>
    </w:rPr>
  </w:style>
  <w:style w:type="paragraph" w:styleId="Heading3">
    <w:name w:val="heading 3"/>
    <w:basedOn w:val="Normal"/>
    <w:next w:val="Normal"/>
    <w:link w:val="Heading3Char"/>
    <w:uiPriority w:val="9"/>
    <w:unhideWhenUsed/>
    <w:qFormat/>
    <w:rsid w:val="005C68BA"/>
    <w:pPr>
      <w:keepNext/>
      <w:keepLines/>
      <w:spacing w:before="120" w:after="120"/>
      <w:outlineLvl w:val="2"/>
    </w:pPr>
    <w:rPr>
      <w:rFonts w:ascii="Arial" w:eastAsiaTheme="majorEastAsia" w:hAnsi="Arial" w:cstheme="majorBidi"/>
      <w:b/>
      <w:bCs/>
      <w:color w:val="000000" w:themeColor="text1"/>
      <w:lang w:eastAsia="en-IN"/>
    </w:rPr>
  </w:style>
  <w:style w:type="paragraph" w:styleId="Heading4">
    <w:name w:val="heading 4"/>
    <w:basedOn w:val="Normal"/>
    <w:next w:val="Normal"/>
    <w:link w:val="Heading4Char"/>
    <w:uiPriority w:val="9"/>
    <w:unhideWhenUsed/>
    <w:qFormat/>
    <w:rsid w:val="000135C7"/>
    <w:pPr>
      <w:keepNext/>
      <w:keepLines/>
      <w:spacing w:before="200" w:after="0"/>
      <w:outlineLvl w:val="3"/>
    </w:pPr>
    <w:rPr>
      <w:rFonts w:asciiTheme="majorHAnsi" w:eastAsiaTheme="majorEastAsia" w:hAnsiTheme="majorHAnsi" w:cstheme="majorBidi"/>
      <w:b/>
      <w:bCs/>
      <w:i/>
      <w:iCs/>
      <w:color w:val="4F81BD" w:themeColor="accent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8DB"/>
    <w:rPr>
      <w:lang w:val="en-US"/>
    </w:rPr>
  </w:style>
  <w:style w:type="paragraph" w:styleId="Footer">
    <w:name w:val="footer"/>
    <w:basedOn w:val="Normal"/>
    <w:link w:val="FooterChar"/>
    <w:uiPriority w:val="99"/>
    <w:unhideWhenUsed/>
    <w:rsid w:val="006B0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8DB"/>
    <w:rPr>
      <w:lang w:val="en-US"/>
    </w:rPr>
  </w:style>
  <w:style w:type="paragraph" w:styleId="ListParagraph">
    <w:name w:val="List Paragraph"/>
    <w:basedOn w:val="Normal"/>
    <w:uiPriority w:val="34"/>
    <w:qFormat/>
    <w:rsid w:val="006B08DB"/>
    <w:pPr>
      <w:ind w:left="720"/>
      <w:contextualSpacing/>
    </w:pPr>
    <w:rPr>
      <w:rFonts w:ascii="Arial" w:eastAsiaTheme="minorEastAsia" w:hAnsi="Arial"/>
      <w:lang w:eastAsia="en-IN"/>
    </w:rPr>
  </w:style>
  <w:style w:type="character" w:customStyle="1" w:styleId="Heading2Char">
    <w:name w:val="Heading 2 Char"/>
    <w:basedOn w:val="DefaultParagraphFont"/>
    <w:link w:val="Heading2"/>
    <w:uiPriority w:val="9"/>
    <w:rsid w:val="006B08DB"/>
    <w:rPr>
      <w:rFonts w:asciiTheme="majorHAnsi" w:eastAsiaTheme="majorEastAsia" w:hAnsiTheme="majorHAnsi" w:cstheme="majorBidi"/>
      <w:b/>
      <w:bCs/>
      <w:color w:val="4F81BD" w:themeColor="accent1"/>
      <w:sz w:val="26"/>
      <w:szCs w:val="26"/>
      <w:lang w:val="en-US" w:eastAsia="en-IN"/>
    </w:rPr>
  </w:style>
  <w:style w:type="character" w:customStyle="1" w:styleId="Heading1Char">
    <w:name w:val="Heading 1 Char"/>
    <w:basedOn w:val="DefaultParagraphFont"/>
    <w:link w:val="Heading1"/>
    <w:uiPriority w:val="9"/>
    <w:rsid w:val="00D03425"/>
    <w:rPr>
      <w:rFonts w:ascii="Arial" w:eastAsiaTheme="majorEastAsia" w:hAnsi="Arial"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D03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425"/>
    <w:rPr>
      <w:rFonts w:ascii="Tahoma" w:hAnsi="Tahoma" w:cs="Tahoma"/>
      <w:sz w:val="16"/>
      <w:szCs w:val="16"/>
      <w:lang w:val="en-US"/>
    </w:rPr>
  </w:style>
  <w:style w:type="paragraph" w:styleId="Caption">
    <w:name w:val="caption"/>
    <w:basedOn w:val="Normal"/>
    <w:next w:val="Normal"/>
    <w:uiPriority w:val="99"/>
    <w:unhideWhenUsed/>
    <w:qFormat/>
    <w:rsid w:val="00D03425"/>
    <w:pPr>
      <w:spacing w:line="240" w:lineRule="auto"/>
    </w:pPr>
    <w:rPr>
      <w:rFonts w:ascii="Arial" w:eastAsiaTheme="minorEastAsia" w:hAnsi="Arial"/>
      <w:b/>
      <w:bCs/>
      <w:color w:val="4F81BD" w:themeColor="accent1"/>
      <w:sz w:val="18"/>
      <w:szCs w:val="18"/>
      <w:lang w:eastAsia="en-IN"/>
    </w:rPr>
  </w:style>
  <w:style w:type="character" w:customStyle="1" w:styleId="Heading3Char">
    <w:name w:val="Heading 3 Char"/>
    <w:basedOn w:val="DefaultParagraphFont"/>
    <w:link w:val="Heading3"/>
    <w:uiPriority w:val="9"/>
    <w:rsid w:val="005C68BA"/>
    <w:rPr>
      <w:rFonts w:ascii="Arial" w:eastAsiaTheme="majorEastAsia" w:hAnsi="Arial" w:cstheme="majorBidi"/>
      <w:b/>
      <w:bCs/>
      <w:color w:val="000000" w:themeColor="text1"/>
      <w:lang w:val="en-US" w:eastAsia="en-IN"/>
    </w:rPr>
  </w:style>
  <w:style w:type="character" w:customStyle="1" w:styleId="Heading4Char">
    <w:name w:val="Heading 4 Char"/>
    <w:basedOn w:val="DefaultParagraphFont"/>
    <w:link w:val="Heading4"/>
    <w:uiPriority w:val="9"/>
    <w:rsid w:val="000135C7"/>
    <w:rPr>
      <w:rFonts w:asciiTheme="majorHAnsi" w:eastAsiaTheme="majorEastAsia" w:hAnsiTheme="majorHAnsi" w:cstheme="majorBidi"/>
      <w:b/>
      <w:bCs/>
      <w:i/>
      <w:iCs/>
      <w:color w:val="4F81BD" w:themeColor="accent1"/>
      <w:lang w:val="en-US" w:eastAsia="en-IN"/>
    </w:rPr>
  </w:style>
  <w:style w:type="paragraph" w:styleId="NoSpacing">
    <w:name w:val="No Spacing"/>
    <w:link w:val="NoSpacingChar"/>
    <w:uiPriority w:val="1"/>
    <w:qFormat/>
    <w:rsid w:val="000135C7"/>
    <w:pPr>
      <w:spacing w:after="0" w:line="240" w:lineRule="auto"/>
    </w:pPr>
    <w:rPr>
      <w:rFonts w:eastAsiaTheme="minorEastAsia"/>
      <w:lang w:val="en-IN" w:eastAsia="en-IN"/>
    </w:rPr>
  </w:style>
  <w:style w:type="character" w:customStyle="1" w:styleId="NoSpacingChar">
    <w:name w:val="No Spacing Char"/>
    <w:basedOn w:val="DefaultParagraphFont"/>
    <w:link w:val="NoSpacing"/>
    <w:uiPriority w:val="1"/>
    <w:rsid w:val="000135C7"/>
    <w:rPr>
      <w:rFonts w:eastAsiaTheme="minorEastAsia"/>
      <w:lang w:val="en-IN" w:eastAsia="en-IN"/>
    </w:rPr>
  </w:style>
  <w:style w:type="character" w:customStyle="1" w:styleId="apple-converted-space">
    <w:name w:val="apple-converted-space"/>
    <w:basedOn w:val="DefaultParagraphFont"/>
    <w:rsid w:val="005C68BA"/>
  </w:style>
  <w:style w:type="paragraph" w:styleId="TOC2">
    <w:name w:val="toc 2"/>
    <w:basedOn w:val="Normal"/>
    <w:next w:val="Normal"/>
    <w:autoRedefine/>
    <w:uiPriority w:val="39"/>
    <w:unhideWhenUsed/>
    <w:qFormat/>
    <w:rsid w:val="000455A8"/>
    <w:pPr>
      <w:spacing w:before="240" w:after="0"/>
    </w:pPr>
    <w:rPr>
      <w:rFonts w:cstheme="minorHAnsi"/>
      <w:b/>
      <w:bCs/>
      <w:sz w:val="20"/>
      <w:szCs w:val="20"/>
    </w:rPr>
  </w:style>
  <w:style w:type="character" w:styleId="Hyperlink">
    <w:name w:val="Hyperlink"/>
    <w:basedOn w:val="DefaultParagraphFont"/>
    <w:uiPriority w:val="99"/>
    <w:unhideWhenUsed/>
    <w:rsid w:val="000455A8"/>
    <w:rPr>
      <w:color w:val="0000FF" w:themeColor="hyperlink"/>
      <w:u w:val="single"/>
    </w:rPr>
  </w:style>
  <w:style w:type="paragraph" w:styleId="TOC3">
    <w:name w:val="toc 3"/>
    <w:basedOn w:val="Heading2"/>
    <w:next w:val="Normal"/>
    <w:autoRedefine/>
    <w:uiPriority w:val="39"/>
    <w:unhideWhenUsed/>
    <w:qFormat/>
    <w:rsid w:val="00847EFA"/>
    <w:pPr>
      <w:spacing w:after="0"/>
      <w:ind w:left="220"/>
    </w:pPr>
    <w:rPr>
      <w:rFonts w:cstheme="minorHAnsi"/>
      <w:sz w:val="24"/>
      <w:szCs w:val="20"/>
    </w:rPr>
  </w:style>
  <w:style w:type="paragraph" w:styleId="TOC1">
    <w:name w:val="toc 1"/>
    <w:basedOn w:val="Heading1"/>
    <w:next w:val="Heading2"/>
    <w:autoRedefine/>
    <w:uiPriority w:val="39"/>
    <w:unhideWhenUsed/>
    <w:qFormat/>
    <w:rsid w:val="000455A8"/>
    <w:pPr>
      <w:spacing w:before="360"/>
    </w:pPr>
    <w:rPr>
      <w:rFonts w:asciiTheme="majorHAnsi" w:hAnsiTheme="majorHAnsi"/>
      <w:b w:val="0"/>
      <w:bCs w:val="0"/>
      <w:caps/>
      <w:sz w:val="24"/>
      <w:szCs w:val="24"/>
    </w:rPr>
  </w:style>
  <w:style w:type="paragraph" w:styleId="TOC4">
    <w:name w:val="toc 4"/>
    <w:basedOn w:val="Normal"/>
    <w:next w:val="Normal"/>
    <w:autoRedefine/>
    <w:uiPriority w:val="39"/>
    <w:unhideWhenUsed/>
    <w:rsid w:val="000455A8"/>
    <w:pPr>
      <w:spacing w:after="0"/>
      <w:ind w:left="440"/>
    </w:pPr>
    <w:rPr>
      <w:rFonts w:cstheme="minorHAnsi"/>
      <w:sz w:val="20"/>
      <w:szCs w:val="20"/>
    </w:rPr>
  </w:style>
  <w:style w:type="paragraph" w:styleId="TOC5">
    <w:name w:val="toc 5"/>
    <w:basedOn w:val="Normal"/>
    <w:next w:val="Normal"/>
    <w:autoRedefine/>
    <w:uiPriority w:val="39"/>
    <w:unhideWhenUsed/>
    <w:rsid w:val="000455A8"/>
    <w:pPr>
      <w:spacing w:after="0"/>
      <w:ind w:left="660"/>
    </w:pPr>
    <w:rPr>
      <w:rFonts w:cstheme="minorHAnsi"/>
      <w:sz w:val="20"/>
      <w:szCs w:val="20"/>
    </w:rPr>
  </w:style>
  <w:style w:type="paragraph" w:styleId="TOC6">
    <w:name w:val="toc 6"/>
    <w:basedOn w:val="Normal"/>
    <w:next w:val="Normal"/>
    <w:autoRedefine/>
    <w:uiPriority w:val="39"/>
    <w:unhideWhenUsed/>
    <w:rsid w:val="000455A8"/>
    <w:pPr>
      <w:spacing w:after="0"/>
      <w:ind w:left="880"/>
    </w:pPr>
    <w:rPr>
      <w:rFonts w:cstheme="minorHAnsi"/>
      <w:sz w:val="20"/>
      <w:szCs w:val="20"/>
    </w:rPr>
  </w:style>
  <w:style w:type="paragraph" w:styleId="TOC7">
    <w:name w:val="toc 7"/>
    <w:basedOn w:val="Normal"/>
    <w:next w:val="Normal"/>
    <w:autoRedefine/>
    <w:uiPriority w:val="39"/>
    <w:unhideWhenUsed/>
    <w:rsid w:val="000455A8"/>
    <w:pPr>
      <w:spacing w:after="0"/>
      <w:ind w:left="1100"/>
    </w:pPr>
    <w:rPr>
      <w:rFonts w:cstheme="minorHAnsi"/>
      <w:sz w:val="20"/>
      <w:szCs w:val="20"/>
    </w:rPr>
  </w:style>
  <w:style w:type="paragraph" w:styleId="TOC8">
    <w:name w:val="toc 8"/>
    <w:basedOn w:val="Normal"/>
    <w:next w:val="Normal"/>
    <w:autoRedefine/>
    <w:uiPriority w:val="39"/>
    <w:unhideWhenUsed/>
    <w:rsid w:val="000455A8"/>
    <w:pPr>
      <w:spacing w:after="0"/>
      <w:ind w:left="1320"/>
    </w:pPr>
    <w:rPr>
      <w:rFonts w:cstheme="minorHAnsi"/>
      <w:sz w:val="20"/>
      <w:szCs w:val="20"/>
    </w:rPr>
  </w:style>
  <w:style w:type="paragraph" w:styleId="TOC9">
    <w:name w:val="toc 9"/>
    <w:basedOn w:val="Normal"/>
    <w:next w:val="Normal"/>
    <w:autoRedefine/>
    <w:uiPriority w:val="39"/>
    <w:unhideWhenUsed/>
    <w:rsid w:val="000455A8"/>
    <w:pPr>
      <w:spacing w:after="0"/>
      <w:ind w:left="1540"/>
    </w:pPr>
    <w:rPr>
      <w:rFonts w:cstheme="minorHAnsi"/>
      <w:sz w:val="20"/>
      <w:szCs w:val="20"/>
    </w:rPr>
  </w:style>
  <w:style w:type="paragraph" w:styleId="TOCHeading">
    <w:name w:val="TOC Heading"/>
    <w:basedOn w:val="Heading1"/>
    <w:next w:val="Normal"/>
    <w:uiPriority w:val="39"/>
    <w:semiHidden/>
    <w:unhideWhenUsed/>
    <w:qFormat/>
    <w:rsid w:val="00146C7F"/>
    <w:pPr>
      <w:spacing w:before="480" w:beforeAutospacing="0"/>
      <w:outlineLvl w:val="9"/>
    </w:pPr>
    <w:rPr>
      <w:rFonts w:asciiTheme="majorHAnsi" w:hAnsiTheme="majorHAnsi"/>
      <w:lang w:eastAsia="ja-JP"/>
    </w:rPr>
  </w:style>
  <w:style w:type="character" w:styleId="CommentReference">
    <w:name w:val="annotation reference"/>
    <w:basedOn w:val="DefaultParagraphFont"/>
    <w:uiPriority w:val="99"/>
    <w:semiHidden/>
    <w:unhideWhenUsed/>
    <w:rsid w:val="00DA50B9"/>
    <w:rPr>
      <w:sz w:val="16"/>
      <w:szCs w:val="16"/>
    </w:rPr>
  </w:style>
  <w:style w:type="paragraph" w:styleId="CommentText">
    <w:name w:val="annotation text"/>
    <w:basedOn w:val="Normal"/>
    <w:link w:val="CommentTextChar"/>
    <w:uiPriority w:val="99"/>
    <w:semiHidden/>
    <w:unhideWhenUsed/>
    <w:rsid w:val="00DA50B9"/>
    <w:pPr>
      <w:spacing w:line="240" w:lineRule="auto"/>
    </w:pPr>
    <w:rPr>
      <w:sz w:val="20"/>
      <w:szCs w:val="20"/>
    </w:rPr>
  </w:style>
  <w:style w:type="character" w:customStyle="1" w:styleId="CommentTextChar">
    <w:name w:val="Comment Text Char"/>
    <w:basedOn w:val="DefaultParagraphFont"/>
    <w:link w:val="CommentText"/>
    <w:uiPriority w:val="99"/>
    <w:semiHidden/>
    <w:rsid w:val="00DA50B9"/>
    <w:rPr>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03425"/>
    <w:pPr>
      <w:keepNext/>
      <w:keepLines/>
      <w:spacing w:before="100" w:beforeAutospacing="1"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08DB"/>
    <w:pPr>
      <w:keepNext/>
      <w:keepLines/>
      <w:spacing w:before="200"/>
      <w:outlineLvl w:val="1"/>
    </w:pPr>
    <w:rPr>
      <w:rFonts w:asciiTheme="majorHAnsi" w:eastAsiaTheme="majorEastAsia" w:hAnsiTheme="majorHAnsi" w:cstheme="majorBidi"/>
      <w:b/>
      <w:bCs/>
      <w:color w:val="4F81BD" w:themeColor="accent1"/>
      <w:sz w:val="26"/>
      <w:szCs w:val="26"/>
      <w:lang w:eastAsia="en-IN"/>
    </w:rPr>
  </w:style>
  <w:style w:type="paragraph" w:styleId="Heading3">
    <w:name w:val="heading 3"/>
    <w:basedOn w:val="Normal"/>
    <w:next w:val="Normal"/>
    <w:link w:val="Heading3Char"/>
    <w:uiPriority w:val="9"/>
    <w:unhideWhenUsed/>
    <w:qFormat/>
    <w:rsid w:val="005C68BA"/>
    <w:pPr>
      <w:keepNext/>
      <w:keepLines/>
      <w:spacing w:before="120" w:after="120"/>
      <w:outlineLvl w:val="2"/>
    </w:pPr>
    <w:rPr>
      <w:rFonts w:ascii="Arial" w:eastAsiaTheme="majorEastAsia" w:hAnsi="Arial" w:cstheme="majorBidi"/>
      <w:b/>
      <w:bCs/>
      <w:color w:val="000000" w:themeColor="text1"/>
      <w:lang w:eastAsia="en-IN"/>
    </w:rPr>
  </w:style>
  <w:style w:type="paragraph" w:styleId="Heading4">
    <w:name w:val="heading 4"/>
    <w:basedOn w:val="Normal"/>
    <w:next w:val="Normal"/>
    <w:link w:val="Heading4Char"/>
    <w:uiPriority w:val="9"/>
    <w:unhideWhenUsed/>
    <w:qFormat/>
    <w:rsid w:val="000135C7"/>
    <w:pPr>
      <w:keepNext/>
      <w:keepLines/>
      <w:spacing w:before="200" w:after="0"/>
      <w:outlineLvl w:val="3"/>
    </w:pPr>
    <w:rPr>
      <w:rFonts w:asciiTheme="majorHAnsi" w:eastAsiaTheme="majorEastAsia" w:hAnsiTheme="majorHAnsi" w:cstheme="majorBidi"/>
      <w:b/>
      <w:bCs/>
      <w:i/>
      <w:iCs/>
      <w:color w:val="4F81BD" w:themeColor="accent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8DB"/>
    <w:rPr>
      <w:lang w:val="en-US"/>
    </w:rPr>
  </w:style>
  <w:style w:type="paragraph" w:styleId="Footer">
    <w:name w:val="footer"/>
    <w:basedOn w:val="Normal"/>
    <w:link w:val="FooterChar"/>
    <w:uiPriority w:val="99"/>
    <w:unhideWhenUsed/>
    <w:rsid w:val="006B0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8DB"/>
    <w:rPr>
      <w:lang w:val="en-US"/>
    </w:rPr>
  </w:style>
  <w:style w:type="paragraph" w:styleId="ListParagraph">
    <w:name w:val="List Paragraph"/>
    <w:basedOn w:val="Normal"/>
    <w:uiPriority w:val="34"/>
    <w:qFormat/>
    <w:rsid w:val="006B08DB"/>
    <w:pPr>
      <w:ind w:left="720"/>
      <w:contextualSpacing/>
    </w:pPr>
    <w:rPr>
      <w:rFonts w:ascii="Arial" w:eastAsiaTheme="minorEastAsia" w:hAnsi="Arial"/>
      <w:lang w:eastAsia="en-IN"/>
    </w:rPr>
  </w:style>
  <w:style w:type="character" w:customStyle="1" w:styleId="Heading2Char">
    <w:name w:val="Heading 2 Char"/>
    <w:basedOn w:val="DefaultParagraphFont"/>
    <w:link w:val="Heading2"/>
    <w:uiPriority w:val="9"/>
    <w:rsid w:val="006B08DB"/>
    <w:rPr>
      <w:rFonts w:asciiTheme="majorHAnsi" w:eastAsiaTheme="majorEastAsia" w:hAnsiTheme="majorHAnsi" w:cstheme="majorBidi"/>
      <w:b/>
      <w:bCs/>
      <w:color w:val="4F81BD" w:themeColor="accent1"/>
      <w:sz w:val="26"/>
      <w:szCs w:val="26"/>
      <w:lang w:val="en-US" w:eastAsia="en-IN"/>
    </w:rPr>
  </w:style>
  <w:style w:type="character" w:customStyle="1" w:styleId="Heading1Char">
    <w:name w:val="Heading 1 Char"/>
    <w:basedOn w:val="DefaultParagraphFont"/>
    <w:link w:val="Heading1"/>
    <w:uiPriority w:val="9"/>
    <w:rsid w:val="00D03425"/>
    <w:rPr>
      <w:rFonts w:ascii="Arial" w:eastAsiaTheme="majorEastAsia" w:hAnsi="Arial"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D03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425"/>
    <w:rPr>
      <w:rFonts w:ascii="Tahoma" w:hAnsi="Tahoma" w:cs="Tahoma"/>
      <w:sz w:val="16"/>
      <w:szCs w:val="16"/>
      <w:lang w:val="en-US"/>
    </w:rPr>
  </w:style>
  <w:style w:type="paragraph" w:styleId="Caption">
    <w:name w:val="caption"/>
    <w:basedOn w:val="Normal"/>
    <w:next w:val="Normal"/>
    <w:uiPriority w:val="99"/>
    <w:unhideWhenUsed/>
    <w:qFormat/>
    <w:rsid w:val="00D03425"/>
    <w:pPr>
      <w:spacing w:line="240" w:lineRule="auto"/>
    </w:pPr>
    <w:rPr>
      <w:rFonts w:ascii="Arial" w:eastAsiaTheme="minorEastAsia" w:hAnsi="Arial"/>
      <w:b/>
      <w:bCs/>
      <w:color w:val="4F81BD" w:themeColor="accent1"/>
      <w:sz w:val="18"/>
      <w:szCs w:val="18"/>
      <w:lang w:eastAsia="en-IN"/>
    </w:rPr>
  </w:style>
  <w:style w:type="character" w:customStyle="1" w:styleId="Heading3Char">
    <w:name w:val="Heading 3 Char"/>
    <w:basedOn w:val="DefaultParagraphFont"/>
    <w:link w:val="Heading3"/>
    <w:uiPriority w:val="9"/>
    <w:rsid w:val="005C68BA"/>
    <w:rPr>
      <w:rFonts w:ascii="Arial" w:eastAsiaTheme="majorEastAsia" w:hAnsi="Arial" w:cstheme="majorBidi"/>
      <w:b/>
      <w:bCs/>
      <w:color w:val="000000" w:themeColor="text1"/>
      <w:lang w:val="en-US" w:eastAsia="en-IN"/>
    </w:rPr>
  </w:style>
  <w:style w:type="character" w:customStyle="1" w:styleId="Heading4Char">
    <w:name w:val="Heading 4 Char"/>
    <w:basedOn w:val="DefaultParagraphFont"/>
    <w:link w:val="Heading4"/>
    <w:uiPriority w:val="9"/>
    <w:rsid w:val="000135C7"/>
    <w:rPr>
      <w:rFonts w:asciiTheme="majorHAnsi" w:eastAsiaTheme="majorEastAsia" w:hAnsiTheme="majorHAnsi" w:cstheme="majorBidi"/>
      <w:b/>
      <w:bCs/>
      <w:i/>
      <w:iCs/>
      <w:color w:val="4F81BD" w:themeColor="accent1"/>
      <w:lang w:val="en-US" w:eastAsia="en-IN"/>
    </w:rPr>
  </w:style>
  <w:style w:type="paragraph" w:styleId="NoSpacing">
    <w:name w:val="No Spacing"/>
    <w:link w:val="NoSpacingChar"/>
    <w:uiPriority w:val="1"/>
    <w:qFormat/>
    <w:rsid w:val="000135C7"/>
    <w:pPr>
      <w:spacing w:after="0" w:line="240" w:lineRule="auto"/>
    </w:pPr>
    <w:rPr>
      <w:rFonts w:eastAsiaTheme="minorEastAsia"/>
      <w:lang w:val="en-IN" w:eastAsia="en-IN"/>
    </w:rPr>
  </w:style>
  <w:style w:type="character" w:customStyle="1" w:styleId="NoSpacingChar">
    <w:name w:val="No Spacing Char"/>
    <w:basedOn w:val="DefaultParagraphFont"/>
    <w:link w:val="NoSpacing"/>
    <w:uiPriority w:val="1"/>
    <w:rsid w:val="000135C7"/>
    <w:rPr>
      <w:rFonts w:eastAsiaTheme="minorEastAsia"/>
      <w:lang w:val="en-IN" w:eastAsia="en-IN"/>
    </w:rPr>
  </w:style>
  <w:style w:type="character" w:customStyle="1" w:styleId="apple-converted-space">
    <w:name w:val="apple-converted-space"/>
    <w:basedOn w:val="DefaultParagraphFont"/>
    <w:rsid w:val="005C68BA"/>
  </w:style>
  <w:style w:type="paragraph" w:styleId="TOC2">
    <w:name w:val="toc 2"/>
    <w:basedOn w:val="Normal"/>
    <w:next w:val="Normal"/>
    <w:autoRedefine/>
    <w:uiPriority w:val="39"/>
    <w:unhideWhenUsed/>
    <w:qFormat/>
    <w:rsid w:val="000455A8"/>
    <w:pPr>
      <w:spacing w:before="240" w:after="0"/>
    </w:pPr>
    <w:rPr>
      <w:rFonts w:cstheme="minorHAnsi"/>
      <w:b/>
      <w:bCs/>
      <w:sz w:val="20"/>
      <w:szCs w:val="20"/>
    </w:rPr>
  </w:style>
  <w:style w:type="character" w:styleId="Hyperlink">
    <w:name w:val="Hyperlink"/>
    <w:basedOn w:val="DefaultParagraphFont"/>
    <w:uiPriority w:val="99"/>
    <w:unhideWhenUsed/>
    <w:rsid w:val="000455A8"/>
    <w:rPr>
      <w:color w:val="0000FF" w:themeColor="hyperlink"/>
      <w:u w:val="single"/>
    </w:rPr>
  </w:style>
  <w:style w:type="paragraph" w:styleId="TOC3">
    <w:name w:val="toc 3"/>
    <w:basedOn w:val="Heading2"/>
    <w:next w:val="Normal"/>
    <w:autoRedefine/>
    <w:uiPriority w:val="39"/>
    <w:unhideWhenUsed/>
    <w:qFormat/>
    <w:rsid w:val="00847EFA"/>
    <w:pPr>
      <w:spacing w:after="0"/>
      <w:ind w:left="220"/>
    </w:pPr>
    <w:rPr>
      <w:rFonts w:cstheme="minorHAnsi"/>
      <w:sz w:val="24"/>
      <w:szCs w:val="20"/>
    </w:rPr>
  </w:style>
  <w:style w:type="paragraph" w:styleId="TOC1">
    <w:name w:val="toc 1"/>
    <w:basedOn w:val="Heading1"/>
    <w:next w:val="Heading2"/>
    <w:autoRedefine/>
    <w:uiPriority w:val="39"/>
    <w:unhideWhenUsed/>
    <w:qFormat/>
    <w:rsid w:val="000455A8"/>
    <w:pPr>
      <w:spacing w:before="360"/>
    </w:pPr>
    <w:rPr>
      <w:rFonts w:asciiTheme="majorHAnsi" w:hAnsiTheme="majorHAnsi"/>
      <w:b w:val="0"/>
      <w:bCs w:val="0"/>
      <w:caps/>
      <w:sz w:val="24"/>
      <w:szCs w:val="24"/>
    </w:rPr>
  </w:style>
  <w:style w:type="paragraph" w:styleId="TOC4">
    <w:name w:val="toc 4"/>
    <w:basedOn w:val="Normal"/>
    <w:next w:val="Normal"/>
    <w:autoRedefine/>
    <w:uiPriority w:val="39"/>
    <w:unhideWhenUsed/>
    <w:rsid w:val="000455A8"/>
    <w:pPr>
      <w:spacing w:after="0"/>
      <w:ind w:left="440"/>
    </w:pPr>
    <w:rPr>
      <w:rFonts w:cstheme="minorHAnsi"/>
      <w:sz w:val="20"/>
      <w:szCs w:val="20"/>
    </w:rPr>
  </w:style>
  <w:style w:type="paragraph" w:styleId="TOC5">
    <w:name w:val="toc 5"/>
    <w:basedOn w:val="Normal"/>
    <w:next w:val="Normal"/>
    <w:autoRedefine/>
    <w:uiPriority w:val="39"/>
    <w:unhideWhenUsed/>
    <w:rsid w:val="000455A8"/>
    <w:pPr>
      <w:spacing w:after="0"/>
      <w:ind w:left="660"/>
    </w:pPr>
    <w:rPr>
      <w:rFonts w:cstheme="minorHAnsi"/>
      <w:sz w:val="20"/>
      <w:szCs w:val="20"/>
    </w:rPr>
  </w:style>
  <w:style w:type="paragraph" w:styleId="TOC6">
    <w:name w:val="toc 6"/>
    <w:basedOn w:val="Normal"/>
    <w:next w:val="Normal"/>
    <w:autoRedefine/>
    <w:uiPriority w:val="39"/>
    <w:unhideWhenUsed/>
    <w:rsid w:val="000455A8"/>
    <w:pPr>
      <w:spacing w:after="0"/>
      <w:ind w:left="880"/>
    </w:pPr>
    <w:rPr>
      <w:rFonts w:cstheme="minorHAnsi"/>
      <w:sz w:val="20"/>
      <w:szCs w:val="20"/>
    </w:rPr>
  </w:style>
  <w:style w:type="paragraph" w:styleId="TOC7">
    <w:name w:val="toc 7"/>
    <w:basedOn w:val="Normal"/>
    <w:next w:val="Normal"/>
    <w:autoRedefine/>
    <w:uiPriority w:val="39"/>
    <w:unhideWhenUsed/>
    <w:rsid w:val="000455A8"/>
    <w:pPr>
      <w:spacing w:after="0"/>
      <w:ind w:left="1100"/>
    </w:pPr>
    <w:rPr>
      <w:rFonts w:cstheme="minorHAnsi"/>
      <w:sz w:val="20"/>
      <w:szCs w:val="20"/>
    </w:rPr>
  </w:style>
  <w:style w:type="paragraph" w:styleId="TOC8">
    <w:name w:val="toc 8"/>
    <w:basedOn w:val="Normal"/>
    <w:next w:val="Normal"/>
    <w:autoRedefine/>
    <w:uiPriority w:val="39"/>
    <w:unhideWhenUsed/>
    <w:rsid w:val="000455A8"/>
    <w:pPr>
      <w:spacing w:after="0"/>
      <w:ind w:left="1320"/>
    </w:pPr>
    <w:rPr>
      <w:rFonts w:cstheme="minorHAnsi"/>
      <w:sz w:val="20"/>
      <w:szCs w:val="20"/>
    </w:rPr>
  </w:style>
  <w:style w:type="paragraph" w:styleId="TOC9">
    <w:name w:val="toc 9"/>
    <w:basedOn w:val="Normal"/>
    <w:next w:val="Normal"/>
    <w:autoRedefine/>
    <w:uiPriority w:val="39"/>
    <w:unhideWhenUsed/>
    <w:rsid w:val="000455A8"/>
    <w:pPr>
      <w:spacing w:after="0"/>
      <w:ind w:left="1540"/>
    </w:pPr>
    <w:rPr>
      <w:rFonts w:cstheme="minorHAnsi"/>
      <w:sz w:val="20"/>
      <w:szCs w:val="20"/>
    </w:rPr>
  </w:style>
  <w:style w:type="paragraph" w:styleId="TOCHeading">
    <w:name w:val="TOC Heading"/>
    <w:basedOn w:val="Heading1"/>
    <w:next w:val="Normal"/>
    <w:uiPriority w:val="39"/>
    <w:semiHidden/>
    <w:unhideWhenUsed/>
    <w:qFormat/>
    <w:rsid w:val="00146C7F"/>
    <w:pPr>
      <w:spacing w:before="480" w:beforeAutospacing="0"/>
      <w:outlineLvl w:val="9"/>
    </w:pPr>
    <w:rPr>
      <w:rFonts w:asciiTheme="majorHAnsi" w:hAnsiTheme="majorHAnsi"/>
      <w:lang w:eastAsia="ja-JP"/>
    </w:rPr>
  </w:style>
  <w:style w:type="character" w:styleId="CommentReference">
    <w:name w:val="annotation reference"/>
    <w:basedOn w:val="DefaultParagraphFont"/>
    <w:uiPriority w:val="99"/>
    <w:semiHidden/>
    <w:unhideWhenUsed/>
    <w:rsid w:val="00DA50B9"/>
    <w:rPr>
      <w:sz w:val="16"/>
      <w:szCs w:val="16"/>
    </w:rPr>
  </w:style>
  <w:style w:type="paragraph" w:styleId="CommentText">
    <w:name w:val="annotation text"/>
    <w:basedOn w:val="Normal"/>
    <w:link w:val="CommentTextChar"/>
    <w:uiPriority w:val="99"/>
    <w:semiHidden/>
    <w:unhideWhenUsed/>
    <w:rsid w:val="00DA50B9"/>
    <w:pPr>
      <w:spacing w:line="240" w:lineRule="auto"/>
    </w:pPr>
    <w:rPr>
      <w:sz w:val="20"/>
      <w:szCs w:val="20"/>
    </w:rPr>
  </w:style>
  <w:style w:type="character" w:customStyle="1" w:styleId="CommentTextChar">
    <w:name w:val="Comment Text Char"/>
    <w:basedOn w:val="DefaultParagraphFont"/>
    <w:link w:val="CommentText"/>
    <w:uiPriority w:val="99"/>
    <w:semiHidden/>
    <w:rsid w:val="00DA50B9"/>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117" Type="http://schemas.microsoft.com/office/2007/relationships/diagramDrawing" Target="diagrams/drawing18.xml"/><Relationship Id="rId21" Type="http://schemas.openxmlformats.org/officeDocument/2006/relationships/diagramQuickStyle" Target="diagrams/quickStyle2.xml"/><Relationship Id="rId42" Type="http://schemas.openxmlformats.org/officeDocument/2006/relationships/diagramColors" Target="diagrams/colors6.xml"/><Relationship Id="rId47" Type="http://schemas.openxmlformats.org/officeDocument/2006/relationships/diagramColors" Target="diagrams/colors7.xml"/><Relationship Id="rId63" Type="http://schemas.openxmlformats.org/officeDocument/2006/relationships/diagramData" Target="diagrams/data10.xml"/><Relationship Id="rId68" Type="http://schemas.openxmlformats.org/officeDocument/2006/relationships/diagramData" Target="diagrams/data11.xml"/><Relationship Id="rId84" Type="http://schemas.openxmlformats.org/officeDocument/2006/relationships/diagramColors" Target="diagrams/colors13.xml"/><Relationship Id="rId89" Type="http://schemas.openxmlformats.org/officeDocument/2006/relationships/diagramQuickStyle" Target="diagrams/quickStyle14.xml"/><Relationship Id="rId112" Type="http://schemas.openxmlformats.org/officeDocument/2006/relationships/header" Target="header8.xml"/><Relationship Id="rId133" Type="http://schemas.microsoft.com/office/2007/relationships/diagramDrawing" Target="diagrams/drawing21.xml"/><Relationship Id="rId138" Type="http://schemas.microsoft.com/office/2007/relationships/diagramDrawing" Target="diagrams/drawing22.xml"/><Relationship Id="rId16" Type="http://schemas.openxmlformats.org/officeDocument/2006/relationships/diagramQuickStyle" Target="diagrams/quickStyle1.xml"/><Relationship Id="rId107" Type="http://schemas.openxmlformats.org/officeDocument/2006/relationships/diagramData" Target="diagrams/data17.xml"/><Relationship Id="rId11" Type="http://schemas.openxmlformats.org/officeDocument/2006/relationships/header" Target="header2.xml"/><Relationship Id="rId32" Type="http://schemas.openxmlformats.org/officeDocument/2006/relationships/diagramColors" Target="diagrams/colors4.xml"/><Relationship Id="rId37" Type="http://schemas.openxmlformats.org/officeDocument/2006/relationships/diagramColors" Target="diagrams/colors5.xml"/><Relationship Id="rId53" Type="http://schemas.openxmlformats.org/officeDocument/2006/relationships/diagramQuickStyle" Target="diagrams/quickStyle8.xml"/><Relationship Id="rId58" Type="http://schemas.openxmlformats.org/officeDocument/2006/relationships/diagramData" Target="diagrams/data9.xml"/><Relationship Id="rId74" Type="http://schemas.openxmlformats.org/officeDocument/2006/relationships/header" Target="header6.xml"/><Relationship Id="rId79" Type="http://schemas.openxmlformats.org/officeDocument/2006/relationships/diagramColors" Target="diagrams/colors12.xml"/><Relationship Id="rId102" Type="http://schemas.openxmlformats.org/officeDocument/2006/relationships/diagramData" Target="diagrams/data16.xml"/><Relationship Id="rId123" Type="http://schemas.openxmlformats.org/officeDocument/2006/relationships/chart" Target="charts/chart1.xml"/><Relationship Id="rId128" Type="http://schemas.microsoft.com/office/2007/relationships/diagramDrawing" Target="diagrams/drawing20.xml"/><Relationship Id="rId5" Type="http://schemas.openxmlformats.org/officeDocument/2006/relationships/settings" Target="settings.xml"/><Relationship Id="rId90" Type="http://schemas.openxmlformats.org/officeDocument/2006/relationships/diagramColors" Target="diagrams/colors14.xml"/><Relationship Id="rId95" Type="http://schemas.openxmlformats.org/officeDocument/2006/relationships/diagramColors" Target="diagrams/colors15.xml"/><Relationship Id="rId22" Type="http://schemas.openxmlformats.org/officeDocument/2006/relationships/diagramColors" Target="diagrams/colors2.xml"/><Relationship Id="rId27" Type="http://schemas.openxmlformats.org/officeDocument/2006/relationships/diagramColors" Target="diagrams/colors3.xml"/><Relationship Id="rId43" Type="http://schemas.microsoft.com/office/2007/relationships/diagramDrawing" Target="diagrams/drawing6.xml"/><Relationship Id="rId48" Type="http://schemas.microsoft.com/office/2007/relationships/diagramDrawing" Target="diagrams/drawing7.xml"/><Relationship Id="rId64" Type="http://schemas.openxmlformats.org/officeDocument/2006/relationships/diagramLayout" Target="diagrams/layout10.xml"/><Relationship Id="rId69" Type="http://schemas.openxmlformats.org/officeDocument/2006/relationships/diagramLayout" Target="diagrams/layout11.xml"/><Relationship Id="rId113" Type="http://schemas.openxmlformats.org/officeDocument/2006/relationships/diagramData" Target="diagrams/data18.xml"/><Relationship Id="rId118" Type="http://schemas.openxmlformats.org/officeDocument/2006/relationships/diagramData" Target="diagrams/data19.xml"/><Relationship Id="rId134" Type="http://schemas.openxmlformats.org/officeDocument/2006/relationships/diagramData" Target="diagrams/data22.xml"/><Relationship Id="rId139" Type="http://schemas.openxmlformats.org/officeDocument/2006/relationships/header" Target="header9.xml"/><Relationship Id="rId8" Type="http://schemas.openxmlformats.org/officeDocument/2006/relationships/endnotes" Target="endnotes.xml"/><Relationship Id="rId51" Type="http://schemas.openxmlformats.org/officeDocument/2006/relationships/diagramData" Target="diagrams/data8.xml"/><Relationship Id="rId72" Type="http://schemas.microsoft.com/office/2007/relationships/diagramDrawing" Target="diagrams/drawing11.xml"/><Relationship Id="rId80" Type="http://schemas.microsoft.com/office/2007/relationships/diagramDrawing" Target="diagrams/drawing12.xml"/><Relationship Id="rId85" Type="http://schemas.microsoft.com/office/2007/relationships/diagramDrawing" Target="diagrams/drawing13.xml"/><Relationship Id="rId93" Type="http://schemas.openxmlformats.org/officeDocument/2006/relationships/diagramLayout" Target="diagrams/layout15.xml"/><Relationship Id="rId98" Type="http://schemas.openxmlformats.org/officeDocument/2006/relationships/hyperlink" Target="http://en.wikipedia.org/wiki/RAND_Corporation" TargetMode="External"/><Relationship Id="rId121" Type="http://schemas.openxmlformats.org/officeDocument/2006/relationships/diagramColors" Target="diagrams/colors19.xml"/><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diagramLayout" Target="diagrams/layout9.xml"/><Relationship Id="rId67" Type="http://schemas.microsoft.com/office/2007/relationships/diagramDrawing" Target="diagrams/drawing10.xml"/><Relationship Id="rId103" Type="http://schemas.openxmlformats.org/officeDocument/2006/relationships/diagramLayout" Target="diagrams/layout16.xml"/><Relationship Id="rId108" Type="http://schemas.openxmlformats.org/officeDocument/2006/relationships/diagramLayout" Target="diagrams/layout17.xml"/><Relationship Id="rId116" Type="http://schemas.openxmlformats.org/officeDocument/2006/relationships/diagramColors" Target="diagrams/colors18.xml"/><Relationship Id="rId124" Type="http://schemas.openxmlformats.org/officeDocument/2006/relationships/diagramData" Target="diagrams/data20.xml"/><Relationship Id="rId129" Type="http://schemas.openxmlformats.org/officeDocument/2006/relationships/diagramData" Target="diagrams/data21.xml"/><Relationship Id="rId137" Type="http://schemas.openxmlformats.org/officeDocument/2006/relationships/diagramColors" Target="diagrams/colors22.xm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Colors" Target="diagrams/colors8.xml"/><Relationship Id="rId62" Type="http://schemas.microsoft.com/office/2007/relationships/diagramDrawing" Target="diagrams/drawing9.xml"/><Relationship Id="rId70" Type="http://schemas.openxmlformats.org/officeDocument/2006/relationships/diagramQuickStyle" Target="diagrams/quickStyle11.xml"/><Relationship Id="rId75" Type="http://schemas.openxmlformats.org/officeDocument/2006/relationships/image" Target="media/image3.png"/><Relationship Id="rId83" Type="http://schemas.openxmlformats.org/officeDocument/2006/relationships/diagramQuickStyle" Target="diagrams/quickStyle13.xml"/><Relationship Id="rId88" Type="http://schemas.openxmlformats.org/officeDocument/2006/relationships/diagramLayout" Target="diagrams/layout14.xml"/><Relationship Id="rId91" Type="http://schemas.microsoft.com/office/2007/relationships/diagramDrawing" Target="diagrams/drawing14.xml"/><Relationship Id="rId96" Type="http://schemas.microsoft.com/office/2007/relationships/diagramDrawing" Target="diagrams/drawing15.xml"/><Relationship Id="rId111" Type="http://schemas.microsoft.com/office/2007/relationships/diagramDrawing" Target="diagrams/drawing17.xml"/><Relationship Id="rId132" Type="http://schemas.openxmlformats.org/officeDocument/2006/relationships/diagramColors" Target="diagrams/colors21.xml"/><Relationship Id="rId14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image" Target="media/image2.gif"/><Relationship Id="rId57" Type="http://schemas.openxmlformats.org/officeDocument/2006/relationships/footer" Target="footer2.xml"/><Relationship Id="rId106" Type="http://schemas.microsoft.com/office/2007/relationships/diagramDrawing" Target="diagrams/drawing16.xml"/><Relationship Id="rId114" Type="http://schemas.openxmlformats.org/officeDocument/2006/relationships/diagramLayout" Target="diagrams/layout18.xml"/><Relationship Id="rId119" Type="http://schemas.openxmlformats.org/officeDocument/2006/relationships/diagramLayout" Target="diagrams/layout19.xml"/><Relationship Id="rId127" Type="http://schemas.openxmlformats.org/officeDocument/2006/relationships/diagramColors" Target="diagrams/colors20.xml"/><Relationship Id="rId10" Type="http://schemas.openxmlformats.org/officeDocument/2006/relationships/footer" Target="footer1.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Layout" Target="diagrams/layout8.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73" Type="http://schemas.openxmlformats.org/officeDocument/2006/relationships/comments" Target="comments.xml"/><Relationship Id="rId78" Type="http://schemas.openxmlformats.org/officeDocument/2006/relationships/diagramQuickStyle" Target="diagrams/quickStyle12.xml"/><Relationship Id="rId81" Type="http://schemas.openxmlformats.org/officeDocument/2006/relationships/diagramData" Target="diagrams/data13.xml"/><Relationship Id="rId86" Type="http://schemas.openxmlformats.org/officeDocument/2006/relationships/header" Target="header7.xml"/><Relationship Id="rId94" Type="http://schemas.openxmlformats.org/officeDocument/2006/relationships/diagramQuickStyle" Target="diagrams/quickStyle15.xml"/><Relationship Id="rId99" Type="http://schemas.openxmlformats.org/officeDocument/2006/relationships/hyperlink" Target="http://en.wikipedia.org/wiki/Barry_Boehm" TargetMode="External"/><Relationship Id="rId101" Type="http://schemas.openxmlformats.org/officeDocument/2006/relationships/hyperlink" Target="http://en.wikipedia.org/wiki/Delphi_method" TargetMode="External"/><Relationship Id="rId122" Type="http://schemas.microsoft.com/office/2007/relationships/diagramDrawing" Target="diagrams/drawing19.xml"/><Relationship Id="rId130" Type="http://schemas.openxmlformats.org/officeDocument/2006/relationships/diagramLayout" Target="diagrams/layout21.xml"/><Relationship Id="rId135" Type="http://schemas.openxmlformats.org/officeDocument/2006/relationships/diagramLayout" Target="diagrams/layout22.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4.xml"/><Relationship Id="rId18" Type="http://schemas.microsoft.com/office/2007/relationships/diagramDrawing" Target="diagrams/drawing1.xml"/><Relationship Id="rId39" Type="http://schemas.openxmlformats.org/officeDocument/2006/relationships/diagramData" Target="diagrams/data6.xml"/><Relationship Id="rId109" Type="http://schemas.openxmlformats.org/officeDocument/2006/relationships/diagramQuickStyle" Target="diagrams/quickStyle17.xml"/><Relationship Id="rId34" Type="http://schemas.openxmlformats.org/officeDocument/2006/relationships/diagramData" Target="diagrams/data5.xml"/><Relationship Id="rId50" Type="http://schemas.openxmlformats.org/officeDocument/2006/relationships/image" Target="http://upload.wikimedia.org/wikipedia/commons/1/14/Kano_Model.gif" TargetMode="External"/><Relationship Id="rId55" Type="http://schemas.microsoft.com/office/2007/relationships/diagramDrawing" Target="diagrams/drawing8.xml"/><Relationship Id="rId76" Type="http://schemas.openxmlformats.org/officeDocument/2006/relationships/diagramData" Target="diagrams/data12.xml"/><Relationship Id="rId97" Type="http://schemas.openxmlformats.org/officeDocument/2006/relationships/hyperlink" Target="http://en.wikipedia.org/wiki/Delphi_method" TargetMode="External"/><Relationship Id="rId104" Type="http://schemas.openxmlformats.org/officeDocument/2006/relationships/diagramQuickStyle" Target="diagrams/quickStyle16.xml"/><Relationship Id="rId120" Type="http://schemas.openxmlformats.org/officeDocument/2006/relationships/diagramQuickStyle" Target="diagrams/quickStyle19.xml"/><Relationship Id="rId125" Type="http://schemas.openxmlformats.org/officeDocument/2006/relationships/diagramLayout" Target="diagrams/layout20.xml"/><Relationship Id="rId141"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diagramColors" Target="diagrams/colors11.xml"/><Relationship Id="rId92" Type="http://schemas.openxmlformats.org/officeDocument/2006/relationships/diagramData" Target="diagrams/data15.xml"/><Relationship Id="rId2" Type="http://schemas.openxmlformats.org/officeDocument/2006/relationships/numbering" Target="numbering.xml"/><Relationship Id="rId29" Type="http://schemas.openxmlformats.org/officeDocument/2006/relationships/diagramData" Target="diagrams/data4.xml"/><Relationship Id="rId24" Type="http://schemas.openxmlformats.org/officeDocument/2006/relationships/diagramData" Target="diagrams/data3.xml"/><Relationship Id="rId40" Type="http://schemas.openxmlformats.org/officeDocument/2006/relationships/diagramLayout" Target="diagrams/layout6.xml"/><Relationship Id="rId45" Type="http://schemas.openxmlformats.org/officeDocument/2006/relationships/diagramLayout" Target="diagrams/layout7.xml"/><Relationship Id="rId66" Type="http://schemas.openxmlformats.org/officeDocument/2006/relationships/diagramColors" Target="diagrams/colors10.xml"/><Relationship Id="rId87" Type="http://schemas.openxmlformats.org/officeDocument/2006/relationships/diagramData" Target="diagrams/data14.xml"/><Relationship Id="rId110" Type="http://schemas.openxmlformats.org/officeDocument/2006/relationships/diagramColors" Target="diagrams/colors17.xml"/><Relationship Id="rId115" Type="http://schemas.openxmlformats.org/officeDocument/2006/relationships/diagramQuickStyle" Target="diagrams/quickStyle18.xml"/><Relationship Id="rId131" Type="http://schemas.openxmlformats.org/officeDocument/2006/relationships/diagramQuickStyle" Target="diagrams/quickStyle21.xml"/><Relationship Id="rId136" Type="http://schemas.openxmlformats.org/officeDocument/2006/relationships/diagramQuickStyle" Target="diagrams/quickStyle22.xml"/><Relationship Id="rId61" Type="http://schemas.openxmlformats.org/officeDocument/2006/relationships/diagramColors" Target="diagrams/colors9.xml"/><Relationship Id="rId82" Type="http://schemas.openxmlformats.org/officeDocument/2006/relationships/diagramLayout" Target="diagrams/layout13.xml"/><Relationship Id="rId19" Type="http://schemas.openxmlformats.org/officeDocument/2006/relationships/diagramData" Target="diagrams/data2.xml"/><Relationship Id="rId14" Type="http://schemas.openxmlformats.org/officeDocument/2006/relationships/diagramData" Target="diagrams/data1.xml"/><Relationship Id="rId30" Type="http://schemas.openxmlformats.org/officeDocument/2006/relationships/diagramLayout" Target="diagrams/layout4.xml"/><Relationship Id="rId35" Type="http://schemas.openxmlformats.org/officeDocument/2006/relationships/diagramLayout" Target="diagrams/layout5.xml"/><Relationship Id="rId56" Type="http://schemas.openxmlformats.org/officeDocument/2006/relationships/header" Target="header5.xml"/><Relationship Id="rId77" Type="http://schemas.openxmlformats.org/officeDocument/2006/relationships/diagramLayout" Target="diagrams/layout12.xml"/><Relationship Id="rId100" Type="http://schemas.openxmlformats.org/officeDocument/2006/relationships/hyperlink" Target="http://en.wikipedia.org/w/index.php?title=John_A._Farquhar&amp;action=edit&amp;redlink=1" TargetMode="External"/><Relationship Id="rId105" Type="http://schemas.openxmlformats.org/officeDocument/2006/relationships/diagramColors" Target="diagrams/colors16.xml"/><Relationship Id="rId126" Type="http://schemas.openxmlformats.org/officeDocument/2006/relationships/diagramQuickStyle" Target="diagrams/quickStyle20.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10.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_rels/header7.xml.rels><?xml version="1.0" encoding="UTF-8" standalone="yes"?>
<Relationships xmlns="http://schemas.openxmlformats.org/package/2006/relationships"><Relationship Id="rId1" Type="http://schemas.openxmlformats.org/officeDocument/2006/relationships/image" Target="media/image1.emf"/></Relationships>
</file>

<file path=word/_rels/header8.xml.rels><?xml version="1.0" encoding="UTF-8" standalone="yes"?>
<Relationships xmlns="http://schemas.openxmlformats.org/package/2006/relationships"><Relationship Id="rId1" Type="http://schemas.openxmlformats.org/officeDocument/2006/relationships/image" Target="media/image1.emf"/></Relationships>
</file>

<file path=word/_rels/header9.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8508858267716516E-2"/>
          <c:y val="4.4057617797775436E-2"/>
          <c:w val="0.70916356809565251"/>
          <c:h val="0.81288026496687915"/>
        </c:manualLayout>
      </c:layout>
      <c:lineChart>
        <c:grouping val="standard"/>
        <c:varyColors val="0"/>
        <c:ser>
          <c:idx val="0"/>
          <c:order val="0"/>
          <c:tx>
            <c:strRef>
              <c:f>Sheet1!$B$1</c:f>
              <c:strCache>
                <c:ptCount val="1"/>
                <c:pt idx="0">
                  <c:v>Estimated work remaining</c:v>
                </c:pt>
              </c:strCache>
            </c:strRef>
          </c:tx>
          <c:cat>
            <c:numRef>
              <c:f>Sheet1!$A$2:$A$22</c:f>
              <c:numCache>
                <c:formatCode>General</c:formatCode>
                <c:ptCount val="21"/>
                <c:pt idx="0">
                  <c:v>0</c:v>
                </c:pt>
                <c:pt idx="5">
                  <c:v>5</c:v>
                </c:pt>
                <c:pt idx="10">
                  <c:v>10</c:v>
                </c:pt>
                <c:pt idx="15">
                  <c:v>15</c:v>
                </c:pt>
                <c:pt idx="20">
                  <c:v>20</c:v>
                </c:pt>
              </c:numCache>
            </c:numRef>
          </c:cat>
          <c:val>
            <c:numRef>
              <c:f>Sheet1!$B$2:$B$22</c:f>
              <c:numCache>
                <c:formatCode>General</c:formatCode>
                <c:ptCount val="21"/>
                <c:pt idx="0">
                  <c:v>20</c:v>
                </c:pt>
                <c:pt idx="1">
                  <c:v>19</c:v>
                </c:pt>
                <c:pt idx="2">
                  <c:v>18</c:v>
                </c:pt>
                <c:pt idx="3">
                  <c:v>17</c:v>
                </c:pt>
                <c:pt idx="4">
                  <c:v>16</c:v>
                </c:pt>
                <c:pt idx="5">
                  <c:v>15</c:v>
                </c:pt>
                <c:pt idx="6">
                  <c:v>14</c:v>
                </c:pt>
                <c:pt idx="7">
                  <c:v>13</c:v>
                </c:pt>
                <c:pt idx="8">
                  <c:v>12</c:v>
                </c:pt>
                <c:pt idx="9">
                  <c:v>11</c:v>
                </c:pt>
                <c:pt idx="10">
                  <c:v>10</c:v>
                </c:pt>
                <c:pt idx="11">
                  <c:v>9</c:v>
                </c:pt>
                <c:pt idx="12">
                  <c:v>8</c:v>
                </c:pt>
                <c:pt idx="13">
                  <c:v>7</c:v>
                </c:pt>
                <c:pt idx="14">
                  <c:v>6</c:v>
                </c:pt>
                <c:pt idx="15">
                  <c:v>5</c:v>
                </c:pt>
                <c:pt idx="16">
                  <c:v>4</c:v>
                </c:pt>
                <c:pt idx="17">
                  <c:v>3</c:v>
                </c:pt>
                <c:pt idx="18">
                  <c:v>2</c:v>
                </c:pt>
                <c:pt idx="19">
                  <c:v>1</c:v>
                </c:pt>
                <c:pt idx="20">
                  <c:v>0</c:v>
                </c:pt>
              </c:numCache>
            </c:numRef>
          </c:val>
          <c:smooth val="0"/>
        </c:ser>
        <c:ser>
          <c:idx val="1"/>
          <c:order val="1"/>
          <c:tx>
            <c:strRef>
              <c:f>Sheet1!$C$1</c:f>
              <c:strCache>
                <c:ptCount val="1"/>
                <c:pt idx="0">
                  <c:v>Actual work remaining</c:v>
                </c:pt>
              </c:strCache>
            </c:strRef>
          </c:tx>
          <c:cat>
            <c:numRef>
              <c:f>Sheet1!$A$2:$A$22</c:f>
              <c:numCache>
                <c:formatCode>General</c:formatCode>
                <c:ptCount val="21"/>
                <c:pt idx="0">
                  <c:v>0</c:v>
                </c:pt>
                <c:pt idx="5">
                  <c:v>5</c:v>
                </c:pt>
                <c:pt idx="10">
                  <c:v>10</c:v>
                </c:pt>
                <c:pt idx="15">
                  <c:v>15</c:v>
                </c:pt>
                <c:pt idx="20">
                  <c:v>20</c:v>
                </c:pt>
              </c:numCache>
            </c:numRef>
          </c:cat>
          <c:val>
            <c:numRef>
              <c:f>Sheet1!$C$2:$C$22</c:f>
              <c:numCache>
                <c:formatCode>General</c:formatCode>
                <c:ptCount val="21"/>
                <c:pt idx="0">
                  <c:v>20</c:v>
                </c:pt>
                <c:pt idx="1">
                  <c:v>19.5</c:v>
                </c:pt>
                <c:pt idx="2">
                  <c:v>19</c:v>
                </c:pt>
                <c:pt idx="3">
                  <c:v>17</c:v>
                </c:pt>
                <c:pt idx="4">
                  <c:v>16.5</c:v>
                </c:pt>
                <c:pt idx="5">
                  <c:v>16</c:v>
                </c:pt>
                <c:pt idx="6">
                  <c:v>15.5</c:v>
                </c:pt>
                <c:pt idx="7">
                  <c:v>15</c:v>
                </c:pt>
                <c:pt idx="8">
                  <c:v>13</c:v>
                </c:pt>
                <c:pt idx="9">
                  <c:v>11</c:v>
                </c:pt>
                <c:pt idx="10">
                  <c:v>9</c:v>
                </c:pt>
                <c:pt idx="11">
                  <c:v>7.5</c:v>
                </c:pt>
                <c:pt idx="12">
                  <c:v>6.5</c:v>
                </c:pt>
                <c:pt idx="13">
                  <c:v>6</c:v>
                </c:pt>
                <c:pt idx="14">
                  <c:v>5.5</c:v>
                </c:pt>
                <c:pt idx="15">
                  <c:v>5</c:v>
                </c:pt>
                <c:pt idx="16">
                  <c:v>4.5</c:v>
                </c:pt>
                <c:pt idx="17">
                  <c:v>3</c:v>
                </c:pt>
                <c:pt idx="18">
                  <c:v>3</c:v>
                </c:pt>
                <c:pt idx="19">
                  <c:v>2.5</c:v>
                </c:pt>
                <c:pt idx="20">
                  <c:v>2</c:v>
                </c:pt>
              </c:numCache>
            </c:numRef>
          </c:val>
          <c:smooth val="0"/>
        </c:ser>
        <c:dLbls>
          <c:showLegendKey val="0"/>
          <c:showVal val="0"/>
          <c:showCatName val="0"/>
          <c:showSerName val="0"/>
          <c:showPercent val="0"/>
          <c:showBubbleSize val="0"/>
        </c:dLbls>
        <c:marker val="1"/>
        <c:smooth val="0"/>
        <c:axId val="153767296"/>
        <c:axId val="153773184"/>
      </c:lineChart>
      <c:catAx>
        <c:axId val="153767296"/>
        <c:scaling>
          <c:orientation val="minMax"/>
        </c:scaling>
        <c:delete val="0"/>
        <c:axPos val="b"/>
        <c:numFmt formatCode="General" sourceLinked="1"/>
        <c:majorTickMark val="out"/>
        <c:minorTickMark val="none"/>
        <c:tickLblPos val="nextTo"/>
        <c:crossAx val="153773184"/>
        <c:crosses val="autoZero"/>
        <c:auto val="1"/>
        <c:lblAlgn val="ctr"/>
        <c:lblOffset val="100"/>
        <c:noMultiLvlLbl val="0"/>
      </c:catAx>
      <c:valAx>
        <c:axId val="153773184"/>
        <c:scaling>
          <c:orientation val="minMax"/>
        </c:scaling>
        <c:delete val="0"/>
        <c:axPos val="l"/>
        <c:majorGridlines>
          <c:spPr>
            <a:ln>
              <a:solidFill>
                <a:schemeClr val="accent1">
                  <a:alpha val="99000"/>
                </a:schemeClr>
              </a:solidFill>
            </a:ln>
          </c:spPr>
        </c:majorGridlines>
        <c:numFmt formatCode="General" sourceLinked="1"/>
        <c:majorTickMark val="out"/>
        <c:minorTickMark val="none"/>
        <c:tickLblPos val="nextTo"/>
        <c:crossAx val="153767296"/>
        <c:crosses val="autoZero"/>
        <c:crossBetween val="between"/>
      </c:valAx>
    </c:plotArea>
    <c:legend>
      <c:legendPos val="r"/>
      <c:layout>
        <c:manualLayout>
          <c:xMode val="edge"/>
          <c:yMode val="edge"/>
          <c:x val="0.78998724117818664"/>
          <c:y val="0.42030589926259365"/>
          <c:w val="0.20769794400699962"/>
          <c:h val="0.23081677290338687"/>
        </c:manualLayout>
      </c:layout>
      <c:overlay val="0"/>
      <c:txPr>
        <a:bodyPr/>
        <a:lstStyle/>
        <a:p>
          <a:pPr>
            <a:defRPr sz="900"/>
          </a:pPr>
          <a:endParaRPr lang="en-US"/>
        </a:p>
      </c:txPr>
    </c:legend>
    <c:plotVisOnly val="1"/>
    <c:dispBlanksAs val="gap"/>
    <c:showDLblsOverMax val="0"/>
  </c:chart>
  <c:externalData r:id="rId1">
    <c:autoUpdate val="0"/>
  </c:externalData>
  <c:userShapes r:id="rId2"/>
</c:chartSpace>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1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1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7">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8">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10">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F5119C-45AA-4836-A778-BB91EAF73675}" type="doc">
      <dgm:prSet loTypeId="urn:microsoft.com/office/officeart/2005/8/layout/hierarchy4" loCatId="list" qsTypeId="urn:microsoft.com/office/officeart/2005/8/quickstyle/simple1#1" qsCatId="simple" csTypeId="urn:microsoft.com/office/officeart/2005/8/colors/accent1_2#1" csCatId="accent1" phldr="1"/>
      <dgm:spPr/>
      <dgm:t>
        <a:bodyPr/>
        <a:lstStyle/>
        <a:p>
          <a:endParaRPr lang="en-IN"/>
        </a:p>
      </dgm:t>
    </dgm:pt>
    <dgm:pt modelId="{FC2720E9-A218-44E4-9BA5-556C975B7D93}">
      <dgm:prSet phldrT="[Text]" custT="1"/>
      <dgm:spPr/>
      <dgm:t>
        <a:bodyPr/>
        <a:lstStyle/>
        <a:p>
          <a:r>
            <a:rPr lang="en-IN" sz="1400" i="1"/>
            <a:t>Agility is the ability to both create and respond to change in order to profit in a turbulent business environment. Agility is the ability to balance flexibility and stability. – Highsmith, 2002</a:t>
          </a:r>
        </a:p>
      </dgm:t>
    </dgm:pt>
    <dgm:pt modelId="{D3C44819-6E00-4D2C-A754-72A87C82CBF4}" type="parTrans" cxnId="{32DC6EC6-CF2A-4AE9-AC56-693749F852DE}">
      <dgm:prSet/>
      <dgm:spPr/>
      <dgm:t>
        <a:bodyPr/>
        <a:lstStyle/>
        <a:p>
          <a:endParaRPr lang="en-IN" sz="1600"/>
        </a:p>
      </dgm:t>
    </dgm:pt>
    <dgm:pt modelId="{23B8E54A-FDB6-423B-90C8-F345702E0DC0}" type="sibTrans" cxnId="{32DC6EC6-CF2A-4AE9-AC56-693749F852DE}">
      <dgm:prSet/>
      <dgm:spPr/>
      <dgm:t>
        <a:bodyPr/>
        <a:lstStyle/>
        <a:p>
          <a:endParaRPr lang="en-IN" sz="1600"/>
        </a:p>
      </dgm:t>
    </dgm:pt>
    <dgm:pt modelId="{8C4BDB24-BFD6-4CE1-98B5-7B9D5036C00D}" type="pres">
      <dgm:prSet presAssocID="{63F5119C-45AA-4836-A778-BB91EAF73675}" presName="Name0" presStyleCnt="0">
        <dgm:presLayoutVars>
          <dgm:chPref val="1"/>
          <dgm:dir/>
          <dgm:animOne val="branch"/>
          <dgm:animLvl val="lvl"/>
          <dgm:resizeHandles/>
        </dgm:presLayoutVars>
      </dgm:prSet>
      <dgm:spPr/>
      <dgm:t>
        <a:bodyPr/>
        <a:lstStyle/>
        <a:p>
          <a:endParaRPr lang="en-IN"/>
        </a:p>
      </dgm:t>
    </dgm:pt>
    <dgm:pt modelId="{683C6B4D-578D-4894-A6A6-5D0328247D05}" type="pres">
      <dgm:prSet presAssocID="{FC2720E9-A218-44E4-9BA5-556C975B7D93}" presName="vertOne" presStyleCnt="0"/>
      <dgm:spPr/>
    </dgm:pt>
    <dgm:pt modelId="{B50BD219-EF31-4905-A189-4EBDEA3FBD4B}" type="pres">
      <dgm:prSet presAssocID="{FC2720E9-A218-44E4-9BA5-556C975B7D93}" presName="txOne" presStyleLbl="node0" presStyleIdx="0" presStyleCnt="1">
        <dgm:presLayoutVars>
          <dgm:chPref val="3"/>
        </dgm:presLayoutVars>
      </dgm:prSet>
      <dgm:spPr/>
      <dgm:t>
        <a:bodyPr/>
        <a:lstStyle/>
        <a:p>
          <a:endParaRPr lang="en-IN"/>
        </a:p>
      </dgm:t>
    </dgm:pt>
    <dgm:pt modelId="{71282E0C-2F67-4C74-84F7-96469B8DCBCB}" type="pres">
      <dgm:prSet presAssocID="{FC2720E9-A218-44E4-9BA5-556C975B7D93}" presName="horzOne" presStyleCnt="0"/>
      <dgm:spPr/>
    </dgm:pt>
  </dgm:ptLst>
  <dgm:cxnLst>
    <dgm:cxn modelId="{3D46616F-69B0-4834-881E-FD41C3AD6621}" type="presOf" srcId="{FC2720E9-A218-44E4-9BA5-556C975B7D93}" destId="{B50BD219-EF31-4905-A189-4EBDEA3FBD4B}" srcOrd="0" destOrd="0" presId="urn:microsoft.com/office/officeart/2005/8/layout/hierarchy4"/>
    <dgm:cxn modelId="{32DC6EC6-CF2A-4AE9-AC56-693749F852DE}" srcId="{63F5119C-45AA-4836-A778-BB91EAF73675}" destId="{FC2720E9-A218-44E4-9BA5-556C975B7D93}" srcOrd="0" destOrd="0" parTransId="{D3C44819-6E00-4D2C-A754-72A87C82CBF4}" sibTransId="{23B8E54A-FDB6-423B-90C8-F345702E0DC0}"/>
    <dgm:cxn modelId="{8F3AA2DA-8AD8-471B-B632-DA8377C77A2D}" type="presOf" srcId="{63F5119C-45AA-4836-A778-BB91EAF73675}" destId="{8C4BDB24-BFD6-4CE1-98B5-7B9D5036C00D}" srcOrd="0" destOrd="0" presId="urn:microsoft.com/office/officeart/2005/8/layout/hierarchy4"/>
    <dgm:cxn modelId="{7B18CA62-FCB3-4CC4-8E50-493808A677DF}" type="presParOf" srcId="{8C4BDB24-BFD6-4CE1-98B5-7B9D5036C00D}" destId="{683C6B4D-578D-4894-A6A6-5D0328247D05}" srcOrd="0" destOrd="0" presId="urn:microsoft.com/office/officeart/2005/8/layout/hierarchy4"/>
    <dgm:cxn modelId="{6FD645C1-A363-4146-99EB-DBD3A76C16E9}" type="presParOf" srcId="{683C6B4D-578D-4894-A6A6-5D0328247D05}" destId="{B50BD219-EF31-4905-A189-4EBDEA3FBD4B}" srcOrd="0" destOrd="0" presId="urn:microsoft.com/office/officeart/2005/8/layout/hierarchy4"/>
    <dgm:cxn modelId="{0AFA525C-EAE0-46B7-AE9D-FA89EFF0D371}" type="presParOf" srcId="{683C6B4D-578D-4894-A6A6-5D0328247D05}" destId="{71282E0C-2F67-4C74-84F7-96469B8DCBCB}" srcOrd="1" destOrd="0" presId="urn:microsoft.com/office/officeart/2005/8/layout/hierarchy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C39579A-0D7D-4BF4-AE81-7B894C362B50}" type="doc">
      <dgm:prSet loTypeId="urn:microsoft.com/office/officeart/2008/layout/LinedList" loCatId="list" qsTypeId="urn:microsoft.com/office/officeart/2005/8/quickstyle/simple1#9" qsCatId="simple" csTypeId="urn:microsoft.com/office/officeart/2005/8/colors/accent1_2#11" csCatId="accent1" phldr="1"/>
      <dgm:spPr/>
      <dgm:t>
        <a:bodyPr/>
        <a:lstStyle/>
        <a:p>
          <a:endParaRPr lang="en-IN"/>
        </a:p>
      </dgm:t>
    </dgm:pt>
    <dgm:pt modelId="{316E0D60-18DC-4C63-B57B-18CC53453DF6}">
      <dgm:prSet phldrT="[Text]"/>
      <dgm:spPr/>
      <dgm:t>
        <a:bodyPr/>
        <a:lstStyle/>
        <a:p>
          <a:r>
            <a:rPr lang="en-IN"/>
            <a:t>R&amp;R</a:t>
          </a:r>
        </a:p>
      </dgm:t>
    </dgm:pt>
    <dgm:pt modelId="{51C52324-B7AF-45F7-A3AB-98F0D007FA50}" type="parTrans" cxnId="{80D70601-98D7-479A-BB7D-9CE4F3387825}">
      <dgm:prSet/>
      <dgm:spPr/>
      <dgm:t>
        <a:bodyPr/>
        <a:lstStyle/>
        <a:p>
          <a:endParaRPr lang="en-IN"/>
        </a:p>
      </dgm:t>
    </dgm:pt>
    <dgm:pt modelId="{16E39C83-3644-4B0C-B704-7FC1DCC197A9}" type="sibTrans" cxnId="{80D70601-98D7-479A-BB7D-9CE4F3387825}">
      <dgm:prSet/>
      <dgm:spPr/>
      <dgm:t>
        <a:bodyPr/>
        <a:lstStyle/>
        <a:p>
          <a:endParaRPr lang="en-IN"/>
        </a:p>
      </dgm:t>
    </dgm:pt>
    <dgm:pt modelId="{1AF2F627-B77A-4313-8BD1-3D3A77C7F4FF}">
      <dgm:prSet/>
      <dgm:spPr>
        <a:solidFill>
          <a:srgbClr val="FFFFFF"/>
        </a:solidFill>
      </dgm:spPr>
      <dgm:t>
        <a:bodyPr/>
        <a:lstStyle/>
        <a:p>
          <a:r>
            <a:rPr lang="en-IN"/>
            <a:t>Acts as a guardian and facilitator for the team</a:t>
          </a:r>
        </a:p>
      </dgm:t>
    </dgm:pt>
    <dgm:pt modelId="{74D3E363-E5B0-4414-9860-162BFE34D997}" type="parTrans" cxnId="{77E40038-F8A0-41CC-8721-CB106A13A6A4}">
      <dgm:prSet/>
      <dgm:spPr/>
      <dgm:t>
        <a:bodyPr/>
        <a:lstStyle/>
        <a:p>
          <a:endParaRPr lang="en-IN"/>
        </a:p>
      </dgm:t>
    </dgm:pt>
    <dgm:pt modelId="{C06EDD6E-648D-444B-84E6-F93BC712B379}" type="sibTrans" cxnId="{77E40038-F8A0-41CC-8721-CB106A13A6A4}">
      <dgm:prSet/>
      <dgm:spPr/>
      <dgm:t>
        <a:bodyPr/>
        <a:lstStyle/>
        <a:p>
          <a:endParaRPr lang="en-IN"/>
        </a:p>
      </dgm:t>
    </dgm:pt>
    <dgm:pt modelId="{3A1F482F-2E7A-481C-8124-9E4041515BCC}">
      <dgm:prSet/>
      <dgm:spPr/>
      <dgm:t>
        <a:bodyPr/>
        <a:lstStyle/>
        <a:p>
          <a:r>
            <a:rPr lang="en-IN"/>
            <a:t>Protects the team from external interference</a:t>
          </a:r>
        </a:p>
      </dgm:t>
    </dgm:pt>
    <dgm:pt modelId="{988F3F2A-9B03-4354-AE9D-9C0492897B03}" type="parTrans" cxnId="{0D7436A9-0E68-4587-9BC7-C094D6E4A941}">
      <dgm:prSet/>
      <dgm:spPr/>
      <dgm:t>
        <a:bodyPr/>
        <a:lstStyle/>
        <a:p>
          <a:endParaRPr lang="en-IN"/>
        </a:p>
      </dgm:t>
    </dgm:pt>
    <dgm:pt modelId="{19DA6D4B-9F54-491F-909E-C40D8815192E}" type="sibTrans" cxnId="{0D7436A9-0E68-4587-9BC7-C094D6E4A941}">
      <dgm:prSet/>
      <dgm:spPr/>
      <dgm:t>
        <a:bodyPr/>
        <a:lstStyle/>
        <a:p>
          <a:endParaRPr lang="en-IN"/>
        </a:p>
      </dgm:t>
    </dgm:pt>
    <dgm:pt modelId="{611FF0E1-E47E-493A-B05C-A91E4F19DCBA}">
      <dgm:prSet/>
      <dgm:spPr/>
      <dgm:t>
        <a:bodyPr/>
        <a:lstStyle/>
        <a:p>
          <a:r>
            <a:rPr lang="en-IN"/>
            <a:t>Does not get work done, but only facilitates the team</a:t>
          </a:r>
        </a:p>
      </dgm:t>
    </dgm:pt>
    <dgm:pt modelId="{24672905-5223-457D-B75A-DD66F6071F30}" type="parTrans" cxnId="{EA33D69F-45B6-460D-8F11-8B65D7444E07}">
      <dgm:prSet/>
      <dgm:spPr/>
      <dgm:t>
        <a:bodyPr/>
        <a:lstStyle/>
        <a:p>
          <a:endParaRPr lang="en-IN"/>
        </a:p>
      </dgm:t>
    </dgm:pt>
    <dgm:pt modelId="{2BACDEEF-DED6-44A2-9189-2EF15BE095CE}" type="sibTrans" cxnId="{EA33D69F-45B6-460D-8F11-8B65D7444E07}">
      <dgm:prSet/>
      <dgm:spPr/>
      <dgm:t>
        <a:bodyPr/>
        <a:lstStyle/>
        <a:p>
          <a:endParaRPr lang="en-IN"/>
        </a:p>
      </dgm:t>
    </dgm:pt>
    <dgm:pt modelId="{453DD352-F3D7-455E-811A-D0BE9DDE6F99}">
      <dgm:prSet/>
      <dgm:spPr/>
      <dgm:t>
        <a:bodyPr/>
        <a:lstStyle/>
        <a:p>
          <a:r>
            <a:rPr lang="en-IN"/>
            <a:t>Ensures the team follows and implements Scrum practices</a:t>
          </a:r>
        </a:p>
      </dgm:t>
    </dgm:pt>
    <dgm:pt modelId="{ED75A1BF-8887-472D-8DEF-CF004D955389}" type="parTrans" cxnId="{B1535273-8F50-4D4F-ABBC-20656248A5F8}">
      <dgm:prSet/>
      <dgm:spPr/>
      <dgm:t>
        <a:bodyPr/>
        <a:lstStyle/>
        <a:p>
          <a:endParaRPr lang="en-IN"/>
        </a:p>
      </dgm:t>
    </dgm:pt>
    <dgm:pt modelId="{2A690E3C-6CE0-429C-B7E5-72334264DFE6}" type="sibTrans" cxnId="{B1535273-8F50-4D4F-ABBC-20656248A5F8}">
      <dgm:prSet/>
      <dgm:spPr/>
      <dgm:t>
        <a:bodyPr/>
        <a:lstStyle/>
        <a:p>
          <a:endParaRPr lang="en-IN"/>
        </a:p>
      </dgm:t>
    </dgm:pt>
    <dgm:pt modelId="{DD6B2842-35DE-412B-BE3E-A5F7EA67FE10}">
      <dgm:prSet/>
      <dgm:spPr/>
      <dgm:t>
        <a:bodyPr/>
        <a:lstStyle/>
        <a:p>
          <a:r>
            <a:rPr lang="en-IN"/>
            <a:t>Acts as a motivator and a coach to the team</a:t>
          </a:r>
        </a:p>
      </dgm:t>
    </dgm:pt>
    <dgm:pt modelId="{0AFFC260-986F-4AF6-8BC1-11A9BB6BEFD7}" type="parTrans" cxnId="{3F16F26A-6EF4-4A8D-B04E-BFA464A7A3A5}">
      <dgm:prSet/>
      <dgm:spPr/>
      <dgm:t>
        <a:bodyPr/>
        <a:lstStyle/>
        <a:p>
          <a:endParaRPr lang="en-IN"/>
        </a:p>
      </dgm:t>
    </dgm:pt>
    <dgm:pt modelId="{E8AC8E7A-678E-4060-9A4D-000EF651E820}" type="sibTrans" cxnId="{3F16F26A-6EF4-4A8D-B04E-BFA464A7A3A5}">
      <dgm:prSet/>
      <dgm:spPr/>
      <dgm:t>
        <a:bodyPr/>
        <a:lstStyle/>
        <a:p>
          <a:endParaRPr lang="en-IN"/>
        </a:p>
      </dgm:t>
    </dgm:pt>
    <dgm:pt modelId="{4E3A8A72-1B21-4ADD-90A5-29DD76A4F459}">
      <dgm:prSet/>
      <dgm:spPr/>
      <dgm:t>
        <a:bodyPr/>
        <a:lstStyle/>
        <a:p>
          <a:r>
            <a:rPr lang="en-IN"/>
            <a:t>Acts as a change agent, ensuring a smooth and effective change process</a:t>
          </a:r>
        </a:p>
      </dgm:t>
    </dgm:pt>
    <dgm:pt modelId="{399B6B89-8D0C-4733-BFF1-A3F300D42682}" type="parTrans" cxnId="{8E67C7C7-F998-4BA5-BB57-EC0C47F43879}">
      <dgm:prSet/>
      <dgm:spPr/>
      <dgm:t>
        <a:bodyPr/>
        <a:lstStyle/>
        <a:p>
          <a:endParaRPr lang="en-IN"/>
        </a:p>
      </dgm:t>
    </dgm:pt>
    <dgm:pt modelId="{43F59C3F-5E20-4EC8-8CF3-D824AC65BA73}" type="sibTrans" cxnId="{8E67C7C7-F998-4BA5-BB57-EC0C47F43879}">
      <dgm:prSet/>
      <dgm:spPr/>
      <dgm:t>
        <a:bodyPr/>
        <a:lstStyle/>
        <a:p>
          <a:endParaRPr lang="en-IN"/>
        </a:p>
      </dgm:t>
    </dgm:pt>
    <dgm:pt modelId="{931D9A74-0366-4A90-B8D2-A6714F6BC4BA}" type="pres">
      <dgm:prSet presAssocID="{BC39579A-0D7D-4BF4-AE81-7B894C362B50}" presName="vert0" presStyleCnt="0">
        <dgm:presLayoutVars>
          <dgm:dir/>
          <dgm:animOne val="branch"/>
          <dgm:animLvl val="lvl"/>
        </dgm:presLayoutVars>
      </dgm:prSet>
      <dgm:spPr/>
      <dgm:t>
        <a:bodyPr/>
        <a:lstStyle/>
        <a:p>
          <a:endParaRPr lang="en-IN"/>
        </a:p>
      </dgm:t>
    </dgm:pt>
    <dgm:pt modelId="{B1D6A020-9B46-4CAF-A322-FB0BF74DFF63}" type="pres">
      <dgm:prSet presAssocID="{316E0D60-18DC-4C63-B57B-18CC53453DF6}" presName="thickLine" presStyleLbl="alignNode1" presStyleIdx="0" presStyleCnt="1"/>
      <dgm:spPr/>
    </dgm:pt>
    <dgm:pt modelId="{D77559E8-C60D-42E3-9818-4A65C72016F7}" type="pres">
      <dgm:prSet presAssocID="{316E0D60-18DC-4C63-B57B-18CC53453DF6}" presName="horz1" presStyleCnt="0"/>
      <dgm:spPr/>
    </dgm:pt>
    <dgm:pt modelId="{75C9CFFD-59DE-4DDE-B7FE-9B0E4D838718}" type="pres">
      <dgm:prSet presAssocID="{316E0D60-18DC-4C63-B57B-18CC53453DF6}" presName="tx1" presStyleLbl="revTx" presStyleIdx="0" presStyleCnt="7"/>
      <dgm:spPr/>
      <dgm:t>
        <a:bodyPr/>
        <a:lstStyle/>
        <a:p>
          <a:endParaRPr lang="en-IN"/>
        </a:p>
      </dgm:t>
    </dgm:pt>
    <dgm:pt modelId="{C0FEF1FF-E89C-414B-9FAD-81A5BA5F2086}" type="pres">
      <dgm:prSet presAssocID="{316E0D60-18DC-4C63-B57B-18CC53453DF6}" presName="vert1" presStyleCnt="0"/>
      <dgm:spPr/>
    </dgm:pt>
    <dgm:pt modelId="{6B55BB99-D9AD-42EF-BB6C-51C207E1D536}" type="pres">
      <dgm:prSet presAssocID="{1AF2F627-B77A-4313-8BD1-3D3A77C7F4FF}" presName="vertSpace2a" presStyleCnt="0"/>
      <dgm:spPr/>
    </dgm:pt>
    <dgm:pt modelId="{ED64A769-9F3E-4C13-92C8-45C6B4CE0515}" type="pres">
      <dgm:prSet presAssocID="{1AF2F627-B77A-4313-8BD1-3D3A77C7F4FF}" presName="horz2" presStyleCnt="0"/>
      <dgm:spPr/>
    </dgm:pt>
    <dgm:pt modelId="{20BA4670-3DBB-4A02-8954-C70D81E02065}" type="pres">
      <dgm:prSet presAssocID="{1AF2F627-B77A-4313-8BD1-3D3A77C7F4FF}" presName="horzSpace2" presStyleCnt="0"/>
      <dgm:spPr/>
    </dgm:pt>
    <dgm:pt modelId="{745FA0AF-F5C5-4241-8D8A-542FF7ABE935}" type="pres">
      <dgm:prSet presAssocID="{1AF2F627-B77A-4313-8BD1-3D3A77C7F4FF}" presName="tx2" presStyleLbl="revTx" presStyleIdx="1" presStyleCnt="7" custLinFactNeighborX="-954" custLinFactNeighborY="-4993"/>
      <dgm:spPr/>
      <dgm:t>
        <a:bodyPr/>
        <a:lstStyle/>
        <a:p>
          <a:endParaRPr lang="en-IN"/>
        </a:p>
      </dgm:t>
    </dgm:pt>
    <dgm:pt modelId="{304570DC-8E47-4E7E-B879-8415FBE9BD9D}" type="pres">
      <dgm:prSet presAssocID="{1AF2F627-B77A-4313-8BD1-3D3A77C7F4FF}" presName="vert2" presStyleCnt="0"/>
      <dgm:spPr/>
    </dgm:pt>
    <dgm:pt modelId="{C151D73F-A175-4676-8ECB-C6418931C957}" type="pres">
      <dgm:prSet presAssocID="{1AF2F627-B77A-4313-8BD1-3D3A77C7F4FF}" presName="thinLine2b" presStyleLbl="callout" presStyleIdx="0" presStyleCnt="6"/>
      <dgm:spPr/>
    </dgm:pt>
    <dgm:pt modelId="{577207C9-2C7A-4D16-B9BB-278D98C5D684}" type="pres">
      <dgm:prSet presAssocID="{1AF2F627-B77A-4313-8BD1-3D3A77C7F4FF}" presName="vertSpace2b" presStyleCnt="0"/>
      <dgm:spPr/>
    </dgm:pt>
    <dgm:pt modelId="{09EC914F-D75E-42C8-B49A-831C3AA20400}" type="pres">
      <dgm:prSet presAssocID="{3A1F482F-2E7A-481C-8124-9E4041515BCC}" presName="horz2" presStyleCnt="0"/>
      <dgm:spPr/>
    </dgm:pt>
    <dgm:pt modelId="{34CBC705-1692-45C5-8418-AD231BCCF6A3}" type="pres">
      <dgm:prSet presAssocID="{3A1F482F-2E7A-481C-8124-9E4041515BCC}" presName="horzSpace2" presStyleCnt="0"/>
      <dgm:spPr/>
    </dgm:pt>
    <dgm:pt modelId="{B97A8DDB-F170-46AF-954A-E8355C39A6ED}" type="pres">
      <dgm:prSet presAssocID="{3A1F482F-2E7A-481C-8124-9E4041515BCC}" presName="tx2" presStyleLbl="revTx" presStyleIdx="2" presStyleCnt="7"/>
      <dgm:spPr/>
      <dgm:t>
        <a:bodyPr/>
        <a:lstStyle/>
        <a:p>
          <a:endParaRPr lang="en-IN"/>
        </a:p>
      </dgm:t>
    </dgm:pt>
    <dgm:pt modelId="{2CF1B919-C2CB-4A24-9F57-84E20818E20A}" type="pres">
      <dgm:prSet presAssocID="{3A1F482F-2E7A-481C-8124-9E4041515BCC}" presName="vert2" presStyleCnt="0"/>
      <dgm:spPr/>
    </dgm:pt>
    <dgm:pt modelId="{E7D20E6F-6D19-4994-B953-B5FB2F19D258}" type="pres">
      <dgm:prSet presAssocID="{3A1F482F-2E7A-481C-8124-9E4041515BCC}" presName="thinLine2b" presStyleLbl="callout" presStyleIdx="1" presStyleCnt="6"/>
      <dgm:spPr/>
    </dgm:pt>
    <dgm:pt modelId="{A05E5300-DD68-49AF-8E31-CC27B774919D}" type="pres">
      <dgm:prSet presAssocID="{3A1F482F-2E7A-481C-8124-9E4041515BCC}" presName="vertSpace2b" presStyleCnt="0"/>
      <dgm:spPr/>
    </dgm:pt>
    <dgm:pt modelId="{80C1F51F-BD59-4750-A813-1F7484C0E0DC}" type="pres">
      <dgm:prSet presAssocID="{611FF0E1-E47E-493A-B05C-A91E4F19DCBA}" presName="horz2" presStyleCnt="0"/>
      <dgm:spPr/>
    </dgm:pt>
    <dgm:pt modelId="{5752CC93-5D32-455B-B09A-D25CCE10B451}" type="pres">
      <dgm:prSet presAssocID="{611FF0E1-E47E-493A-B05C-A91E4F19DCBA}" presName="horzSpace2" presStyleCnt="0"/>
      <dgm:spPr/>
    </dgm:pt>
    <dgm:pt modelId="{41A9389D-93B8-4F4B-A2F5-2B13BA86FB29}" type="pres">
      <dgm:prSet presAssocID="{611FF0E1-E47E-493A-B05C-A91E4F19DCBA}" presName="tx2" presStyleLbl="revTx" presStyleIdx="3" presStyleCnt="7"/>
      <dgm:spPr/>
      <dgm:t>
        <a:bodyPr/>
        <a:lstStyle/>
        <a:p>
          <a:endParaRPr lang="en-IN"/>
        </a:p>
      </dgm:t>
    </dgm:pt>
    <dgm:pt modelId="{4BFA9862-4574-4AC0-B106-BA2CFE1640EB}" type="pres">
      <dgm:prSet presAssocID="{611FF0E1-E47E-493A-B05C-A91E4F19DCBA}" presName="vert2" presStyleCnt="0"/>
      <dgm:spPr/>
    </dgm:pt>
    <dgm:pt modelId="{2148A777-A26D-41C0-9EBF-CC7D091C2539}" type="pres">
      <dgm:prSet presAssocID="{611FF0E1-E47E-493A-B05C-A91E4F19DCBA}" presName="thinLine2b" presStyleLbl="callout" presStyleIdx="2" presStyleCnt="6"/>
      <dgm:spPr/>
    </dgm:pt>
    <dgm:pt modelId="{9ED89D64-12B8-4018-8900-1A4CC198DCE1}" type="pres">
      <dgm:prSet presAssocID="{611FF0E1-E47E-493A-B05C-A91E4F19DCBA}" presName="vertSpace2b" presStyleCnt="0"/>
      <dgm:spPr/>
    </dgm:pt>
    <dgm:pt modelId="{546453A7-50C7-4C1C-8A36-5BE2E44D90F5}" type="pres">
      <dgm:prSet presAssocID="{453DD352-F3D7-455E-811A-D0BE9DDE6F99}" presName="horz2" presStyleCnt="0"/>
      <dgm:spPr/>
    </dgm:pt>
    <dgm:pt modelId="{737BE53C-0EDE-4954-B475-34E4238326F8}" type="pres">
      <dgm:prSet presAssocID="{453DD352-F3D7-455E-811A-D0BE9DDE6F99}" presName="horzSpace2" presStyleCnt="0"/>
      <dgm:spPr/>
    </dgm:pt>
    <dgm:pt modelId="{E7EFD955-4F3D-4004-9D08-9D0AE304BC36}" type="pres">
      <dgm:prSet presAssocID="{453DD352-F3D7-455E-811A-D0BE9DDE6F99}" presName="tx2" presStyleLbl="revTx" presStyleIdx="4" presStyleCnt="7"/>
      <dgm:spPr/>
      <dgm:t>
        <a:bodyPr/>
        <a:lstStyle/>
        <a:p>
          <a:endParaRPr lang="en-IN"/>
        </a:p>
      </dgm:t>
    </dgm:pt>
    <dgm:pt modelId="{4CBEBF9C-1008-4F52-8C3E-4392478C5444}" type="pres">
      <dgm:prSet presAssocID="{453DD352-F3D7-455E-811A-D0BE9DDE6F99}" presName="vert2" presStyleCnt="0"/>
      <dgm:spPr/>
    </dgm:pt>
    <dgm:pt modelId="{1B85268C-798B-463E-AE3E-7478215F8A99}" type="pres">
      <dgm:prSet presAssocID="{453DD352-F3D7-455E-811A-D0BE9DDE6F99}" presName="thinLine2b" presStyleLbl="callout" presStyleIdx="3" presStyleCnt="6"/>
      <dgm:spPr/>
    </dgm:pt>
    <dgm:pt modelId="{FB77C2C5-5801-4BDF-B15E-A7BB10757935}" type="pres">
      <dgm:prSet presAssocID="{453DD352-F3D7-455E-811A-D0BE9DDE6F99}" presName="vertSpace2b" presStyleCnt="0"/>
      <dgm:spPr/>
    </dgm:pt>
    <dgm:pt modelId="{AEE1A820-905B-4678-8CF9-DF92FA5355EB}" type="pres">
      <dgm:prSet presAssocID="{DD6B2842-35DE-412B-BE3E-A5F7EA67FE10}" presName="horz2" presStyleCnt="0"/>
      <dgm:spPr/>
    </dgm:pt>
    <dgm:pt modelId="{A269C195-5A36-47B5-8566-887B37174971}" type="pres">
      <dgm:prSet presAssocID="{DD6B2842-35DE-412B-BE3E-A5F7EA67FE10}" presName="horzSpace2" presStyleCnt="0"/>
      <dgm:spPr/>
    </dgm:pt>
    <dgm:pt modelId="{CC24DC84-9648-4023-9B6E-BBAB3EDF04FB}" type="pres">
      <dgm:prSet presAssocID="{DD6B2842-35DE-412B-BE3E-A5F7EA67FE10}" presName="tx2" presStyleLbl="revTx" presStyleIdx="5" presStyleCnt="7"/>
      <dgm:spPr/>
      <dgm:t>
        <a:bodyPr/>
        <a:lstStyle/>
        <a:p>
          <a:endParaRPr lang="en-IN"/>
        </a:p>
      </dgm:t>
    </dgm:pt>
    <dgm:pt modelId="{114671F6-AB25-4E1C-80FE-00622CB4FF6D}" type="pres">
      <dgm:prSet presAssocID="{DD6B2842-35DE-412B-BE3E-A5F7EA67FE10}" presName="vert2" presStyleCnt="0"/>
      <dgm:spPr/>
    </dgm:pt>
    <dgm:pt modelId="{A31F0062-CA54-4612-B066-EAF6B76A12A5}" type="pres">
      <dgm:prSet presAssocID="{DD6B2842-35DE-412B-BE3E-A5F7EA67FE10}" presName="thinLine2b" presStyleLbl="callout" presStyleIdx="4" presStyleCnt="6"/>
      <dgm:spPr/>
    </dgm:pt>
    <dgm:pt modelId="{B9F16DFA-03CE-4369-A8B2-8EB871728536}" type="pres">
      <dgm:prSet presAssocID="{DD6B2842-35DE-412B-BE3E-A5F7EA67FE10}" presName="vertSpace2b" presStyleCnt="0"/>
      <dgm:spPr/>
    </dgm:pt>
    <dgm:pt modelId="{420D57C5-B702-4AA6-A74D-272D715F6845}" type="pres">
      <dgm:prSet presAssocID="{4E3A8A72-1B21-4ADD-90A5-29DD76A4F459}" presName="horz2" presStyleCnt="0"/>
      <dgm:spPr/>
    </dgm:pt>
    <dgm:pt modelId="{AF6ADF7B-73D9-465B-A741-EA32F36CAF3E}" type="pres">
      <dgm:prSet presAssocID="{4E3A8A72-1B21-4ADD-90A5-29DD76A4F459}" presName="horzSpace2" presStyleCnt="0"/>
      <dgm:spPr/>
    </dgm:pt>
    <dgm:pt modelId="{437525CA-4034-4FFC-AACD-CCEF199E1C65}" type="pres">
      <dgm:prSet presAssocID="{4E3A8A72-1B21-4ADD-90A5-29DD76A4F459}" presName="tx2" presStyleLbl="revTx" presStyleIdx="6" presStyleCnt="7"/>
      <dgm:spPr/>
      <dgm:t>
        <a:bodyPr/>
        <a:lstStyle/>
        <a:p>
          <a:endParaRPr lang="en-IN"/>
        </a:p>
      </dgm:t>
    </dgm:pt>
    <dgm:pt modelId="{7E20AE8D-1A74-4847-B642-8A9C6602A6ED}" type="pres">
      <dgm:prSet presAssocID="{4E3A8A72-1B21-4ADD-90A5-29DD76A4F459}" presName="vert2" presStyleCnt="0"/>
      <dgm:spPr/>
    </dgm:pt>
    <dgm:pt modelId="{80800D7B-5C8D-4B6F-9392-E015A7939D75}" type="pres">
      <dgm:prSet presAssocID="{4E3A8A72-1B21-4ADD-90A5-29DD76A4F459}" presName="thinLine2b" presStyleLbl="callout" presStyleIdx="5" presStyleCnt="6"/>
      <dgm:spPr/>
    </dgm:pt>
    <dgm:pt modelId="{7C0FE048-ADC8-41FD-8A1E-16FBA4501650}" type="pres">
      <dgm:prSet presAssocID="{4E3A8A72-1B21-4ADD-90A5-29DD76A4F459}" presName="vertSpace2b" presStyleCnt="0"/>
      <dgm:spPr/>
    </dgm:pt>
  </dgm:ptLst>
  <dgm:cxnLst>
    <dgm:cxn modelId="{92BD0609-369B-4CB7-B25A-E75081E8584E}" type="presOf" srcId="{3A1F482F-2E7A-481C-8124-9E4041515BCC}" destId="{B97A8DDB-F170-46AF-954A-E8355C39A6ED}" srcOrd="0" destOrd="0" presId="urn:microsoft.com/office/officeart/2008/layout/LinedList"/>
    <dgm:cxn modelId="{EA33D69F-45B6-460D-8F11-8B65D7444E07}" srcId="{316E0D60-18DC-4C63-B57B-18CC53453DF6}" destId="{611FF0E1-E47E-493A-B05C-A91E4F19DCBA}" srcOrd="2" destOrd="0" parTransId="{24672905-5223-457D-B75A-DD66F6071F30}" sibTransId="{2BACDEEF-DED6-44A2-9189-2EF15BE095CE}"/>
    <dgm:cxn modelId="{E358D2CC-5F55-4ACB-BB62-89A4056BE226}" type="presOf" srcId="{611FF0E1-E47E-493A-B05C-A91E4F19DCBA}" destId="{41A9389D-93B8-4F4B-A2F5-2B13BA86FB29}" srcOrd="0" destOrd="0" presId="urn:microsoft.com/office/officeart/2008/layout/LinedList"/>
    <dgm:cxn modelId="{80D70601-98D7-479A-BB7D-9CE4F3387825}" srcId="{BC39579A-0D7D-4BF4-AE81-7B894C362B50}" destId="{316E0D60-18DC-4C63-B57B-18CC53453DF6}" srcOrd="0" destOrd="0" parTransId="{51C52324-B7AF-45F7-A3AB-98F0D007FA50}" sibTransId="{16E39C83-3644-4B0C-B704-7FC1DCC197A9}"/>
    <dgm:cxn modelId="{B1535273-8F50-4D4F-ABBC-20656248A5F8}" srcId="{316E0D60-18DC-4C63-B57B-18CC53453DF6}" destId="{453DD352-F3D7-455E-811A-D0BE9DDE6F99}" srcOrd="3" destOrd="0" parTransId="{ED75A1BF-8887-472D-8DEF-CF004D955389}" sibTransId="{2A690E3C-6CE0-429C-B7E5-72334264DFE6}"/>
    <dgm:cxn modelId="{3F16F26A-6EF4-4A8D-B04E-BFA464A7A3A5}" srcId="{316E0D60-18DC-4C63-B57B-18CC53453DF6}" destId="{DD6B2842-35DE-412B-BE3E-A5F7EA67FE10}" srcOrd="4" destOrd="0" parTransId="{0AFFC260-986F-4AF6-8BC1-11A9BB6BEFD7}" sibTransId="{E8AC8E7A-678E-4060-9A4D-000EF651E820}"/>
    <dgm:cxn modelId="{DD590F4F-2B68-4EC3-AF1A-6613355EB62E}" type="presOf" srcId="{1AF2F627-B77A-4313-8BD1-3D3A77C7F4FF}" destId="{745FA0AF-F5C5-4241-8D8A-542FF7ABE935}" srcOrd="0" destOrd="0" presId="urn:microsoft.com/office/officeart/2008/layout/LinedList"/>
    <dgm:cxn modelId="{C7BA915C-37E1-43DB-93A3-3C58C6F4D2F5}" type="presOf" srcId="{316E0D60-18DC-4C63-B57B-18CC53453DF6}" destId="{75C9CFFD-59DE-4DDE-B7FE-9B0E4D838718}" srcOrd="0" destOrd="0" presId="urn:microsoft.com/office/officeart/2008/layout/LinedList"/>
    <dgm:cxn modelId="{0D7436A9-0E68-4587-9BC7-C094D6E4A941}" srcId="{316E0D60-18DC-4C63-B57B-18CC53453DF6}" destId="{3A1F482F-2E7A-481C-8124-9E4041515BCC}" srcOrd="1" destOrd="0" parTransId="{988F3F2A-9B03-4354-AE9D-9C0492897B03}" sibTransId="{19DA6D4B-9F54-491F-909E-C40D8815192E}"/>
    <dgm:cxn modelId="{E09DBE42-676C-4AE5-804B-8BB8D4D4A99F}" type="presOf" srcId="{BC39579A-0D7D-4BF4-AE81-7B894C362B50}" destId="{931D9A74-0366-4A90-B8D2-A6714F6BC4BA}" srcOrd="0" destOrd="0" presId="urn:microsoft.com/office/officeart/2008/layout/LinedList"/>
    <dgm:cxn modelId="{77E40038-F8A0-41CC-8721-CB106A13A6A4}" srcId="{316E0D60-18DC-4C63-B57B-18CC53453DF6}" destId="{1AF2F627-B77A-4313-8BD1-3D3A77C7F4FF}" srcOrd="0" destOrd="0" parTransId="{74D3E363-E5B0-4414-9860-162BFE34D997}" sibTransId="{C06EDD6E-648D-444B-84E6-F93BC712B379}"/>
    <dgm:cxn modelId="{B9544CD2-DF65-4829-83D1-959B46131AF3}" type="presOf" srcId="{453DD352-F3D7-455E-811A-D0BE9DDE6F99}" destId="{E7EFD955-4F3D-4004-9D08-9D0AE304BC36}" srcOrd="0" destOrd="0" presId="urn:microsoft.com/office/officeart/2008/layout/LinedList"/>
    <dgm:cxn modelId="{8E67C7C7-F998-4BA5-BB57-EC0C47F43879}" srcId="{316E0D60-18DC-4C63-B57B-18CC53453DF6}" destId="{4E3A8A72-1B21-4ADD-90A5-29DD76A4F459}" srcOrd="5" destOrd="0" parTransId="{399B6B89-8D0C-4733-BFF1-A3F300D42682}" sibTransId="{43F59C3F-5E20-4EC8-8CF3-D824AC65BA73}"/>
    <dgm:cxn modelId="{376E6C84-24EF-4D36-84AE-87AC309635F0}" type="presOf" srcId="{4E3A8A72-1B21-4ADD-90A5-29DD76A4F459}" destId="{437525CA-4034-4FFC-AACD-CCEF199E1C65}" srcOrd="0" destOrd="0" presId="urn:microsoft.com/office/officeart/2008/layout/LinedList"/>
    <dgm:cxn modelId="{7D55A9CC-331D-4331-83E4-FF557A6E2D7C}" type="presOf" srcId="{DD6B2842-35DE-412B-BE3E-A5F7EA67FE10}" destId="{CC24DC84-9648-4023-9B6E-BBAB3EDF04FB}" srcOrd="0" destOrd="0" presId="urn:microsoft.com/office/officeart/2008/layout/LinedList"/>
    <dgm:cxn modelId="{CDFEA44F-5692-424D-9CEE-7DDD17B6762C}" type="presParOf" srcId="{931D9A74-0366-4A90-B8D2-A6714F6BC4BA}" destId="{B1D6A020-9B46-4CAF-A322-FB0BF74DFF63}" srcOrd="0" destOrd="0" presId="urn:microsoft.com/office/officeart/2008/layout/LinedList"/>
    <dgm:cxn modelId="{CBB30EDE-2FF4-4C0F-BC5D-69CF62FC0112}" type="presParOf" srcId="{931D9A74-0366-4A90-B8D2-A6714F6BC4BA}" destId="{D77559E8-C60D-42E3-9818-4A65C72016F7}" srcOrd="1" destOrd="0" presId="urn:microsoft.com/office/officeart/2008/layout/LinedList"/>
    <dgm:cxn modelId="{46376194-D5E7-470C-9890-F8834621E68E}" type="presParOf" srcId="{D77559E8-C60D-42E3-9818-4A65C72016F7}" destId="{75C9CFFD-59DE-4DDE-B7FE-9B0E4D838718}" srcOrd="0" destOrd="0" presId="urn:microsoft.com/office/officeart/2008/layout/LinedList"/>
    <dgm:cxn modelId="{EB715082-F58C-4A10-8C49-BEA73D09AA85}" type="presParOf" srcId="{D77559E8-C60D-42E3-9818-4A65C72016F7}" destId="{C0FEF1FF-E89C-414B-9FAD-81A5BA5F2086}" srcOrd="1" destOrd="0" presId="urn:microsoft.com/office/officeart/2008/layout/LinedList"/>
    <dgm:cxn modelId="{735F40F4-4783-4088-B11E-982C8E95EA4F}" type="presParOf" srcId="{C0FEF1FF-E89C-414B-9FAD-81A5BA5F2086}" destId="{6B55BB99-D9AD-42EF-BB6C-51C207E1D536}" srcOrd="0" destOrd="0" presId="urn:microsoft.com/office/officeart/2008/layout/LinedList"/>
    <dgm:cxn modelId="{7AAB0B6B-99D1-43D5-B249-F9BC481151AC}" type="presParOf" srcId="{C0FEF1FF-E89C-414B-9FAD-81A5BA5F2086}" destId="{ED64A769-9F3E-4C13-92C8-45C6B4CE0515}" srcOrd="1" destOrd="0" presId="urn:microsoft.com/office/officeart/2008/layout/LinedList"/>
    <dgm:cxn modelId="{84AFE38C-8A1C-4E60-B8A4-889508470668}" type="presParOf" srcId="{ED64A769-9F3E-4C13-92C8-45C6B4CE0515}" destId="{20BA4670-3DBB-4A02-8954-C70D81E02065}" srcOrd="0" destOrd="0" presId="urn:microsoft.com/office/officeart/2008/layout/LinedList"/>
    <dgm:cxn modelId="{FEAB67CE-56E9-4F5B-A844-64898CC42205}" type="presParOf" srcId="{ED64A769-9F3E-4C13-92C8-45C6B4CE0515}" destId="{745FA0AF-F5C5-4241-8D8A-542FF7ABE935}" srcOrd="1" destOrd="0" presId="urn:microsoft.com/office/officeart/2008/layout/LinedList"/>
    <dgm:cxn modelId="{3E6EB2B7-33EB-4BF0-9E7A-40D978880D5E}" type="presParOf" srcId="{ED64A769-9F3E-4C13-92C8-45C6B4CE0515}" destId="{304570DC-8E47-4E7E-B879-8415FBE9BD9D}" srcOrd="2" destOrd="0" presId="urn:microsoft.com/office/officeart/2008/layout/LinedList"/>
    <dgm:cxn modelId="{6D293018-58E3-4064-9397-30E3D572ACE9}" type="presParOf" srcId="{C0FEF1FF-E89C-414B-9FAD-81A5BA5F2086}" destId="{C151D73F-A175-4676-8ECB-C6418931C957}" srcOrd="2" destOrd="0" presId="urn:microsoft.com/office/officeart/2008/layout/LinedList"/>
    <dgm:cxn modelId="{08557E9F-63A2-47B9-84BC-64F6775E0B10}" type="presParOf" srcId="{C0FEF1FF-E89C-414B-9FAD-81A5BA5F2086}" destId="{577207C9-2C7A-4D16-B9BB-278D98C5D684}" srcOrd="3" destOrd="0" presId="urn:microsoft.com/office/officeart/2008/layout/LinedList"/>
    <dgm:cxn modelId="{044D8C89-F81F-498B-B027-66D058046884}" type="presParOf" srcId="{C0FEF1FF-E89C-414B-9FAD-81A5BA5F2086}" destId="{09EC914F-D75E-42C8-B49A-831C3AA20400}" srcOrd="4" destOrd="0" presId="urn:microsoft.com/office/officeart/2008/layout/LinedList"/>
    <dgm:cxn modelId="{181F1DC7-DCD8-4FC8-BDAE-8B24ECA8F89B}" type="presParOf" srcId="{09EC914F-D75E-42C8-B49A-831C3AA20400}" destId="{34CBC705-1692-45C5-8418-AD231BCCF6A3}" srcOrd="0" destOrd="0" presId="urn:microsoft.com/office/officeart/2008/layout/LinedList"/>
    <dgm:cxn modelId="{4E9386C5-B439-47A1-93B2-1A1D75C1CF3D}" type="presParOf" srcId="{09EC914F-D75E-42C8-B49A-831C3AA20400}" destId="{B97A8DDB-F170-46AF-954A-E8355C39A6ED}" srcOrd="1" destOrd="0" presId="urn:microsoft.com/office/officeart/2008/layout/LinedList"/>
    <dgm:cxn modelId="{DB39EDCC-09EF-4A2A-BB18-1436C11C5D67}" type="presParOf" srcId="{09EC914F-D75E-42C8-B49A-831C3AA20400}" destId="{2CF1B919-C2CB-4A24-9F57-84E20818E20A}" srcOrd="2" destOrd="0" presId="urn:microsoft.com/office/officeart/2008/layout/LinedList"/>
    <dgm:cxn modelId="{09C81D9D-EB72-4F74-9EC6-3A890DDDFD02}" type="presParOf" srcId="{C0FEF1FF-E89C-414B-9FAD-81A5BA5F2086}" destId="{E7D20E6F-6D19-4994-B953-B5FB2F19D258}" srcOrd="5" destOrd="0" presId="urn:microsoft.com/office/officeart/2008/layout/LinedList"/>
    <dgm:cxn modelId="{D51DAF9A-B3B9-4616-A698-30859FABE436}" type="presParOf" srcId="{C0FEF1FF-E89C-414B-9FAD-81A5BA5F2086}" destId="{A05E5300-DD68-49AF-8E31-CC27B774919D}" srcOrd="6" destOrd="0" presId="urn:microsoft.com/office/officeart/2008/layout/LinedList"/>
    <dgm:cxn modelId="{B8262C74-0567-4FAE-A4E0-D9A7AD35D64B}" type="presParOf" srcId="{C0FEF1FF-E89C-414B-9FAD-81A5BA5F2086}" destId="{80C1F51F-BD59-4750-A813-1F7484C0E0DC}" srcOrd="7" destOrd="0" presId="urn:microsoft.com/office/officeart/2008/layout/LinedList"/>
    <dgm:cxn modelId="{EC382F4C-FC12-49D4-A101-EF65F4368E13}" type="presParOf" srcId="{80C1F51F-BD59-4750-A813-1F7484C0E0DC}" destId="{5752CC93-5D32-455B-B09A-D25CCE10B451}" srcOrd="0" destOrd="0" presId="urn:microsoft.com/office/officeart/2008/layout/LinedList"/>
    <dgm:cxn modelId="{6B12F45D-1082-4D38-9718-3694C8E435FD}" type="presParOf" srcId="{80C1F51F-BD59-4750-A813-1F7484C0E0DC}" destId="{41A9389D-93B8-4F4B-A2F5-2B13BA86FB29}" srcOrd="1" destOrd="0" presId="urn:microsoft.com/office/officeart/2008/layout/LinedList"/>
    <dgm:cxn modelId="{E93BF33D-DBF4-4534-A83A-0C33E806A247}" type="presParOf" srcId="{80C1F51F-BD59-4750-A813-1F7484C0E0DC}" destId="{4BFA9862-4574-4AC0-B106-BA2CFE1640EB}" srcOrd="2" destOrd="0" presId="urn:microsoft.com/office/officeart/2008/layout/LinedList"/>
    <dgm:cxn modelId="{2AD06DD5-3584-44E4-A0AA-5B9C9E80BEDA}" type="presParOf" srcId="{C0FEF1FF-E89C-414B-9FAD-81A5BA5F2086}" destId="{2148A777-A26D-41C0-9EBF-CC7D091C2539}" srcOrd="8" destOrd="0" presId="urn:microsoft.com/office/officeart/2008/layout/LinedList"/>
    <dgm:cxn modelId="{93A99A64-A352-409B-A95B-626FC69286C1}" type="presParOf" srcId="{C0FEF1FF-E89C-414B-9FAD-81A5BA5F2086}" destId="{9ED89D64-12B8-4018-8900-1A4CC198DCE1}" srcOrd="9" destOrd="0" presId="urn:microsoft.com/office/officeart/2008/layout/LinedList"/>
    <dgm:cxn modelId="{26B41F0C-ED67-4EB8-8096-905216D954FA}" type="presParOf" srcId="{C0FEF1FF-E89C-414B-9FAD-81A5BA5F2086}" destId="{546453A7-50C7-4C1C-8A36-5BE2E44D90F5}" srcOrd="10" destOrd="0" presId="urn:microsoft.com/office/officeart/2008/layout/LinedList"/>
    <dgm:cxn modelId="{DF868F40-6512-42F2-B2FF-19533E921E09}" type="presParOf" srcId="{546453A7-50C7-4C1C-8A36-5BE2E44D90F5}" destId="{737BE53C-0EDE-4954-B475-34E4238326F8}" srcOrd="0" destOrd="0" presId="urn:microsoft.com/office/officeart/2008/layout/LinedList"/>
    <dgm:cxn modelId="{EDACC8ED-A2B4-4741-8A19-FD4E7ADE40D3}" type="presParOf" srcId="{546453A7-50C7-4C1C-8A36-5BE2E44D90F5}" destId="{E7EFD955-4F3D-4004-9D08-9D0AE304BC36}" srcOrd="1" destOrd="0" presId="urn:microsoft.com/office/officeart/2008/layout/LinedList"/>
    <dgm:cxn modelId="{0C24F05E-8ED9-4571-9621-217C1C31222F}" type="presParOf" srcId="{546453A7-50C7-4C1C-8A36-5BE2E44D90F5}" destId="{4CBEBF9C-1008-4F52-8C3E-4392478C5444}" srcOrd="2" destOrd="0" presId="urn:microsoft.com/office/officeart/2008/layout/LinedList"/>
    <dgm:cxn modelId="{A55C2C2D-FFC0-4150-9B9C-F55B4DD7F0B1}" type="presParOf" srcId="{C0FEF1FF-E89C-414B-9FAD-81A5BA5F2086}" destId="{1B85268C-798B-463E-AE3E-7478215F8A99}" srcOrd="11" destOrd="0" presId="urn:microsoft.com/office/officeart/2008/layout/LinedList"/>
    <dgm:cxn modelId="{EA16A9FD-EA78-4E43-BABE-4AFC1990232E}" type="presParOf" srcId="{C0FEF1FF-E89C-414B-9FAD-81A5BA5F2086}" destId="{FB77C2C5-5801-4BDF-B15E-A7BB10757935}" srcOrd="12" destOrd="0" presId="urn:microsoft.com/office/officeart/2008/layout/LinedList"/>
    <dgm:cxn modelId="{C131B8ED-EA90-4343-8A99-F10A21919368}" type="presParOf" srcId="{C0FEF1FF-E89C-414B-9FAD-81A5BA5F2086}" destId="{AEE1A820-905B-4678-8CF9-DF92FA5355EB}" srcOrd="13" destOrd="0" presId="urn:microsoft.com/office/officeart/2008/layout/LinedList"/>
    <dgm:cxn modelId="{AADC9294-A48B-4638-B32D-0A719B2ADBDD}" type="presParOf" srcId="{AEE1A820-905B-4678-8CF9-DF92FA5355EB}" destId="{A269C195-5A36-47B5-8566-887B37174971}" srcOrd="0" destOrd="0" presId="urn:microsoft.com/office/officeart/2008/layout/LinedList"/>
    <dgm:cxn modelId="{D8BE38CA-EA01-4C74-A6F3-A1E2BC565ADF}" type="presParOf" srcId="{AEE1A820-905B-4678-8CF9-DF92FA5355EB}" destId="{CC24DC84-9648-4023-9B6E-BBAB3EDF04FB}" srcOrd="1" destOrd="0" presId="urn:microsoft.com/office/officeart/2008/layout/LinedList"/>
    <dgm:cxn modelId="{B2D77977-3A66-4690-9BB5-E9093DF171C7}" type="presParOf" srcId="{AEE1A820-905B-4678-8CF9-DF92FA5355EB}" destId="{114671F6-AB25-4E1C-80FE-00622CB4FF6D}" srcOrd="2" destOrd="0" presId="urn:microsoft.com/office/officeart/2008/layout/LinedList"/>
    <dgm:cxn modelId="{51B30703-D881-4A24-A896-9D26DAF207B8}" type="presParOf" srcId="{C0FEF1FF-E89C-414B-9FAD-81A5BA5F2086}" destId="{A31F0062-CA54-4612-B066-EAF6B76A12A5}" srcOrd="14" destOrd="0" presId="urn:microsoft.com/office/officeart/2008/layout/LinedList"/>
    <dgm:cxn modelId="{59EF7926-8395-4CD4-BB06-203A63A8EC4F}" type="presParOf" srcId="{C0FEF1FF-E89C-414B-9FAD-81A5BA5F2086}" destId="{B9F16DFA-03CE-4369-A8B2-8EB871728536}" srcOrd="15" destOrd="0" presId="urn:microsoft.com/office/officeart/2008/layout/LinedList"/>
    <dgm:cxn modelId="{859245B2-BBE2-4DE2-AA1D-53A5F3F65F03}" type="presParOf" srcId="{C0FEF1FF-E89C-414B-9FAD-81A5BA5F2086}" destId="{420D57C5-B702-4AA6-A74D-272D715F6845}" srcOrd="16" destOrd="0" presId="urn:microsoft.com/office/officeart/2008/layout/LinedList"/>
    <dgm:cxn modelId="{F9D3E8C5-F18D-477A-B8C2-035BCE5E5674}" type="presParOf" srcId="{420D57C5-B702-4AA6-A74D-272D715F6845}" destId="{AF6ADF7B-73D9-465B-A741-EA32F36CAF3E}" srcOrd="0" destOrd="0" presId="urn:microsoft.com/office/officeart/2008/layout/LinedList"/>
    <dgm:cxn modelId="{2DDC5206-10E3-458D-8AB0-4A5D95D7B4AF}" type="presParOf" srcId="{420D57C5-B702-4AA6-A74D-272D715F6845}" destId="{437525CA-4034-4FFC-AACD-CCEF199E1C65}" srcOrd="1" destOrd="0" presId="urn:microsoft.com/office/officeart/2008/layout/LinedList"/>
    <dgm:cxn modelId="{20EB372D-7A7F-43C0-9631-172F5C414A72}" type="presParOf" srcId="{420D57C5-B702-4AA6-A74D-272D715F6845}" destId="{7E20AE8D-1A74-4847-B642-8A9C6602A6ED}" srcOrd="2" destOrd="0" presId="urn:microsoft.com/office/officeart/2008/layout/LinedList"/>
    <dgm:cxn modelId="{227BC488-7899-4A5B-AB63-6F74FA8226FA}" type="presParOf" srcId="{C0FEF1FF-E89C-414B-9FAD-81A5BA5F2086}" destId="{80800D7B-5C8D-4B6F-9392-E015A7939D75}" srcOrd="17" destOrd="0" presId="urn:microsoft.com/office/officeart/2008/layout/LinedList"/>
    <dgm:cxn modelId="{4F3DA488-DB98-4DCA-A232-7C0D5C0BE34B}" type="presParOf" srcId="{C0FEF1FF-E89C-414B-9FAD-81A5BA5F2086}" destId="{7C0FE048-ADC8-41FD-8A1E-16FBA4501650}" srcOrd="18" destOrd="0" presId="urn:microsoft.com/office/officeart/2008/layout/LinedLis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BC39579A-0D7D-4BF4-AE81-7B894C362B50}" type="doc">
      <dgm:prSet loTypeId="urn:microsoft.com/office/officeart/2008/layout/LinedList" loCatId="list" qsTypeId="urn:microsoft.com/office/officeart/2005/8/quickstyle/simple1#10" qsCatId="simple" csTypeId="urn:microsoft.com/office/officeart/2005/8/colors/accent1_2#12" csCatId="accent1" phldr="1"/>
      <dgm:spPr/>
      <dgm:t>
        <a:bodyPr/>
        <a:lstStyle/>
        <a:p>
          <a:endParaRPr lang="en-IN"/>
        </a:p>
      </dgm:t>
    </dgm:pt>
    <dgm:pt modelId="{316E0D60-18DC-4C63-B57B-18CC53453DF6}">
      <dgm:prSet phldrT="[Text]"/>
      <dgm:spPr/>
      <dgm:t>
        <a:bodyPr/>
        <a:lstStyle/>
        <a:p>
          <a:r>
            <a:rPr lang="en-IN" b="1"/>
            <a:t>Scrum Team</a:t>
          </a:r>
          <a:endParaRPr lang="en-IN"/>
        </a:p>
      </dgm:t>
    </dgm:pt>
    <dgm:pt modelId="{51C52324-B7AF-45F7-A3AB-98F0D007FA50}" type="parTrans" cxnId="{80D70601-98D7-479A-BB7D-9CE4F3387825}">
      <dgm:prSet/>
      <dgm:spPr/>
      <dgm:t>
        <a:bodyPr/>
        <a:lstStyle/>
        <a:p>
          <a:endParaRPr lang="en-IN"/>
        </a:p>
      </dgm:t>
    </dgm:pt>
    <dgm:pt modelId="{16E39C83-3644-4B0C-B704-7FC1DCC197A9}" type="sibTrans" cxnId="{80D70601-98D7-479A-BB7D-9CE4F3387825}">
      <dgm:prSet/>
      <dgm:spPr/>
      <dgm:t>
        <a:bodyPr/>
        <a:lstStyle/>
        <a:p>
          <a:endParaRPr lang="en-IN"/>
        </a:p>
      </dgm:t>
    </dgm:pt>
    <dgm:pt modelId="{1AF2F627-B77A-4313-8BD1-3D3A77C7F4FF}">
      <dgm:prSet/>
      <dgm:spPr/>
      <dgm:t>
        <a:bodyPr/>
        <a:lstStyle/>
        <a:p>
          <a:r>
            <a:rPr lang="en-IN"/>
            <a:t>Typically a small team of six to ten members</a:t>
          </a:r>
        </a:p>
      </dgm:t>
    </dgm:pt>
    <dgm:pt modelId="{74D3E363-E5B0-4414-9860-162BFE34D997}" type="parTrans" cxnId="{77E40038-F8A0-41CC-8721-CB106A13A6A4}">
      <dgm:prSet/>
      <dgm:spPr/>
      <dgm:t>
        <a:bodyPr/>
        <a:lstStyle/>
        <a:p>
          <a:endParaRPr lang="en-IN"/>
        </a:p>
      </dgm:t>
    </dgm:pt>
    <dgm:pt modelId="{C06EDD6E-648D-444B-84E6-F93BC712B379}" type="sibTrans" cxnId="{77E40038-F8A0-41CC-8721-CB106A13A6A4}">
      <dgm:prSet/>
      <dgm:spPr/>
      <dgm:t>
        <a:bodyPr/>
        <a:lstStyle/>
        <a:p>
          <a:endParaRPr lang="en-IN"/>
        </a:p>
      </dgm:t>
    </dgm:pt>
    <dgm:pt modelId="{3A1F482F-2E7A-481C-8124-9E4041515BCC}">
      <dgm:prSet/>
      <dgm:spPr/>
      <dgm:t>
        <a:bodyPr/>
        <a:lstStyle/>
        <a:p>
          <a:r>
            <a:rPr lang="en-IN"/>
            <a:t>Is cross-functional and self-organizing</a:t>
          </a:r>
        </a:p>
      </dgm:t>
    </dgm:pt>
    <dgm:pt modelId="{988F3F2A-9B03-4354-AE9D-9C0492897B03}" type="parTrans" cxnId="{0D7436A9-0E68-4587-9BC7-C094D6E4A941}">
      <dgm:prSet/>
      <dgm:spPr/>
      <dgm:t>
        <a:bodyPr/>
        <a:lstStyle/>
        <a:p>
          <a:endParaRPr lang="en-IN"/>
        </a:p>
      </dgm:t>
    </dgm:pt>
    <dgm:pt modelId="{19DA6D4B-9F54-491F-909E-C40D8815192E}" type="sibTrans" cxnId="{0D7436A9-0E68-4587-9BC7-C094D6E4A941}">
      <dgm:prSet/>
      <dgm:spPr/>
      <dgm:t>
        <a:bodyPr/>
        <a:lstStyle/>
        <a:p>
          <a:endParaRPr lang="en-IN"/>
        </a:p>
      </dgm:t>
    </dgm:pt>
    <dgm:pt modelId="{611FF0E1-E47E-493A-B05C-A91E4F19DCBA}">
      <dgm:prSet/>
      <dgm:spPr/>
      <dgm:t>
        <a:bodyPr/>
        <a:lstStyle/>
        <a:p>
          <a:r>
            <a:rPr lang="en-IN"/>
            <a:t>Enjoys complete autonomy during a Sprint</a:t>
          </a:r>
        </a:p>
      </dgm:t>
    </dgm:pt>
    <dgm:pt modelId="{24672905-5223-457D-B75A-DD66F6071F30}" type="parTrans" cxnId="{EA33D69F-45B6-460D-8F11-8B65D7444E07}">
      <dgm:prSet/>
      <dgm:spPr/>
      <dgm:t>
        <a:bodyPr/>
        <a:lstStyle/>
        <a:p>
          <a:endParaRPr lang="en-IN"/>
        </a:p>
      </dgm:t>
    </dgm:pt>
    <dgm:pt modelId="{2BACDEEF-DED6-44A2-9189-2EF15BE095CE}" type="sibTrans" cxnId="{EA33D69F-45B6-460D-8F11-8B65D7444E07}">
      <dgm:prSet/>
      <dgm:spPr/>
      <dgm:t>
        <a:bodyPr/>
        <a:lstStyle/>
        <a:p>
          <a:endParaRPr lang="en-IN"/>
        </a:p>
      </dgm:t>
    </dgm:pt>
    <dgm:pt modelId="{453DD352-F3D7-455E-811A-D0BE9DDE6F99}">
      <dgm:prSet/>
      <dgm:spPr/>
      <dgm:t>
        <a:bodyPr/>
        <a:lstStyle/>
        <a:p>
          <a:r>
            <a:rPr lang="en-IN"/>
            <a:t>Members are generalists across domains and specialists in at least one</a:t>
          </a:r>
        </a:p>
      </dgm:t>
    </dgm:pt>
    <dgm:pt modelId="{ED75A1BF-8887-472D-8DEF-CF004D955389}" type="parTrans" cxnId="{B1535273-8F50-4D4F-ABBC-20656248A5F8}">
      <dgm:prSet/>
      <dgm:spPr/>
      <dgm:t>
        <a:bodyPr/>
        <a:lstStyle/>
        <a:p>
          <a:endParaRPr lang="en-IN"/>
        </a:p>
      </dgm:t>
    </dgm:pt>
    <dgm:pt modelId="{2A690E3C-6CE0-429C-B7E5-72334264DFE6}" type="sibTrans" cxnId="{B1535273-8F50-4D4F-ABBC-20656248A5F8}">
      <dgm:prSet/>
      <dgm:spPr/>
      <dgm:t>
        <a:bodyPr/>
        <a:lstStyle/>
        <a:p>
          <a:endParaRPr lang="en-IN"/>
        </a:p>
      </dgm:t>
    </dgm:pt>
    <dgm:pt modelId="{DD6B2842-35DE-412B-BE3E-A5F7EA67FE10}">
      <dgm:prSet/>
      <dgm:spPr/>
      <dgm:t>
        <a:bodyPr/>
        <a:lstStyle/>
        <a:p>
          <a:r>
            <a:rPr lang="en-IN"/>
            <a:t>Equality maintained among all members of the team</a:t>
          </a:r>
        </a:p>
      </dgm:t>
    </dgm:pt>
    <dgm:pt modelId="{0AFFC260-986F-4AF6-8BC1-11A9BB6BEFD7}" type="parTrans" cxnId="{3F16F26A-6EF4-4A8D-B04E-BFA464A7A3A5}">
      <dgm:prSet/>
      <dgm:spPr/>
      <dgm:t>
        <a:bodyPr/>
        <a:lstStyle/>
        <a:p>
          <a:endParaRPr lang="en-IN"/>
        </a:p>
      </dgm:t>
    </dgm:pt>
    <dgm:pt modelId="{E8AC8E7A-678E-4060-9A4D-000EF651E820}" type="sibTrans" cxnId="{3F16F26A-6EF4-4A8D-B04E-BFA464A7A3A5}">
      <dgm:prSet/>
      <dgm:spPr/>
      <dgm:t>
        <a:bodyPr/>
        <a:lstStyle/>
        <a:p>
          <a:endParaRPr lang="en-IN"/>
        </a:p>
      </dgm:t>
    </dgm:pt>
    <dgm:pt modelId="{4E3A8A72-1B21-4ADD-90A5-29DD76A4F459}">
      <dgm:prSet/>
      <dgm:spPr/>
      <dgm:t>
        <a:bodyPr/>
        <a:lstStyle/>
        <a:p>
          <a:r>
            <a:rPr lang="en-IN"/>
            <a:t>No further subdivision of teams 	</a:t>
          </a:r>
        </a:p>
      </dgm:t>
    </dgm:pt>
    <dgm:pt modelId="{399B6B89-8D0C-4733-BFF1-A3F300D42682}" type="parTrans" cxnId="{8E67C7C7-F998-4BA5-BB57-EC0C47F43879}">
      <dgm:prSet/>
      <dgm:spPr/>
      <dgm:t>
        <a:bodyPr/>
        <a:lstStyle/>
        <a:p>
          <a:endParaRPr lang="en-IN"/>
        </a:p>
      </dgm:t>
    </dgm:pt>
    <dgm:pt modelId="{43F59C3F-5E20-4EC8-8CF3-D824AC65BA73}" type="sibTrans" cxnId="{8E67C7C7-F998-4BA5-BB57-EC0C47F43879}">
      <dgm:prSet/>
      <dgm:spPr/>
      <dgm:t>
        <a:bodyPr/>
        <a:lstStyle/>
        <a:p>
          <a:endParaRPr lang="en-IN"/>
        </a:p>
      </dgm:t>
    </dgm:pt>
    <dgm:pt modelId="{D1554D8D-C4D8-4A36-9C9E-5CAD1FD30E02}">
      <dgm:prSet/>
      <dgm:spPr/>
      <dgm:t>
        <a:bodyPr/>
        <a:lstStyle/>
        <a:p>
          <a:r>
            <a:rPr lang="en-IN"/>
            <a:t>Responsibility of the work lies with the whole team</a:t>
          </a:r>
        </a:p>
      </dgm:t>
    </dgm:pt>
    <dgm:pt modelId="{8057EF81-8560-45D4-B82D-54702519BAB2}" type="parTrans" cxnId="{2AFE259A-6EFD-409B-BA1C-2E576F33F749}">
      <dgm:prSet/>
      <dgm:spPr/>
      <dgm:t>
        <a:bodyPr/>
        <a:lstStyle/>
        <a:p>
          <a:endParaRPr lang="en-IN"/>
        </a:p>
      </dgm:t>
    </dgm:pt>
    <dgm:pt modelId="{0FA1D876-F4B4-4F52-AF54-625AC138BA3C}" type="sibTrans" cxnId="{2AFE259A-6EFD-409B-BA1C-2E576F33F749}">
      <dgm:prSet/>
      <dgm:spPr/>
      <dgm:t>
        <a:bodyPr/>
        <a:lstStyle/>
        <a:p>
          <a:endParaRPr lang="en-IN"/>
        </a:p>
      </dgm:t>
    </dgm:pt>
    <dgm:pt modelId="{931D9A74-0366-4A90-B8D2-A6714F6BC4BA}" type="pres">
      <dgm:prSet presAssocID="{BC39579A-0D7D-4BF4-AE81-7B894C362B50}" presName="vert0" presStyleCnt="0">
        <dgm:presLayoutVars>
          <dgm:dir/>
          <dgm:animOne val="branch"/>
          <dgm:animLvl val="lvl"/>
        </dgm:presLayoutVars>
      </dgm:prSet>
      <dgm:spPr/>
      <dgm:t>
        <a:bodyPr/>
        <a:lstStyle/>
        <a:p>
          <a:endParaRPr lang="en-IN"/>
        </a:p>
      </dgm:t>
    </dgm:pt>
    <dgm:pt modelId="{B1D6A020-9B46-4CAF-A322-FB0BF74DFF63}" type="pres">
      <dgm:prSet presAssocID="{316E0D60-18DC-4C63-B57B-18CC53453DF6}" presName="thickLine" presStyleLbl="alignNode1" presStyleIdx="0" presStyleCnt="1"/>
      <dgm:spPr/>
    </dgm:pt>
    <dgm:pt modelId="{D77559E8-C60D-42E3-9818-4A65C72016F7}" type="pres">
      <dgm:prSet presAssocID="{316E0D60-18DC-4C63-B57B-18CC53453DF6}" presName="horz1" presStyleCnt="0"/>
      <dgm:spPr/>
    </dgm:pt>
    <dgm:pt modelId="{75C9CFFD-59DE-4DDE-B7FE-9B0E4D838718}" type="pres">
      <dgm:prSet presAssocID="{316E0D60-18DC-4C63-B57B-18CC53453DF6}" presName="tx1" presStyleLbl="revTx" presStyleIdx="0" presStyleCnt="8"/>
      <dgm:spPr/>
      <dgm:t>
        <a:bodyPr/>
        <a:lstStyle/>
        <a:p>
          <a:endParaRPr lang="en-IN"/>
        </a:p>
      </dgm:t>
    </dgm:pt>
    <dgm:pt modelId="{C0FEF1FF-E89C-414B-9FAD-81A5BA5F2086}" type="pres">
      <dgm:prSet presAssocID="{316E0D60-18DC-4C63-B57B-18CC53453DF6}" presName="vert1" presStyleCnt="0"/>
      <dgm:spPr/>
    </dgm:pt>
    <dgm:pt modelId="{6B55BB99-D9AD-42EF-BB6C-51C207E1D536}" type="pres">
      <dgm:prSet presAssocID="{1AF2F627-B77A-4313-8BD1-3D3A77C7F4FF}" presName="vertSpace2a" presStyleCnt="0"/>
      <dgm:spPr/>
    </dgm:pt>
    <dgm:pt modelId="{ED64A769-9F3E-4C13-92C8-45C6B4CE0515}" type="pres">
      <dgm:prSet presAssocID="{1AF2F627-B77A-4313-8BD1-3D3A77C7F4FF}" presName="horz2" presStyleCnt="0"/>
      <dgm:spPr/>
    </dgm:pt>
    <dgm:pt modelId="{20BA4670-3DBB-4A02-8954-C70D81E02065}" type="pres">
      <dgm:prSet presAssocID="{1AF2F627-B77A-4313-8BD1-3D3A77C7F4FF}" presName="horzSpace2" presStyleCnt="0"/>
      <dgm:spPr/>
    </dgm:pt>
    <dgm:pt modelId="{745FA0AF-F5C5-4241-8D8A-542FF7ABE935}" type="pres">
      <dgm:prSet presAssocID="{1AF2F627-B77A-4313-8BD1-3D3A77C7F4FF}" presName="tx2" presStyleLbl="revTx" presStyleIdx="1" presStyleCnt="8"/>
      <dgm:spPr/>
      <dgm:t>
        <a:bodyPr/>
        <a:lstStyle/>
        <a:p>
          <a:endParaRPr lang="en-IN"/>
        </a:p>
      </dgm:t>
    </dgm:pt>
    <dgm:pt modelId="{304570DC-8E47-4E7E-B879-8415FBE9BD9D}" type="pres">
      <dgm:prSet presAssocID="{1AF2F627-B77A-4313-8BD1-3D3A77C7F4FF}" presName="vert2" presStyleCnt="0"/>
      <dgm:spPr/>
    </dgm:pt>
    <dgm:pt modelId="{C151D73F-A175-4676-8ECB-C6418931C957}" type="pres">
      <dgm:prSet presAssocID="{1AF2F627-B77A-4313-8BD1-3D3A77C7F4FF}" presName="thinLine2b" presStyleLbl="callout" presStyleIdx="0" presStyleCnt="7"/>
      <dgm:spPr/>
    </dgm:pt>
    <dgm:pt modelId="{577207C9-2C7A-4D16-B9BB-278D98C5D684}" type="pres">
      <dgm:prSet presAssocID="{1AF2F627-B77A-4313-8BD1-3D3A77C7F4FF}" presName="vertSpace2b" presStyleCnt="0"/>
      <dgm:spPr/>
    </dgm:pt>
    <dgm:pt modelId="{09EC914F-D75E-42C8-B49A-831C3AA20400}" type="pres">
      <dgm:prSet presAssocID="{3A1F482F-2E7A-481C-8124-9E4041515BCC}" presName="horz2" presStyleCnt="0"/>
      <dgm:spPr/>
    </dgm:pt>
    <dgm:pt modelId="{34CBC705-1692-45C5-8418-AD231BCCF6A3}" type="pres">
      <dgm:prSet presAssocID="{3A1F482F-2E7A-481C-8124-9E4041515BCC}" presName="horzSpace2" presStyleCnt="0"/>
      <dgm:spPr/>
    </dgm:pt>
    <dgm:pt modelId="{B97A8DDB-F170-46AF-954A-E8355C39A6ED}" type="pres">
      <dgm:prSet presAssocID="{3A1F482F-2E7A-481C-8124-9E4041515BCC}" presName="tx2" presStyleLbl="revTx" presStyleIdx="2" presStyleCnt="8"/>
      <dgm:spPr/>
      <dgm:t>
        <a:bodyPr/>
        <a:lstStyle/>
        <a:p>
          <a:endParaRPr lang="en-IN"/>
        </a:p>
      </dgm:t>
    </dgm:pt>
    <dgm:pt modelId="{2CF1B919-C2CB-4A24-9F57-84E20818E20A}" type="pres">
      <dgm:prSet presAssocID="{3A1F482F-2E7A-481C-8124-9E4041515BCC}" presName="vert2" presStyleCnt="0"/>
      <dgm:spPr/>
    </dgm:pt>
    <dgm:pt modelId="{E7D20E6F-6D19-4994-B953-B5FB2F19D258}" type="pres">
      <dgm:prSet presAssocID="{3A1F482F-2E7A-481C-8124-9E4041515BCC}" presName="thinLine2b" presStyleLbl="callout" presStyleIdx="1" presStyleCnt="7"/>
      <dgm:spPr/>
    </dgm:pt>
    <dgm:pt modelId="{A05E5300-DD68-49AF-8E31-CC27B774919D}" type="pres">
      <dgm:prSet presAssocID="{3A1F482F-2E7A-481C-8124-9E4041515BCC}" presName="vertSpace2b" presStyleCnt="0"/>
      <dgm:spPr/>
    </dgm:pt>
    <dgm:pt modelId="{80C1F51F-BD59-4750-A813-1F7484C0E0DC}" type="pres">
      <dgm:prSet presAssocID="{611FF0E1-E47E-493A-B05C-A91E4F19DCBA}" presName="horz2" presStyleCnt="0"/>
      <dgm:spPr/>
    </dgm:pt>
    <dgm:pt modelId="{5752CC93-5D32-455B-B09A-D25CCE10B451}" type="pres">
      <dgm:prSet presAssocID="{611FF0E1-E47E-493A-B05C-A91E4F19DCBA}" presName="horzSpace2" presStyleCnt="0"/>
      <dgm:spPr/>
    </dgm:pt>
    <dgm:pt modelId="{41A9389D-93B8-4F4B-A2F5-2B13BA86FB29}" type="pres">
      <dgm:prSet presAssocID="{611FF0E1-E47E-493A-B05C-A91E4F19DCBA}" presName="tx2" presStyleLbl="revTx" presStyleIdx="3" presStyleCnt="8"/>
      <dgm:spPr/>
      <dgm:t>
        <a:bodyPr/>
        <a:lstStyle/>
        <a:p>
          <a:endParaRPr lang="en-IN"/>
        </a:p>
      </dgm:t>
    </dgm:pt>
    <dgm:pt modelId="{4BFA9862-4574-4AC0-B106-BA2CFE1640EB}" type="pres">
      <dgm:prSet presAssocID="{611FF0E1-E47E-493A-B05C-A91E4F19DCBA}" presName="vert2" presStyleCnt="0"/>
      <dgm:spPr/>
    </dgm:pt>
    <dgm:pt modelId="{2148A777-A26D-41C0-9EBF-CC7D091C2539}" type="pres">
      <dgm:prSet presAssocID="{611FF0E1-E47E-493A-B05C-A91E4F19DCBA}" presName="thinLine2b" presStyleLbl="callout" presStyleIdx="2" presStyleCnt="7"/>
      <dgm:spPr/>
    </dgm:pt>
    <dgm:pt modelId="{9ED89D64-12B8-4018-8900-1A4CC198DCE1}" type="pres">
      <dgm:prSet presAssocID="{611FF0E1-E47E-493A-B05C-A91E4F19DCBA}" presName="vertSpace2b" presStyleCnt="0"/>
      <dgm:spPr/>
    </dgm:pt>
    <dgm:pt modelId="{546453A7-50C7-4C1C-8A36-5BE2E44D90F5}" type="pres">
      <dgm:prSet presAssocID="{453DD352-F3D7-455E-811A-D0BE9DDE6F99}" presName="horz2" presStyleCnt="0"/>
      <dgm:spPr/>
    </dgm:pt>
    <dgm:pt modelId="{737BE53C-0EDE-4954-B475-34E4238326F8}" type="pres">
      <dgm:prSet presAssocID="{453DD352-F3D7-455E-811A-D0BE9DDE6F99}" presName="horzSpace2" presStyleCnt="0"/>
      <dgm:spPr/>
    </dgm:pt>
    <dgm:pt modelId="{E7EFD955-4F3D-4004-9D08-9D0AE304BC36}" type="pres">
      <dgm:prSet presAssocID="{453DD352-F3D7-455E-811A-D0BE9DDE6F99}" presName="tx2" presStyleLbl="revTx" presStyleIdx="4" presStyleCnt="8"/>
      <dgm:spPr/>
      <dgm:t>
        <a:bodyPr/>
        <a:lstStyle/>
        <a:p>
          <a:endParaRPr lang="en-IN"/>
        </a:p>
      </dgm:t>
    </dgm:pt>
    <dgm:pt modelId="{4CBEBF9C-1008-4F52-8C3E-4392478C5444}" type="pres">
      <dgm:prSet presAssocID="{453DD352-F3D7-455E-811A-D0BE9DDE6F99}" presName="vert2" presStyleCnt="0"/>
      <dgm:spPr/>
    </dgm:pt>
    <dgm:pt modelId="{1B85268C-798B-463E-AE3E-7478215F8A99}" type="pres">
      <dgm:prSet presAssocID="{453DD352-F3D7-455E-811A-D0BE9DDE6F99}" presName="thinLine2b" presStyleLbl="callout" presStyleIdx="3" presStyleCnt="7"/>
      <dgm:spPr/>
    </dgm:pt>
    <dgm:pt modelId="{FB77C2C5-5801-4BDF-B15E-A7BB10757935}" type="pres">
      <dgm:prSet presAssocID="{453DD352-F3D7-455E-811A-D0BE9DDE6F99}" presName="vertSpace2b" presStyleCnt="0"/>
      <dgm:spPr/>
    </dgm:pt>
    <dgm:pt modelId="{AEE1A820-905B-4678-8CF9-DF92FA5355EB}" type="pres">
      <dgm:prSet presAssocID="{DD6B2842-35DE-412B-BE3E-A5F7EA67FE10}" presName="horz2" presStyleCnt="0"/>
      <dgm:spPr/>
    </dgm:pt>
    <dgm:pt modelId="{A269C195-5A36-47B5-8566-887B37174971}" type="pres">
      <dgm:prSet presAssocID="{DD6B2842-35DE-412B-BE3E-A5F7EA67FE10}" presName="horzSpace2" presStyleCnt="0"/>
      <dgm:spPr/>
    </dgm:pt>
    <dgm:pt modelId="{CC24DC84-9648-4023-9B6E-BBAB3EDF04FB}" type="pres">
      <dgm:prSet presAssocID="{DD6B2842-35DE-412B-BE3E-A5F7EA67FE10}" presName="tx2" presStyleLbl="revTx" presStyleIdx="5" presStyleCnt="8"/>
      <dgm:spPr/>
      <dgm:t>
        <a:bodyPr/>
        <a:lstStyle/>
        <a:p>
          <a:endParaRPr lang="en-IN"/>
        </a:p>
      </dgm:t>
    </dgm:pt>
    <dgm:pt modelId="{114671F6-AB25-4E1C-80FE-00622CB4FF6D}" type="pres">
      <dgm:prSet presAssocID="{DD6B2842-35DE-412B-BE3E-A5F7EA67FE10}" presName="vert2" presStyleCnt="0"/>
      <dgm:spPr/>
    </dgm:pt>
    <dgm:pt modelId="{A31F0062-CA54-4612-B066-EAF6B76A12A5}" type="pres">
      <dgm:prSet presAssocID="{DD6B2842-35DE-412B-BE3E-A5F7EA67FE10}" presName="thinLine2b" presStyleLbl="callout" presStyleIdx="4" presStyleCnt="7"/>
      <dgm:spPr/>
    </dgm:pt>
    <dgm:pt modelId="{B9F16DFA-03CE-4369-A8B2-8EB871728536}" type="pres">
      <dgm:prSet presAssocID="{DD6B2842-35DE-412B-BE3E-A5F7EA67FE10}" presName="vertSpace2b" presStyleCnt="0"/>
      <dgm:spPr/>
    </dgm:pt>
    <dgm:pt modelId="{420D57C5-B702-4AA6-A74D-272D715F6845}" type="pres">
      <dgm:prSet presAssocID="{4E3A8A72-1B21-4ADD-90A5-29DD76A4F459}" presName="horz2" presStyleCnt="0"/>
      <dgm:spPr/>
    </dgm:pt>
    <dgm:pt modelId="{AF6ADF7B-73D9-465B-A741-EA32F36CAF3E}" type="pres">
      <dgm:prSet presAssocID="{4E3A8A72-1B21-4ADD-90A5-29DD76A4F459}" presName="horzSpace2" presStyleCnt="0"/>
      <dgm:spPr/>
    </dgm:pt>
    <dgm:pt modelId="{437525CA-4034-4FFC-AACD-CCEF199E1C65}" type="pres">
      <dgm:prSet presAssocID="{4E3A8A72-1B21-4ADD-90A5-29DD76A4F459}" presName="tx2" presStyleLbl="revTx" presStyleIdx="6" presStyleCnt="8"/>
      <dgm:spPr/>
      <dgm:t>
        <a:bodyPr/>
        <a:lstStyle/>
        <a:p>
          <a:endParaRPr lang="en-IN"/>
        </a:p>
      </dgm:t>
    </dgm:pt>
    <dgm:pt modelId="{7E20AE8D-1A74-4847-B642-8A9C6602A6ED}" type="pres">
      <dgm:prSet presAssocID="{4E3A8A72-1B21-4ADD-90A5-29DD76A4F459}" presName="vert2" presStyleCnt="0"/>
      <dgm:spPr/>
    </dgm:pt>
    <dgm:pt modelId="{80800D7B-5C8D-4B6F-9392-E015A7939D75}" type="pres">
      <dgm:prSet presAssocID="{4E3A8A72-1B21-4ADD-90A5-29DD76A4F459}" presName="thinLine2b" presStyleLbl="callout" presStyleIdx="5" presStyleCnt="7"/>
      <dgm:spPr/>
    </dgm:pt>
    <dgm:pt modelId="{7C0FE048-ADC8-41FD-8A1E-16FBA4501650}" type="pres">
      <dgm:prSet presAssocID="{4E3A8A72-1B21-4ADD-90A5-29DD76A4F459}" presName="vertSpace2b" presStyleCnt="0"/>
      <dgm:spPr/>
    </dgm:pt>
    <dgm:pt modelId="{DE87904B-2667-479A-885B-B46080028E08}" type="pres">
      <dgm:prSet presAssocID="{D1554D8D-C4D8-4A36-9C9E-5CAD1FD30E02}" presName="horz2" presStyleCnt="0"/>
      <dgm:spPr/>
    </dgm:pt>
    <dgm:pt modelId="{0D3B13B5-82E0-49FB-94E4-F18EEC373761}" type="pres">
      <dgm:prSet presAssocID="{D1554D8D-C4D8-4A36-9C9E-5CAD1FD30E02}" presName="horzSpace2" presStyleCnt="0"/>
      <dgm:spPr/>
    </dgm:pt>
    <dgm:pt modelId="{053245B5-F80D-4391-8BFF-DD2FDD67A694}" type="pres">
      <dgm:prSet presAssocID="{D1554D8D-C4D8-4A36-9C9E-5CAD1FD30E02}" presName="tx2" presStyleLbl="revTx" presStyleIdx="7" presStyleCnt="8"/>
      <dgm:spPr/>
      <dgm:t>
        <a:bodyPr/>
        <a:lstStyle/>
        <a:p>
          <a:endParaRPr lang="en-IN"/>
        </a:p>
      </dgm:t>
    </dgm:pt>
    <dgm:pt modelId="{3BC6D41C-4FE7-4325-8A0D-A88A78DE9F13}" type="pres">
      <dgm:prSet presAssocID="{D1554D8D-C4D8-4A36-9C9E-5CAD1FD30E02}" presName="vert2" presStyleCnt="0"/>
      <dgm:spPr/>
    </dgm:pt>
    <dgm:pt modelId="{5AAEC682-FEA5-46C4-BFB0-BC888BC40CDE}" type="pres">
      <dgm:prSet presAssocID="{D1554D8D-C4D8-4A36-9C9E-5CAD1FD30E02}" presName="thinLine2b" presStyleLbl="callout" presStyleIdx="6" presStyleCnt="7"/>
      <dgm:spPr/>
    </dgm:pt>
    <dgm:pt modelId="{20261F92-6FA0-4D17-A4FE-E2B1178061E8}" type="pres">
      <dgm:prSet presAssocID="{D1554D8D-C4D8-4A36-9C9E-5CAD1FD30E02}" presName="vertSpace2b" presStyleCnt="0"/>
      <dgm:spPr/>
    </dgm:pt>
  </dgm:ptLst>
  <dgm:cxnLst>
    <dgm:cxn modelId="{52051B6A-5BE7-4EFC-870D-4B36A6ADC987}" type="presOf" srcId="{1AF2F627-B77A-4313-8BD1-3D3A77C7F4FF}" destId="{745FA0AF-F5C5-4241-8D8A-542FF7ABE935}" srcOrd="0" destOrd="0" presId="urn:microsoft.com/office/officeart/2008/layout/LinedList"/>
    <dgm:cxn modelId="{EA33D69F-45B6-460D-8F11-8B65D7444E07}" srcId="{316E0D60-18DC-4C63-B57B-18CC53453DF6}" destId="{611FF0E1-E47E-493A-B05C-A91E4F19DCBA}" srcOrd="2" destOrd="0" parTransId="{24672905-5223-457D-B75A-DD66F6071F30}" sibTransId="{2BACDEEF-DED6-44A2-9189-2EF15BE095CE}"/>
    <dgm:cxn modelId="{FF9F6E72-C8FD-42CF-84CB-250725BD9B61}" type="presOf" srcId="{316E0D60-18DC-4C63-B57B-18CC53453DF6}" destId="{75C9CFFD-59DE-4DDE-B7FE-9B0E4D838718}" srcOrd="0" destOrd="0" presId="urn:microsoft.com/office/officeart/2008/layout/LinedList"/>
    <dgm:cxn modelId="{80D70601-98D7-479A-BB7D-9CE4F3387825}" srcId="{BC39579A-0D7D-4BF4-AE81-7B894C362B50}" destId="{316E0D60-18DC-4C63-B57B-18CC53453DF6}" srcOrd="0" destOrd="0" parTransId="{51C52324-B7AF-45F7-A3AB-98F0D007FA50}" sibTransId="{16E39C83-3644-4B0C-B704-7FC1DCC197A9}"/>
    <dgm:cxn modelId="{6D8B3440-744B-4783-B0CF-0444204B873C}" type="presOf" srcId="{3A1F482F-2E7A-481C-8124-9E4041515BCC}" destId="{B97A8DDB-F170-46AF-954A-E8355C39A6ED}" srcOrd="0" destOrd="0" presId="urn:microsoft.com/office/officeart/2008/layout/LinedList"/>
    <dgm:cxn modelId="{B1535273-8F50-4D4F-ABBC-20656248A5F8}" srcId="{316E0D60-18DC-4C63-B57B-18CC53453DF6}" destId="{453DD352-F3D7-455E-811A-D0BE9DDE6F99}" srcOrd="3" destOrd="0" parTransId="{ED75A1BF-8887-472D-8DEF-CF004D955389}" sibTransId="{2A690E3C-6CE0-429C-B7E5-72334264DFE6}"/>
    <dgm:cxn modelId="{987857F5-8812-4A8C-9881-C0C48B288081}" type="presOf" srcId="{D1554D8D-C4D8-4A36-9C9E-5CAD1FD30E02}" destId="{053245B5-F80D-4391-8BFF-DD2FDD67A694}" srcOrd="0" destOrd="0" presId="urn:microsoft.com/office/officeart/2008/layout/LinedList"/>
    <dgm:cxn modelId="{FDF66CCE-ABA7-4FCF-AF3B-C015E9590F61}" type="presOf" srcId="{4E3A8A72-1B21-4ADD-90A5-29DD76A4F459}" destId="{437525CA-4034-4FFC-AACD-CCEF199E1C65}" srcOrd="0" destOrd="0" presId="urn:microsoft.com/office/officeart/2008/layout/LinedList"/>
    <dgm:cxn modelId="{3F16F26A-6EF4-4A8D-B04E-BFA464A7A3A5}" srcId="{316E0D60-18DC-4C63-B57B-18CC53453DF6}" destId="{DD6B2842-35DE-412B-BE3E-A5F7EA67FE10}" srcOrd="4" destOrd="0" parTransId="{0AFFC260-986F-4AF6-8BC1-11A9BB6BEFD7}" sibTransId="{E8AC8E7A-678E-4060-9A4D-000EF651E820}"/>
    <dgm:cxn modelId="{D627691D-2F0A-4BA5-890E-FD8D1EBE331D}" type="presOf" srcId="{611FF0E1-E47E-493A-B05C-A91E4F19DCBA}" destId="{41A9389D-93B8-4F4B-A2F5-2B13BA86FB29}" srcOrd="0" destOrd="0" presId="urn:microsoft.com/office/officeart/2008/layout/LinedList"/>
    <dgm:cxn modelId="{0D7436A9-0E68-4587-9BC7-C094D6E4A941}" srcId="{316E0D60-18DC-4C63-B57B-18CC53453DF6}" destId="{3A1F482F-2E7A-481C-8124-9E4041515BCC}" srcOrd="1" destOrd="0" parTransId="{988F3F2A-9B03-4354-AE9D-9C0492897B03}" sibTransId="{19DA6D4B-9F54-491F-909E-C40D8815192E}"/>
    <dgm:cxn modelId="{2AFE259A-6EFD-409B-BA1C-2E576F33F749}" srcId="{316E0D60-18DC-4C63-B57B-18CC53453DF6}" destId="{D1554D8D-C4D8-4A36-9C9E-5CAD1FD30E02}" srcOrd="6" destOrd="0" parTransId="{8057EF81-8560-45D4-B82D-54702519BAB2}" sibTransId="{0FA1D876-F4B4-4F52-AF54-625AC138BA3C}"/>
    <dgm:cxn modelId="{77E40038-F8A0-41CC-8721-CB106A13A6A4}" srcId="{316E0D60-18DC-4C63-B57B-18CC53453DF6}" destId="{1AF2F627-B77A-4313-8BD1-3D3A77C7F4FF}" srcOrd="0" destOrd="0" parTransId="{74D3E363-E5B0-4414-9860-162BFE34D997}" sibTransId="{C06EDD6E-648D-444B-84E6-F93BC712B379}"/>
    <dgm:cxn modelId="{8E67C7C7-F998-4BA5-BB57-EC0C47F43879}" srcId="{316E0D60-18DC-4C63-B57B-18CC53453DF6}" destId="{4E3A8A72-1B21-4ADD-90A5-29DD76A4F459}" srcOrd="5" destOrd="0" parTransId="{399B6B89-8D0C-4733-BFF1-A3F300D42682}" sibTransId="{43F59C3F-5E20-4EC8-8CF3-D824AC65BA73}"/>
    <dgm:cxn modelId="{B5017E76-0B16-4CC6-899F-F916F076A909}" type="presOf" srcId="{DD6B2842-35DE-412B-BE3E-A5F7EA67FE10}" destId="{CC24DC84-9648-4023-9B6E-BBAB3EDF04FB}" srcOrd="0" destOrd="0" presId="urn:microsoft.com/office/officeart/2008/layout/LinedList"/>
    <dgm:cxn modelId="{57A52710-AE2C-40F4-9E92-75F3CFFF9847}" type="presOf" srcId="{453DD352-F3D7-455E-811A-D0BE9DDE6F99}" destId="{E7EFD955-4F3D-4004-9D08-9D0AE304BC36}" srcOrd="0" destOrd="0" presId="urn:microsoft.com/office/officeart/2008/layout/LinedList"/>
    <dgm:cxn modelId="{B84C4A2A-886E-4F23-A5FD-45E0FC377D04}" type="presOf" srcId="{BC39579A-0D7D-4BF4-AE81-7B894C362B50}" destId="{931D9A74-0366-4A90-B8D2-A6714F6BC4BA}" srcOrd="0" destOrd="0" presId="urn:microsoft.com/office/officeart/2008/layout/LinedList"/>
    <dgm:cxn modelId="{DCFD9768-F63B-414D-9569-DD0DBE5FBC37}" type="presParOf" srcId="{931D9A74-0366-4A90-B8D2-A6714F6BC4BA}" destId="{B1D6A020-9B46-4CAF-A322-FB0BF74DFF63}" srcOrd="0" destOrd="0" presId="urn:microsoft.com/office/officeart/2008/layout/LinedList"/>
    <dgm:cxn modelId="{85B4E98C-56DB-47D4-AA49-269D6BD0BCAD}" type="presParOf" srcId="{931D9A74-0366-4A90-B8D2-A6714F6BC4BA}" destId="{D77559E8-C60D-42E3-9818-4A65C72016F7}" srcOrd="1" destOrd="0" presId="urn:microsoft.com/office/officeart/2008/layout/LinedList"/>
    <dgm:cxn modelId="{BCDDA62D-8528-4D2F-B95F-3A60128A492D}" type="presParOf" srcId="{D77559E8-C60D-42E3-9818-4A65C72016F7}" destId="{75C9CFFD-59DE-4DDE-B7FE-9B0E4D838718}" srcOrd="0" destOrd="0" presId="urn:microsoft.com/office/officeart/2008/layout/LinedList"/>
    <dgm:cxn modelId="{813221CE-D7B7-4DB2-A06F-CA02DBA4AB92}" type="presParOf" srcId="{D77559E8-C60D-42E3-9818-4A65C72016F7}" destId="{C0FEF1FF-E89C-414B-9FAD-81A5BA5F2086}" srcOrd="1" destOrd="0" presId="urn:microsoft.com/office/officeart/2008/layout/LinedList"/>
    <dgm:cxn modelId="{6925AD16-8300-43F4-9CAC-75416ED353D3}" type="presParOf" srcId="{C0FEF1FF-E89C-414B-9FAD-81A5BA5F2086}" destId="{6B55BB99-D9AD-42EF-BB6C-51C207E1D536}" srcOrd="0" destOrd="0" presId="urn:microsoft.com/office/officeart/2008/layout/LinedList"/>
    <dgm:cxn modelId="{B3F9DEA3-D627-4405-A38E-68582FF9DB8C}" type="presParOf" srcId="{C0FEF1FF-E89C-414B-9FAD-81A5BA5F2086}" destId="{ED64A769-9F3E-4C13-92C8-45C6B4CE0515}" srcOrd="1" destOrd="0" presId="urn:microsoft.com/office/officeart/2008/layout/LinedList"/>
    <dgm:cxn modelId="{B0F5BDAB-9610-4B7D-A7DB-339663C146AD}" type="presParOf" srcId="{ED64A769-9F3E-4C13-92C8-45C6B4CE0515}" destId="{20BA4670-3DBB-4A02-8954-C70D81E02065}" srcOrd="0" destOrd="0" presId="urn:microsoft.com/office/officeart/2008/layout/LinedList"/>
    <dgm:cxn modelId="{4C5E0157-2F79-404B-B780-A77379DD4902}" type="presParOf" srcId="{ED64A769-9F3E-4C13-92C8-45C6B4CE0515}" destId="{745FA0AF-F5C5-4241-8D8A-542FF7ABE935}" srcOrd="1" destOrd="0" presId="urn:microsoft.com/office/officeart/2008/layout/LinedList"/>
    <dgm:cxn modelId="{945E4C24-4921-405C-9C46-5CEA3A66A1AB}" type="presParOf" srcId="{ED64A769-9F3E-4C13-92C8-45C6B4CE0515}" destId="{304570DC-8E47-4E7E-B879-8415FBE9BD9D}" srcOrd="2" destOrd="0" presId="urn:microsoft.com/office/officeart/2008/layout/LinedList"/>
    <dgm:cxn modelId="{E94472AC-60E9-4697-9F16-0D07A302CBD8}" type="presParOf" srcId="{C0FEF1FF-E89C-414B-9FAD-81A5BA5F2086}" destId="{C151D73F-A175-4676-8ECB-C6418931C957}" srcOrd="2" destOrd="0" presId="urn:microsoft.com/office/officeart/2008/layout/LinedList"/>
    <dgm:cxn modelId="{2D545A06-CDAE-4D18-9EC6-5173F03A5D51}" type="presParOf" srcId="{C0FEF1FF-E89C-414B-9FAD-81A5BA5F2086}" destId="{577207C9-2C7A-4D16-B9BB-278D98C5D684}" srcOrd="3" destOrd="0" presId="urn:microsoft.com/office/officeart/2008/layout/LinedList"/>
    <dgm:cxn modelId="{8675776A-07B2-40B8-90BC-F3CD72DFDB87}" type="presParOf" srcId="{C0FEF1FF-E89C-414B-9FAD-81A5BA5F2086}" destId="{09EC914F-D75E-42C8-B49A-831C3AA20400}" srcOrd="4" destOrd="0" presId="urn:microsoft.com/office/officeart/2008/layout/LinedList"/>
    <dgm:cxn modelId="{F3263D65-EB20-4859-8B21-628A7D56482E}" type="presParOf" srcId="{09EC914F-D75E-42C8-B49A-831C3AA20400}" destId="{34CBC705-1692-45C5-8418-AD231BCCF6A3}" srcOrd="0" destOrd="0" presId="urn:microsoft.com/office/officeart/2008/layout/LinedList"/>
    <dgm:cxn modelId="{7DBBB455-BE5C-4F03-9BE2-A2AFAFD4D80F}" type="presParOf" srcId="{09EC914F-D75E-42C8-B49A-831C3AA20400}" destId="{B97A8DDB-F170-46AF-954A-E8355C39A6ED}" srcOrd="1" destOrd="0" presId="urn:microsoft.com/office/officeart/2008/layout/LinedList"/>
    <dgm:cxn modelId="{8FB0D5F8-BE5C-49A0-B608-F94DA51EA57D}" type="presParOf" srcId="{09EC914F-D75E-42C8-B49A-831C3AA20400}" destId="{2CF1B919-C2CB-4A24-9F57-84E20818E20A}" srcOrd="2" destOrd="0" presId="urn:microsoft.com/office/officeart/2008/layout/LinedList"/>
    <dgm:cxn modelId="{4393473A-3647-4028-BD0E-EFACEC1C6079}" type="presParOf" srcId="{C0FEF1FF-E89C-414B-9FAD-81A5BA5F2086}" destId="{E7D20E6F-6D19-4994-B953-B5FB2F19D258}" srcOrd="5" destOrd="0" presId="urn:microsoft.com/office/officeart/2008/layout/LinedList"/>
    <dgm:cxn modelId="{781FF74D-C2C2-4A84-9D12-B730D3066E55}" type="presParOf" srcId="{C0FEF1FF-E89C-414B-9FAD-81A5BA5F2086}" destId="{A05E5300-DD68-49AF-8E31-CC27B774919D}" srcOrd="6" destOrd="0" presId="urn:microsoft.com/office/officeart/2008/layout/LinedList"/>
    <dgm:cxn modelId="{803FD2AF-C97E-4CD5-A2CC-486F10DC8DEA}" type="presParOf" srcId="{C0FEF1FF-E89C-414B-9FAD-81A5BA5F2086}" destId="{80C1F51F-BD59-4750-A813-1F7484C0E0DC}" srcOrd="7" destOrd="0" presId="urn:microsoft.com/office/officeart/2008/layout/LinedList"/>
    <dgm:cxn modelId="{529D8E40-AB10-425A-853D-4171A46CB314}" type="presParOf" srcId="{80C1F51F-BD59-4750-A813-1F7484C0E0DC}" destId="{5752CC93-5D32-455B-B09A-D25CCE10B451}" srcOrd="0" destOrd="0" presId="urn:microsoft.com/office/officeart/2008/layout/LinedList"/>
    <dgm:cxn modelId="{01CC84A0-A666-4950-8567-D827A143D8DB}" type="presParOf" srcId="{80C1F51F-BD59-4750-A813-1F7484C0E0DC}" destId="{41A9389D-93B8-4F4B-A2F5-2B13BA86FB29}" srcOrd="1" destOrd="0" presId="urn:microsoft.com/office/officeart/2008/layout/LinedList"/>
    <dgm:cxn modelId="{9C8C865E-A536-47D5-ABE7-8D2CC85228E5}" type="presParOf" srcId="{80C1F51F-BD59-4750-A813-1F7484C0E0DC}" destId="{4BFA9862-4574-4AC0-B106-BA2CFE1640EB}" srcOrd="2" destOrd="0" presId="urn:microsoft.com/office/officeart/2008/layout/LinedList"/>
    <dgm:cxn modelId="{3EBF771D-DCD4-48AA-87AA-60F6A767ED33}" type="presParOf" srcId="{C0FEF1FF-E89C-414B-9FAD-81A5BA5F2086}" destId="{2148A777-A26D-41C0-9EBF-CC7D091C2539}" srcOrd="8" destOrd="0" presId="urn:microsoft.com/office/officeart/2008/layout/LinedList"/>
    <dgm:cxn modelId="{B0B5A6F2-D7A1-4583-BB02-69CA30840897}" type="presParOf" srcId="{C0FEF1FF-E89C-414B-9FAD-81A5BA5F2086}" destId="{9ED89D64-12B8-4018-8900-1A4CC198DCE1}" srcOrd="9" destOrd="0" presId="urn:microsoft.com/office/officeart/2008/layout/LinedList"/>
    <dgm:cxn modelId="{AAF2C3DE-6818-4455-AD9D-0C1D7808DC04}" type="presParOf" srcId="{C0FEF1FF-E89C-414B-9FAD-81A5BA5F2086}" destId="{546453A7-50C7-4C1C-8A36-5BE2E44D90F5}" srcOrd="10" destOrd="0" presId="urn:microsoft.com/office/officeart/2008/layout/LinedList"/>
    <dgm:cxn modelId="{12C0FFD4-D0F6-4854-93D6-D4A6B2DB6DB0}" type="presParOf" srcId="{546453A7-50C7-4C1C-8A36-5BE2E44D90F5}" destId="{737BE53C-0EDE-4954-B475-34E4238326F8}" srcOrd="0" destOrd="0" presId="urn:microsoft.com/office/officeart/2008/layout/LinedList"/>
    <dgm:cxn modelId="{78D7F95B-DB3E-405B-888D-604D6A33E00F}" type="presParOf" srcId="{546453A7-50C7-4C1C-8A36-5BE2E44D90F5}" destId="{E7EFD955-4F3D-4004-9D08-9D0AE304BC36}" srcOrd="1" destOrd="0" presId="urn:microsoft.com/office/officeart/2008/layout/LinedList"/>
    <dgm:cxn modelId="{92208911-7F6B-4345-B944-7F4F7672DA88}" type="presParOf" srcId="{546453A7-50C7-4C1C-8A36-5BE2E44D90F5}" destId="{4CBEBF9C-1008-4F52-8C3E-4392478C5444}" srcOrd="2" destOrd="0" presId="urn:microsoft.com/office/officeart/2008/layout/LinedList"/>
    <dgm:cxn modelId="{66331D65-746B-4D9F-980B-6654210236F7}" type="presParOf" srcId="{C0FEF1FF-E89C-414B-9FAD-81A5BA5F2086}" destId="{1B85268C-798B-463E-AE3E-7478215F8A99}" srcOrd="11" destOrd="0" presId="urn:microsoft.com/office/officeart/2008/layout/LinedList"/>
    <dgm:cxn modelId="{4E035DBD-D439-4843-A04A-2FCEB1687D35}" type="presParOf" srcId="{C0FEF1FF-E89C-414B-9FAD-81A5BA5F2086}" destId="{FB77C2C5-5801-4BDF-B15E-A7BB10757935}" srcOrd="12" destOrd="0" presId="urn:microsoft.com/office/officeart/2008/layout/LinedList"/>
    <dgm:cxn modelId="{50413042-70B4-4396-9618-A1E17EEE072F}" type="presParOf" srcId="{C0FEF1FF-E89C-414B-9FAD-81A5BA5F2086}" destId="{AEE1A820-905B-4678-8CF9-DF92FA5355EB}" srcOrd="13" destOrd="0" presId="urn:microsoft.com/office/officeart/2008/layout/LinedList"/>
    <dgm:cxn modelId="{BD8CD025-4975-490D-B58C-459BBDED8974}" type="presParOf" srcId="{AEE1A820-905B-4678-8CF9-DF92FA5355EB}" destId="{A269C195-5A36-47B5-8566-887B37174971}" srcOrd="0" destOrd="0" presId="urn:microsoft.com/office/officeart/2008/layout/LinedList"/>
    <dgm:cxn modelId="{D56D5D39-0367-42B9-B8FA-9EF816C0CA16}" type="presParOf" srcId="{AEE1A820-905B-4678-8CF9-DF92FA5355EB}" destId="{CC24DC84-9648-4023-9B6E-BBAB3EDF04FB}" srcOrd="1" destOrd="0" presId="urn:microsoft.com/office/officeart/2008/layout/LinedList"/>
    <dgm:cxn modelId="{3BC4638F-410C-43BC-B2C5-C8B9B5A6C3C9}" type="presParOf" srcId="{AEE1A820-905B-4678-8CF9-DF92FA5355EB}" destId="{114671F6-AB25-4E1C-80FE-00622CB4FF6D}" srcOrd="2" destOrd="0" presId="urn:microsoft.com/office/officeart/2008/layout/LinedList"/>
    <dgm:cxn modelId="{5051CB35-823B-4772-9CA2-772CEEBFBC94}" type="presParOf" srcId="{C0FEF1FF-E89C-414B-9FAD-81A5BA5F2086}" destId="{A31F0062-CA54-4612-B066-EAF6B76A12A5}" srcOrd="14" destOrd="0" presId="urn:microsoft.com/office/officeart/2008/layout/LinedList"/>
    <dgm:cxn modelId="{4C2A34FD-8646-428A-9132-47AF317B0198}" type="presParOf" srcId="{C0FEF1FF-E89C-414B-9FAD-81A5BA5F2086}" destId="{B9F16DFA-03CE-4369-A8B2-8EB871728536}" srcOrd="15" destOrd="0" presId="urn:microsoft.com/office/officeart/2008/layout/LinedList"/>
    <dgm:cxn modelId="{6F021587-BE9A-4DC0-8EA1-C92D382A1BA9}" type="presParOf" srcId="{C0FEF1FF-E89C-414B-9FAD-81A5BA5F2086}" destId="{420D57C5-B702-4AA6-A74D-272D715F6845}" srcOrd="16" destOrd="0" presId="urn:microsoft.com/office/officeart/2008/layout/LinedList"/>
    <dgm:cxn modelId="{ACF9023D-6941-497F-ADA1-C8480DE538A0}" type="presParOf" srcId="{420D57C5-B702-4AA6-A74D-272D715F6845}" destId="{AF6ADF7B-73D9-465B-A741-EA32F36CAF3E}" srcOrd="0" destOrd="0" presId="urn:microsoft.com/office/officeart/2008/layout/LinedList"/>
    <dgm:cxn modelId="{6E91D043-06D3-4246-BA1C-833D91ACA030}" type="presParOf" srcId="{420D57C5-B702-4AA6-A74D-272D715F6845}" destId="{437525CA-4034-4FFC-AACD-CCEF199E1C65}" srcOrd="1" destOrd="0" presId="urn:microsoft.com/office/officeart/2008/layout/LinedList"/>
    <dgm:cxn modelId="{6C912CC6-61EB-497E-87A4-0F65AA52330D}" type="presParOf" srcId="{420D57C5-B702-4AA6-A74D-272D715F6845}" destId="{7E20AE8D-1A74-4847-B642-8A9C6602A6ED}" srcOrd="2" destOrd="0" presId="urn:microsoft.com/office/officeart/2008/layout/LinedList"/>
    <dgm:cxn modelId="{849DD2A6-1888-42AE-96FB-281A12D77733}" type="presParOf" srcId="{C0FEF1FF-E89C-414B-9FAD-81A5BA5F2086}" destId="{80800D7B-5C8D-4B6F-9392-E015A7939D75}" srcOrd="17" destOrd="0" presId="urn:microsoft.com/office/officeart/2008/layout/LinedList"/>
    <dgm:cxn modelId="{DD93686D-BA88-40D0-983D-F172E8BD260E}" type="presParOf" srcId="{C0FEF1FF-E89C-414B-9FAD-81A5BA5F2086}" destId="{7C0FE048-ADC8-41FD-8A1E-16FBA4501650}" srcOrd="18" destOrd="0" presId="urn:microsoft.com/office/officeart/2008/layout/LinedList"/>
    <dgm:cxn modelId="{AAA83C6B-B71F-4AEB-A30C-41BC5F2AAB7F}" type="presParOf" srcId="{C0FEF1FF-E89C-414B-9FAD-81A5BA5F2086}" destId="{DE87904B-2667-479A-885B-B46080028E08}" srcOrd="19" destOrd="0" presId="urn:microsoft.com/office/officeart/2008/layout/LinedList"/>
    <dgm:cxn modelId="{986E74B3-2800-4271-AE88-0732B920F9ED}" type="presParOf" srcId="{DE87904B-2667-479A-885B-B46080028E08}" destId="{0D3B13B5-82E0-49FB-94E4-F18EEC373761}" srcOrd="0" destOrd="0" presId="urn:microsoft.com/office/officeart/2008/layout/LinedList"/>
    <dgm:cxn modelId="{EBC70FE3-AE07-45AD-B518-AF011486CF41}" type="presParOf" srcId="{DE87904B-2667-479A-885B-B46080028E08}" destId="{053245B5-F80D-4391-8BFF-DD2FDD67A694}" srcOrd="1" destOrd="0" presId="urn:microsoft.com/office/officeart/2008/layout/LinedList"/>
    <dgm:cxn modelId="{0916AC84-5916-424F-B64A-1C4116081E7C}" type="presParOf" srcId="{DE87904B-2667-479A-885B-B46080028E08}" destId="{3BC6D41C-4FE7-4325-8A0D-A88A78DE9F13}" srcOrd="2" destOrd="0" presId="urn:microsoft.com/office/officeart/2008/layout/LinedList"/>
    <dgm:cxn modelId="{9C42D49F-7BB4-4DC3-997C-643ECB59A414}" type="presParOf" srcId="{C0FEF1FF-E89C-414B-9FAD-81A5BA5F2086}" destId="{5AAEC682-FEA5-46C4-BFB0-BC888BC40CDE}" srcOrd="20" destOrd="0" presId="urn:microsoft.com/office/officeart/2008/layout/LinedList"/>
    <dgm:cxn modelId="{F0F97085-5212-42F4-879C-98D1DADF3862}" type="presParOf" srcId="{C0FEF1FF-E89C-414B-9FAD-81A5BA5F2086}" destId="{20261F92-6FA0-4D17-A4FE-E2B1178061E8}" srcOrd="21" destOrd="0" presId="urn:microsoft.com/office/officeart/2008/layout/LinedList"/>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9D6F025-6DBB-42DD-98F1-3F2EEFC99570}"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FFFB7E50-E8EB-4982-8008-2F30330DAD71}">
      <dgm:prSet phldrT="[Text]" custT="1"/>
      <dgm:spPr/>
      <dgm:t>
        <a:bodyPr/>
        <a:lstStyle/>
        <a:p>
          <a:r>
            <a:rPr lang="en-IN" sz="1400" b="1"/>
            <a:t>The Scrum Flow is described in the diagram above</a:t>
          </a:r>
        </a:p>
      </dgm:t>
    </dgm:pt>
    <dgm:pt modelId="{18C7ADD9-CB18-4278-97B7-B31DAF7DBEDF}" type="parTrans" cxnId="{BF64A733-9D7F-4293-8A3C-8FE06A6A4C7C}">
      <dgm:prSet/>
      <dgm:spPr/>
      <dgm:t>
        <a:bodyPr/>
        <a:lstStyle/>
        <a:p>
          <a:endParaRPr lang="en-IN"/>
        </a:p>
      </dgm:t>
    </dgm:pt>
    <dgm:pt modelId="{2B1B0505-8747-428B-B5C6-3E59C1495889}" type="sibTrans" cxnId="{BF64A733-9D7F-4293-8A3C-8FE06A6A4C7C}">
      <dgm:prSet/>
      <dgm:spPr/>
      <dgm:t>
        <a:bodyPr/>
        <a:lstStyle/>
        <a:p>
          <a:endParaRPr lang="en-IN"/>
        </a:p>
      </dgm:t>
    </dgm:pt>
    <dgm:pt modelId="{98394490-A265-4A40-BB6A-06DEC545CA9D}">
      <dgm:prSet/>
      <dgm:spPr/>
      <dgm:t>
        <a:bodyPr/>
        <a:lstStyle/>
        <a:p>
          <a:r>
            <a:rPr lang="en-IN"/>
            <a:t>The Scrum cycle begins with a Project Kick-off Meeting during which the Vision and Scope are decided and a Product Backlog is created. </a:t>
          </a:r>
        </a:p>
      </dgm:t>
    </dgm:pt>
    <dgm:pt modelId="{0C64B4D9-E4F5-4608-B47D-1D7D29A69FC2}" type="parTrans" cxnId="{CDCD8919-8CBB-4856-BBBD-F753F7A7DFED}">
      <dgm:prSet/>
      <dgm:spPr/>
      <dgm:t>
        <a:bodyPr/>
        <a:lstStyle/>
        <a:p>
          <a:endParaRPr lang="en-IN"/>
        </a:p>
      </dgm:t>
    </dgm:pt>
    <dgm:pt modelId="{07CACB76-FAFD-4786-B3CC-099B151DDD17}" type="sibTrans" cxnId="{CDCD8919-8CBB-4856-BBBD-F753F7A7DFED}">
      <dgm:prSet/>
      <dgm:spPr/>
      <dgm:t>
        <a:bodyPr/>
        <a:lstStyle/>
        <a:p>
          <a:endParaRPr lang="en-IN"/>
        </a:p>
      </dgm:t>
    </dgm:pt>
    <dgm:pt modelId="{A0465AC8-917D-4154-A7E9-5E40D98D9226}">
      <dgm:prSet/>
      <dgm:spPr/>
      <dgm:t>
        <a:bodyPr/>
        <a:lstStyle/>
        <a:p>
          <a:r>
            <a:rPr lang="en-IN"/>
            <a:t>Then, this work is completed in a series of Sprints. Each Sprint begins with a </a:t>
          </a:r>
          <a:r>
            <a:rPr lang="en-IN" u="sng">
              <a:solidFill>
                <a:schemeClr val="accent1"/>
              </a:solidFill>
            </a:rPr>
            <a:t>Sprint Planning Meeting </a:t>
          </a:r>
          <a:r>
            <a:rPr lang="en-IN"/>
            <a:t>wherein the tasks for the next sprint (generally a part of the items on the Product Backlog with </a:t>
          </a:r>
          <a:r>
            <a:rPr lang="en-IN" u="sng">
              <a:solidFill>
                <a:schemeClr val="accent1"/>
              </a:solidFill>
            </a:rPr>
            <a:t>top priority</a:t>
          </a:r>
          <a:r>
            <a:rPr lang="en-IN"/>
            <a:t>) are decided upon. </a:t>
          </a:r>
        </a:p>
      </dgm:t>
    </dgm:pt>
    <dgm:pt modelId="{DE577180-094B-4682-A399-6746B7B84F0A}" type="parTrans" cxnId="{1C5AD141-635E-430A-9B2A-13A995C888E2}">
      <dgm:prSet/>
      <dgm:spPr/>
      <dgm:t>
        <a:bodyPr/>
        <a:lstStyle/>
        <a:p>
          <a:endParaRPr lang="en-IN"/>
        </a:p>
      </dgm:t>
    </dgm:pt>
    <dgm:pt modelId="{0FD2693C-A89A-4193-8856-DEDDC435D465}" type="sibTrans" cxnId="{1C5AD141-635E-430A-9B2A-13A995C888E2}">
      <dgm:prSet/>
      <dgm:spPr/>
      <dgm:t>
        <a:bodyPr/>
        <a:lstStyle/>
        <a:p>
          <a:endParaRPr lang="en-IN"/>
        </a:p>
      </dgm:t>
    </dgm:pt>
    <dgm:pt modelId="{BE757AEE-B618-4A3C-8388-95B4D609B43F}">
      <dgm:prSet/>
      <dgm:spPr/>
      <dgm:t>
        <a:bodyPr/>
        <a:lstStyle/>
        <a:p>
          <a:r>
            <a:rPr lang="en-IN"/>
            <a:t>The sprint is between one week and four weeks long and generally ends with a potentially shippable product functionality.</a:t>
          </a:r>
        </a:p>
      </dgm:t>
    </dgm:pt>
    <dgm:pt modelId="{AEF42AEE-BEA4-4763-A2D3-9AF4A43FE73B}" type="parTrans" cxnId="{31822B52-C53C-4612-9B62-5D9FD6A9C47C}">
      <dgm:prSet/>
      <dgm:spPr/>
      <dgm:t>
        <a:bodyPr/>
        <a:lstStyle/>
        <a:p>
          <a:endParaRPr lang="en-IN"/>
        </a:p>
      </dgm:t>
    </dgm:pt>
    <dgm:pt modelId="{91F23BDC-6C1F-4477-8A02-29DDE35BF5C8}" type="sibTrans" cxnId="{31822B52-C53C-4612-9B62-5D9FD6A9C47C}">
      <dgm:prSet/>
      <dgm:spPr/>
      <dgm:t>
        <a:bodyPr/>
        <a:lstStyle/>
        <a:p>
          <a:endParaRPr lang="en-IN"/>
        </a:p>
      </dgm:t>
    </dgm:pt>
    <dgm:pt modelId="{FD06AED2-178B-4854-B45F-5EC3C0F0B379}">
      <dgm:prSet/>
      <dgm:spPr/>
      <dgm:t>
        <a:bodyPr/>
        <a:lstStyle/>
        <a:p>
          <a:r>
            <a:rPr lang="en-IN">
              <a:solidFill>
                <a:sysClr val="windowText" lastClr="000000"/>
              </a:solidFill>
            </a:rPr>
            <a:t>The sprint cycle ends with a final </a:t>
          </a:r>
          <a:r>
            <a:rPr lang="en-IN" u="sng">
              <a:solidFill>
                <a:schemeClr val="accent1"/>
              </a:solidFill>
            </a:rPr>
            <a:t>Retrospective Meeting</a:t>
          </a:r>
          <a:r>
            <a:rPr lang="en-IN">
              <a:solidFill>
                <a:sysClr val="windowText" lastClr="000000"/>
              </a:solidFill>
            </a:rPr>
            <a:t>.</a:t>
          </a:r>
        </a:p>
      </dgm:t>
    </dgm:pt>
    <dgm:pt modelId="{005E22BB-78E4-4028-B784-D1C26D847C21}" type="parTrans" cxnId="{9BAAE77A-54F1-4A60-AFDB-392085884369}">
      <dgm:prSet/>
      <dgm:spPr/>
      <dgm:t>
        <a:bodyPr/>
        <a:lstStyle/>
        <a:p>
          <a:endParaRPr lang="en-IN"/>
        </a:p>
      </dgm:t>
    </dgm:pt>
    <dgm:pt modelId="{20CDA73F-B043-470E-B944-0A515A4C4E5A}" type="sibTrans" cxnId="{9BAAE77A-54F1-4A60-AFDB-392085884369}">
      <dgm:prSet/>
      <dgm:spPr/>
      <dgm:t>
        <a:bodyPr/>
        <a:lstStyle/>
        <a:p>
          <a:endParaRPr lang="en-IN"/>
        </a:p>
      </dgm:t>
    </dgm:pt>
    <dgm:pt modelId="{0E7D37A2-F7BF-4E01-AA48-04F1FF1DA913}">
      <dgm:prSet/>
      <dgm:spPr/>
      <dgm:t>
        <a:bodyPr/>
        <a:lstStyle/>
        <a:p>
          <a:r>
            <a:rPr lang="en-IN"/>
            <a:t>Daily Stand-up meetings are conducted during a Sprint during which the team members report on work done, to be done, and possible impediments.</a:t>
          </a:r>
        </a:p>
      </dgm:t>
    </dgm:pt>
    <dgm:pt modelId="{A5853B44-7EE2-4EE8-93B6-6D542C9B6423}" type="parTrans" cxnId="{5111B74F-9A55-4FF7-A57E-4670AF12C8F4}">
      <dgm:prSet/>
      <dgm:spPr/>
      <dgm:t>
        <a:bodyPr/>
        <a:lstStyle/>
        <a:p>
          <a:endParaRPr lang="en-IN"/>
        </a:p>
      </dgm:t>
    </dgm:pt>
    <dgm:pt modelId="{F430497C-9DB7-4692-9439-9FDFE32658B0}" type="sibTrans" cxnId="{5111B74F-9A55-4FF7-A57E-4670AF12C8F4}">
      <dgm:prSet/>
      <dgm:spPr/>
      <dgm:t>
        <a:bodyPr/>
        <a:lstStyle/>
        <a:p>
          <a:endParaRPr lang="en-IN"/>
        </a:p>
      </dgm:t>
    </dgm:pt>
    <dgm:pt modelId="{88B76EDC-FD3B-4D98-BADC-A941013E7876}">
      <dgm:prSet/>
      <dgm:spPr/>
      <dgm:t>
        <a:bodyPr/>
        <a:lstStyle/>
        <a:p>
          <a:r>
            <a:rPr lang="en-IN"/>
            <a:t>Towards the end of a sprint, a </a:t>
          </a:r>
          <a:r>
            <a:rPr lang="en-IN" u="sng">
              <a:solidFill>
                <a:schemeClr val="accent1"/>
              </a:solidFill>
            </a:rPr>
            <a:t>Sprint Review Meeting</a:t>
          </a:r>
          <a:r>
            <a:rPr lang="en-IN" u="none">
              <a:solidFill>
                <a:schemeClr val="accent1"/>
              </a:solidFill>
            </a:rPr>
            <a:t> </a:t>
          </a:r>
          <a:r>
            <a:rPr lang="en-IN" u="none">
              <a:solidFill>
                <a:sysClr val="windowText" lastClr="000000"/>
              </a:solidFill>
            </a:rPr>
            <a:t>occurs </a:t>
          </a:r>
          <a:r>
            <a:rPr lang="en-IN"/>
            <a:t>wherein the Product Owner is given a demo of the end product and he/she can choose to accept/reject the result. </a:t>
          </a:r>
        </a:p>
      </dgm:t>
    </dgm:pt>
    <dgm:pt modelId="{685FDFC1-77FD-453B-8822-F2FA5DF636A4}" type="parTrans" cxnId="{F2446BD3-3A5E-4A14-89EE-C42F38564EE9}">
      <dgm:prSet/>
      <dgm:spPr/>
      <dgm:t>
        <a:bodyPr/>
        <a:lstStyle/>
        <a:p>
          <a:endParaRPr lang="en-IN"/>
        </a:p>
      </dgm:t>
    </dgm:pt>
    <dgm:pt modelId="{248E6C5B-B9D2-42D9-9DFC-506640A27A87}" type="sibTrans" cxnId="{F2446BD3-3A5E-4A14-89EE-C42F38564EE9}">
      <dgm:prSet/>
      <dgm:spPr/>
      <dgm:t>
        <a:bodyPr/>
        <a:lstStyle/>
        <a:p>
          <a:endParaRPr lang="en-IN"/>
        </a:p>
      </dgm:t>
    </dgm:pt>
    <dgm:pt modelId="{72B4FBFA-CAE4-437C-8A6E-5C20CD0D844E}">
      <dgm:prSet/>
      <dgm:spPr/>
      <dgm:t>
        <a:bodyPr/>
        <a:lstStyle/>
        <a:p>
          <a:r>
            <a:rPr lang="en-US"/>
            <a:t>Next a high-level release plan is defined in a release planning meeting. The plan includes a minimum marketable feature set and other parameters for a release.</a:t>
          </a:r>
          <a:endParaRPr lang="en-IN"/>
        </a:p>
      </dgm:t>
    </dgm:pt>
    <dgm:pt modelId="{7986F43B-2D18-47A6-B617-BEBAA44086FC}" type="parTrans" cxnId="{A57526EB-CAF1-4E22-8515-A8F7B77366F1}">
      <dgm:prSet/>
      <dgm:spPr/>
    </dgm:pt>
    <dgm:pt modelId="{780A65B3-626D-46A6-8B4A-D09947A7D85C}" type="sibTrans" cxnId="{A57526EB-CAF1-4E22-8515-A8F7B77366F1}">
      <dgm:prSet/>
      <dgm:spPr/>
    </dgm:pt>
    <dgm:pt modelId="{1EADC0BE-4037-4BA4-82BA-C8E564C46586}" type="pres">
      <dgm:prSet presAssocID="{89D6F025-6DBB-42DD-98F1-3F2EEFC99570}" presName="linear" presStyleCnt="0">
        <dgm:presLayoutVars>
          <dgm:dir/>
          <dgm:animLvl val="lvl"/>
          <dgm:resizeHandles val="exact"/>
        </dgm:presLayoutVars>
      </dgm:prSet>
      <dgm:spPr/>
      <dgm:t>
        <a:bodyPr/>
        <a:lstStyle/>
        <a:p>
          <a:endParaRPr lang="en-IN"/>
        </a:p>
      </dgm:t>
    </dgm:pt>
    <dgm:pt modelId="{FAC7576E-AA3E-46C7-9023-04257315EDDD}" type="pres">
      <dgm:prSet presAssocID="{FFFB7E50-E8EB-4982-8008-2F30330DAD71}" presName="parentLin" presStyleCnt="0"/>
      <dgm:spPr/>
    </dgm:pt>
    <dgm:pt modelId="{F5C5C2E9-BAED-4D38-A43C-B0BAED5A0168}" type="pres">
      <dgm:prSet presAssocID="{FFFB7E50-E8EB-4982-8008-2F30330DAD71}" presName="parentLeftMargin" presStyleLbl="node1" presStyleIdx="0" presStyleCnt="1"/>
      <dgm:spPr/>
      <dgm:t>
        <a:bodyPr/>
        <a:lstStyle/>
        <a:p>
          <a:endParaRPr lang="en-IN"/>
        </a:p>
      </dgm:t>
    </dgm:pt>
    <dgm:pt modelId="{F7751168-DA55-40D4-9D7B-8079B737296E}" type="pres">
      <dgm:prSet presAssocID="{FFFB7E50-E8EB-4982-8008-2F30330DAD71}" presName="parentText" presStyleLbl="node1" presStyleIdx="0" presStyleCnt="1" custScaleX="108929">
        <dgm:presLayoutVars>
          <dgm:chMax val="0"/>
          <dgm:bulletEnabled val="1"/>
        </dgm:presLayoutVars>
      </dgm:prSet>
      <dgm:spPr/>
      <dgm:t>
        <a:bodyPr/>
        <a:lstStyle/>
        <a:p>
          <a:endParaRPr lang="en-IN"/>
        </a:p>
      </dgm:t>
    </dgm:pt>
    <dgm:pt modelId="{E392DC35-E0C7-4D75-AF92-F51C64449CD4}" type="pres">
      <dgm:prSet presAssocID="{FFFB7E50-E8EB-4982-8008-2F30330DAD71}" presName="negativeSpace" presStyleCnt="0"/>
      <dgm:spPr/>
    </dgm:pt>
    <dgm:pt modelId="{F4AA50A0-FA1C-4D66-80E4-CF7F2F08282F}" type="pres">
      <dgm:prSet presAssocID="{FFFB7E50-E8EB-4982-8008-2F30330DAD71}" presName="childText" presStyleLbl="conFgAcc1" presStyleIdx="0" presStyleCnt="1" custLinFactNeighborX="1383" custLinFactNeighborY="-9928">
        <dgm:presLayoutVars>
          <dgm:bulletEnabled val="1"/>
        </dgm:presLayoutVars>
      </dgm:prSet>
      <dgm:spPr/>
      <dgm:t>
        <a:bodyPr/>
        <a:lstStyle/>
        <a:p>
          <a:endParaRPr lang="en-IN"/>
        </a:p>
      </dgm:t>
    </dgm:pt>
  </dgm:ptLst>
  <dgm:cxnLst>
    <dgm:cxn modelId="{9BAAE77A-54F1-4A60-AFDB-392085884369}" srcId="{FFFB7E50-E8EB-4982-8008-2F30330DAD71}" destId="{FD06AED2-178B-4854-B45F-5EC3C0F0B379}" srcOrd="6" destOrd="0" parTransId="{005E22BB-78E4-4028-B784-D1C26D847C21}" sibTransId="{20CDA73F-B043-470E-B944-0A515A4C4E5A}"/>
    <dgm:cxn modelId="{CDCD8919-8CBB-4856-BBBD-F753F7A7DFED}" srcId="{FFFB7E50-E8EB-4982-8008-2F30330DAD71}" destId="{98394490-A265-4A40-BB6A-06DEC545CA9D}" srcOrd="0" destOrd="0" parTransId="{0C64B4D9-E4F5-4608-B47D-1D7D29A69FC2}" sibTransId="{07CACB76-FAFD-4786-B3CC-099B151DDD17}"/>
    <dgm:cxn modelId="{BF64A733-9D7F-4293-8A3C-8FE06A6A4C7C}" srcId="{89D6F025-6DBB-42DD-98F1-3F2EEFC99570}" destId="{FFFB7E50-E8EB-4982-8008-2F30330DAD71}" srcOrd="0" destOrd="0" parTransId="{18C7ADD9-CB18-4278-97B7-B31DAF7DBEDF}" sibTransId="{2B1B0505-8747-428B-B5C6-3E59C1495889}"/>
    <dgm:cxn modelId="{5AA7DF78-9B9A-408D-8810-55C977B4C6C5}" type="presOf" srcId="{72B4FBFA-CAE4-437C-8A6E-5C20CD0D844E}" destId="{F4AA50A0-FA1C-4D66-80E4-CF7F2F08282F}" srcOrd="0" destOrd="1" presId="urn:microsoft.com/office/officeart/2005/8/layout/list1"/>
    <dgm:cxn modelId="{F2446BD3-3A5E-4A14-89EE-C42F38564EE9}" srcId="{FFFB7E50-E8EB-4982-8008-2F30330DAD71}" destId="{88B76EDC-FD3B-4D98-BADC-A941013E7876}" srcOrd="5" destOrd="0" parTransId="{685FDFC1-77FD-453B-8822-F2FA5DF636A4}" sibTransId="{248E6C5B-B9D2-42D9-9DFC-506640A27A87}"/>
    <dgm:cxn modelId="{AF0B1FC0-213A-4864-81B9-3F8BA51332FD}" type="presOf" srcId="{FFFB7E50-E8EB-4982-8008-2F30330DAD71}" destId="{F5C5C2E9-BAED-4D38-A43C-B0BAED5A0168}" srcOrd="0" destOrd="0" presId="urn:microsoft.com/office/officeart/2005/8/layout/list1"/>
    <dgm:cxn modelId="{9290CF29-3E5C-4E5E-A03F-DD65F128C772}" type="presOf" srcId="{BE757AEE-B618-4A3C-8388-95B4D609B43F}" destId="{F4AA50A0-FA1C-4D66-80E4-CF7F2F08282F}" srcOrd="0" destOrd="3" presId="urn:microsoft.com/office/officeart/2005/8/layout/list1"/>
    <dgm:cxn modelId="{FDB8BA07-7CE9-4CF7-9679-4E5F7D34719E}" type="presOf" srcId="{98394490-A265-4A40-BB6A-06DEC545CA9D}" destId="{F4AA50A0-FA1C-4D66-80E4-CF7F2F08282F}" srcOrd="0" destOrd="0" presId="urn:microsoft.com/office/officeart/2005/8/layout/list1"/>
    <dgm:cxn modelId="{4E4F485A-919F-47D1-8260-3346ED489615}" type="presOf" srcId="{FFFB7E50-E8EB-4982-8008-2F30330DAD71}" destId="{F7751168-DA55-40D4-9D7B-8079B737296E}" srcOrd="1" destOrd="0" presId="urn:microsoft.com/office/officeart/2005/8/layout/list1"/>
    <dgm:cxn modelId="{E4BE0DAA-DCEC-46A5-A15A-AF1069A6FF07}" type="presOf" srcId="{FD06AED2-178B-4854-B45F-5EC3C0F0B379}" destId="{F4AA50A0-FA1C-4D66-80E4-CF7F2F08282F}" srcOrd="0" destOrd="6" presId="urn:microsoft.com/office/officeart/2005/8/layout/list1"/>
    <dgm:cxn modelId="{55B7BE62-7113-43B8-9695-AAC50DBBCF43}" type="presOf" srcId="{88B76EDC-FD3B-4D98-BADC-A941013E7876}" destId="{F4AA50A0-FA1C-4D66-80E4-CF7F2F08282F}" srcOrd="0" destOrd="5" presId="urn:microsoft.com/office/officeart/2005/8/layout/list1"/>
    <dgm:cxn modelId="{772C2F28-7BEE-47E8-87AD-35091B3856C6}" type="presOf" srcId="{0E7D37A2-F7BF-4E01-AA48-04F1FF1DA913}" destId="{F4AA50A0-FA1C-4D66-80E4-CF7F2F08282F}" srcOrd="0" destOrd="4" presId="urn:microsoft.com/office/officeart/2005/8/layout/list1"/>
    <dgm:cxn modelId="{5111B74F-9A55-4FF7-A57E-4670AF12C8F4}" srcId="{FFFB7E50-E8EB-4982-8008-2F30330DAD71}" destId="{0E7D37A2-F7BF-4E01-AA48-04F1FF1DA913}" srcOrd="4" destOrd="0" parTransId="{A5853B44-7EE2-4EE8-93B6-6D542C9B6423}" sibTransId="{F430497C-9DB7-4692-9439-9FDFE32658B0}"/>
    <dgm:cxn modelId="{3ECA1D53-B5ED-4F69-ABC7-F27AC67E0807}" type="presOf" srcId="{89D6F025-6DBB-42DD-98F1-3F2EEFC99570}" destId="{1EADC0BE-4037-4BA4-82BA-C8E564C46586}" srcOrd="0" destOrd="0" presId="urn:microsoft.com/office/officeart/2005/8/layout/list1"/>
    <dgm:cxn modelId="{A57526EB-CAF1-4E22-8515-A8F7B77366F1}" srcId="{FFFB7E50-E8EB-4982-8008-2F30330DAD71}" destId="{72B4FBFA-CAE4-437C-8A6E-5C20CD0D844E}" srcOrd="1" destOrd="0" parTransId="{7986F43B-2D18-47A6-B617-BEBAA44086FC}" sibTransId="{780A65B3-626D-46A6-8B4A-D09947A7D85C}"/>
    <dgm:cxn modelId="{31822B52-C53C-4612-9B62-5D9FD6A9C47C}" srcId="{FFFB7E50-E8EB-4982-8008-2F30330DAD71}" destId="{BE757AEE-B618-4A3C-8388-95B4D609B43F}" srcOrd="3" destOrd="0" parTransId="{AEF42AEE-BEA4-4763-A2D3-9AF4A43FE73B}" sibTransId="{91F23BDC-6C1F-4477-8A02-29DDE35BF5C8}"/>
    <dgm:cxn modelId="{1C5AD141-635E-430A-9B2A-13A995C888E2}" srcId="{FFFB7E50-E8EB-4982-8008-2F30330DAD71}" destId="{A0465AC8-917D-4154-A7E9-5E40D98D9226}" srcOrd="2" destOrd="0" parTransId="{DE577180-094B-4682-A399-6746B7B84F0A}" sibTransId="{0FD2693C-A89A-4193-8856-DEDDC435D465}"/>
    <dgm:cxn modelId="{FBD6C82D-83E4-41FF-BAA7-BC875D06E497}" type="presOf" srcId="{A0465AC8-917D-4154-A7E9-5E40D98D9226}" destId="{F4AA50A0-FA1C-4D66-80E4-CF7F2F08282F}" srcOrd="0" destOrd="2" presId="urn:microsoft.com/office/officeart/2005/8/layout/list1"/>
    <dgm:cxn modelId="{753C64B0-EC3A-4615-B608-604A0ACC4963}" type="presParOf" srcId="{1EADC0BE-4037-4BA4-82BA-C8E564C46586}" destId="{FAC7576E-AA3E-46C7-9023-04257315EDDD}" srcOrd="0" destOrd="0" presId="urn:microsoft.com/office/officeart/2005/8/layout/list1"/>
    <dgm:cxn modelId="{566CAABF-A80C-446A-845F-C84E33D3B238}" type="presParOf" srcId="{FAC7576E-AA3E-46C7-9023-04257315EDDD}" destId="{F5C5C2E9-BAED-4D38-A43C-B0BAED5A0168}" srcOrd="0" destOrd="0" presId="urn:microsoft.com/office/officeart/2005/8/layout/list1"/>
    <dgm:cxn modelId="{2533CA56-7104-4543-A150-446909462BAF}" type="presParOf" srcId="{FAC7576E-AA3E-46C7-9023-04257315EDDD}" destId="{F7751168-DA55-40D4-9D7B-8079B737296E}" srcOrd="1" destOrd="0" presId="urn:microsoft.com/office/officeart/2005/8/layout/list1"/>
    <dgm:cxn modelId="{AB7CCDAA-7B1E-49E3-B6AD-A7D322C40CD3}" type="presParOf" srcId="{1EADC0BE-4037-4BA4-82BA-C8E564C46586}" destId="{E392DC35-E0C7-4D75-AF92-F51C64449CD4}" srcOrd="1" destOrd="0" presId="urn:microsoft.com/office/officeart/2005/8/layout/list1"/>
    <dgm:cxn modelId="{C69E2945-F4A6-4BFC-B731-4157CF7BFA9D}" type="presParOf" srcId="{1EADC0BE-4037-4BA4-82BA-C8E564C46586}" destId="{F4AA50A0-FA1C-4D66-80E4-CF7F2F08282F}" srcOrd="2" destOrd="0" presId="urn:microsoft.com/office/officeart/2005/8/layout/list1"/>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729155A-A55A-4E8A-99E1-1F94C45A3720}"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IN"/>
        </a:p>
      </dgm:t>
    </dgm:pt>
    <dgm:pt modelId="{7E3DB62D-D996-4CDB-91BC-CAB5F8904F3F}">
      <dgm:prSet phldrT="[Text]" custT="1"/>
      <dgm:spPr/>
      <dgm:t>
        <a:bodyPr/>
        <a:lstStyle/>
        <a:p>
          <a:r>
            <a:rPr lang="en-IN" sz="1100"/>
            <a:t>Developed by Product Owner and client/customer/financer</a:t>
          </a:r>
        </a:p>
      </dgm:t>
    </dgm:pt>
    <dgm:pt modelId="{975CC7AE-02C7-4446-9647-B4E99B3F5F49}" type="parTrans" cxnId="{B02EF76B-E858-41A9-A1FA-80E37B04C491}">
      <dgm:prSet/>
      <dgm:spPr/>
      <dgm:t>
        <a:bodyPr/>
        <a:lstStyle/>
        <a:p>
          <a:endParaRPr lang="en-IN" sz="1200"/>
        </a:p>
      </dgm:t>
    </dgm:pt>
    <dgm:pt modelId="{34C6872E-DBC5-44BC-93F6-2D077A8E33D5}" type="sibTrans" cxnId="{B02EF76B-E858-41A9-A1FA-80E37B04C491}">
      <dgm:prSet/>
      <dgm:spPr/>
      <dgm:t>
        <a:bodyPr/>
        <a:lstStyle/>
        <a:p>
          <a:endParaRPr lang="en-IN" sz="1200"/>
        </a:p>
      </dgm:t>
    </dgm:pt>
    <dgm:pt modelId="{00353C55-B3F9-4A94-BA5E-0E736245EF91}">
      <dgm:prSet phldrT="[Text]" custT="1"/>
      <dgm:spPr/>
      <dgm:t>
        <a:bodyPr/>
        <a:lstStyle/>
        <a:p>
          <a:r>
            <a:rPr lang="en-IN" sz="1100"/>
            <a:t>Includes features, time estimates, revised estimates (based on task complexity), bugs, technical developments </a:t>
          </a:r>
        </a:p>
      </dgm:t>
    </dgm:pt>
    <dgm:pt modelId="{4449BB26-1E08-4BC9-B976-EFDFEBBB76FE}" type="sibTrans" cxnId="{4ABCD302-6B17-4491-A8D8-CE497A880F3C}">
      <dgm:prSet/>
      <dgm:spPr/>
      <dgm:t>
        <a:bodyPr/>
        <a:lstStyle/>
        <a:p>
          <a:endParaRPr lang="en-IN" sz="1000"/>
        </a:p>
      </dgm:t>
    </dgm:pt>
    <dgm:pt modelId="{FF829E91-3E88-4297-93AB-69704EE79B52}" type="parTrans" cxnId="{4ABCD302-6B17-4491-A8D8-CE497A880F3C}">
      <dgm:prSet/>
      <dgm:spPr/>
      <dgm:t>
        <a:bodyPr/>
        <a:lstStyle/>
        <a:p>
          <a:endParaRPr lang="en-IN" sz="1000"/>
        </a:p>
      </dgm:t>
    </dgm:pt>
    <dgm:pt modelId="{1EF2BF8B-7A0D-4B11-9A4D-1C5660E138B7}">
      <dgm:prSet phldrT="[Text]" custT="1"/>
      <dgm:spPr/>
      <dgm:t>
        <a:bodyPr/>
        <a:lstStyle/>
        <a:p>
          <a:r>
            <a:rPr lang="en-IN" sz="1100"/>
            <a:t>Continuously refined based on changing business requirements</a:t>
          </a:r>
        </a:p>
      </dgm:t>
    </dgm:pt>
    <dgm:pt modelId="{A59CE678-A854-4109-AB08-C1266AB429C7}" type="sibTrans" cxnId="{C5A1C39E-D9B2-498F-B11B-86703AF8813C}">
      <dgm:prSet/>
      <dgm:spPr/>
      <dgm:t>
        <a:bodyPr/>
        <a:lstStyle/>
        <a:p>
          <a:endParaRPr lang="en-IN" sz="1000"/>
        </a:p>
      </dgm:t>
    </dgm:pt>
    <dgm:pt modelId="{13BBE801-0D81-442D-A347-9895F15FF8EA}" type="parTrans" cxnId="{C5A1C39E-D9B2-498F-B11B-86703AF8813C}">
      <dgm:prSet/>
      <dgm:spPr/>
      <dgm:t>
        <a:bodyPr/>
        <a:lstStyle/>
        <a:p>
          <a:endParaRPr lang="en-IN" sz="1000"/>
        </a:p>
      </dgm:t>
    </dgm:pt>
    <dgm:pt modelId="{1433E8B6-98D5-470C-9151-0AF9AB0F4482}">
      <dgm:prSet phldrT="[Text]" custT="1"/>
      <dgm:spPr/>
      <dgm:t>
        <a:bodyPr/>
        <a:lstStyle/>
        <a:p>
          <a:r>
            <a:rPr lang="en-IN" sz="1100"/>
            <a:t>Most valuable requirements are put as top priority</a:t>
          </a:r>
        </a:p>
      </dgm:t>
    </dgm:pt>
    <dgm:pt modelId="{468BF2D8-0634-4F45-952C-0A1A4BCCCA67}" type="sibTrans" cxnId="{621BA341-EF51-4DF2-A5DB-9F7E4ADB779D}">
      <dgm:prSet/>
      <dgm:spPr/>
      <dgm:t>
        <a:bodyPr/>
        <a:lstStyle/>
        <a:p>
          <a:endParaRPr lang="en-IN" sz="1000"/>
        </a:p>
      </dgm:t>
    </dgm:pt>
    <dgm:pt modelId="{EC58C826-7274-4164-9ED3-5397E2778A11}" type="parTrans" cxnId="{621BA341-EF51-4DF2-A5DB-9F7E4ADB779D}">
      <dgm:prSet/>
      <dgm:spPr/>
      <dgm:t>
        <a:bodyPr/>
        <a:lstStyle/>
        <a:p>
          <a:endParaRPr lang="en-IN" sz="1000"/>
        </a:p>
      </dgm:t>
    </dgm:pt>
    <dgm:pt modelId="{E53748AB-E072-46C0-9DE5-103AB1D9695A}" type="pres">
      <dgm:prSet presAssocID="{F729155A-A55A-4E8A-99E1-1F94C45A3720}" presName="Name0" presStyleCnt="0">
        <dgm:presLayoutVars>
          <dgm:chMax val="7"/>
          <dgm:chPref val="7"/>
          <dgm:dir/>
        </dgm:presLayoutVars>
      </dgm:prSet>
      <dgm:spPr/>
      <dgm:t>
        <a:bodyPr/>
        <a:lstStyle/>
        <a:p>
          <a:endParaRPr lang="en-US"/>
        </a:p>
      </dgm:t>
    </dgm:pt>
    <dgm:pt modelId="{361A1AA1-B1EE-4908-9172-D4B2C4203BC1}" type="pres">
      <dgm:prSet presAssocID="{F729155A-A55A-4E8A-99E1-1F94C45A3720}" presName="Name1" presStyleCnt="0"/>
      <dgm:spPr/>
    </dgm:pt>
    <dgm:pt modelId="{0B71CBE1-B04F-4461-BEA7-8E6AE60B7E71}" type="pres">
      <dgm:prSet presAssocID="{F729155A-A55A-4E8A-99E1-1F94C45A3720}" presName="cycle" presStyleCnt="0"/>
      <dgm:spPr/>
    </dgm:pt>
    <dgm:pt modelId="{A630B380-B905-4FB2-8591-EABE1C5FAECA}" type="pres">
      <dgm:prSet presAssocID="{F729155A-A55A-4E8A-99E1-1F94C45A3720}" presName="srcNode" presStyleLbl="node1" presStyleIdx="0" presStyleCnt="4"/>
      <dgm:spPr/>
    </dgm:pt>
    <dgm:pt modelId="{67F269BE-E5E3-48B9-A819-4751BCDF9BCE}" type="pres">
      <dgm:prSet presAssocID="{F729155A-A55A-4E8A-99E1-1F94C45A3720}" presName="conn" presStyleLbl="parChTrans1D2" presStyleIdx="0" presStyleCnt="1"/>
      <dgm:spPr/>
      <dgm:t>
        <a:bodyPr/>
        <a:lstStyle/>
        <a:p>
          <a:endParaRPr lang="en-US"/>
        </a:p>
      </dgm:t>
    </dgm:pt>
    <dgm:pt modelId="{AF5B773A-E201-497F-8DF8-ADE2F4DF676E}" type="pres">
      <dgm:prSet presAssocID="{F729155A-A55A-4E8A-99E1-1F94C45A3720}" presName="extraNode" presStyleLbl="node1" presStyleIdx="0" presStyleCnt="4"/>
      <dgm:spPr/>
    </dgm:pt>
    <dgm:pt modelId="{302BD3C9-8D64-498E-8A43-872995325B34}" type="pres">
      <dgm:prSet presAssocID="{F729155A-A55A-4E8A-99E1-1F94C45A3720}" presName="dstNode" presStyleLbl="node1" presStyleIdx="0" presStyleCnt="4"/>
      <dgm:spPr/>
    </dgm:pt>
    <dgm:pt modelId="{DA136AE4-F22A-4241-927A-AF6A96E05B7B}" type="pres">
      <dgm:prSet presAssocID="{7E3DB62D-D996-4CDB-91BC-CAB5F8904F3F}" presName="text_1" presStyleLbl="node1" presStyleIdx="0" presStyleCnt="4">
        <dgm:presLayoutVars>
          <dgm:bulletEnabled val="1"/>
        </dgm:presLayoutVars>
      </dgm:prSet>
      <dgm:spPr/>
      <dgm:t>
        <a:bodyPr/>
        <a:lstStyle/>
        <a:p>
          <a:endParaRPr lang="en-IN"/>
        </a:p>
      </dgm:t>
    </dgm:pt>
    <dgm:pt modelId="{B14E55B8-1CEA-425F-835C-B930EB79ED26}" type="pres">
      <dgm:prSet presAssocID="{7E3DB62D-D996-4CDB-91BC-CAB5F8904F3F}" presName="accent_1" presStyleCnt="0"/>
      <dgm:spPr/>
    </dgm:pt>
    <dgm:pt modelId="{06F76993-436A-4C1B-B5AF-6B76E13D72B9}" type="pres">
      <dgm:prSet presAssocID="{7E3DB62D-D996-4CDB-91BC-CAB5F8904F3F}" presName="accentRepeatNode" presStyleLbl="solidFgAcc1" presStyleIdx="0" presStyleCnt="4"/>
      <dgm:spPr/>
    </dgm:pt>
    <dgm:pt modelId="{7C276421-134A-4585-B342-0BC556AED80A}" type="pres">
      <dgm:prSet presAssocID="{1433E8B6-98D5-470C-9151-0AF9AB0F4482}" presName="text_2" presStyleLbl="node1" presStyleIdx="1" presStyleCnt="4">
        <dgm:presLayoutVars>
          <dgm:bulletEnabled val="1"/>
        </dgm:presLayoutVars>
      </dgm:prSet>
      <dgm:spPr/>
      <dgm:t>
        <a:bodyPr/>
        <a:lstStyle/>
        <a:p>
          <a:endParaRPr lang="en-IN"/>
        </a:p>
      </dgm:t>
    </dgm:pt>
    <dgm:pt modelId="{B242FB6B-D9D1-4CEE-A00D-44EACBC1473C}" type="pres">
      <dgm:prSet presAssocID="{1433E8B6-98D5-470C-9151-0AF9AB0F4482}" presName="accent_2" presStyleCnt="0"/>
      <dgm:spPr/>
    </dgm:pt>
    <dgm:pt modelId="{B37B9862-2E89-4DFB-AD7E-8C3107D40E3F}" type="pres">
      <dgm:prSet presAssocID="{1433E8B6-98D5-470C-9151-0AF9AB0F4482}" presName="accentRepeatNode" presStyleLbl="solidFgAcc1" presStyleIdx="1" presStyleCnt="4"/>
      <dgm:spPr/>
    </dgm:pt>
    <dgm:pt modelId="{C79DFE5B-472E-47E7-91A5-FD526440C387}" type="pres">
      <dgm:prSet presAssocID="{1EF2BF8B-7A0D-4B11-9A4D-1C5660E138B7}" presName="text_3" presStyleLbl="node1" presStyleIdx="2" presStyleCnt="4">
        <dgm:presLayoutVars>
          <dgm:bulletEnabled val="1"/>
        </dgm:presLayoutVars>
      </dgm:prSet>
      <dgm:spPr/>
      <dgm:t>
        <a:bodyPr/>
        <a:lstStyle/>
        <a:p>
          <a:endParaRPr lang="en-IN"/>
        </a:p>
      </dgm:t>
    </dgm:pt>
    <dgm:pt modelId="{F4806112-F540-463D-81B7-F9B0E0BC9A43}" type="pres">
      <dgm:prSet presAssocID="{1EF2BF8B-7A0D-4B11-9A4D-1C5660E138B7}" presName="accent_3" presStyleCnt="0"/>
      <dgm:spPr/>
    </dgm:pt>
    <dgm:pt modelId="{4B708DFE-F38D-4A59-A6C5-4A7DDB731A78}" type="pres">
      <dgm:prSet presAssocID="{1EF2BF8B-7A0D-4B11-9A4D-1C5660E138B7}" presName="accentRepeatNode" presStyleLbl="solidFgAcc1" presStyleIdx="2" presStyleCnt="4"/>
      <dgm:spPr/>
    </dgm:pt>
    <dgm:pt modelId="{EAF139F4-3386-435A-A8DA-DE60E36C6BB6}" type="pres">
      <dgm:prSet presAssocID="{00353C55-B3F9-4A94-BA5E-0E736245EF91}" presName="text_4" presStyleLbl="node1" presStyleIdx="3" presStyleCnt="4">
        <dgm:presLayoutVars>
          <dgm:bulletEnabled val="1"/>
        </dgm:presLayoutVars>
      </dgm:prSet>
      <dgm:spPr/>
      <dgm:t>
        <a:bodyPr/>
        <a:lstStyle/>
        <a:p>
          <a:endParaRPr lang="en-IN"/>
        </a:p>
      </dgm:t>
    </dgm:pt>
    <dgm:pt modelId="{67DFBC45-C392-4BC4-B4DB-B31E4FC7AFEC}" type="pres">
      <dgm:prSet presAssocID="{00353C55-B3F9-4A94-BA5E-0E736245EF91}" presName="accent_4" presStyleCnt="0"/>
      <dgm:spPr/>
    </dgm:pt>
    <dgm:pt modelId="{CCFD007C-A732-41DB-BBC5-4229C0D708BD}" type="pres">
      <dgm:prSet presAssocID="{00353C55-B3F9-4A94-BA5E-0E736245EF91}" presName="accentRepeatNode" presStyleLbl="solidFgAcc1" presStyleIdx="3" presStyleCnt="4"/>
      <dgm:spPr/>
    </dgm:pt>
  </dgm:ptLst>
  <dgm:cxnLst>
    <dgm:cxn modelId="{13B6CF8F-DB8F-46AE-BF1F-B32B387BD870}" type="presOf" srcId="{1433E8B6-98D5-470C-9151-0AF9AB0F4482}" destId="{7C276421-134A-4585-B342-0BC556AED80A}" srcOrd="0" destOrd="0" presId="urn:microsoft.com/office/officeart/2008/layout/VerticalCurvedList"/>
    <dgm:cxn modelId="{621BA341-EF51-4DF2-A5DB-9F7E4ADB779D}" srcId="{F729155A-A55A-4E8A-99E1-1F94C45A3720}" destId="{1433E8B6-98D5-470C-9151-0AF9AB0F4482}" srcOrd="1" destOrd="0" parTransId="{EC58C826-7274-4164-9ED3-5397E2778A11}" sibTransId="{468BF2D8-0634-4F45-952C-0A1A4BCCCA67}"/>
    <dgm:cxn modelId="{C3C55C6C-DB62-43D7-B0D2-B49C717B05EE}" type="presOf" srcId="{7E3DB62D-D996-4CDB-91BC-CAB5F8904F3F}" destId="{DA136AE4-F22A-4241-927A-AF6A96E05B7B}" srcOrd="0" destOrd="0" presId="urn:microsoft.com/office/officeart/2008/layout/VerticalCurvedList"/>
    <dgm:cxn modelId="{7C566E9E-D7F7-4470-A39F-B4C6C2F001CB}" type="presOf" srcId="{00353C55-B3F9-4A94-BA5E-0E736245EF91}" destId="{EAF139F4-3386-435A-A8DA-DE60E36C6BB6}" srcOrd="0" destOrd="0" presId="urn:microsoft.com/office/officeart/2008/layout/VerticalCurvedList"/>
    <dgm:cxn modelId="{B02EF76B-E858-41A9-A1FA-80E37B04C491}" srcId="{F729155A-A55A-4E8A-99E1-1F94C45A3720}" destId="{7E3DB62D-D996-4CDB-91BC-CAB5F8904F3F}" srcOrd="0" destOrd="0" parTransId="{975CC7AE-02C7-4446-9647-B4E99B3F5F49}" sibTransId="{34C6872E-DBC5-44BC-93F6-2D077A8E33D5}"/>
    <dgm:cxn modelId="{12BE8DA8-857F-425A-992C-FABAB3DDBA48}" type="presOf" srcId="{F729155A-A55A-4E8A-99E1-1F94C45A3720}" destId="{E53748AB-E072-46C0-9DE5-103AB1D9695A}" srcOrd="0" destOrd="0" presId="urn:microsoft.com/office/officeart/2008/layout/VerticalCurvedList"/>
    <dgm:cxn modelId="{47719262-38A7-4F2E-8C0D-F6194F81001E}" type="presOf" srcId="{1EF2BF8B-7A0D-4B11-9A4D-1C5660E138B7}" destId="{C79DFE5B-472E-47E7-91A5-FD526440C387}" srcOrd="0" destOrd="0" presId="urn:microsoft.com/office/officeart/2008/layout/VerticalCurvedList"/>
    <dgm:cxn modelId="{C5A1C39E-D9B2-498F-B11B-86703AF8813C}" srcId="{F729155A-A55A-4E8A-99E1-1F94C45A3720}" destId="{1EF2BF8B-7A0D-4B11-9A4D-1C5660E138B7}" srcOrd="2" destOrd="0" parTransId="{13BBE801-0D81-442D-A347-9895F15FF8EA}" sibTransId="{A59CE678-A854-4109-AB08-C1266AB429C7}"/>
    <dgm:cxn modelId="{4ABCD302-6B17-4491-A8D8-CE497A880F3C}" srcId="{F729155A-A55A-4E8A-99E1-1F94C45A3720}" destId="{00353C55-B3F9-4A94-BA5E-0E736245EF91}" srcOrd="3" destOrd="0" parTransId="{FF829E91-3E88-4297-93AB-69704EE79B52}" sibTransId="{4449BB26-1E08-4BC9-B976-EFDFEBBB76FE}"/>
    <dgm:cxn modelId="{EF1B03AE-303C-469C-BC0E-5064EAB6DBE5}" type="presOf" srcId="{34C6872E-DBC5-44BC-93F6-2D077A8E33D5}" destId="{67F269BE-E5E3-48B9-A819-4751BCDF9BCE}" srcOrd="0" destOrd="0" presId="urn:microsoft.com/office/officeart/2008/layout/VerticalCurvedList"/>
    <dgm:cxn modelId="{1F78837C-27C8-4DC7-BA47-9F37DB1534BE}" type="presParOf" srcId="{E53748AB-E072-46C0-9DE5-103AB1D9695A}" destId="{361A1AA1-B1EE-4908-9172-D4B2C4203BC1}" srcOrd="0" destOrd="0" presId="urn:microsoft.com/office/officeart/2008/layout/VerticalCurvedList"/>
    <dgm:cxn modelId="{38C21C25-2160-4154-8328-398C15C1F2F5}" type="presParOf" srcId="{361A1AA1-B1EE-4908-9172-D4B2C4203BC1}" destId="{0B71CBE1-B04F-4461-BEA7-8E6AE60B7E71}" srcOrd="0" destOrd="0" presId="urn:microsoft.com/office/officeart/2008/layout/VerticalCurvedList"/>
    <dgm:cxn modelId="{B144A3AC-9577-455D-84E0-028F1B3145F6}" type="presParOf" srcId="{0B71CBE1-B04F-4461-BEA7-8E6AE60B7E71}" destId="{A630B380-B905-4FB2-8591-EABE1C5FAECA}" srcOrd="0" destOrd="0" presId="urn:microsoft.com/office/officeart/2008/layout/VerticalCurvedList"/>
    <dgm:cxn modelId="{B9E8B86B-DA2F-4120-9205-6033312E9D89}" type="presParOf" srcId="{0B71CBE1-B04F-4461-BEA7-8E6AE60B7E71}" destId="{67F269BE-E5E3-48B9-A819-4751BCDF9BCE}" srcOrd="1" destOrd="0" presId="urn:microsoft.com/office/officeart/2008/layout/VerticalCurvedList"/>
    <dgm:cxn modelId="{52F2ED43-10FE-414D-A222-DE2487E37A90}" type="presParOf" srcId="{0B71CBE1-B04F-4461-BEA7-8E6AE60B7E71}" destId="{AF5B773A-E201-497F-8DF8-ADE2F4DF676E}" srcOrd="2" destOrd="0" presId="urn:microsoft.com/office/officeart/2008/layout/VerticalCurvedList"/>
    <dgm:cxn modelId="{4383351E-D17C-4C56-943A-936A83CF9DED}" type="presParOf" srcId="{0B71CBE1-B04F-4461-BEA7-8E6AE60B7E71}" destId="{302BD3C9-8D64-498E-8A43-872995325B34}" srcOrd="3" destOrd="0" presId="urn:microsoft.com/office/officeart/2008/layout/VerticalCurvedList"/>
    <dgm:cxn modelId="{FEF26171-4470-4074-9871-874606C6EF75}" type="presParOf" srcId="{361A1AA1-B1EE-4908-9172-D4B2C4203BC1}" destId="{DA136AE4-F22A-4241-927A-AF6A96E05B7B}" srcOrd="1" destOrd="0" presId="urn:microsoft.com/office/officeart/2008/layout/VerticalCurvedList"/>
    <dgm:cxn modelId="{849766C1-CBC7-428E-981A-67217DB78D66}" type="presParOf" srcId="{361A1AA1-B1EE-4908-9172-D4B2C4203BC1}" destId="{B14E55B8-1CEA-425F-835C-B930EB79ED26}" srcOrd="2" destOrd="0" presId="urn:microsoft.com/office/officeart/2008/layout/VerticalCurvedList"/>
    <dgm:cxn modelId="{78013B5B-588D-40BF-8297-E94C7E11449D}" type="presParOf" srcId="{B14E55B8-1CEA-425F-835C-B930EB79ED26}" destId="{06F76993-436A-4C1B-B5AF-6B76E13D72B9}" srcOrd="0" destOrd="0" presId="urn:microsoft.com/office/officeart/2008/layout/VerticalCurvedList"/>
    <dgm:cxn modelId="{7F47EC89-EA85-4D71-ADFA-339D4FC00E60}" type="presParOf" srcId="{361A1AA1-B1EE-4908-9172-D4B2C4203BC1}" destId="{7C276421-134A-4585-B342-0BC556AED80A}" srcOrd="3" destOrd="0" presId="urn:microsoft.com/office/officeart/2008/layout/VerticalCurvedList"/>
    <dgm:cxn modelId="{962C5F4A-0EC0-4ED4-A720-5B5576A3E42A}" type="presParOf" srcId="{361A1AA1-B1EE-4908-9172-D4B2C4203BC1}" destId="{B242FB6B-D9D1-4CEE-A00D-44EACBC1473C}" srcOrd="4" destOrd="0" presId="urn:microsoft.com/office/officeart/2008/layout/VerticalCurvedList"/>
    <dgm:cxn modelId="{5E4AF8B1-F1AF-43C4-B6B6-5EAFEABD98C5}" type="presParOf" srcId="{B242FB6B-D9D1-4CEE-A00D-44EACBC1473C}" destId="{B37B9862-2E89-4DFB-AD7E-8C3107D40E3F}" srcOrd="0" destOrd="0" presId="urn:microsoft.com/office/officeart/2008/layout/VerticalCurvedList"/>
    <dgm:cxn modelId="{255D3D8B-EC5F-4463-815B-8325F6CFDD37}" type="presParOf" srcId="{361A1AA1-B1EE-4908-9172-D4B2C4203BC1}" destId="{C79DFE5B-472E-47E7-91A5-FD526440C387}" srcOrd="5" destOrd="0" presId="urn:microsoft.com/office/officeart/2008/layout/VerticalCurvedList"/>
    <dgm:cxn modelId="{3B1DA67B-6CAF-4D7E-A544-7C2EF46991D2}" type="presParOf" srcId="{361A1AA1-B1EE-4908-9172-D4B2C4203BC1}" destId="{F4806112-F540-463D-81B7-F9B0E0BC9A43}" srcOrd="6" destOrd="0" presId="urn:microsoft.com/office/officeart/2008/layout/VerticalCurvedList"/>
    <dgm:cxn modelId="{F6862DAE-FF63-4D21-A9D8-4D579CE25E25}" type="presParOf" srcId="{F4806112-F540-463D-81B7-F9B0E0BC9A43}" destId="{4B708DFE-F38D-4A59-A6C5-4A7DDB731A78}" srcOrd="0" destOrd="0" presId="urn:microsoft.com/office/officeart/2008/layout/VerticalCurvedList"/>
    <dgm:cxn modelId="{E9308286-C845-40A2-863A-4B63F570C427}" type="presParOf" srcId="{361A1AA1-B1EE-4908-9172-D4B2C4203BC1}" destId="{EAF139F4-3386-435A-A8DA-DE60E36C6BB6}" srcOrd="7" destOrd="0" presId="urn:microsoft.com/office/officeart/2008/layout/VerticalCurvedList"/>
    <dgm:cxn modelId="{2021C32C-9ECF-446C-B8B0-7B5F9AD4EB51}" type="presParOf" srcId="{361A1AA1-B1EE-4908-9172-D4B2C4203BC1}" destId="{67DFBC45-C392-4BC4-B4DB-B31E4FC7AFEC}" srcOrd="8" destOrd="0" presId="urn:microsoft.com/office/officeart/2008/layout/VerticalCurvedList"/>
    <dgm:cxn modelId="{34241A66-DBD4-4654-A92A-8F968D6E9B30}" type="presParOf" srcId="{67DFBC45-C392-4BC4-B4DB-B31E4FC7AFEC}" destId="{CCFD007C-A732-41DB-BBC5-4229C0D708BD}" srcOrd="0" destOrd="0" presId="urn:microsoft.com/office/officeart/2008/layout/VerticalCurvedList"/>
  </dgm:cxnLst>
  <dgm:bg/>
  <dgm:whole>
    <a:ln>
      <a:solidFill>
        <a:schemeClr val="accent1">
          <a:lumMod val="75000"/>
        </a:schemeClr>
      </a:solidFill>
    </a:ln>
  </dgm:whole>
  <dgm:extLst>
    <a:ext uri="http://schemas.microsoft.com/office/drawing/2008/diagram">
      <dsp:dataModelExt xmlns:dsp="http://schemas.microsoft.com/office/drawing/2008/diagram" relId="rId85"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0F1A1D2A-BDD3-4EEF-8B53-B2C73B145D59}" type="doc">
      <dgm:prSet loTypeId="urn:microsoft.com/office/officeart/2005/8/layout/hProcess6" loCatId="process" qsTypeId="urn:microsoft.com/office/officeart/2005/8/quickstyle/simple5" qsCatId="simple" csTypeId="urn:microsoft.com/office/officeart/2005/8/colors/accent1_2" csCatId="accent1" phldr="1"/>
      <dgm:spPr/>
    </dgm:pt>
    <dgm:pt modelId="{CED92DB3-AA98-48A4-A531-13EEAF6465B9}">
      <dgm:prSet phldrT="[Text]"/>
      <dgm:spPr/>
      <dgm:t>
        <a:bodyPr/>
        <a:lstStyle/>
        <a:p>
          <a:r>
            <a:rPr lang="en-IN"/>
            <a:t>When?</a:t>
          </a:r>
        </a:p>
      </dgm:t>
    </dgm:pt>
    <dgm:pt modelId="{D952B5B3-93DB-49C8-BED0-89719D901620}" type="parTrans" cxnId="{0632CB9A-0A59-46A6-8D65-4FEC9D729E7D}">
      <dgm:prSet/>
      <dgm:spPr/>
      <dgm:t>
        <a:bodyPr/>
        <a:lstStyle/>
        <a:p>
          <a:endParaRPr lang="en-IN"/>
        </a:p>
      </dgm:t>
    </dgm:pt>
    <dgm:pt modelId="{3CC44C15-B287-41BC-BECD-2B88D2513CB7}" type="sibTrans" cxnId="{0632CB9A-0A59-46A6-8D65-4FEC9D729E7D}">
      <dgm:prSet/>
      <dgm:spPr/>
      <dgm:t>
        <a:bodyPr/>
        <a:lstStyle/>
        <a:p>
          <a:endParaRPr lang="en-IN"/>
        </a:p>
      </dgm:t>
    </dgm:pt>
    <dgm:pt modelId="{2B578F2C-4B37-4CF5-A6C9-0E8815D7E4CF}">
      <dgm:prSet/>
      <dgm:spPr/>
      <dgm:t>
        <a:bodyPr/>
        <a:lstStyle/>
        <a:p>
          <a:r>
            <a:rPr lang="en-IN"/>
            <a:t>How long?</a:t>
          </a:r>
        </a:p>
      </dgm:t>
    </dgm:pt>
    <dgm:pt modelId="{DDFDB43D-7F5B-4195-8D17-A59A09B40B71}" type="parTrans" cxnId="{6DC93855-19DA-47BF-B90E-B08DA96C33E1}">
      <dgm:prSet/>
      <dgm:spPr/>
      <dgm:t>
        <a:bodyPr/>
        <a:lstStyle/>
        <a:p>
          <a:endParaRPr lang="en-IN"/>
        </a:p>
      </dgm:t>
    </dgm:pt>
    <dgm:pt modelId="{3F8A67D8-3877-4EA8-9051-7D0A144B2964}" type="sibTrans" cxnId="{6DC93855-19DA-47BF-B90E-B08DA96C33E1}">
      <dgm:prSet/>
      <dgm:spPr/>
      <dgm:t>
        <a:bodyPr/>
        <a:lstStyle/>
        <a:p>
          <a:endParaRPr lang="en-IN"/>
        </a:p>
      </dgm:t>
    </dgm:pt>
    <dgm:pt modelId="{401F9BE1-8469-4627-8EB7-CCD38170E814}">
      <dgm:prSet/>
      <dgm:spPr/>
      <dgm:t>
        <a:bodyPr/>
        <a:lstStyle/>
        <a:p>
          <a:r>
            <a:rPr lang="en-IN"/>
            <a:t>Who?</a:t>
          </a:r>
        </a:p>
      </dgm:t>
    </dgm:pt>
    <dgm:pt modelId="{DEA2A11D-2AB7-4879-9C96-0A839298B81D}" type="parTrans" cxnId="{25769A56-EFCB-4FBB-B0ED-AA69CF754310}">
      <dgm:prSet/>
      <dgm:spPr/>
      <dgm:t>
        <a:bodyPr/>
        <a:lstStyle/>
        <a:p>
          <a:endParaRPr lang="en-IN"/>
        </a:p>
      </dgm:t>
    </dgm:pt>
    <dgm:pt modelId="{CD60306D-2F02-4610-9231-6A56DCD700E2}" type="sibTrans" cxnId="{25769A56-EFCB-4FBB-B0ED-AA69CF754310}">
      <dgm:prSet/>
      <dgm:spPr/>
      <dgm:t>
        <a:bodyPr/>
        <a:lstStyle/>
        <a:p>
          <a:endParaRPr lang="en-IN"/>
        </a:p>
      </dgm:t>
    </dgm:pt>
    <dgm:pt modelId="{AAEF0B17-CD13-4A06-85B6-3E1265018C33}">
      <dgm:prSet phldrT="[Text]"/>
      <dgm:spPr/>
      <dgm:t>
        <a:bodyPr/>
        <a:lstStyle/>
        <a:p>
          <a:r>
            <a:rPr lang="en-IN"/>
            <a:t>Start of Sprint</a:t>
          </a:r>
        </a:p>
      </dgm:t>
    </dgm:pt>
    <dgm:pt modelId="{D7B5192A-284F-4CFC-92FF-9A713B6FCA38}" type="parTrans" cxnId="{C2329D54-0068-42A6-9209-4127DB058B2F}">
      <dgm:prSet/>
      <dgm:spPr/>
      <dgm:t>
        <a:bodyPr/>
        <a:lstStyle/>
        <a:p>
          <a:endParaRPr lang="en-IN"/>
        </a:p>
      </dgm:t>
    </dgm:pt>
    <dgm:pt modelId="{28D40FC4-3E3D-421E-810E-46D1296618C5}" type="sibTrans" cxnId="{C2329D54-0068-42A6-9209-4127DB058B2F}">
      <dgm:prSet/>
      <dgm:spPr/>
      <dgm:t>
        <a:bodyPr/>
        <a:lstStyle/>
        <a:p>
          <a:endParaRPr lang="en-IN"/>
        </a:p>
      </dgm:t>
    </dgm:pt>
    <dgm:pt modelId="{8E5AB6DC-A52E-46AB-8667-47314B8B6B15}">
      <dgm:prSet/>
      <dgm:spPr/>
      <dgm:t>
        <a:bodyPr/>
        <a:lstStyle/>
        <a:p>
          <a:r>
            <a:rPr lang="en-IN"/>
            <a:t>8 hours for month-long Sprints</a:t>
          </a:r>
        </a:p>
      </dgm:t>
    </dgm:pt>
    <dgm:pt modelId="{55637946-825D-4C8B-9398-258530DA46D6}" type="parTrans" cxnId="{4C9573E9-1588-4F9B-9421-E672D3CD934F}">
      <dgm:prSet/>
      <dgm:spPr/>
      <dgm:t>
        <a:bodyPr/>
        <a:lstStyle/>
        <a:p>
          <a:endParaRPr lang="en-IN"/>
        </a:p>
      </dgm:t>
    </dgm:pt>
    <dgm:pt modelId="{49DA79C1-B01F-41BA-9FF4-ACDDCAAC3153}" type="sibTrans" cxnId="{4C9573E9-1588-4F9B-9421-E672D3CD934F}">
      <dgm:prSet/>
      <dgm:spPr/>
      <dgm:t>
        <a:bodyPr/>
        <a:lstStyle/>
        <a:p>
          <a:endParaRPr lang="en-IN"/>
        </a:p>
      </dgm:t>
    </dgm:pt>
    <dgm:pt modelId="{45CF4E54-E981-4BB5-9EA8-CFBCE7AC9E7E}">
      <dgm:prSet/>
      <dgm:spPr/>
      <dgm:t>
        <a:bodyPr/>
        <a:lstStyle/>
        <a:p>
          <a:r>
            <a:rPr lang="en-IN"/>
            <a:t>Scrum Master, Development Team, Product Owner</a:t>
          </a:r>
        </a:p>
      </dgm:t>
    </dgm:pt>
    <dgm:pt modelId="{93AB690B-2AD8-46C7-AEE3-14430B977456}" type="parTrans" cxnId="{1BCA3F4B-5F25-4E31-BA41-8BCED02E2571}">
      <dgm:prSet/>
      <dgm:spPr/>
      <dgm:t>
        <a:bodyPr/>
        <a:lstStyle/>
        <a:p>
          <a:endParaRPr lang="en-IN"/>
        </a:p>
      </dgm:t>
    </dgm:pt>
    <dgm:pt modelId="{90F7828D-D323-4FA4-9E0C-2E5785DD232C}" type="sibTrans" cxnId="{1BCA3F4B-5F25-4E31-BA41-8BCED02E2571}">
      <dgm:prSet/>
      <dgm:spPr/>
      <dgm:t>
        <a:bodyPr/>
        <a:lstStyle/>
        <a:p>
          <a:endParaRPr lang="en-IN"/>
        </a:p>
      </dgm:t>
    </dgm:pt>
    <dgm:pt modelId="{37C070CD-3E6C-4BF1-A91C-44875059FBAA}" type="pres">
      <dgm:prSet presAssocID="{0F1A1D2A-BDD3-4EEF-8B53-B2C73B145D59}" presName="theList" presStyleCnt="0">
        <dgm:presLayoutVars>
          <dgm:dir/>
          <dgm:animLvl val="lvl"/>
          <dgm:resizeHandles val="exact"/>
        </dgm:presLayoutVars>
      </dgm:prSet>
      <dgm:spPr/>
    </dgm:pt>
    <dgm:pt modelId="{97FC4E75-8E2E-4912-96BA-25E57A2858B0}" type="pres">
      <dgm:prSet presAssocID="{CED92DB3-AA98-48A4-A531-13EEAF6465B9}" presName="compNode" presStyleCnt="0"/>
      <dgm:spPr/>
    </dgm:pt>
    <dgm:pt modelId="{65800849-34F6-4FEB-816B-483FBB42C6A6}" type="pres">
      <dgm:prSet presAssocID="{CED92DB3-AA98-48A4-A531-13EEAF6465B9}" presName="noGeometry" presStyleCnt="0"/>
      <dgm:spPr/>
    </dgm:pt>
    <dgm:pt modelId="{122D2C35-9E45-46D3-B89A-5746FA043E26}" type="pres">
      <dgm:prSet presAssocID="{CED92DB3-AA98-48A4-A531-13EEAF6465B9}" presName="childTextVisible" presStyleLbl="bgAccFollowNode1" presStyleIdx="0" presStyleCnt="3">
        <dgm:presLayoutVars>
          <dgm:bulletEnabled val="1"/>
        </dgm:presLayoutVars>
      </dgm:prSet>
      <dgm:spPr/>
      <dgm:t>
        <a:bodyPr/>
        <a:lstStyle/>
        <a:p>
          <a:endParaRPr lang="en-IN"/>
        </a:p>
      </dgm:t>
    </dgm:pt>
    <dgm:pt modelId="{76579233-486C-4FEC-AEA9-631A65C63C44}" type="pres">
      <dgm:prSet presAssocID="{CED92DB3-AA98-48A4-A531-13EEAF6465B9}" presName="childTextHidden" presStyleLbl="bgAccFollowNode1" presStyleIdx="0" presStyleCnt="3"/>
      <dgm:spPr/>
      <dgm:t>
        <a:bodyPr/>
        <a:lstStyle/>
        <a:p>
          <a:endParaRPr lang="en-IN"/>
        </a:p>
      </dgm:t>
    </dgm:pt>
    <dgm:pt modelId="{B7B41088-8E31-4F2B-A265-D7298C8CEEFD}" type="pres">
      <dgm:prSet presAssocID="{CED92DB3-AA98-48A4-A531-13EEAF6465B9}" presName="parentText" presStyleLbl="node1" presStyleIdx="0" presStyleCnt="3">
        <dgm:presLayoutVars>
          <dgm:chMax val="1"/>
          <dgm:bulletEnabled val="1"/>
        </dgm:presLayoutVars>
      </dgm:prSet>
      <dgm:spPr/>
      <dgm:t>
        <a:bodyPr/>
        <a:lstStyle/>
        <a:p>
          <a:endParaRPr lang="en-IN"/>
        </a:p>
      </dgm:t>
    </dgm:pt>
    <dgm:pt modelId="{88D7749D-A025-4A57-840A-FBB109879AF3}" type="pres">
      <dgm:prSet presAssocID="{CED92DB3-AA98-48A4-A531-13EEAF6465B9}" presName="aSpace" presStyleCnt="0"/>
      <dgm:spPr/>
    </dgm:pt>
    <dgm:pt modelId="{F698E655-53B6-41BB-9C38-AB8C91B7ACCC}" type="pres">
      <dgm:prSet presAssocID="{2B578F2C-4B37-4CF5-A6C9-0E8815D7E4CF}" presName="compNode" presStyleCnt="0"/>
      <dgm:spPr/>
    </dgm:pt>
    <dgm:pt modelId="{6B20EC80-14DF-4E02-B18C-1473A4EC4FC3}" type="pres">
      <dgm:prSet presAssocID="{2B578F2C-4B37-4CF5-A6C9-0E8815D7E4CF}" presName="noGeometry" presStyleCnt="0"/>
      <dgm:spPr/>
    </dgm:pt>
    <dgm:pt modelId="{4BF7785D-8421-4C6C-BA88-00DE29E642E9}" type="pres">
      <dgm:prSet presAssocID="{2B578F2C-4B37-4CF5-A6C9-0E8815D7E4CF}" presName="childTextVisible" presStyleLbl="bgAccFollowNode1" presStyleIdx="1" presStyleCnt="3">
        <dgm:presLayoutVars>
          <dgm:bulletEnabled val="1"/>
        </dgm:presLayoutVars>
      </dgm:prSet>
      <dgm:spPr/>
      <dgm:t>
        <a:bodyPr/>
        <a:lstStyle/>
        <a:p>
          <a:endParaRPr lang="en-IN"/>
        </a:p>
      </dgm:t>
    </dgm:pt>
    <dgm:pt modelId="{BC9CB079-1744-4CD0-807A-27C0CC175CB5}" type="pres">
      <dgm:prSet presAssocID="{2B578F2C-4B37-4CF5-A6C9-0E8815D7E4CF}" presName="childTextHidden" presStyleLbl="bgAccFollowNode1" presStyleIdx="1" presStyleCnt="3"/>
      <dgm:spPr/>
      <dgm:t>
        <a:bodyPr/>
        <a:lstStyle/>
        <a:p>
          <a:endParaRPr lang="en-IN"/>
        </a:p>
      </dgm:t>
    </dgm:pt>
    <dgm:pt modelId="{04179D4A-3F59-4266-B4CE-CA84579CF35A}" type="pres">
      <dgm:prSet presAssocID="{2B578F2C-4B37-4CF5-A6C9-0E8815D7E4CF}" presName="parentText" presStyleLbl="node1" presStyleIdx="1" presStyleCnt="3">
        <dgm:presLayoutVars>
          <dgm:chMax val="1"/>
          <dgm:bulletEnabled val="1"/>
        </dgm:presLayoutVars>
      </dgm:prSet>
      <dgm:spPr/>
      <dgm:t>
        <a:bodyPr/>
        <a:lstStyle/>
        <a:p>
          <a:endParaRPr lang="en-IN"/>
        </a:p>
      </dgm:t>
    </dgm:pt>
    <dgm:pt modelId="{5FEA9127-95DB-4DD7-80A1-D0F93B05F01D}" type="pres">
      <dgm:prSet presAssocID="{2B578F2C-4B37-4CF5-A6C9-0E8815D7E4CF}" presName="aSpace" presStyleCnt="0"/>
      <dgm:spPr/>
    </dgm:pt>
    <dgm:pt modelId="{654EA67E-B3B0-48FD-9E90-336BED37BDBE}" type="pres">
      <dgm:prSet presAssocID="{401F9BE1-8469-4627-8EB7-CCD38170E814}" presName="compNode" presStyleCnt="0"/>
      <dgm:spPr/>
    </dgm:pt>
    <dgm:pt modelId="{AD01186D-B25F-44B8-9339-B834C53C5C40}" type="pres">
      <dgm:prSet presAssocID="{401F9BE1-8469-4627-8EB7-CCD38170E814}" presName="noGeometry" presStyleCnt="0"/>
      <dgm:spPr/>
    </dgm:pt>
    <dgm:pt modelId="{70E2D9D8-BDEE-479A-94F9-B49CBE88C4F3}" type="pres">
      <dgm:prSet presAssocID="{401F9BE1-8469-4627-8EB7-CCD38170E814}" presName="childTextVisible" presStyleLbl="bgAccFollowNode1" presStyleIdx="2" presStyleCnt="3">
        <dgm:presLayoutVars>
          <dgm:bulletEnabled val="1"/>
        </dgm:presLayoutVars>
      </dgm:prSet>
      <dgm:spPr/>
      <dgm:t>
        <a:bodyPr/>
        <a:lstStyle/>
        <a:p>
          <a:endParaRPr lang="en-IN"/>
        </a:p>
      </dgm:t>
    </dgm:pt>
    <dgm:pt modelId="{2E243F4C-4021-41D7-80E1-E4E7B6A706B8}" type="pres">
      <dgm:prSet presAssocID="{401F9BE1-8469-4627-8EB7-CCD38170E814}" presName="childTextHidden" presStyleLbl="bgAccFollowNode1" presStyleIdx="2" presStyleCnt="3"/>
      <dgm:spPr/>
      <dgm:t>
        <a:bodyPr/>
        <a:lstStyle/>
        <a:p>
          <a:endParaRPr lang="en-IN"/>
        </a:p>
      </dgm:t>
    </dgm:pt>
    <dgm:pt modelId="{BE602BDE-67F5-4582-AECA-A48900D01110}" type="pres">
      <dgm:prSet presAssocID="{401F9BE1-8469-4627-8EB7-CCD38170E814}" presName="parentText" presStyleLbl="node1" presStyleIdx="2" presStyleCnt="3">
        <dgm:presLayoutVars>
          <dgm:chMax val="1"/>
          <dgm:bulletEnabled val="1"/>
        </dgm:presLayoutVars>
      </dgm:prSet>
      <dgm:spPr/>
      <dgm:t>
        <a:bodyPr/>
        <a:lstStyle/>
        <a:p>
          <a:endParaRPr lang="en-IN"/>
        </a:p>
      </dgm:t>
    </dgm:pt>
  </dgm:ptLst>
  <dgm:cxnLst>
    <dgm:cxn modelId="{C2329D54-0068-42A6-9209-4127DB058B2F}" srcId="{CED92DB3-AA98-48A4-A531-13EEAF6465B9}" destId="{AAEF0B17-CD13-4A06-85B6-3E1265018C33}" srcOrd="0" destOrd="0" parTransId="{D7B5192A-284F-4CFC-92FF-9A713B6FCA38}" sibTransId="{28D40FC4-3E3D-421E-810E-46D1296618C5}"/>
    <dgm:cxn modelId="{3C21C137-8158-476C-983F-6907B9FA9E7C}" type="presOf" srcId="{45CF4E54-E981-4BB5-9EA8-CFBCE7AC9E7E}" destId="{70E2D9D8-BDEE-479A-94F9-B49CBE88C4F3}" srcOrd="0" destOrd="0" presId="urn:microsoft.com/office/officeart/2005/8/layout/hProcess6"/>
    <dgm:cxn modelId="{DC81A7D3-A9A5-44DA-9DE2-A9AF9790CBF3}" type="presOf" srcId="{8E5AB6DC-A52E-46AB-8667-47314B8B6B15}" destId="{BC9CB079-1744-4CD0-807A-27C0CC175CB5}" srcOrd="1" destOrd="0" presId="urn:microsoft.com/office/officeart/2005/8/layout/hProcess6"/>
    <dgm:cxn modelId="{4621130B-47AB-4BE2-8005-61445A215499}" type="presOf" srcId="{401F9BE1-8469-4627-8EB7-CCD38170E814}" destId="{BE602BDE-67F5-4582-AECA-A48900D01110}" srcOrd="0" destOrd="0" presId="urn:microsoft.com/office/officeart/2005/8/layout/hProcess6"/>
    <dgm:cxn modelId="{9E4182A6-AC5C-48EF-A31E-151C3035F516}" type="presOf" srcId="{AAEF0B17-CD13-4A06-85B6-3E1265018C33}" destId="{76579233-486C-4FEC-AEA9-631A65C63C44}" srcOrd="1" destOrd="0" presId="urn:microsoft.com/office/officeart/2005/8/layout/hProcess6"/>
    <dgm:cxn modelId="{4CA195C9-DFF2-405F-9575-18A963AEF726}" type="presOf" srcId="{AAEF0B17-CD13-4A06-85B6-3E1265018C33}" destId="{122D2C35-9E45-46D3-B89A-5746FA043E26}" srcOrd="0" destOrd="0" presId="urn:microsoft.com/office/officeart/2005/8/layout/hProcess6"/>
    <dgm:cxn modelId="{23521640-3B20-4214-9B73-B4734469C08C}" type="presOf" srcId="{8E5AB6DC-A52E-46AB-8667-47314B8B6B15}" destId="{4BF7785D-8421-4C6C-BA88-00DE29E642E9}" srcOrd="0" destOrd="0" presId="urn:microsoft.com/office/officeart/2005/8/layout/hProcess6"/>
    <dgm:cxn modelId="{1BCA3F4B-5F25-4E31-BA41-8BCED02E2571}" srcId="{401F9BE1-8469-4627-8EB7-CCD38170E814}" destId="{45CF4E54-E981-4BB5-9EA8-CFBCE7AC9E7E}" srcOrd="0" destOrd="0" parTransId="{93AB690B-2AD8-46C7-AEE3-14430B977456}" sibTransId="{90F7828D-D323-4FA4-9E0C-2E5785DD232C}"/>
    <dgm:cxn modelId="{0632CB9A-0A59-46A6-8D65-4FEC9D729E7D}" srcId="{0F1A1D2A-BDD3-4EEF-8B53-B2C73B145D59}" destId="{CED92DB3-AA98-48A4-A531-13EEAF6465B9}" srcOrd="0" destOrd="0" parTransId="{D952B5B3-93DB-49C8-BED0-89719D901620}" sibTransId="{3CC44C15-B287-41BC-BECD-2B88D2513CB7}"/>
    <dgm:cxn modelId="{4C9573E9-1588-4F9B-9421-E672D3CD934F}" srcId="{2B578F2C-4B37-4CF5-A6C9-0E8815D7E4CF}" destId="{8E5AB6DC-A52E-46AB-8667-47314B8B6B15}" srcOrd="0" destOrd="0" parTransId="{55637946-825D-4C8B-9398-258530DA46D6}" sibTransId="{49DA79C1-B01F-41BA-9FF4-ACDDCAAC3153}"/>
    <dgm:cxn modelId="{6DC93855-19DA-47BF-B90E-B08DA96C33E1}" srcId="{0F1A1D2A-BDD3-4EEF-8B53-B2C73B145D59}" destId="{2B578F2C-4B37-4CF5-A6C9-0E8815D7E4CF}" srcOrd="1" destOrd="0" parTransId="{DDFDB43D-7F5B-4195-8D17-A59A09B40B71}" sibTransId="{3F8A67D8-3877-4EA8-9051-7D0A144B2964}"/>
    <dgm:cxn modelId="{CC635EA9-27C6-4BCE-B7D3-6B1CCBA76FB2}" type="presOf" srcId="{45CF4E54-E981-4BB5-9EA8-CFBCE7AC9E7E}" destId="{2E243F4C-4021-41D7-80E1-E4E7B6A706B8}" srcOrd="1" destOrd="0" presId="urn:microsoft.com/office/officeart/2005/8/layout/hProcess6"/>
    <dgm:cxn modelId="{35305100-DACF-48CC-8C23-6A53B8F652E2}" type="presOf" srcId="{2B578F2C-4B37-4CF5-A6C9-0E8815D7E4CF}" destId="{04179D4A-3F59-4266-B4CE-CA84579CF35A}" srcOrd="0" destOrd="0" presId="urn:microsoft.com/office/officeart/2005/8/layout/hProcess6"/>
    <dgm:cxn modelId="{E68AA469-982D-4516-AC71-2D409C9804F1}" type="presOf" srcId="{0F1A1D2A-BDD3-4EEF-8B53-B2C73B145D59}" destId="{37C070CD-3E6C-4BF1-A91C-44875059FBAA}" srcOrd="0" destOrd="0" presId="urn:microsoft.com/office/officeart/2005/8/layout/hProcess6"/>
    <dgm:cxn modelId="{25769A56-EFCB-4FBB-B0ED-AA69CF754310}" srcId="{0F1A1D2A-BDD3-4EEF-8B53-B2C73B145D59}" destId="{401F9BE1-8469-4627-8EB7-CCD38170E814}" srcOrd="2" destOrd="0" parTransId="{DEA2A11D-2AB7-4879-9C96-0A839298B81D}" sibTransId="{CD60306D-2F02-4610-9231-6A56DCD700E2}"/>
    <dgm:cxn modelId="{D3AE9DBB-32C0-4658-A01B-4990AD35400B}" type="presOf" srcId="{CED92DB3-AA98-48A4-A531-13EEAF6465B9}" destId="{B7B41088-8E31-4F2B-A265-D7298C8CEEFD}" srcOrd="0" destOrd="0" presId="urn:microsoft.com/office/officeart/2005/8/layout/hProcess6"/>
    <dgm:cxn modelId="{A566A802-13F5-42D3-8817-9949065B6518}" type="presParOf" srcId="{37C070CD-3E6C-4BF1-A91C-44875059FBAA}" destId="{97FC4E75-8E2E-4912-96BA-25E57A2858B0}" srcOrd="0" destOrd="0" presId="urn:microsoft.com/office/officeart/2005/8/layout/hProcess6"/>
    <dgm:cxn modelId="{241755A6-D390-499F-BB9E-C32656041542}" type="presParOf" srcId="{97FC4E75-8E2E-4912-96BA-25E57A2858B0}" destId="{65800849-34F6-4FEB-816B-483FBB42C6A6}" srcOrd="0" destOrd="0" presId="urn:microsoft.com/office/officeart/2005/8/layout/hProcess6"/>
    <dgm:cxn modelId="{4C51F9F1-507B-4CAC-8C1F-C85AF322AB1E}" type="presParOf" srcId="{97FC4E75-8E2E-4912-96BA-25E57A2858B0}" destId="{122D2C35-9E45-46D3-B89A-5746FA043E26}" srcOrd="1" destOrd="0" presId="urn:microsoft.com/office/officeart/2005/8/layout/hProcess6"/>
    <dgm:cxn modelId="{7CC05C0C-7A32-44B2-B4EA-E2247756A898}" type="presParOf" srcId="{97FC4E75-8E2E-4912-96BA-25E57A2858B0}" destId="{76579233-486C-4FEC-AEA9-631A65C63C44}" srcOrd="2" destOrd="0" presId="urn:microsoft.com/office/officeart/2005/8/layout/hProcess6"/>
    <dgm:cxn modelId="{532264E9-3150-48E2-B35F-BC583F182935}" type="presParOf" srcId="{97FC4E75-8E2E-4912-96BA-25E57A2858B0}" destId="{B7B41088-8E31-4F2B-A265-D7298C8CEEFD}" srcOrd="3" destOrd="0" presId="urn:microsoft.com/office/officeart/2005/8/layout/hProcess6"/>
    <dgm:cxn modelId="{43A84DBE-1555-494E-9E51-395A82B9D20D}" type="presParOf" srcId="{37C070CD-3E6C-4BF1-A91C-44875059FBAA}" destId="{88D7749D-A025-4A57-840A-FBB109879AF3}" srcOrd="1" destOrd="0" presId="urn:microsoft.com/office/officeart/2005/8/layout/hProcess6"/>
    <dgm:cxn modelId="{E423E8D1-C088-4562-9A7C-E344EA121464}" type="presParOf" srcId="{37C070CD-3E6C-4BF1-A91C-44875059FBAA}" destId="{F698E655-53B6-41BB-9C38-AB8C91B7ACCC}" srcOrd="2" destOrd="0" presId="urn:microsoft.com/office/officeart/2005/8/layout/hProcess6"/>
    <dgm:cxn modelId="{BE6F7927-8917-4B9B-98B0-B8E7AEDC70B8}" type="presParOf" srcId="{F698E655-53B6-41BB-9C38-AB8C91B7ACCC}" destId="{6B20EC80-14DF-4E02-B18C-1473A4EC4FC3}" srcOrd="0" destOrd="0" presId="urn:microsoft.com/office/officeart/2005/8/layout/hProcess6"/>
    <dgm:cxn modelId="{18BEC12D-3F0A-44CA-A064-DE3DF79160A5}" type="presParOf" srcId="{F698E655-53B6-41BB-9C38-AB8C91B7ACCC}" destId="{4BF7785D-8421-4C6C-BA88-00DE29E642E9}" srcOrd="1" destOrd="0" presId="urn:microsoft.com/office/officeart/2005/8/layout/hProcess6"/>
    <dgm:cxn modelId="{56079420-FD59-4228-9847-BB40AC578F71}" type="presParOf" srcId="{F698E655-53B6-41BB-9C38-AB8C91B7ACCC}" destId="{BC9CB079-1744-4CD0-807A-27C0CC175CB5}" srcOrd="2" destOrd="0" presId="urn:microsoft.com/office/officeart/2005/8/layout/hProcess6"/>
    <dgm:cxn modelId="{B084B1BF-62AD-4311-A1F3-F297EDA8F36B}" type="presParOf" srcId="{F698E655-53B6-41BB-9C38-AB8C91B7ACCC}" destId="{04179D4A-3F59-4266-B4CE-CA84579CF35A}" srcOrd="3" destOrd="0" presId="urn:microsoft.com/office/officeart/2005/8/layout/hProcess6"/>
    <dgm:cxn modelId="{285F5451-B137-4CEE-B276-F51FD78AFD60}" type="presParOf" srcId="{37C070CD-3E6C-4BF1-A91C-44875059FBAA}" destId="{5FEA9127-95DB-4DD7-80A1-D0F93B05F01D}" srcOrd="3" destOrd="0" presId="urn:microsoft.com/office/officeart/2005/8/layout/hProcess6"/>
    <dgm:cxn modelId="{371ECAD3-E8B0-41D5-918C-B7180C396C66}" type="presParOf" srcId="{37C070CD-3E6C-4BF1-A91C-44875059FBAA}" destId="{654EA67E-B3B0-48FD-9E90-336BED37BDBE}" srcOrd="4" destOrd="0" presId="urn:microsoft.com/office/officeart/2005/8/layout/hProcess6"/>
    <dgm:cxn modelId="{7FB4AEC9-A991-471C-83D7-8701EC5AE2C9}" type="presParOf" srcId="{654EA67E-B3B0-48FD-9E90-336BED37BDBE}" destId="{AD01186D-B25F-44B8-9339-B834C53C5C40}" srcOrd="0" destOrd="0" presId="urn:microsoft.com/office/officeart/2005/8/layout/hProcess6"/>
    <dgm:cxn modelId="{43E34D3B-4D71-444E-AEA4-1BB27F8FD80D}" type="presParOf" srcId="{654EA67E-B3B0-48FD-9E90-336BED37BDBE}" destId="{70E2D9D8-BDEE-479A-94F9-B49CBE88C4F3}" srcOrd="1" destOrd="0" presId="urn:microsoft.com/office/officeart/2005/8/layout/hProcess6"/>
    <dgm:cxn modelId="{33460C83-7AE7-497B-8F88-53A8C7A28B8F}" type="presParOf" srcId="{654EA67E-B3B0-48FD-9E90-336BED37BDBE}" destId="{2E243F4C-4021-41D7-80E1-E4E7B6A706B8}" srcOrd="2" destOrd="0" presId="urn:microsoft.com/office/officeart/2005/8/layout/hProcess6"/>
    <dgm:cxn modelId="{DAE32054-59A7-4E73-A34F-EEB573E1D261}" type="presParOf" srcId="{654EA67E-B3B0-48FD-9E90-336BED37BDBE}" destId="{BE602BDE-67F5-4582-AECA-A48900D01110}" srcOrd="3" destOrd="0" presId="urn:microsoft.com/office/officeart/2005/8/layout/hProcess6"/>
  </dgm:cxnLst>
  <dgm:bg/>
  <dgm:whole/>
  <dgm:extLst>
    <a:ext uri="http://schemas.microsoft.com/office/drawing/2008/diagram">
      <dsp:dataModelExt xmlns:dsp="http://schemas.microsoft.com/office/drawing/2008/diagram" relId="rId91"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5E05D55-DBDD-40D1-8D6F-8878A1D482E6}"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IN"/>
        </a:p>
      </dgm:t>
    </dgm:pt>
    <dgm:pt modelId="{528FA646-2BD2-4B1F-AEE2-DA3DEB7E3631}">
      <dgm:prSet phldrT="[Text]"/>
      <dgm:spPr/>
      <dgm:t>
        <a:bodyPr/>
        <a:lstStyle/>
        <a:p>
          <a:r>
            <a:rPr lang="en-IN"/>
            <a:t>Product Owner explains all tasks, expectations, business impact, etc</a:t>
          </a:r>
        </a:p>
      </dgm:t>
    </dgm:pt>
    <dgm:pt modelId="{6AA2CED0-78C8-485C-BCF9-9BC986F49991}" type="parTrans" cxnId="{58A4D257-3ADA-4817-8EDE-BA84C9620B6E}">
      <dgm:prSet/>
      <dgm:spPr/>
      <dgm:t>
        <a:bodyPr/>
        <a:lstStyle/>
        <a:p>
          <a:endParaRPr lang="en-IN"/>
        </a:p>
      </dgm:t>
    </dgm:pt>
    <dgm:pt modelId="{47DA3171-9AAA-42E1-BEF3-D99CCC11D8D8}" type="sibTrans" cxnId="{58A4D257-3ADA-4817-8EDE-BA84C9620B6E}">
      <dgm:prSet/>
      <dgm:spPr/>
      <dgm:t>
        <a:bodyPr/>
        <a:lstStyle/>
        <a:p>
          <a:endParaRPr lang="en-IN"/>
        </a:p>
      </dgm:t>
    </dgm:pt>
    <dgm:pt modelId="{7544E081-D792-450E-8700-FA0DD6DA5B30}">
      <dgm:prSet phldrT="[Text]"/>
      <dgm:spPr/>
      <dgm:t>
        <a:bodyPr/>
        <a:lstStyle/>
        <a:p>
          <a:r>
            <a:rPr lang="en-IN"/>
            <a:t>Team estimates tasks based on complexity, length, and risk factor</a:t>
          </a:r>
        </a:p>
      </dgm:t>
    </dgm:pt>
    <dgm:pt modelId="{FDABBDAB-53A8-41B0-9FC7-AA851AE01270}" type="parTrans" cxnId="{CF2566E9-06A6-4CC4-97CF-C8FD1B37A289}">
      <dgm:prSet/>
      <dgm:spPr/>
      <dgm:t>
        <a:bodyPr/>
        <a:lstStyle/>
        <a:p>
          <a:endParaRPr lang="en-IN"/>
        </a:p>
      </dgm:t>
    </dgm:pt>
    <dgm:pt modelId="{2BBDE03D-28F7-4134-99E9-B8A20C6FF60A}" type="sibTrans" cxnId="{CF2566E9-06A6-4CC4-97CF-C8FD1B37A289}">
      <dgm:prSet/>
      <dgm:spPr/>
      <dgm:t>
        <a:bodyPr/>
        <a:lstStyle/>
        <a:p>
          <a:endParaRPr lang="en-IN"/>
        </a:p>
      </dgm:t>
    </dgm:pt>
    <dgm:pt modelId="{AE9D894C-40D3-4D83-92AE-C0D88A29F9ED}">
      <dgm:prSet phldrT="[Text]"/>
      <dgm:spPr/>
      <dgm:t>
        <a:bodyPr/>
        <a:lstStyle/>
        <a:p>
          <a:r>
            <a:rPr lang="en-IN"/>
            <a:t>Sprint Backlog is created and tasks are identified</a:t>
          </a:r>
        </a:p>
      </dgm:t>
    </dgm:pt>
    <dgm:pt modelId="{A8882CD3-E29F-4113-B6E6-43BF3CFB990E}" type="parTrans" cxnId="{C5DBB04C-7AF9-4E0A-9F1B-6C8F1F388AA4}">
      <dgm:prSet/>
      <dgm:spPr/>
      <dgm:t>
        <a:bodyPr/>
        <a:lstStyle/>
        <a:p>
          <a:endParaRPr lang="en-IN"/>
        </a:p>
      </dgm:t>
    </dgm:pt>
    <dgm:pt modelId="{1A6F6F2E-6C2F-4F93-8424-E80B6DD2E988}" type="sibTrans" cxnId="{C5DBB04C-7AF9-4E0A-9F1B-6C8F1F388AA4}">
      <dgm:prSet/>
      <dgm:spPr/>
      <dgm:t>
        <a:bodyPr/>
        <a:lstStyle/>
        <a:p>
          <a:endParaRPr lang="en-IN"/>
        </a:p>
      </dgm:t>
    </dgm:pt>
    <dgm:pt modelId="{95C51965-A746-41FB-968B-11E412A436F2}">
      <dgm:prSet phldrT="[Text]"/>
      <dgm:spPr/>
      <dgm:t>
        <a:bodyPr/>
        <a:lstStyle/>
        <a:p>
          <a:r>
            <a:rPr lang="en-IN"/>
            <a:t>Product Owner and Sprint Team decide on the Sprint goal </a:t>
          </a:r>
        </a:p>
      </dgm:t>
    </dgm:pt>
    <dgm:pt modelId="{E3E84C5C-BD68-48C1-9172-5B73A3518D20}" type="parTrans" cxnId="{7A5E2773-509B-4EB1-97FE-194F81503E3A}">
      <dgm:prSet/>
      <dgm:spPr/>
      <dgm:t>
        <a:bodyPr/>
        <a:lstStyle/>
        <a:p>
          <a:endParaRPr lang="en-IN"/>
        </a:p>
      </dgm:t>
    </dgm:pt>
    <dgm:pt modelId="{BFE0B046-6A80-4A44-B542-54BC6F2FDACF}" type="sibTrans" cxnId="{7A5E2773-509B-4EB1-97FE-194F81503E3A}">
      <dgm:prSet/>
      <dgm:spPr/>
      <dgm:t>
        <a:bodyPr/>
        <a:lstStyle/>
        <a:p>
          <a:endParaRPr lang="en-IN"/>
        </a:p>
      </dgm:t>
    </dgm:pt>
    <dgm:pt modelId="{00922956-84F3-4AC1-99A8-1B2F929AFEAD}">
      <dgm:prSet phldrT="[Text]"/>
      <dgm:spPr/>
      <dgm:t>
        <a:bodyPr/>
        <a:lstStyle/>
        <a:p>
          <a:r>
            <a:rPr lang="en-IN"/>
            <a:t>Team decides on tasks for the next Sprint</a:t>
          </a:r>
        </a:p>
      </dgm:t>
    </dgm:pt>
    <dgm:pt modelId="{F6197A27-52CF-494A-8196-D38C94BB4755}" type="parTrans" cxnId="{8F478291-06B9-4BE3-B085-FB1991B56A4F}">
      <dgm:prSet/>
      <dgm:spPr/>
      <dgm:t>
        <a:bodyPr/>
        <a:lstStyle/>
        <a:p>
          <a:endParaRPr lang="en-IN"/>
        </a:p>
      </dgm:t>
    </dgm:pt>
    <dgm:pt modelId="{6B35149D-CFCD-46A6-80EE-EA1A85A8B3F9}" type="sibTrans" cxnId="{8F478291-06B9-4BE3-B085-FB1991B56A4F}">
      <dgm:prSet/>
      <dgm:spPr/>
      <dgm:t>
        <a:bodyPr/>
        <a:lstStyle/>
        <a:p>
          <a:endParaRPr lang="en-IN"/>
        </a:p>
      </dgm:t>
    </dgm:pt>
    <dgm:pt modelId="{165BE4D1-2EA1-4677-829F-5D489A366EED}">
      <dgm:prSet phldrT="[Text]"/>
      <dgm:spPr/>
      <dgm:t>
        <a:bodyPr/>
        <a:lstStyle/>
        <a:p>
          <a:r>
            <a:rPr lang="en-IN"/>
            <a:t>Team commits to completing a defined number of Product Backlog Items</a:t>
          </a:r>
        </a:p>
      </dgm:t>
    </dgm:pt>
    <dgm:pt modelId="{59EA8018-ED4B-42B4-BEE7-BB33F2FA89FC}" type="parTrans" cxnId="{F4AFED96-494A-4E4B-B4AE-283C969C322D}">
      <dgm:prSet/>
      <dgm:spPr/>
      <dgm:t>
        <a:bodyPr/>
        <a:lstStyle/>
        <a:p>
          <a:endParaRPr lang="en-IN"/>
        </a:p>
      </dgm:t>
    </dgm:pt>
    <dgm:pt modelId="{29FEB3BE-F4F7-43EB-A437-E2998260256B}" type="sibTrans" cxnId="{F4AFED96-494A-4E4B-B4AE-283C969C322D}">
      <dgm:prSet/>
      <dgm:spPr/>
      <dgm:t>
        <a:bodyPr/>
        <a:lstStyle/>
        <a:p>
          <a:endParaRPr lang="en-IN"/>
        </a:p>
      </dgm:t>
    </dgm:pt>
    <dgm:pt modelId="{D9B5854D-5880-4F8D-8E6C-C089912E7A91}" type="pres">
      <dgm:prSet presAssocID="{55E05D55-DBDD-40D1-8D6F-8878A1D482E6}" presName="Name0" presStyleCnt="0">
        <dgm:presLayoutVars>
          <dgm:chMax val="7"/>
          <dgm:chPref val="7"/>
          <dgm:dir/>
        </dgm:presLayoutVars>
      </dgm:prSet>
      <dgm:spPr/>
      <dgm:t>
        <a:bodyPr/>
        <a:lstStyle/>
        <a:p>
          <a:endParaRPr lang="en-IN"/>
        </a:p>
      </dgm:t>
    </dgm:pt>
    <dgm:pt modelId="{26AD4816-F8ED-4449-94F0-6024B234C779}" type="pres">
      <dgm:prSet presAssocID="{55E05D55-DBDD-40D1-8D6F-8878A1D482E6}" presName="Name1" presStyleCnt="0"/>
      <dgm:spPr/>
    </dgm:pt>
    <dgm:pt modelId="{D6ABE205-98B5-4872-B226-4946AFEF1C97}" type="pres">
      <dgm:prSet presAssocID="{55E05D55-DBDD-40D1-8D6F-8878A1D482E6}" presName="cycle" presStyleCnt="0"/>
      <dgm:spPr/>
    </dgm:pt>
    <dgm:pt modelId="{5677D016-994B-42C6-B6F7-3E49D640E705}" type="pres">
      <dgm:prSet presAssocID="{55E05D55-DBDD-40D1-8D6F-8878A1D482E6}" presName="srcNode" presStyleLbl="node1" presStyleIdx="0" presStyleCnt="6"/>
      <dgm:spPr/>
    </dgm:pt>
    <dgm:pt modelId="{95AEAB71-0BB2-4262-8E65-1A815FD31F0A}" type="pres">
      <dgm:prSet presAssocID="{55E05D55-DBDD-40D1-8D6F-8878A1D482E6}" presName="conn" presStyleLbl="parChTrans1D2" presStyleIdx="0" presStyleCnt="1"/>
      <dgm:spPr/>
      <dgm:t>
        <a:bodyPr/>
        <a:lstStyle/>
        <a:p>
          <a:endParaRPr lang="en-IN"/>
        </a:p>
      </dgm:t>
    </dgm:pt>
    <dgm:pt modelId="{5AFD0E35-8951-4FC8-B350-EB99F3E573D3}" type="pres">
      <dgm:prSet presAssocID="{55E05D55-DBDD-40D1-8D6F-8878A1D482E6}" presName="extraNode" presStyleLbl="node1" presStyleIdx="0" presStyleCnt="6"/>
      <dgm:spPr/>
    </dgm:pt>
    <dgm:pt modelId="{C5F5BCF5-98EB-4C0C-A9F0-695FCC1B55FD}" type="pres">
      <dgm:prSet presAssocID="{55E05D55-DBDD-40D1-8D6F-8878A1D482E6}" presName="dstNode" presStyleLbl="node1" presStyleIdx="0" presStyleCnt="6"/>
      <dgm:spPr/>
    </dgm:pt>
    <dgm:pt modelId="{E52CAFF3-E1C2-4C10-9987-FBF9975BBE36}" type="pres">
      <dgm:prSet presAssocID="{95C51965-A746-41FB-968B-11E412A436F2}" presName="text_1" presStyleLbl="node1" presStyleIdx="0" presStyleCnt="6">
        <dgm:presLayoutVars>
          <dgm:bulletEnabled val="1"/>
        </dgm:presLayoutVars>
      </dgm:prSet>
      <dgm:spPr/>
      <dgm:t>
        <a:bodyPr/>
        <a:lstStyle/>
        <a:p>
          <a:endParaRPr lang="en-IN"/>
        </a:p>
      </dgm:t>
    </dgm:pt>
    <dgm:pt modelId="{95F8F769-E565-42A8-B4E7-FB889F73216A}" type="pres">
      <dgm:prSet presAssocID="{95C51965-A746-41FB-968B-11E412A436F2}" presName="accent_1" presStyleCnt="0"/>
      <dgm:spPr/>
    </dgm:pt>
    <dgm:pt modelId="{0D42B2A3-B56C-416D-BFDC-4E4EDDFD4059}" type="pres">
      <dgm:prSet presAssocID="{95C51965-A746-41FB-968B-11E412A436F2}" presName="accentRepeatNode" presStyleLbl="solidFgAcc1" presStyleIdx="0" presStyleCnt="6"/>
      <dgm:spPr/>
    </dgm:pt>
    <dgm:pt modelId="{0B726500-DC6B-491A-A190-7BBE3926DA8A}" type="pres">
      <dgm:prSet presAssocID="{528FA646-2BD2-4B1F-AEE2-DA3DEB7E3631}" presName="text_2" presStyleLbl="node1" presStyleIdx="1" presStyleCnt="6">
        <dgm:presLayoutVars>
          <dgm:bulletEnabled val="1"/>
        </dgm:presLayoutVars>
      </dgm:prSet>
      <dgm:spPr/>
      <dgm:t>
        <a:bodyPr/>
        <a:lstStyle/>
        <a:p>
          <a:endParaRPr lang="en-IN"/>
        </a:p>
      </dgm:t>
    </dgm:pt>
    <dgm:pt modelId="{E52D8B0A-ACF2-423D-B5BD-FAC84909706C}" type="pres">
      <dgm:prSet presAssocID="{528FA646-2BD2-4B1F-AEE2-DA3DEB7E3631}" presName="accent_2" presStyleCnt="0"/>
      <dgm:spPr/>
    </dgm:pt>
    <dgm:pt modelId="{8F725867-CEA9-4F0E-A648-E161F7227100}" type="pres">
      <dgm:prSet presAssocID="{528FA646-2BD2-4B1F-AEE2-DA3DEB7E3631}" presName="accentRepeatNode" presStyleLbl="solidFgAcc1" presStyleIdx="1" presStyleCnt="6"/>
      <dgm:spPr/>
    </dgm:pt>
    <dgm:pt modelId="{7FD8B040-0CC4-4050-8E2E-87EE6139E348}" type="pres">
      <dgm:prSet presAssocID="{00922956-84F3-4AC1-99A8-1B2F929AFEAD}" presName="text_3" presStyleLbl="node1" presStyleIdx="2" presStyleCnt="6">
        <dgm:presLayoutVars>
          <dgm:bulletEnabled val="1"/>
        </dgm:presLayoutVars>
      </dgm:prSet>
      <dgm:spPr/>
      <dgm:t>
        <a:bodyPr/>
        <a:lstStyle/>
        <a:p>
          <a:endParaRPr lang="en-IN"/>
        </a:p>
      </dgm:t>
    </dgm:pt>
    <dgm:pt modelId="{0223D77C-F746-4DD6-8A6E-ECFABC8A0ED5}" type="pres">
      <dgm:prSet presAssocID="{00922956-84F3-4AC1-99A8-1B2F929AFEAD}" presName="accent_3" presStyleCnt="0"/>
      <dgm:spPr/>
    </dgm:pt>
    <dgm:pt modelId="{AC0C09F2-1FD5-4D12-8054-A84870A783D0}" type="pres">
      <dgm:prSet presAssocID="{00922956-84F3-4AC1-99A8-1B2F929AFEAD}" presName="accentRepeatNode" presStyleLbl="solidFgAcc1" presStyleIdx="2" presStyleCnt="6"/>
      <dgm:spPr/>
    </dgm:pt>
    <dgm:pt modelId="{4FAEED80-123B-4F4B-BBF0-56954CDC902B}" type="pres">
      <dgm:prSet presAssocID="{7544E081-D792-450E-8700-FA0DD6DA5B30}" presName="text_4" presStyleLbl="node1" presStyleIdx="3" presStyleCnt="6">
        <dgm:presLayoutVars>
          <dgm:bulletEnabled val="1"/>
        </dgm:presLayoutVars>
      </dgm:prSet>
      <dgm:spPr/>
      <dgm:t>
        <a:bodyPr/>
        <a:lstStyle/>
        <a:p>
          <a:endParaRPr lang="en-IN"/>
        </a:p>
      </dgm:t>
    </dgm:pt>
    <dgm:pt modelId="{4BFDF416-085F-4E89-B0EC-5E4A055A1FF1}" type="pres">
      <dgm:prSet presAssocID="{7544E081-D792-450E-8700-FA0DD6DA5B30}" presName="accent_4" presStyleCnt="0"/>
      <dgm:spPr/>
    </dgm:pt>
    <dgm:pt modelId="{F1E5AC3B-F0DA-4DAC-98CC-9A684C9EF7A9}" type="pres">
      <dgm:prSet presAssocID="{7544E081-D792-450E-8700-FA0DD6DA5B30}" presName="accentRepeatNode" presStyleLbl="solidFgAcc1" presStyleIdx="3" presStyleCnt="6"/>
      <dgm:spPr/>
    </dgm:pt>
    <dgm:pt modelId="{37829CC8-8FFA-4E01-B806-0745A04C79D7}" type="pres">
      <dgm:prSet presAssocID="{165BE4D1-2EA1-4677-829F-5D489A366EED}" presName="text_5" presStyleLbl="node1" presStyleIdx="4" presStyleCnt="6">
        <dgm:presLayoutVars>
          <dgm:bulletEnabled val="1"/>
        </dgm:presLayoutVars>
      </dgm:prSet>
      <dgm:spPr/>
      <dgm:t>
        <a:bodyPr/>
        <a:lstStyle/>
        <a:p>
          <a:endParaRPr lang="en-IN"/>
        </a:p>
      </dgm:t>
    </dgm:pt>
    <dgm:pt modelId="{A98D672D-2FA4-4CCB-ABDD-9EB38C371C43}" type="pres">
      <dgm:prSet presAssocID="{165BE4D1-2EA1-4677-829F-5D489A366EED}" presName="accent_5" presStyleCnt="0"/>
      <dgm:spPr/>
    </dgm:pt>
    <dgm:pt modelId="{93FD9373-EFD1-48D4-B020-9A20366EEE34}" type="pres">
      <dgm:prSet presAssocID="{165BE4D1-2EA1-4677-829F-5D489A366EED}" presName="accentRepeatNode" presStyleLbl="solidFgAcc1" presStyleIdx="4" presStyleCnt="6"/>
      <dgm:spPr/>
    </dgm:pt>
    <dgm:pt modelId="{6B6D4B8F-5D9F-46C5-BC2F-FEE236750AD5}" type="pres">
      <dgm:prSet presAssocID="{AE9D894C-40D3-4D83-92AE-C0D88A29F9ED}" presName="text_6" presStyleLbl="node1" presStyleIdx="5" presStyleCnt="6">
        <dgm:presLayoutVars>
          <dgm:bulletEnabled val="1"/>
        </dgm:presLayoutVars>
      </dgm:prSet>
      <dgm:spPr/>
      <dgm:t>
        <a:bodyPr/>
        <a:lstStyle/>
        <a:p>
          <a:endParaRPr lang="en-IN"/>
        </a:p>
      </dgm:t>
    </dgm:pt>
    <dgm:pt modelId="{66BBCFF6-7A93-4E27-9C4E-2BC9E17A9ABD}" type="pres">
      <dgm:prSet presAssocID="{AE9D894C-40D3-4D83-92AE-C0D88A29F9ED}" presName="accent_6" presStyleCnt="0"/>
      <dgm:spPr/>
    </dgm:pt>
    <dgm:pt modelId="{DF2A24ED-D330-46E9-A78D-B85EAC6DF0E4}" type="pres">
      <dgm:prSet presAssocID="{AE9D894C-40D3-4D83-92AE-C0D88A29F9ED}" presName="accentRepeatNode" presStyleLbl="solidFgAcc1" presStyleIdx="5" presStyleCnt="6"/>
      <dgm:spPr/>
    </dgm:pt>
  </dgm:ptLst>
  <dgm:cxnLst>
    <dgm:cxn modelId="{4D57774C-EF06-444C-BB63-47453278DD6D}" type="presOf" srcId="{7544E081-D792-450E-8700-FA0DD6DA5B30}" destId="{4FAEED80-123B-4F4B-BBF0-56954CDC902B}" srcOrd="0" destOrd="0" presId="urn:microsoft.com/office/officeart/2008/layout/VerticalCurvedList"/>
    <dgm:cxn modelId="{58A4D257-3ADA-4817-8EDE-BA84C9620B6E}" srcId="{55E05D55-DBDD-40D1-8D6F-8878A1D482E6}" destId="{528FA646-2BD2-4B1F-AEE2-DA3DEB7E3631}" srcOrd="1" destOrd="0" parTransId="{6AA2CED0-78C8-485C-BCF9-9BC986F49991}" sibTransId="{47DA3171-9AAA-42E1-BEF3-D99CCC11D8D8}"/>
    <dgm:cxn modelId="{02CE856D-A506-47E9-8B3E-628DC80E08B3}" type="presOf" srcId="{00922956-84F3-4AC1-99A8-1B2F929AFEAD}" destId="{7FD8B040-0CC4-4050-8E2E-87EE6139E348}" srcOrd="0" destOrd="0" presId="urn:microsoft.com/office/officeart/2008/layout/VerticalCurvedList"/>
    <dgm:cxn modelId="{2AFBA511-46A6-4A1C-A3DD-9D7B6E49A2A6}" type="presOf" srcId="{528FA646-2BD2-4B1F-AEE2-DA3DEB7E3631}" destId="{0B726500-DC6B-491A-A190-7BBE3926DA8A}" srcOrd="0" destOrd="0" presId="urn:microsoft.com/office/officeart/2008/layout/VerticalCurvedList"/>
    <dgm:cxn modelId="{C5DBB04C-7AF9-4E0A-9F1B-6C8F1F388AA4}" srcId="{55E05D55-DBDD-40D1-8D6F-8878A1D482E6}" destId="{AE9D894C-40D3-4D83-92AE-C0D88A29F9ED}" srcOrd="5" destOrd="0" parTransId="{A8882CD3-E29F-4113-B6E6-43BF3CFB990E}" sibTransId="{1A6F6F2E-6C2F-4F93-8424-E80B6DD2E988}"/>
    <dgm:cxn modelId="{8F478291-06B9-4BE3-B085-FB1991B56A4F}" srcId="{55E05D55-DBDD-40D1-8D6F-8878A1D482E6}" destId="{00922956-84F3-4AC1-99A8-1B2F929AFEAD}" srcOrd="2" destOrd="0" parTransId="{F6197A27-52CF-494A-8196-D38C94BB4755}" sibTransId="{6B35149D-CFCD-46A6-80EE-EA1A85A8B3F9}"/>
    <dgm:cxn modelId="{F4AFED96-494A-4E4B-B4AE-283C969C322D}" srcId="{55E05D55-DBDD-40D1-8D6F-8878A1D482E6}" destId="{165BE4D1-2EA1-4677-829F-5D489A366EED}" srcOrd="4" destOrd="0" parTransId="{59EA8018-ED4B-42B4-BEE7-BB33F2FA89FC}" sibTransId="{29FEB3BE-F4F7-43EB-A437-E2998260256B}"/>
    <dgm:cxn modelId="{45AF0059-1BAF-41FC-BAC5-4F3BD89FDCDE}" type="presOf" srcId="{BFE0B046-6A80-4A44-B542-54BC6F2FDACF}" destId="{95AEAB71-0BB2-4262-8E65-1A815FD31F0A}" srcOrd="0" destOrd="0" presId="urn:microsoft.com/office/officeart/2008/layout/VerticalCurvedList"/>
    <dgm:cxn modelId="{6BFE875A-2197-4609-8878-DE6176C8EAA6}" type="presOf" srcId="{55E05D55-DBDD-40D1-8D6F-8878A1D482E6}" destId="{D9B5854D-5880-4F8D-8E6C-C089912E7A91}" srcOrd="0" destOrd="0" presId="urn:microsoft.com/office/officeart/2008/layout/VerticalCurvedList"/>
    <dgm:cxn modelId="{6297D0E9-F70C-4B47-92E5-BF9D60E7DF4B}" type="presOf" srcId="{AE9D894C-40D3-4D83-92AE-C0D88A29F9ED}" destId="{6B6D4B8F-5D9F-46C5-BC2F-FEE236750AD5}" srcOrd="0" destOrd="0" presId="urn:microsoft.com/office/officeart/2008/layout/VerticalCurvedList"/>
    <dgm:cxn modelId="{CF2566E9-06A6-4CC4-97CF-C8FD1B37A289}" srcId="{55E05D55-DBDD-40D1-8D6F-8878A1D482E6}" destId="{7544E081-D792-450E-8700-FA0DD6DA5B30}" srcOrd="3" destOrd="0" parTransId="{FDABBDAB-53A8-41B0-9FC7-AA851AE01270}" sibTransId="{2BBDE03D-28F7-4134-99E9-B8A20C6FF60A}"/>
    <dgm:cxn modelId="{8C7B3A28-2847-4384-A734-F8589CB025BA}" type="presOf" srcId="{165BE4D1-2EA1-4677-829F-5D489A366EED}" destId="{37829CC8-8FFA-4E01-B806-0745A04C79D7}" srcOrd="0" destOrd="0" presId="urn:microsoft.com/office/officeart/2008/layout/VerticalCurvedList"/>
    <dgm:cxn modelId="{55E713D7-86AC-41CF-B3A3-FA72124DFD34}" type="presOf" srcId="{95C51965-A746-41FB-968B-11E412A436F2}" destId="{E52CAFF3-E1C2-4C10-9987-FBF9975BBE36}" srcOrd="0" destOrd="0" presId="urn:microsoft.com/office/officeart/2008/layout/VerticalCurvedList"/>
    <dgm:cxn modelId="{7A5E2773-509B-4EB1-97FE-194F81503E3A}" srcId="{55E05D55-DBDD-40D1-8D6F-8878A1D482E6}" destId="{95C51965-A746-41FB-968B-11E412A436F2}" srcOrd="0" destOrd="0" parTransId="{E3E84C5C-BD68-48C1-9172-5B73A3518D20}" sibTransId="{BFE0B046-6A80-4A44-B542-54BC6F2FDACF}"/>
    <dgm:cxn modelId="{A7E12BC0-D706-481D-B869-FB3FCBC8AC9C}" type="presParOf" srcId="{D9B5854D-5880-4F8D-8E6C-C089912E7A91}" destId="{26AD4816-F8ED-4449-94F0-6024B234C779}" srcOrd="0" destOrd="0" presId="urn:microsoft.com/office/officeart/2008/layout/VerticalCurvedList"/>
    <dgm:cxn modelId="{2D08023B-11E7-49B8-B668-1F8C3108FFF3}" type="presParOf" srcId="{26AD4816-F8ED-4449-94F0-6024B234C779}" destId="{D6ABE205-98B5-4872-B226-4946AFEF1C97}" srcOrd="0" destOrd="0" presId="urn:microsoft.com/office/officeart/2008/layout/VerticalCurvedList"/>
    <dgm:cxn modelId="{A4E2105A-A118-4ECA-B0BC-D4FCA8980C7B}" type="presParOf" srcId="{D6ABE205-98B5-4872-B226-4946AFEF1C97}" destId="{5677D016-994B-42C6-B6F7-3E49D640E705}" srcOrd="0" destOrd="0" presId="urn:microsoft.com/office/officeart/2008/layout/VerticalCurvedList"/>
    <dgm:cxn modelId="{6CC47AB2-4902-4DE7-875C-538B673524AA}" type="presParOf" srcId="{D6ABE205-98B5-4872-B226-4946AFEF1C97}" destId="{95AEAB71-0BB2-4262-8E65-1A815FD31F0A}" srcOrd="1" destOrd="0" presId="urn:microsoft.com/office/officeart/2008/layout/VerticalCurvedList"/>
    <dgm:cxn modelId="{CB012196-0ECD-4C21-A5B5-739B482B4231}" type="presParOf" srcId="{D6ABE205-98B5-4872-B226-4946AFEF1C97}" destId="{5AFD0E35-8951-4FC8-B350-EB99F3E573D3}" srcOrd="2" destOrd="0" presId="urn:microsoft.com/office/officeart/2008/layout/VerticalCurvedList"/>
    <dgm:cxn modelId="{DCDB9809-2470-4E39-8E68-FC874265CB05}" type="presParOf" srcId="{D6ABE205-98B5-4872-B226-4946AFEF1C97}" destId="{C5F5BCF5-98EB-4C0C-A9F0-695FCC1B55FD}" srcOrd="3" destOrd="0" presId="urn:microsoft.com/office/officeart/2008/layout/VerticalCurvedList"/>
    <dgm:cxn modelId="{6586B101-E95C-4889-AE6F-7A6CF8578671}" type="presParOf" srcId="{26AD4816-F8ED-4449-94F0-6024B234C779}" destId="{E52CAFF3-E1C2-4C10-9987-FBF9975BBE36}" srcOrd="1" destOrd="0" presId="urn:microsoft.com/office/officeart/2008/layout/VerticalCurvedList"/>
    <dgm:cxn modelId="{3CD09B5C-0B51-46F6-811E-46E3E3140B66}" type="presParOf" srcId="{26AD4816-F8ED-4449-94F0-6024B234C779}" destId="{95F8F769-E565-42A8-B4E7-FB889F73216A}" srcOrd="2" destOrd="0" presId="urn:microsoft.com/office/officeart/2008/layout/VerticalCurvedList"/>
    <dgm:cxn modelId="{E46C7EF1-24AC-414C-A7FA-CCF82CA078D6}" type="presParOf" srcId="{95F8F769-E565-42A8-B4E7-FB889F73216A}" destId="{0D42B2A3-B56C-416D-BFDC-4E4EDDFD4059}" srcOrd="0" destOrd="0" presId="urn:microsoft.com/office/officeart/2008/layout/VerticalCurvedList"/>
    <dgm:cxn modelId="{2CA65AC2-0CD6-4B9A-9CD1-EBD443F76F71}" type="presParOf" srcId="{26AD4816-F8ED-4449-94F0-6024B234C779}" destId="{0B726500-DC6B-491A-A190-7BBE3926DA8A}" srcOrd="3" destOrd="0" presId="urn:microsoft.com/office/officeart/2008/layout/VerticalCurvedList"/>
    <dgm:cxn modelId="{67CD08EC-17E6-47DE-BE1F-A967B0862C2E}" type="presParOf" srcId="{26AD4816-F8ED-4449-94F0-6024B234C779}" destId="{E52D8B0A-ACF2-423D-B5BD-FAC84909706C}" srcOrd="4" destOrd="0" presId="urn:microsoft.com/office/officeart/2008/layout/VerticalCurvedList"/>
    <dgm:cxn modelId="{B7BE1342-1573-422B-BAD7-C2B3FFF02A4A}" type="presParOf" srcId="{E52D8B0A-ACF2-423D-B5BD-FAC84909706C}" destId="{8F725867-CEA9-4F0E-A648-E161F7227100}" srcOrd="0" destOrd="0" presId="urn:microsoft.com/office/officeart/2008/layout/VerticalCurvedList"/>
    <dgm:cxn modelId="{42011663-E4B0-46B2-963F-12F81AA188DC}" type="presParOf" srcId="{26AD4816-F8ED-4449-94F0-6024B234C779}" destId="{7FD8B040-0CC4-4050-8E2E-87EE6139E348}" srcOrd="5" destOrd="0" presId="urn:microsoft.com/office/officeart/2008/layout/VerticalCurvedList"/>
    <dgm:cxn modelId="{516738DE-5E46-40B9-A6CB-2C1D304EE6AE}" type="presParOf" srcId="{26AD4816-F8ED-4449-94F0-6024B234C779}" destId="{0223D77C-F746-4DD6-8A6E-ECFABC8A0ED5}" srcOrd="6" destOrd="0" presId="urn:microsoft.com/office/officeart/2008/layout/VerticalCurvedList"/>
    <dgm:cxn modelId="{97397340-98F2-4395-AABE-79B8650FF68D}" type="presParOf" srcId="{0223D77C-F746-4DD6-8A6E-ECFABC8A0ED5}" destId="{AC0C09F2-1FD5-4D12-8054-A84870A783D0}" srcOrd="0" destOrd="0" presId="urn:microsoft.com/office/officeart/2008/layout/VerticalCurvedList"/>
    <dgm:cxn modelId="{273A7FC2-10F0-4311-BC46-4F566B19F863}" type="presParOf" srcId="{26AD4816-F8ED-4449-94F0-6024B234C779}" destId="{4FAEED80-123B-4F4B-BBF0-56954CDC902B}" srcOrd="7" destOrd="0" presId="urn:microsoft.com/office/officeart/2008/layout/VerticalCurvedList"/>
    <dgm:cxn modelId="{543BA2A6-6BB9-4654-99A6-A98D3CC31F6C}" type="presParOf" srcId="{26AD4816-F8ED-4449-94F0-6024B234C779}" destId="{4BFDF416-085F-4E89-B0EC-5E4A055A1FF1}" srcOrd="8" destOrd="0" presId="urn:microsoft.com/office/officeart/2008/layout/VerticalCurvedList"/>
    <dgm:cxn modelId="{F5D82022-CAE9-4555-A1E8-868B19C23A23}" type="presParOf" srcId="{4BFDF416-085F-4E89-B0EC-5E4A055A1FF1}" destId="{F1E5AC3B-F0DA-4DAC-98CC-9A684C9EF7A9}" srcOrd="0" destOrd="0" presId="urn:microsoft.com/office/officeart/2008/layout/VerticalCurvedList"/>
    <dgm:cxn modelId="{214C2441-407A-4A16-B30B-140EDB05106C}" type="presParOf" srcId="{26AD4816-F8ED-4449-94F0-6024B234C779}" destId="{37829CC8-8FFA-4E01-B806-0745A04C79D7}" srcOrd="9" destOrd="0" presId="urn:microsoft.com/office/officeart/2008/layout/VerticalCurvedList"/>
    <dgm:cxn modelId="{DA319430-5D4C-4BA5-9775-A5856C549E58}" type="presParOf" srcId="{26AD4816-F8ED-4449-94F0-6024B234C779}" destId="{A98D672D-2FA4-4CCB-ABDD-9EB38C371C43}" srcOrd="10" destOrd="0" presId="urn:microsoft.com/office/officeart/2008/layout/VerticalCurvedList"/>
    <dgm:cxn modelId="{A7D2CFFD-9F23-4B10-B14C-DAECDBA3AA3A}" type="presParOf" srcId="{A98D672D-2FA4-4CCB-ABDD-9EB38C371C43}" destId="{93FD9373-EFD1-48D4-B020-9A20366EEE34}" srcOrd="0" destOrd="0" presId="urn:microsoft.com/office/officeart/2008/layout/VerticalCurvedList"/>
    <dgm:cxn modelId="{14512708-5104-422A-BC46-9081BC8808EE}" type="presParOf" srcId="{26AD4816-F8ED-4449-94F0-6024B234C779}" destId="{6B6D4B8F-5D9F-46C5-BC2F-FEE236750AD5}" srcOrd="11" destOrd="0" presId="urn:microsoft.com/office/officeart/2008/layout/VerticalCurvedList"/>
    <dgm:cxn modelId="{950FF2DF-B9D8-4569-A056-8CB98525327C}" type="presParOf" srcId="{26AD4816-F8ED-4449-94F0-6024B234C779}" destId="{66BBCFF6-7A93-4E27-9C4E-2BC9E17A9ABD}" srcOrd="12" destOrd="0" presId="urn:microsoft.com/office/officeart/2008/layout/VerticalCurvedList"/>
    <dgm:cxn modelId="{7E9AFD2B-50BC-4229-A932-7E1DB93AB2C1}" type="presParOf" srcId="{66BBCFF6-7A93-4E27-9C4E-2BC9E17A9ABD}" destId="{DF2A24ED-D330-46E9-A78D-B85EAC6DF0E4}" srcOrd="0" destOrd="0" presId="urn:microsoft.com/office/officeart/2008/layout/VerticalCurvedList"/>
  </dgm:cxnLst>
  <dgm:bg/>
  <dgm:whole/>
  <dgm:extLst>
    <a:ext uri="http://schemas.microsoft.com/office/drawing/2008/diagram">
      <dsp:dataModelExt xmlns:dsp="http://schemas.microsoft.com/office/drawing/2008/diagram" relId="rId96"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C365B957-05D7-4C96-8803-6D7F1A1B9CEE}" type="doc">
      <dgm:prSet loTypeId="urn:microsoft.com/office/officeart/2005/8/layout/cycle2" loCatId="cycle" qsTypeId="urn:microsoft.com/office/officeart/2005/8/quickstyle/3d1" qsCatId="3D" csTypeId="urn:microsoft.com/office/officeart/2005/8/colors/accent1_2" csCatId="accent1" phldr="1"/>
      <dgm:spPr/>
      <dgm:t>
        <a:bodyPr/>
        <a:lstStyle/>
        <a:p>
          <a:endParaRPr lang="en-IN"/>
        </a:p>
      </dgm:t>
    </dgm:pt>
    <dgm:pt modelId="{570A1B26-FCD6-4381-A284-8EAD94CB3A8F}">
      <dgm:prSet phldrT="[Text]"/>
      <dgm:spPr/>
      <dgm:t>
        <a:bodyPr/>
        <a:lstStyle/>
        <a:p>
          <a:r>
            <a:rPr lang="en-IN"/>
            <a:t>P.O. describes a backlog item to the team</a:t>
          </a:r>
        </a:p>
      </dgm:t>
    </dgm:pt>
    <dgm:pt modelId="{6E93DB17-AAFD-4A39-983C-B6E5E6DE535C}" type="parTrans" cxnId="{067F38FE-D3F3-4367-97BB-663D4657FBD9}">
      <dgm:prSet/>
      <dgm:spPr/>
      <dgm:t>
        <a:bodyPr/>
        <a:lstStyle/>
        <a:p>
          <a:endParaRPr lang="en-IN"/>
        </a:p>
      </dgm:t>
    </dgm:pt>
    <dgm:pt modelId="{BB893ED3-012C-4CB9-B4CF-75B7B794E5FB}" type="sibTrans" cxnId="{067F38FE-D3F3-4367-97BB-663D4657FBD9}">
      <dgm:prSet/>
      <dgm:spPr/>
      <dgm:t>
        <a:bodyPr/>
        <a:lstStyle/>
        <a:p>
          <a:endParaRPr lang="en-IN"/>
        </a:p>
      </dgm:t>
    </dgm:pt>
    <dgm:pt modelId="{19AE7EAA-07B2-4710-AEF0-613CB4E073E3}">
      <dgm:prSet/>
      <dgm:spPr/>
      <dgm:t>
        <a:bodyPr/>
        <a:lstStyle/>
        <a:p>
          <a:r>
            <a:rPr lang="en-IN"/>
            <a:t>A period of discussion ensues</a:t>
          </a:r>
        </a:p>
      </dgm:t>
    </dgm:pt>
    <dgm:pt modelId="{3199C29E-D9C2-427D-9167-32EED2CC1EF4}" type="parTrans" cxnId="{D62451C0-DFF6-4B98-AAF0-7C521D1800BB}">
      <dgm:prSet/>
      <dgm:spPr/>
      <dgm:t>
        <a:bodyPr/>
        <a:lstStyle/>
        <a:p>
          <a:endParaRPr lang="en-IN"/>
        </a:p>
      </dgm:t>
    </dgm:pt>
    <dgm:pt modelId="{2FC82C44-7F4B-4CF1-9624-6E124BA2EE7D}" type="sibTrans" cxnId="{D62451C0-DFF6-4B98-AAF0-7C521D1800BB}">
      <dgm:prSet/>
      <dgm:spPr/>
      <dgm:t>
        <a:bodyPr/>
        <a:lstStyle/>
        <a:p>
          <a:endParaRPr lang="en-IN"/>
        </a:p>
      </dgm:t>
    </dgm:pt>
    <dgm:pt modelId="{4524749E-EC2A-45E0-B7C5-A72F5D3BB20D}">
      <dgm:prSet/>
      <dgm:spPr/>
      <dgm:t>
        <a:bodyPr/>
        <a:lstStyle/>
        <a:p>
          <a:r>
            <a:rPr lang="en-IN"/>
            <a:t>The highest and lowest estimators explain their choices</a:t>
          </a:r>
        </a:p>
      </dgm:t>
    </dgm:pt>
    <dgm:pt modelId="{747FF6FF-619E-4D2B-A77B-F3E9710CF068}" type="parTrans" cxnId="{91F915FF-6907-4AA0-A158-19489488FB55}">
      <dgm:prSet/>
      <dgm:spPr/>
      <dgm:t>
        <a:bodyPr/>
        <a:lstStyle/>
        <a:p>
          <a:endParaRPr lang="en-IN"/>
        </a:p>
      </dgm:t>
    </dgm:pt>
    <dgm:pt modelId="{A8B10D10-5172-4528-BBED-AA09156D3F6A}" type="sibTrans" cxnId="{91F915FF-6907-4AA0-A158-19489488FB55}">
      <dgm:prSet/>
      <dgm:spPr/>
      <dgm:t>
        <a:bodyPr/>
        <a:lstStyle/>
        <a:p>
          <a:endParaRPr lang="en-IN"/>
        </a:p>
      </dgm:t>
    </dgm:pt>
    <dgm:pt modelId="{711D90EA-BE7A-4B4A-8A01-B921C26756F6}">
      <dgm:prSet/>
      <dgm:spPr/>
      <dgm:t>
        <a:bodyPr/>
        <a:lstStyle/>
        <a:p>
          <a:r>
            <a:rPr lang="en-IN"/>
            <a:t>Post-discussion, a consensus is reached</a:t>
          </a:r>
        </a:p>
      </dgm:t>
    </dgm:pt>
    <dgm:pt modelId="{5C43876A-C926-4A2A-8DF7-CF9AA4FDE118}" type="parTrans" cxnId="{F58C3385-AD59-47E4-A226-D115AE242A5C}">
      <dgm:prSet/>
      <dgm:spPr/>
      <dgm:t>
        <a:bodyPr/>
        <a:lstStyle/>
        <a:p>
          <a:endParaRPr lang="en-IN"/>
        </a:p>
      </dgm:t>
    </dgm:pt>
    <dgm:pt modelId="{30CDD594-8521-4177-9864-7CD70DF70175}" type="sibTrans" cxnId="{F58C3385-AD59-47E4-A226-D115AE242A5C}">
      <dgm:prSet/>
      <dgm:spPr/>
      <dgm:t>
        <a:bodyPr/>
        <a:lstStyle/>
        <a:p>
          <a:endParaRPr lang="en-IN"/>
        </a:p>
      </dgm:t>
    </dgm:pt>
    <dgm:pt modelId="{2861395E-9B40-4B15-9800-FCA5552A776E}">
      <dgm:prSet/>
      <dgm:spPr/>
      <dgm:t>
        <a:bodyPr/>
        <a:lstStyle/>
        <a:p>
          <a:r>
            <a:rPr lang="en-IN"/>
            <a:t>Each team member chooses a card</a:t>
          </a:r>
        </a:p>
      </dgm:t>
    </dgm:pt>
    <dgm:pt modelId="{8EC4BCFC-FD3E-40EA-BAA2-A863F27664B6}" type="parTrans" cxnId="{8BBD984A-F9ED-4EF3-9024-A25893C09273}">
      <dgm:prSet/>
      <dgm:spPr/>
      <dgm:t>
        <a:bodyPr/>
        <a:lstStyle/>
        <a:p>
          <a:endParaRPr lang="en-IN"/>
        </a:p>
      </dgm:t>
    </dgm:pt>
    <dgm:pt modelId="{7B25D50E-E129-448E-A44A-3B904DE1DBBC}" type="sibTrans" cxnId="{8BBD984A-F9ED-4EF3-9024-A25893C09273}">
      <dgm:prSet/>
      <dgm:spPr/>
      <dgm:t>
        <a:bodyPr/>
        <a:lstStyle/>
        <a:p>
          <a:endParaRPr lang="en-IN"/>
        </a:p>
      </dgm:t>
    </dgm:pt>
    <dgm:pt modelId="{122DE45C-0061-4D72-9CBF-3E217782A930}" type="pres">
      <dgm:prSet presAssocID="{C365B957-05D7-4C96-8803-6D7F1A1B9CEE}" presName="cycle" presStyleCnt="0">
        <dgm:presLayoutVars>
          <dgm:dir/>
          <dgm:resizeHandles val="exact"/>
        </dgm:presLayoutVars>
      </dgm:prSet>
      <dgm:spPr/>
      <dgm:t>
        <a:bodyPr/>
        <a:lstStyle/>
        <a:p>
          <a:endParaRPr lang="en-IN"/>
        </a:p>
      </dgm:t>
    </dgm:pt>
    <dgm:pt modelId="{070E8DBA-476D-43D2-A665-66BF09CDBC71}" type="pres">
      <dgm:prSet presAssocID="{570A1B26-FCD6-4381-A284-8EAD94CB3A8F}" presName="node" presStyleLbl="node1" presStyleIdx="0" presStyleCnt="5">
        <dgm:presLayoutVars>
          <dgm:bulletEnabled val="1"/>
        </dgm:presLayoutVars>
      </dgm:prSet>
      <dgm:spPr/>
      <dgm:t>
        <a:bodyPr/>
        <a:lstStyle/>
        <a:p>
          <a:endParaRPr lang="en-IN"/>
        </a:p>
      </dgm:t>
    </dgm:pt>
    <dgm:pt modelId="{D37C5022-187E-4899-A11E-065F6AF5B1CD}" type="pres">
      <dgm:prSet presAssocID="{BB893ED3-012C-4CB9-B4CF-75B7B794E5FB}" presName="sibTrans" presStyleLbl="sibTrans2D1" presStyleIdx="0" presStyleCnt="5"/>
      <dgm:spPr/>
      <dgm:t>
        <a:bodyPr/>
        <a:lstStyle/>
        <a:p>
          <a:endParaRPr lang="en-IN"/>
        </a:p>
      </dgm:t>
    </dgm:pt>
    <dgm:pt modelId="{84E11704-3826-4A49-A59E-666DD8F3390F}" type="pres">
      <dgm:prSet presAssocID="{BB893ED3-012C-4CB9-B4CF-75B7B794E5FB}" presName="connectorText" presStyleLbl="sibTrans2D1" presStyleIdx="0" presStyleCnt="5"/>
      <dgm:spPr/>
      <dgm:t>
        <a:bodyPr/>
        <a:lstStyle/>
        <a:p>
          <a:endParaRPr lang="en-IN"/>
        </a:p>
      </dgm:t>
    </dgm:pt>
    <dgm:pt modelId="{46F1FEE3-49C7-4876-9E81-3FC29CA36684}" type="pres">
      <dgm:prSet presAssocID="{19AE7EAA-07B2-4710-AEF0-613CB4E073E3}" presName="node" presStyleLbl="node1" presStyleIdx="1" presStyleCnt="5">
        <dgm:presLayoutVars>
          <dgm:bulletEnabled val="1"/>
        </dgm:presLayoutVars>
      </dgm:prSet>
      <dgm:spPr/>
      <dgm:t>
        <a:bodyPr/>
        <a:lstStyle/>
        <a:p>
          <a:endParaRPr lang="en-IN"/>
        </a:p>
      </dgm:t>
    </dgm:pt>
    <dgm:pt modelId="{9C3C9774-DED9-4817-AF94-573B77977457}" type="pres">
      <dgm:prSet presAssocID="{2FC82C44-7F4B-4CF1-9624-6E124BA2EE7D}" presName="sibTrans" presStyleLbl="sibTrans2D1" presStyleIdx="1" presStyleCnt="5"/>
      <dgm:spPr/>
      <dgm:t>
        <a:bodyPr/>
        <a:lstStyle/>
        <a:p>
          <a:endParaRPr lang="en-IN"/>
        </a:p>
      </dgm:t>
    </dgm:pt>
    <dgm:pt modelId="{3DDD891D-F1D8-4215-874C-037FAD3B9512}" type="pres">
      <dgm:prSet presAssocID="{2FC82C44-7F4B-4CF1-9624-6E124BA2EE7D}" presName="connectorText" presStyleLbl="sibTrans2D1" presStyleIdx="1" presStyleCnt="5"/>
      <dgm:spPr/>
      <dgm:t>
        <a:bodyPr/>
        <a:lstStyle/>
        <a:p>
          <a:endParaRPr lang="en-IN"/>
        </a:p>
      </dgm:t>
    </dgm:pt>
    <dgm:pt modelId="{D9799A9A-C5B7-4DA1-BB45-D577F7B25BB8}" type="pres">
      <dgm:prSet presAssocID="{2861395E-9B40-4B15-9800-FCA5552A776E}" presName="node" presStyleLbl="node1" presStyleIdx="2" presStyleCnt="5">
        <dgm:presLayoutVars>
          <dgm:bulletEnabled val="1"/>
        </dgm:presLayoutVars>
      </dgm:prSet>
      <dgm:spPr/>
      <dgm:t>
        <a:bodyPr/>
        <a:lstStyle/>
        <a:p>
          <a:endParaRPr lang="en-IN"/>
        </a:p>
      </dgm:t>
    </dgm:pt>
    <dgm:pt modelId="{491A04C4-7DCF-4DCD-9447-8771A910CA95}" type="pres">
      <dgm:prSet presAssocID="{7B25D50E-E129-448E-A44A-3B904DE1DBBC}" presName="sibTrans" presStyleLbl="sibTrans2D1" presStyleIdx="2" presStyleCnt="5"/>
      <dgm:spPr/>
      <dgm:t>
        <a:bodyPr/>
        <a:lstStyle/>
        <a:p>
          <a:endParaRPr lang="en-IN"/>
        </a:p>
      </dgm:t>
    </dgm:pt>
    <dgm:pt modelId="{923D47B1-99AB-418D-9196-CD0CDB435CCE}" type="pres">
      <dgm:prSet presAssocID="{7B25D50E-E129-448E-A44A-3B904DE1DBBC}" presName="connectorText" presStyleLbl="sibTrans2D1" presStyleIdx="2" presStyleCnt="5"/>
      <dgm:spPr/>
      <dgm:t>
        <a:bodyPr/>
        <a:lstStyle/>
        <a:p>
          <a:endParaRPr lang="en-IN"/>
        </a:p>
      </dgm:t>
    </dgm:pt>
    <dgm:pt modelId="{058A28D9-00ED-4E8D-97B9-CA49BE63696B}" type="pres">
      <dgm:prSet presAssocID="{4524749E-EC2A-45E0-B7C5-A72F5D3BB20D}" presName="node" presStyleLbl="node1" presStyleIdx="3" presStyleCnt="5">
        <dgm:presLayoutVars>
          <dgm:bulletEnabled val="1"/>
        </dgm:presLayoutVars>
      </dgm:prSet>
      <dgm:spPr/>
      <dgm:t>
        <a:bodyPr/>
        <a:lstStyle/>
        <a:p>
          <a:endParaRPr lang="en-IN"/>
        </a:p>
      </dgm:t>
    </dgm:pt>
    <dgm:pt modelId="{0367AE53-640A-4F98-AA4E-AFAE491E22C7}" type="pres">
      <dgm:prSet presAssocID="{A8B10D10-5172-4528-BBED-AA09156D3F6A}" presName="sibTrans" presStyleLbl="sibTrans2D1" presStyleIdx="3" presStyleCnt="5"/>
      <dgm:spPr/>
      <dgm:t>
        <a:bodyPr/>
        <a:lstStyle/>
        <a:p>
          <a:endParaRPr lang="en-IN"/>
        </a:p>
      </dgm:t>
    </dgm:pt>
    <dgm:pt modelId="{864BB5FF-0724-4233-9487-8A815D540603}" type="pres">
      <dgm:prSet presAssocID="{A8B10D10-5172-4528-BBED-AA09156D3F6A}" presName="connectorText" presStyleLbl="sibTrans2D1" presStyleIdx="3" presStyleCnt="5"/>
      <dgm:spPr/>
      <dgm:t>
        <a:bodyPr/>
        <a:lstStyle/>
        <a:p>
          <a:endParaRPr lang="en-IN"/>
        </a:p>
      </dgm:t>
    </dgm:pt>
    <dgm:pt modelId="{1643D979-9A37-4B4C-B8FD-CB9B9D064448}" type="pres">
      <dgm:prSet presAssocID="{711D90EA-BE7A-4B4A-8A01-B921C26756F6}" presName="node" presStyleLbl="node1" presStyleIdx="4" presStyleCnt="5">
        <dgm:presLayoutVars>
          <dgm:bulletEnabled val="1"/>
        </dgm:presLayoutVars>
      </dgm:prSet>
      <dgm:spPr/>
      <dgm:t>
        <a:bodyPr/>
        <a:lstStyle/>
        <a:p>
          <a:endParaRPr lang="en-IN"/>
        </a:p>
      </dgm:t>
    </dgm:pt>
    <dgm:pt modelId="{799DD387-52B0-450B-9971-8BC5DFEAB2F0}" type="pres">
      <dgm:prSet presAssocID="{30CDD594-8521-4177-9864-7CD70DF70175}" presName="sibTrans" presStyleLbl="sibTrans2D1" presStyleIdx="4" presStyleCnt="5"/>
      <dgm:spPr/>
      <dgm:t>
        <a:bodyPr/>
        <a:lstStyle/>
        <a:p>
          <a:endParaRPr lang="en-IN"/>
        </a:p>
      </dgm:t>
    </dgm:pt>
    <dgm:pt modelId="{440C0E87-4CF0-4DD4-8877-C25A94C5E9F3}" type="pres">
      <dgm:prSet presAssocID="{30CDD594-8521-4177-9864-7CD70DF70175}" presName="connectorText" presStyleLbl="sibTrans2D1" presStyleIdx="4" presStyleCnt="5"/>
      <dgm:spPr/>
      <dgm:t>
        <a:bodyPr/>
        <a:lstStyle/>
        <a:p>
          <a:endParaRPr lang="en-IN"/>
        </a:p>
      </dgm:t>
    </dgm:pt>
  </dgm:ptLst>
  <dgm:cxnLst>
    <dgm:cxn modelId="{067F38FE-D3F3-4367-97BB-663D4657FBD9}" srcId="{C365B957-05D7-4C96-8803-6D7F1A1B9CEE}" destId="{570A1B26-FCD6-4381-A284-8EAD94CB3A8F}" srcOrd="0" destOrd="0" parTransId="{6E93DB17-AAFD-4A39-983C-B6E5E6DE535C}" sibTransId="{BB893ED3-012C-4CB9-B4CF-75B7B794E5FB}"/>
    <dgm:cxn modelId="{60A69035-C51F-4599-AB72-772E4B6C5033}" type="presOf" srcId="{7B25D50E-E129-448E-A44A-3B904DE1DBBC}" destId="{491A04C4-7DCF-4DCD-9447-8771A910CA95}" srcOrd="0" destOrd="0" presId="urn:microsoft.com/office/officeart/2005/8/layout/cycle2"/>
    <dgm:cxn modelId="{91F915FF-6907-4AA0-A158-19489488FB55}" srcId="{C365B957-05D7-4C96-8803-6D7F1A1B9CEE}" destId="{4524749E-EC2A-45E0-B7C5-A72F5D3BB20D}" srcOrd="3" destOrd="0" parTransId="{747FF6FF-619E-4D2B-A77B-F3E9710CF068}" sibTransId="{A8B10D10-5172-4528-BBED-AA09156D3F6A}"/>
    <dgm:cxn modelId="{C0F88428-8E6E-409F-A072-314592429E45}" type="presOf" srcId="{570A1B26-FCD6-4381-A284-8EAD94CB3A8F}" destId="{070E8DBA-476D-43D2-A665-66BF09CDBC71}" srcOrd="0" destOrd="0" presId="urn:microsoft.com/office/officeart/2005/8/layout/cycle2"/>
    <dgm:cxn modelId="{F58C3385-AD59-47E4-A226-D115AE242A5C}" srcId="{C365B957-05D7-4C96-8803-6D7F1A1B9CEE}" destId="{711D90EA-BE7A-4B4A-8A01-B921C26756F6}" srcOrd="4" destOrd="0" parTransId="{5C43876A-C926-4A2A-8DF7-CF9AA4FDE118}" sibTransId="{30CDD594-8521-4177-9864-7CD70DF70175}"/>
    <dgm:cxn modelId="{D62451C0-DFF6-4B98-AAF0-7C521D1800BB}" srcId="{C365B957-05D7-4C96-8803-6D7F1A1B9CEE}" destId="{19AE7EAA-07B2-4710-AEF0-613CB4E073E3}" srcOrd="1" destOrd="0" parTransId="{3199C29E-D9C2-427D-9167-32EED2CC1EF4}" sibTransId="{2FC82C44-7F4B-4CF1-9624-6E124BA2EE7D}"/>
    <dgm:cxn modelId="{2A58A81D-F86A-413A-BF01-FF507A35B33F}" type="presOf" srcId="{2FC82C44-7F4B-4CF1-9624-6E124BA2EE7D}" destId="{9C3C9774-DED9-4817-AF94-573B77977457}" srcOrd="0" destOrd="0" presId="urn:microsoft.com/office/officeart/2005/8/layout/cycle2"/>
    <dgm:cxn modelId="{44DE93B2-FC6B-4BE6-BA9C-D43853BE572E}" type="presOf" srcId="{19AE7EAA-07B2-4710-AEF0-613CB4E073E3}" destId="{46F1FEE3-49C7-4876-9E81-3FC29CA36684}" srcOrd="0" destOrd="0" presId="urn:microsoft.com/office/officeart/2005/8/layout/cycle2"/>
    <dgm:cxn modelId="{8BBD984A-F9ED-4EF3-9024-A25893C09273}" srcId="{C365B957-05D7-4C96-8803-6D7F1A1B9CEE}" destId="{2861395E-9B40-4B15-9800-FCA5552A776E}" srcOrd="2" destOrd="0" parTransId="{8EC4BCFC-FD3E-40EA-BAA2-A863F27664B6}" sibTransId="{7B25D50E-E129-448E-A44A-3B904DE1DBBC}"/>
    <dgm:cxn modelId="{ED7D8809-7CE9-4AF0-9D49-8468105C5CDA}" type="presOf" srcId="{7B25D50E-E129-448E-A44A-3B904DE1DBBC}" destId="{923D47B1-99AB-418D-9196-CD0CDB435CCE}" srcOrd="1" destOrd="0" presId="urn:microsoft.com/office/officeart/2005/8/layout/cycle2"/>
    <dgm:cxn modelId="{846F8729-3998-4D71-B293-8C53D3236EBB}" type="presOf" srcId="{2FC82C44-7F4B-4CF1-9624-6E124BA2EE7D}" destId="{3DDD891D-F1D8-4215-874C-037FAD3B9512}" srcOrd="1" destOrd="0" presId="urn:microsoft.com/office/officeart/2005/8/layout/cycle2"/>
    <dgm:cxn modelId="{30CEB822-8F01-46E1-975A-D2A12E440DA0}" type="presOf" srcId="{A8B10D10-5172-4528-BBED-AA09156D3F6A}" destId="{864BB5FF-0724-4233-9487-8A815D540603}" srcOrd="1" destOrd="0" presId="urn:microsoft.com/office/officeart/2005/8/layout/cycle2"/>
    <dgm:cxn modelId="{630E3B3A-167D-41A6-9A4A-5450E2DB374E}" type="presOf" srcId="{BB893ED3-012C-4CB9-B4CF-75B7B794E5FB}" destId="{D37C5022-187E-4899-A11E-065F6AF5B1CD}" srcOrd="0" destOrd="0" presId="urn:microsoft.com/office/officeart/2005/8/layout/cycle2"/>
    <dgm:cxn modelId="{14223BA7-FE39-4D54-AC2F-91B1F06BBA6C}" type="presOf" srcId="{711D90EA-BE7A-4B4A-8A01-B921C26756F6}" destId="{1643D979-9A37-4B4C-B8FD-CB9B9D064448}" srcOrd="0" destOrd="0" presId="urn:microsoft.com/office/officeart/2005/8/layout/cycle2"/>
    <dgm:cxn modelId="{F1F9A8DC-0FBD-4320-A8CC-E6F92F083C33}" type="presOf" srcId="{30CDD594-8521-4177-9864-7CD70DF70175}" destId="{440C0E87-4CF0-4DD4-8877-C25A94C5E9F3}" srcOrd="1" destOrd="0" presId="urn:microsoft.com/office/officeart/2005/8/layout/cycle2"/>
    <dgm:cxn modelId="{A26CA160-5158-4CEA-A8F3-56C812121D5B}" type="presOf" srcId="{C365B957-05D7-4C96-8803-6D7F1A1B9CEE}" destId="{122DE45C-0061-4D72-9CBF-3E217782A930}" srcOrd="0" destOrd="0" presId="urn:microsoft.com/office/officeart/2005/8/layout/cycle2"/>
    <dgm:cxn modelId="{C78E5C23-A5D0-46E9-8C1C-4DC845AE1095}" type="presOf" srcId="{4524749E-EC2A-45E0-B7C5-A72F5D3BB20D}" destId="{058A28D9-00ED-4E8D-97B9-CA49BE63696B}" srcOrd="0" destOrd="0" presId="urn:microsoft.com/office/officeart/2005/8/layout/cycle2"/>
    <dgm:cxn modelId="{7B530D42-2B39-46A1-A294-9F380742C03C}" type="presOf" srcId="{BB893ED3-012C-4CB9-B4CF-75B7B794E5FB}" destId="{84E11704-3826-4A49-A59E-666DD8F3390F}" srcOrd="1" destOrd="0" presId="urn:microsoft.com/office/officeart/2005/8/layout/cycle2"/>
    <dgm:cxn modelId="{C9AB37D4-4B00-45BB-AA24-F2D7726CA7B2}" type="presOf" srcId="{2861395E-9B40-4B15-9800-FCA5552A776E}" destId="{D9799A9A-C5B7-4DA1-BB45-D577F7B25BB8}" srcOrd="0" destOrd="0" presId="urn:microsoft.com/office/officeart/2005/8/layout/cycle2"/>
    <dgm:cxn modelId="{3D39EF05-F03B-4DDA-88C3-49CEC6F295A4}" type="presOf" srcId="{30CDD594-8521-4177-9864-7CD70DF70175}" destId="{799DD387-52B0-450B-9971-8BC5DFEAB2F0}" srcOrd="0" destOrd="0" presId="urn:microsoft.com/office/officeart/2005/8/layout/cycle2"/>
    <dgm:cxn modelId="{4AE65FF8-C34B-4AFB-B226-9354EA370057}" type="presOf" srcId="{A8B10D10-5172-4528-BBED-AA09156D3F6A}" destId="{0367AE53-640A-4F98-AA4E-AFAE491E22C7}" srcOrd="0" destOrd="0" presId="urn:microsoft.com/office/officeart/2005/8/layout/cycle2"/>
    <dgm:cxn modelId="{CF1348F7-F419-440E-9FE7-C174056FEFAB}" type="presParOf" srcId="{122DE45C-0061-4D72-9CBF-3E217782A930}" destId="{070E8DBA-476D-43D2-A665-66BF09CDBC71}" srcOrd="0" destOrd="0" presId="urn:microsoft.com/office/officeart/2005/8/layout/cycle2"/>
    <dgm:cxn modelId="{A6DA28AA-BA6C-4AD9-8D6F-91DA8D97A66E}" type="presParOf" srcId="{122DE45C-0061-4D72-9CBF-3E217782A930}" destId="{D37C5022-187E-4899-A11E-065F6AF5B1CD}" srcOrd="1" destOrd="0" presId="urn:microsoft.com/office/officeart/2005/8/layout/cycle2"/>
    <dgm:cxn modelId="{DFA8D919-BBE8-44E9-A23C-138CD75AAF9D}" type="presParOf" srcId="{D37C5022-187E-4899-A11E-065F6AF5B1CD}" destId="{84E11704-3826-4A49-A59E-666DD8F3390F}" srcOrd="0" destOrd="0" presId="urn:microsoft.com/office/officeart/2005/8/layout/cycle2"/>
    <dgm:cxn modelId="{1412A1C0-E16F-4EC7-AA5D-7A26C65434D9}" type="presParOf" srcId="{122DE45C-0061-4D72-9CBF-3E217782A930}" destId="{46F1FEE3-49C7-4876-9E81-3FC29CA36684}" srcOrd="2" destOrd="0" presId="urn:microsoft.com/office/officeart/2005/8/layout/cycle2"/>
    <dgm:cxn modelId="{5DCF1FEA-D6FF-480C-985A-E4EC23E3CEE5}" type="presParOf" srcId="{122DE45C-0061-4D72-9CBF-3E217782A930}" destId="{9C3C9774-DED9-4817-AF94-573B77977457}" srcOrd="3" destOrd="0" presId="urn:microsoft.com/office/officeart/2005/8/layout/cycle2"/>
    <dgm:cxn modelId="{9D2B6DC5-D5A9-4145-AFA8-201C8716D7F2}" type="presParOf" srcId="{9C3C9774-DED9-4817-AF94-573B77977457}" destId="{3DDD891D-F1D8-4215-874C-037FAD3B9512}" srcOrd="0" destOrd="0" presId="urn:microsoft.com/office/officeart/2005/8/layout/cycle2"/>
    <dgm:cxn modelId="{2D606564-3D9E-45B1-92A7-F7FFAD7AFAE5}" type="presParOf" srcId="{122DE45C-0061-4D72-9CBF-3E217782A930}" destId="{D9799A9A-C5B7-4DA1-BB45-D577F7B25BB8}" srcOrd="4" destOrd="0" presId="urn:microsoft.com/office/officeart/2005/8/layout/cycle2"/>
    <dgm:cxn modelId="{8C3EA635-5033-4396-A67E-119CE57D0082}" type="presParOf" srcId="{122DE45C-0061-4D72-9CBF-3E217782A930}" destId="{491A04C4-7DCF-4DCD-9447-8771A910CA95}" srcOrd="5" destOrd="0" presId="urn:microsoft.com/office/officeart/2005/8/layout/cycle2"/>
    <dgm:cxn modelId="{6B5977D5-4FB9-4A5A-A5D5-5B63CEEE2482}" type="presParOf" srcId="{491A04C4-7DCF-4DCD-9447-8771A910CA95}" destId="{923D47B1-99AB-418D-9196-CD0CDB435CCE}" srcOrd="0" destOrd="0" presId="urn:microsoft.com/office/officeart/2005/8/layout/cycle2"/>
    <dgm:cxn modelId="{683338FC-5B10-425B-824E-2D2D0506D90E}" type="presParOf" srcId="{122DE45C-0061-4D72-9CBF-3E217782A930}" destId="{058A28D9-00ED-4E8D-97B9-CA49BE63696B}" srcOrd="6" destOrd="0" presId="urn:microsoft.com/office/officeart/2005/8/layout/cycle2"/>
    <dgm:cxn modelId="{0A81CF6F-DF42-4395-BBC2-2EDA25FEB5A7}" type="presParOf" srcId="{122DE45C-0061-4D72-9CBF-3E217782A930}" destId="{0367AE53-640A-4F98-AA4E-AFAE491E22C7}" srcOrd="7" destOrd="0" presId="urn:microsoft.com/office/officeart/2005/8/layout/cycle2"/>
    <dgm:cxn modelId="{7B2EE41B-D2DE-45FF-A661-8799D71ADBE8}" type="presParOf" srcId="{0367AE53-640A-4F98-AA4E-AFAE491E22C7}" destId="{864BB5FF-0724-4233-9487-8A815D540603}" srcOrd="0" destOrd="0" presId="urn:microsoft.com/office/officeart/2005/8/layout/cycle2"/>
    <dgm:cxn modelId="{39771E35-2A5F-4B9A-A692-534A204BC023}" type="presParOf" srcId="{122DE45C-0061-4D72-9CBF-3E217782A930}" destId="{1643D979-9A37-4B4C-B8FD-CB9B9D064448}" srcOrd="8" destOrd="0" presId="urn:microsoft.com/office/officeart/2005/8/layout/cycle2"/>
    <dgm:cxn modelId="{1D1E389C-B14F-4F8D-A216-425E53ED1230}" type="presParOf" srcId="{122DE45C-0061-4D72-9CBF-3E217782A930}" destId="{799DD387-52B0-450B-9971-8BC5DFEAB2F0}" srcOrd="9" destOrd="0" presId="urn:microsoft.com/office/officeart/2005/8/layout/cycle2"/>
    <dgm:cxn modelId="{54098C26-C741-4155-B14D-C62850E8539B}" type="presParOf" srcId="{799DD387-52B0-450B-9971-8BC5DFEAB2F0}" destId="{440C0E87-4CF0-4DD4-8877-C25A94C5E9F3}" srcOrd="0" destOrd="0" presId="urn:microsoft.com/office/officeart/2005/8/layout/cycle2"/>
  </dgm:cxnLst>
  <dgm:bg/>
  <dgm:whole/>
  <dgm:extLst>
    <a:ext uri="http://schemas.microsoft.com/office/drawing/2008/diagram">
      <dsp:dataModelExt xmlns:dsp="http://schemas.microsoft.com/office/drawing/2008/diagram" relId="rId106"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3BD4C5F-7297-4C11-AFA4-7BE44B17C89A}"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IN"/>
        </a:p>
      </dgm:t>
    </dgm:pt>
    <dgm:pt modelId="{C66B35E9-DFFE-4639-9A6A-E91EED30B746}">
      <dgm:prSet phldrT="[Text]"/>
      <dgm:spPr/>
      <dgm:t>
        <a:bodyPr/>
        <a:lstStyle/>
        <a:p>
          <a:r>
            <a:rPr lang="en-IN"/>
            <a:t>Accomodate changing requirements from customers</a:t>
          </a:r>
        </a:p>
      </dgm:t>
    </dgm:pt>
    <dgm:pt modelId="{6C7CBDD6-ABAE-4145-8635-DF1A61BF9351}" type="parTrans" cxnId="{B2783639-BC60-438C-BC77-C00725474A99}">
      <dgm:prSet/>
      <dgm:spPr/>
      <dgm:t>
        <a:bodyPr/>
        <a:lstStyle/>
        <a:p>
          <a:endParaRPr lang="en-IN"/>
        </a:p>
      </dgm:t>
    </dgm:pt>
    <dgm:pt modelId="{ED1F1E9F-FAF9-457E-870A-F6D253F15AEA}" type="sibTrans" cxnId="{B2783639-BC60-438C-BC77-C00725474A99}">
      <dgm:prSet/>
      <dgm:spPr/>
      <dgm:t>
        <a:bodyPr/>
        <a:lstStyle/>
        <a:p>
          <a:endParaRPr lang="en-IN"/>
        </a:p>
      </dgm:t>
    </dgm:pt>
    <dgm:pt modelId="{A3C48F33-F9FD-4F62-915E-4138C1CAE5AA}">
      <dgm:prSet phldrT="[Text]"/>
      <dgm:spPr/>
      <dgm:t>
        <a:bodyPr/>
        <a:lstStyle/>
        <a:p>
          <a:r>
            <a:rPr lang="en-IN"/>
            <a:t>Breakdown top priority tasks into User Stories and prepare for the next Sprint</a:t>
          </a:r>
        </a:p>
      </dgm:t>
    </dgm:pt>
    <dgm:pt modelId="{CEFDBA40-ACAD-4199-8E48-8702E48842E0}" type="parTrans" cxnId="{E592F96C-CF4C-46EC-AE38-8A562AD2FBE5}">
      <dgm:prSet/>
      <dgm:spPr/>
      <dgm:t>
        <a:bodyPr/>
        <a:lstStyle/>
        <a:p>
          <a:endParaRPr lang="en-IN"/>
        </a:p>
      </dgm:t>
    </dgm:pt>
    <dgm:pt modelId="{027735BD-6BC2-4181-B5B6-FC00EE6CB06F}" type="sibTrans" cxnId="{E592F96C-CF4C-46EC-AE38-8A562AD2FBE5}">
      <dgm:prSet/>
      <dgm:spPr/>
      <dgm:t>
        <a:bodyPr/>
        <a:lstStyle/>
        <a:p>
          <a:endParaRPr lang="en-IN"/>
        </a:p>
      </dgm:t>
    </dgm:pt>
    <dgm:pt modelId="{BD29BD9A-2010-4D7F-84F5-D4AB5DBBFE01}">
      <dgm:prSet phldrT="[Text]"/>
      <dgm:spPr/>
      <dgm:t>
        <a:bodyPr/>
        <a:lstStyle/>
        <a:p>
          <a:r>
            <a:rPr lang="en-IN"/>
            <a:t>Spend about 10% of Sprint on grooming</a:t>
          </a:r>
        </a:p>
      </dgm:t>
    </dgm:pt>
    <dgm:pt modelId="{C329FEF7-4BC4-4433-9D6A-DB8AB2ED67A7}" type="parTrans" cxnId="{9E26012C-CFD6-4587-AD7C-2CB61DE95BE9}">
      <dgm:prSet/>
      <dgm:spPr/>
      <dgm:t>
        <a:bodyPr/>
        <a:lstStyle/>
        <a:p>
          <a:endParaRPr lang="en-IN"/>
        </a:p>
      </dgm:t>
    </dgm:pt>
    <dgm:pt modelId="{A6BB3836-EB15-4093-9B5C-F97BEE9C4EF3}" type="sibTrans" cxnId="{9E26012C-CFD6-4587-AD7C-2CB61DE95BE9}">
      <dgm:prSet/>
      <dgm:spPr/>
      <dgm:t>
        <a:bodyPr/>
        <a:lstStyle/>
        <a:p>
          <a:endParaRPr lang="en-IN"/>
        </a:p>
      </dgm:t>
    </dgm:pt>
    <dgm:pt modelId="{DE6F6FE6-32C2-47A2-9B9C-9DEF1166958F}">
      <dgm:prSet phldrT="[Text]"/>
      <dgm:spPr/>
      <dgm:t>
        <a:bodyPr/>
        <a:lstStyle/>
        <a:p>
          <a:r>
            <a:rPr lang="en-IN"/>
            <a:t>Take feedback from current Sprints to change the Product Backlog</a:t>
          </a:r>
        </a:p>
      </dgm:t>
    </dgm:pt>
    <dgm:pt modelId="{48013033-2661-4218-AA13-2F69D9A98D27}" type="parTrans" cxnId="{FD4C3501-8804-4465-894D-082338F9391D}">
      <dgm:prSet/>
      <dgm:spPr/>
      <dgm:t>
        <a:bodyPr/>
        <a:lstStyle/>
        <a:p>
          <a:endParaRPr lang="en-IN"/>
        </a:p>
      </dgm:t>
    </dgm:pt>
    <dgm:pt modelId="{B85F4D71-D11C-48DB-AD61-D0C4EAF8E4C1}" type="sibTrans" cxnId="{FD4C3501-8804-4465-894D-082338F9391D}">
      <dgm:prSet/>
      <dgm:spPr/>
      <dgm:t>
        <a:bodyPr/>
        <a:lstStyle/>
        <a:p>
          <a:endParaRPr lang="en-IN"/>
        </a:p>
      </dgm:t>
    </dgm:pt>
    <dgm:pt modelId="{2B3E19C5-BD01-47FC-A4FD-A17E7B648139}" type="pres">
      <dgm:prSet presAssocID="{83BD4C5F-7297-4C11-AFA4-7BE44B17C89A}" presName="Name0" presStyleCnt="0">
        <dgm:presLayoutVars>
          <dgm:chMax val="7"/>
          <dgm:chPref val="7"/>
          <dgm:dir/>
        </dgm:presLayoutVars>
      </dgm:prSet>
      <dgm:spPr/>
      <dgm:t>
        <a:bodyPr/>
        <a:lstStyle/>
        <a:p>
          <a:endParaRPr lang="en-IN"/>
        </a:p>
      </dgm:t>
    </dgm:pt>
    <dgm:pt modelId="{66D782B3-D9F9-4651-85D9-F1063F76A121}" type="pres">
      <dgm:prSet presAssocID="{83BD4C5F-7297-4C11-AFA4-7BE44B17C89A}" presName="Name1" presStyleCnt="0"/>
      <dgm:spPr/>
    </dgm:pt>
    <dgm:pt modelId="{97BC0525-BFEB-4F1F-B21C-B6B1263368C7}" type="pres">
      <dgm:prSet presAssocID="{83BD4C5F-7297-4C11-AFA4-7BE44B17C89A}" presName="cycle" presStyleCnt="0"/>
      <dgm:spPr/>
    </dgm:pt>
    <dgm:pt modelId="{E15DB099-11C2-4ADA-8B05-6925889A168F}" type="pres">
      <dgm:prSet presAssocID="{83BD4C5F-7297-4C11-AFA4-7BE44B17C89A}" presName="srcNode" presStyleLbl="node1" presStyleIdx="0" presStyleCnt="4"/>
      <dgm:spPr/>
    </dgm:pt>
    <dgm:pt modelId="{A4F29F2B-5BF0-41AE-936F-514FFF76E8D5}" type="pres">
      <dgm:prSet presAssocID="{83BD4C5F-7297-4C11-AFA4-7BE44B17C89A}" presName="conn" presStyleLbl="parChTrans1D2" presStyleIdx="0" presStyleCnt="1"/>
      <dgm:spPr/>
      <dgm:t>
        <a:bodyPr/>
        <a:lstStyle/>
        <a:p>
          <a:endParaRPr lang="en-IN"/>
        </a:p>
      </dgm:t>
    </dgm:pt>
    <dgm:pt modelId="{2665BD38-321A-4F2C-99BD-8B1144628BB8}" type="pres">
      <dgm:prSet presAssocID="{83BD4C5F-7297-4C11-AFA4-7BE44B17C89A}" presName="extraNode" presStyleLbl="node1" presStyleIdx="0" presStyleCnt="4"/>
      <dgm:spPr/>
    </dgm:pt>
    <dgm:pt modelId="{FBC456A6-EFC4-4C52-8EEE-D4A033744C3C}" type="pres">
      <dgm:prSet presAssocID="{83BD4C5F-7297-4C11-AFA4-7BE44B17C89A}" presName="dstNode" presStyleLbl="node1" presStyleIdx="0" presStyleCnt="4"/>
      <dgm:spPr/>
    </dgm:pt>
    <dgm:pt modelId="{AFBF2C45-4873-453A-BE86-A6803E655DFF}" type="pres">
      <dgm:prSet presAssocID="{C66B35E9-DFFE-4639-9A6A-E91EED30B746}" presName="text_1" presStyleLbl="node1" presStyleIdx="0" presStyleCnt="4">
        <dgm:presLayoutVars>
          <dgm:bulletEnabled val="1"/>
        </dgm:presLayoutVars>
      </dgm:prSet>
      <dgm:spPr/>
      <dgm:t>
        <a:bodyPr/>
        <a:lstStyle/>
        <a:p>
          <a:endParaRPr lang="en-IN"/>
        </a:p>
      </dgm:t>
    </dgm:pt>
    <dgm:pt modelId="{825EEA67-C302-4CF0-85A2-C1322F586555}" type="pres">
      <dgm:prSet presAssocID="{C66B35E9-DFFE-4639-9A6A-E91EED30B746}" presName="accent_1" presStyleCnt="0"/>
      <dgm:spPr/>
    </dgm:pt>
    <dgm:pt modelId="{16F193CF-4EE7-4D86-A496-12D144D65272}" type="pres">
      <dgm:prSet presAssocID="{C66B35E9-DFFE-4639-9A6A-E91EED30B746}" presName="accentRepeatNode" presStyleLbl="solidFgAcc1" presStyleIdx="0" presStyleCnt="4"/>
      <dgm:spPr/>
    </dgm:pt>
    <dgm:pt modelId="{91F43F84-AAB5-43AF-AA06-E8F4A9B346A2}" type="pres">
      <dgm:prSet presAssocID="{DE6F6FE6-32C2-47A2-9B9C-9DEF1166958F}" presName="text_2" presStyleLbl="node1" presStyleIdx="1" presStyleCnt="4">
        <dgm:presLayoutVars>
          <dgm:bulletEnabled val="1"/>
        </dgm:presLayoutVars>
      </dgm:prSet>
      <dgm:spPr/>
      <dgm:t>
        <a:bodyPr/>
        <a:lstStyle/>
        <a:p>
          <a:endParaRPr lang="en-IN"/>
        </a:p>
      </dgm:t>
    </dgm:pt>
    <dgm:pt modelId="{0FEA3BD8-6E17-430E-AA2F-311A3E498AD1}" type="pres">
      <dgm:prSet presAssocID="{DE6F6FE6-32C2-47A2-9B9C-9DEF1166958F}" presName="accent_2" presStyleCnt="0"/>
      <dgm:spPr/>
    </dgm:pt>
    <dgm:pt modelId="{CE3A6346-DD1E-4015-B7FB-99130F5A3C0E}" type="pres">
      <dgm:prSet presAssocID="{DE6F6FE6-32C2-47A2-9B9C-9DEF1166958F}" presName="accentRepeatNode" presStyleLbl="solidFgAcc1" presStyleIdx="1" presStyleCnt="4"/>
      <dgm:spPr/>
    </dgm:pt>
    <dgm:pt modelId="{3F7C5F0B-83CE-4483-B689-8CEB6EFCEC52}" type="pres">
      <dgm:prSet presAssocID="{A3C48F33-F9FD-4F62-915E-4138C1CAE5AA}" presName="text_3" presStyleLbl="node1" presStyleIdx="2" presStyleCnt="4">
        <dgm:presLayoutVars>
          <dgm:bulletEnabled val="1"/>
        </dgm:presLayoutVars>
      </dgm:prSet>
      <dgm:spPr/>
      <dgm:t>
        <a:bodyPr/>
        <a:lstStyle/>
        <a:p>
          <a:endParaRPr lang="en-IN"/>
        </a:p>
      </dgm:t>
    </dgm:pt>
    <dgm:pt modelId="{504DEBC1-A79A-4035-837D-5BD1143284C7}" type="pres">
      <dgm:prSet presAssocID="{A3C48F33-F9FD-4F62-915E-4138C1CAE5AA}" presName="accent_3" presStyleCnt="0"/>
      <dgm:spPr/>
    </dgm:pt>
    <dgm:pt modelId="{7396A004-F690-4ED8-85A9-DE6CEE1F5FA6}" type="pres">
      <dgm:prSet presAssocID="{A3C48F33-F9FD-4F62-915E-4138C1CAE5AA}" presName="accentRepeatNode" presStyleLbl="solidFgAcc1" presStyleIdx="2" presStyleCnt="4"/>
      <dgm:spPr/>
    </dgm:pt>
    <dgm:pt modelId="{D6CF3343-E34A-4BBA-AF8B-E997B401EB78}" type="pres">
      <dgm:prSet presAssocID="{BD29BD9A-2010-4D7F-84F5-D4AB5DBBFE01}" presName="text_4" presStyleLbl="node1" presStyleIdx="3" presStyleCnt="4">
        <dgm:presLayoutVars>
          <dgm:bulletEnabled val="1"/>
        </dgm:presLayoutVars>
      </dgm:prSet>
      <dgm:spPr/>
      <dgm:t>
        <a:bodyPr/>
        <a:lstStyle/>
        <a:p>
          <a:endParaRPr lang="en-IN"/>
        </a:p>
      </dgm:t>
    </dgm:pt>
    <dgm:pt modelId="{C9314CB2-EBE2-463C-81D9-15B53F828980}" type="pres">
      <dgm:prSet presAssocID="{BD29BD9A-2010-4D7F-84F5-D4AB5DBBFE01}" presName="accent_4" presStyleCnt="0"/>
      <dgm:spPr/>
    </dgm:pt>
    <dgm:pt modelId="{88E40864-58F6-4C72-BA00-50FBC59B59D0}" type="pres">
      <dgm:prSet presAssocID="{BD29BD9A-2010-4D7F-84F5-D4AB5DBBFE01}" presName="accentRepeatNode" presStyleLbl="solidFgAcc1" presStyleIdx="3" presStyleCnt="4"/>
      <dgm:spPr/>
    </dgm:pt>
  </dgm:ptLst>
  <dgm:cxnLst>
    <dgm:cxn modelId="{3955AB4B-2CB0-4095-B8A3-4E6BBFF961A2}" type="presOf" srcId="{83BD4C5F-7297-4C11-AFA4-7BE44B17C89A}" destId="{2B3E19C5-BD01-47FC-A4FD-A17E7B648139}" srcOrd="0" destOrd="0" presId="urn:microsoft.com/office/officeart/2008/layout/VerticalCurvedList"/>
    <dgm:cxn modelId="{9E26012C-CFD6-4587-AD7C-2CB61DE95BE9}" srcId="{83BD4C5F-7297-4C11-AFA4-7BE44B17C89A}" destId="{BD29BD9A-2010-4D7F-84F5-D4AB5DBBFE01}" srcOrd="3" destOrd="0" parTransId="{C329FEF7-4BC4-4433-9D6A-DB8AB2ED67A7}" sibTransId="{A6BB3836-EB15-4093-9B5C-F97BEE9C4EF3}"/>
    <dgm:cxn modelId="{A6820966-88E9-46E3-9757-8F6D8C87580F}" type="presOf" srcId="{A3C48F33-F9FD-4F62-915E-4138C1CAE5AA}" destId="{3F7C5F0B-83CE-4483-B689-8CEB6EFCEC52}" srcOrd="0" destOrd="0" presId="urn:microsoft.com/office/officeart/2008/layout/VerticalCurvedList"/>
    <dgm:cxn modelId="{44CEACA3-20FE-4A3A-942C-F004F93872BC}" type="presOf" srcId="{DE6F6FE6-32C2-47A2-9B9C-9DEF1166958F}" destId="{91F43F84-AAB5-43AF-AA06-E8F4A9B346A2}" srcOrd="0" destOrd="0" presId="urn:microsoft.com/office/officeart/2008/layout/VerticalCurvedList"/>
    <dgm:cxn modelId="{FC7FDF81-7025-442E-B10B-8A65A6ED5C27}" type="presOf" srcId="{ED1F1E9F-FAF9-457E-870A-F6D253F15AEA}" destId="{A4F29F2B-5BF0-41AE-936F-514FFF76E8D5}" srcOrd="0" destOrd="0" presId="urn:microsoft.com/office/officeart/2008/layout/VerticalCurvedList"/>
    <dgm:cxn modelId="{FD4C3501-8804-4465-894D-082338F9391D}" srcId="{83BD4C5F-7297-4C11-AFA4-7BE44B17C89A}" destId="{DE6F6FE6-32C2-47A2-9B9C-9DEF1166958F}" srcOrd="1" destOrd="0" parTransId="{48013033-2661-4218-AA13-2F69D9A98D27}" sibTransId="{B85F4D71-D11C-48DB-AD61-D0C4EAF8E4C1}"/>
    <dgm:cxn modelId="{229C3F43-F549-4AAC-9950-097037480C0A}" type="presOf" srcId="{C66B35E9-DFFE-4639-9A6A-E91EED30B746}" destId="{AFBF2C45-4873-453A-BE86-A6803E655DFF}" srcOrd="0" destOrd="0" presId="urn:microsoft.com/office/officeart/2008/layout/VerticalCurvedList"/>
    <dgm:cxn modelId="{B2783639-BC60-438C-BC77-C00725474A99}" srcId="{83BD4C5F-7297-4C11-AFA4-7BE44B17C89A}" destId="{C66B35E9-DFFE-4639-9A6A-E91EED30B746}" srcOrd="0" destOrd="0" parTransId="{6C7CBDD6-ABAE-4145-8635-DF1A61BF9351}" sibTransId="{ED1F1E9F-FAF9-457E-870A-F6D253F15AEA}"/>
    <dgm:cxn modelId="{E592F96C-CF4C-46EC-AE38-8A562AD2FBE5}" srcId="{83BD4C5F-7297-4C11-AFA4-7BE44B17C89A}" destId="{A3C48F33-F9FD-4F62-915E-4138C1CAE5AA}" srcOrd="2" destOrd="0" parTransId="{CEFDBA40-ACAD-4199-8E48-8702E48842E0}" sibTransId="{027735BD-6BC2-4181-B5B6-FC00EE6CB06F}"/>
    <dgm:cxn modelId="{A2290B4D-4D94-4251-A14D-0749FF1B8247}" type="presOf" srcId="{BD29BD9A-2010-4D7F-84F5-D4AB5DBBFE01}" destId="{D6CF3343-E34A-4BBA-AF8B-E997B401EB78}" srcOrd="0" destOrd="0" presId="urn:microsoft.com/office/officeart/2008/layout/VerticalCurvedList"/>
    <dgm:cxn modelId="{2F56B6C2-A07D-42B8-AAB0-ADE37420E6C5}" type="presParOf" srcId="{2B3E19C5-BD01-47FC-A4FD-A17E7B648139}" destId="{66D782B3-D9F9-4651-85D9-F1063F76A121}" srcOrd="0" destOrd="0" presId="urn:microsoft.com/office/officeart/2008/layout/VerticalCurvedList"/>
    <dgm:cxn modelId="{CC75923F-3690-4F44-919A-8AF077C3A5FD}" type="presParOf" srcId="{66D782B3-D9F9-4651-85D9-F1063F76A121}" destId="{97BC0525-BFEB-4F1F-B21C-B6B1263368C7}" srcOrd="0" destOrd="0" presId="urn:microsoft.com/office/officeart/2008/layout/VerticalCurvedList"/>
    <dgm:cxn modelId="{F67B25DE-2802-4535-BD9D-7F0BF67BD5AB}" type="presParOf" srcId="{97BC0525-BFEB-4F1F-B21C-B6B1263368C7}" destId="{E15DB099-11C2-4ADA-8B05-6925889A168F}" srcOrd="0" destOrd="0" presId="urn:microsoft.com/office/officeart/2008/layout/VerticalCurvedList"/>
    <dgm:cxn modelId="{F315DB3F-B21C-4A2E-B0C8-1F54EB55BE78}" type="presParOf" srcId="{97BC0525-BFEB-4F1F-B21C-B6B1263368C7}" destId="{A4F29F2B-5BF0-41AE-936F-514FFF76E8D5}" srcOrd="1" destOrd="0" presId="urn:microsoft.com/office/officeart/2008/layout/VerticalCurvedList"/>
    <dgm:cxn modelId="{5EC10FF4-2AA7-4119-8EA6-B4CF1A86C828}" type="presParOf" srcId="{97BC0525-BFEB-4F1F-B21C-B6B1263368C7}" destId="{2665BD38-321A-4F2C-99BD-8B1144628BB8}" srcOrd="2" destOrd="0" presId="urn:microsoft.com/office/officeart/2008/layout/VerticalCurvedList"/>
    <dgm:cxn modelId="{92AD35F6-F65A-4C25-B356-59F4B7926F1C}" type="presParOf" srcId="{97BC0525-BFEB-4F1F-B21C-B6B1263368C7}" destId="{FBC456A6-EFC4-4C52-8EEE-D4A033744C3C}" srcOrd="3" destOrd="0" presId="urn:microsoft.com/office/officeart/2008/layout/VerticalCurvedList"/>
    <dgm:cxn modelId="{A50AAFF7-173F-4EFB-A39C-9867CA42CF3A}" type="presParOf" srcId="{66D782B3-D9F9-4651-85D9-F1063F76A121}" destId="{AFBF2C45-4873-453A-BE86-A6803E655DFF}" srcOrd="1" destOrd="0" presId="urn:microsoft.com/office/officeart/2008/layout/VerticalCurvedList"/>
    <dgm:cxn modelId="{8091D981-AD6B-4EDC-B026-7B5CFAE597A8}" type="presParOf" srcId="{66D782B3-D9F9-4651-85D9-F1063F76A121}" destId="{825EEA67-C302-4CF0-85A2-C1322F586555}" srcOrd="2" destOrd="0" presId="urn:microsoft.com/office/officeart/2008/layout/VerticalCurvedList"/>
    <dgm:cxn modelId="{C992E7BB-8175-4BF8-AFA9-31169FEC578F}" type="presParOf" srcId="{825EEA67-C302-4CF0-85A2-C1322F586555}" destId="{16F193CF-4EE7-4D86-A496-12D144D65272}" srcOrd="0" destOrd="0" presId="urn:microsoft.com/office/officeart/2008/layout/VerticalCurvedList"/>
    <dgm:cxn modelId="{E31E151E-EBE9-4179-A42E-043CB5F5F7AE}" type="presParOf" srcId="{66D782B3-D9F9-4651-85D9-F1063F76A121}" destId="{91F43F84-AAB5-43AF-AA06-E8F4A9B346A2}" srcOrd="3" destOrd="0" presId="urn:microsoft.com/office/officeart/2008/layout/VerticalCurvedList"/>
    <dgm:cxn modelId="{1B653562-332C-4CF8-A21D-5BEFC51D695E}" type="presParOf" srcId="{66D782B3-D9F9-4651-85D9-F1063F76A121}" destId="{0FEA3BD8-6E17-430E-AA2F-311A3E498AD1}" srcOrd="4" destOrd="0" presId="urn:microsoft.com/office/officeart/2008/layout/VerticalCurvedList"/>
    <dgm:cxn modelId="{BCCA677A-53BD-4712-927A-8D39DFFA4D36}" type="presParOf" srcId="{0FEA3BD8-6E17-430E-AA2F-311A3E498AD1}" destId="{CE3A6346-DD1E-4015-B7FB-99130F5A3C0E}" srcOrd="0" destOrd="0" presId="urn:microsoft.com/office/officeart/2008/layout/VerticalCurvedList"/>
    <dgm:cxn modelId="{55FFE8DF-36F3-4C9B-8346-1CD68BA9F3C7}" type="presParOf" srcId="{66D782B3-D9F9-4651-85D9-F1063F76A121}" destId="{3F7C5F0B-83CE-4483-B689-8CEB6EFCEC52}" srcOrd="5" destOrd="0" presId="urn:microsoft.com/office/officeart/2008/layout/VerticalCurvedList"/>
    <dgm:cxn modelId="{2002CA4D-32F6-43F5-9EA3-8581F8497602}" type="presParOf" srcId="{66D782B3-D9F9-4651-85D9-F1063F76A121}" destId="{504DEBC1-A79A-4035-837D-5BD1143284C7}" srcOrd="6" destOrd="0" presId="urn:microsoft.com/office/officeart/2008/layout/VerticalCurvedList"/>
    <dgm:cxn modelId="{D74B4D4E-B85C-4397-9830-E4918054F6D3}" type="presParOf" srcId="{504DEBC1-A79A-4035-837D-5BD1143284C7}" destId="{7396A004-F690-4ED8-85A9-DE6CEE1F5FA6}" srcOrd="0" destOrd="0" presId="urn:microsoft.com/office/officeart/2008/layout/VerticalCurvedList"/>
    <dgm:cxn modelId="{073358E3-6479-4BC5-9873-CA87756F2EDF}" type="presParOf" srcId="{66D782B3-D9F9-4651-85D9-F1063F76A121}" destId="{D6CF3343-E34A-4BBA-AF8B-E997B401EB78}" srcOrd="7" destOrd="0" presId="urn:microsoft.com/office/officeart/2008/layout/VerticalCurvedList"/>
    <dgm:cxn modelId="{845D410D-BAF3-43DC-8FC5-D7581D98D38B}" type="presParOf" srcId="{66D782B3-D9F9-4651-85D9-F1063F76A121}" destId="{C9314CB2-EBE2-463C-81D9-15B53F828980}" srcOrd="8" destOrd="0" presId="urn:microsoft.com/office/officeart/2008/layout/VerticalCurvedList"/>
    <dgm:cxn modelId="{85C1C303-541D-4507-A7BD-65F155D05AC0}" type="presParOf" srcId="{C9314CB2-EBE2-463C-81D9-15B53F828980}" destId="{88E40864-58F6-4C72-BA00-50FBC59B59D0}" srcOrd="0" destOrd="0" presId="urn:microsoft.com/office/officeart/2008/layout/VerticalCurvedList"/>
  </dgm:cxnLst>
  <dgm:bg/>
  <dgm:whole/>
  <dgm:extLst>
    <a:ext uri="http://schemas.microsoft.com/office/drawing/2008/diagram">
      <dsp:dataModelExt xmlns:dsp="http://schemas.microsoft.com/office/drawing/2008/diagram" relId="rId111"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0F1A1D2A-BDD3-4EEF-8B53-B2C73B145D59}" type="doc">
      <dgm:prSet loTypeId="urn:microsoft.com/office/officeart/2005/8/layout/hProcess6" loCatId="process" qsTypeId="urn:microsoft.com/office/officeart/2005/8/quickstyle/simple5" qsCatId="simple" csTypeId="urn:microsoft.com/office/officeart/2005/8/colors/accent1_2" csCatId="accent1" phldr="1"/>
      <dgm:spPr/>
    </dgm:pt>
    <dgm:pt modelId="{CED92DB3-AA98-48A4-A531-13EEAF6465B9}">
      <dgm:prSet phldrT="[Text]"/>
      <dgm:spPr/>
      <dgm:t>
        <a:bodyPr/>
        <a:lstStyle/>
        <a:p>
          <a:r>
            <a:rPr lang="en-IN"/>
            <a:t>When?</a:t>
          </a:r>
        </a:p>
      </dgm:t>
    </dgm:pt>
    <dgm:pt modelId="{D952B5B3-93DB-49C8-BED0-89719D901620}" type="parTrans" cxnId="{0632CB9A-0A59-46A6-8D65-4FEC9D729E7D}">
      <dgm:prSet/>
      <dgm:spPr/>
      <dgm:t>
        <a:bodyPr/>
        <a:lstStyle/>
        <a:p>
          <a:endParaRPr lang="en-IN"/>
        </a:p>
      </dgm:t>
    </dgm:pt>
    <dgm:pt modelId="{3CC44C15-B287-41BC-BECD-2B88D2513CB7}" type="sibTrans" cxnId="{0632CB9A-0A59-46A6-8D65-4FEC9D729E7D}">
      <dgm:prSet/>
      <dgm:spPr/>
      <dgm:t>
        <a:bodyPr/>
        <a:lstStyle/>
        <a:p>
          <a:endParaRPr lang="en-IN"/>
        </a:p>
      </dgm:t>
    </dgm:pt>
    <dgm:pt modelId="{2B578F2C-4B37-4CF5-A6C9-0E8815D7E4CF}">
      <dgm:prSet/>
      <dgm:spPr/>
      <dgm:t>
        <a:bodyPr/>
        <a:lstStyle/>
        <a:p>
          <a:r>
            <a:rPr lang="en-IN"/>
            <a:t>How long?</a:t>
          </a:r>
        </a:p>
      </dgm:t>
    </dgm:pt>
    <dgm:pt modelId="{DDFDB43D-7F5B-4195-8D17-A59A09B40B71}" type="parTrans" cxnId="{6DC93855-19DA-47BF-B90E-B08DA96C33E1}">
      <dgm:prSet/>
      <dgm:spPr/>
      <dgm:t>
        <a:bodyPr/>
        <a:lstStyle/>
        <a:p>
          <a:endParaRPr lang="en-IN"/>
        </a:p>
      </dgm:t>
    </dgm:pt>
    <dgm:pt modelId="{3F8A67D8-3877-4EA8-9051-7D0A144B2964}" type="sibTrans" cxnId="{6DC93855-19DA-47BF-B90E-B08DA96C33E1}">
      <dgm:prSet/>
      <dgm:spPr/>
      <dgm:t>
        <a:bodyPr/>
        <a:lstStyle/>
        <a:p>
          <a:endParaRPr lang="en-IN"/>
        </a:p>
      </dgm:t>
    </dgm:pt>
    <dgm:pt modelId="{401F9BE1-8469-4627-8EB7-CCD38170E814}">
      <dgm:prSet/>
      <dgm:spPr/>
      <dgm:t>
        <a:bodyPr/>
        <a:lstStyle/>
        <a:p>
          <a:r>
            <a:rPr lang="en-IN"/>
            <a:t>Who?</a:t>
          </a:r>
        </a:p>
      </dgm:t>
    </dgm:pt>
    <dgm:pt modelId="{DEA2A11D-2AB7-4879-9C96-0A839298B81D}" type="parTrans" cxnId="{25769A56-EFCB-4FBB-B0ED-AA69CF754310}">
      <dgm:prSet/>
      <dgm:spPr/>
      <dgm:t>
        <a:bodyPr/>
        <a:lstStyle/>
        <a:p>
          <a:endParaRPr lang="en-IN"/>
        </a:p>
      </dgm:t>
    </dgm:pt>
    <dgm:pt modelId="{CD60306D-2F02-4610-9231-6A56DCD700E2}" type="sibTrans" cxnId="{25769A56-EFCB-4FBB-B0ED-AA69CF754310}">
      <dgm:prSet/>
      <dgm:spPr/>
      <dgm:t>
        <a:bodyPr/>
        <a:lstStyle/>
        <a:p>
          <a:endParaRPr lang="en-IN"/>
        </a:p>
      </dgm:t>
    </dgm:pt>
    <dgm:pt modelId="{AAEF0B17-CD13-4A06-85B6-3E1265018C33}">
      <dgm:prSet phldrT="[Text]"/>
      <dgm:spPr/>
      <dgm:t>
        <a:bodyPr/>
        <a:lstStyle/>
        <a:p>
          <a:r>
            <a:rPr lang="en-IN"/>
            <a:t>Daily</a:t>
          </a:r>
        </a:p>
      </dgm:t>
    </dgm:pt>
    <dgm:pt modelId="{D7B5192A-284F-4CFC-92FF-9A713B6FCA38}" type="parTrans" cxnId="{C2329D54-0068-42A6-9209-4127DB058B2F}">
      <dgm:prSet/>
      <dgm:spPr/>
      <dgm:t>
        <a:bodyPr/>
        <a:lstStyle/>
        <a:p>
          <a:endParaRPr lang="en-IN"/>
        </a:p>
      </dgm:t>
    </dgm:pt>
    <dgm:pt modelId="{28D40FC4-3E3D-421E-810E-46D1296618C5}" type="sibTrans" cxnId="{C2329D54-0068-42A6-9209-4127DB058B2F}">
      <dgm:prSet/>
      <dgm:spPr/>
      <dgm:t>
        <a:bodyPr/>
        <a:lstStyle/>
        <a:p>
          <a:endParaRPr lang="en-IN"/>
        </a:p>
      </dgm:t>
    </dgm:pt>
    <dgm:pt modelId="{8E5AB6DC-A52E-46AB-8667-47314B8B6B15}">
      <dgm:prSet/>
      <dgm:spPr/>
      <dgm:t>
        <a:bodyPr/>
        <a:lstStyle/>
        <a:p>
          <a:r>
            <a:rPr lang="en-IN"/>
            <a:t>15 minutes</a:t>
          </a:r>
        </a:p>
      </dgm:t>
    </dgm:pt>
    <dgm:pt modelId="{55637946-825D-4C8B-9398-258530DA46D6}" type="parTrans" cxnId="{4C9573E9-1588-4F9B-9421-E672D3CD934F}">
      <dgm:prSet/>
      <dgm:spPr/>
      <dgm:t>
        <a:bodyPr/>
        <a:lstStyle/>
        <a:p>
          <a:endParaRPr lang="en-IN"/>
        </a:p>
      </dgm:t>
    </dgm:pt>
    <dgm:pt modelId="{49DA79C1-B01F-41BA-9FF4-ACDDCAAC3153}" type="sibTrans" cxnId="{4C9573E9-1588-4F9B-9421-E672D3CD934F}">
      <dgm:prSet/>
      <dgm:spPr/>
      <dgm:t>
        <a:bodyPr/>
        <a:lstStyle/>
        <a:p>
          <a:endParaRPr lang="en-IN"/>
        </a:p>
      </dgm:t>
    </dgm:pt>
    <dgm:pt modelId="{45CF4E54-E981-4BB5-9EA8-CFBCE7AC9E7E}">
      <dgm:prSet/>
      <dgm:spPr/>
      <dgm:t>
        <a:bodyPr/>
        <a:lstStyle/>
        <a:p>
          <a:r>
            <a:rPr lang="en-IN"/>
            <a:t>Scrum Master, Development Team</a:t>
          </a:r>
        </a:p>
      </dgm:t>
    </dgm:pt>
    <dgm:pt modelId="{93AB690B-2AD8-46C7-AEE3-14430B977456}" type="parTrans" cxnId="{1BCA3F4B-5F25-4E31-BA41-8BCED02E2571}">
      <dgm:prSet/>
      <dgm:spPr/>
      <dgm:t>
        <a:bodyPr/>
        <a:lstStyle/>
        <a:p>
          <a:endParaRPr lang="en-IN"/>
        </a:p>
      </dgm:t>
    </dgm:pt>
    <dgm:pt modelId="{90F7828D-D323-4FA4-9E0C-2E5785DD232C}" type="sibTrans" cxnId="{1BCA3F4B-5F25-4E31-BA41-8BCED02E2571}">
      <dgm:prSet/>
      <dgm:spPr/>
      <dgm:t>
        <a:bodyPr/>
        <a:lstStyle/>
        <a:p>
          <a:endParaRPr lang="en-IN"/>
        </a:p>
      </dgm:t>
    </dgm:pt>
    <dgm:pt modelId="{37C070CD-3E6C-4BF1-A91C-44875059FBAA}" type="pres">
      <dgm:prSet presAssocID="{0F1A1D2A-BDD3-4EEF-8B53-B2C73B145D59}" presName="theList" presStyleCnt="0">
        <dgm:presLayoutVars>
          <dgm:dir/>
          <dgm:animLvl val="lvl"/>
          <dgm:resizeHandles val="exact"/>
        </dgm:presLayoutVars>
      </dgm:prSet>
      <dgm:spPr/>
    </dgm:pt>
    <dgm:pt modelId="{97FC4E75-8E2E-4912-96BA-25E57A2858B0}" type="pres">
      <dgm:prSet presAssocID="{CED92DB3-AA98-48A4-A531-13EEAF6465B9}" presName="compNode" presStyleCnt="0"/>
      <dgm:spPr/>
    </dgm:pt>
    <dgm:pt modelId="{65800849-34F6-4FEB-816B-483FBB42C6A6}" type="pres">
      <dgm:prSet presAssocID="{CED92DB3-AA98-48A4-A531-13EEAF6465B9}" presName="noGeometry" presStyleCnt="0"/>
      <dgm:spPr/>
    </dgm:pt>
    <dgm:pt modelId="{122D2C35-9E45-46D3-B89A-5746FA043E26}" type="pres">
      <dgm:prSet presAssocID="{CED92DB3-AA98-48A4-A531-13EEAF6465B9}" presName="childTextVisible" presStyleLbl="bgAccFollowNode1" presStyleIdx="0" presStyleCnt="3">
        <dgm:presLayoutVars>
          <dgm:bulletEnabled val="1"/>
        </dgm:presLayoutVars>
      </dgm:prSet>
      <dgm:spPr/>
      <dgm:t>
        <a:bodyPr/>
        <a:lstStyle/>
        <a:p>
          <a:endParaRPr lang="en-IN"/>
        </a:p>
      </dgm:t>
    </dgm:pt>
    <dgm:pt modelId="{76579233-486C-4FEC-AEA9-631A65C63C44}" type="pres">
      <dgm:prSet presAssocID="{CED92DB3-AA98-48A4-A531-13EEAF6465B9}" presName="childTextHidden" presStyleLbl="bgAccFollowNode1" presStyleIdx="0" presStyleCnt="3"/>
      <dgm:spPr/>
      <dgm:t>
        <a:bodyPr/>
        <a:lstStyle/>
        <a:p>
          <a:endParaRPr lang="en-IN"/>
        </a:p>
      </dgm:t>
    </dgm:pt>
    <dgm:pt modelId="{B7B41088-8E31-4F2B-A265-D7298C8CEEFD}" type="pres">
      <dgm:prSet presAssocID="{CED92DB3-AA98-48A4-A531-13EEAF6465B9}" presName="parentText" presStyleLbl="node1" presStyleIdx="0" presStyleCnt="3">
        <dgm:presLayoutVars>
          <dgm:chMax val="1"/>
          <dgm:bulletEnabled val="1"/>
        </dgm:presLayoutVars>
      </dgm:prSet>
      <dgm:spPr/>
      <dgm:t>
        <a:bodyPr/>
        <a:lstStyle/>
        <a:p>
          <a:endParaRPr lang="en-IN"/>
        </a:p>
      </dgm:t>
    </dgm:pt>
    <dgm:pt modelId="{88D7749D-A025-4A57-840A-FBB109879AF3}" type="pres">
      <dgm:prSet presAssocID="{CED92DB3-AA98-48A4-A531-13EEAF6465B9}" presName="aSpace" presStyleCnt="0"/>
      <dgm:spPr/>
    </dgm:pt>
    <dgm:pt modelId="{F698E655-53B6-41BB-9C38-AB8C91B7ACCC}" type="pres">
      <dgm:prSet presAssocID="{2B578F2C-4B37-4CF5-A6C9-0E8815D7E4CF}" presName="compNode" presStyleCnt="0"/>
      <dgm:spPr/>
    </dgm:pt>
    <dgm:pt modelId="{6B20EC80-14DF-4E02-B18C-1473A4EC4FC3}" type="pres">
      <dgm:prSet presAssocID="{2B578F2C-4B37-4CF5-A6C9-0E8815D7E4CF}" presName="noGeometry" presStyleCnt="0"/>
      <dgm:spPr/>
    </dgm:pt>
    <dgm:pt modelId="{4BF7785D-8421-4C6C-BA88-00DE29E642E9}" type="pres">
      <dgm:prSet presAssocID="{2B578F2C-4B37-4CF5-A6C9-0E8815D7E4CF}" presName="childTextVisible" presStyleLbl="bgAccFollowNode1" presStyleIdx="1" presStyleCnt="3">
        <dgm:presLayoutVars>
          <dgm:bulletEnabled val="1"/>
        </dgm:presLayoutVars>
      </dgm:prSet>
      <dgm:spPr/>
      <dgm:t>
        <a:bodyPr/>
        <a:lstStyle/>
        <a:p>
          <a:endParaRPr lang="en-IN"/>
        </a:p>
      </dgm:t>
    </dgm:pt>
    <dgm:pt modelId="{BC9CB079-1744-4CD0-807A-27C0CC175CB5}" type="pres">
      <dgm:prSet presAssocID="{2B578F2C-4B37-4CF5-A6C9-0E8815D7E4CF}" presName="childTextHidden" presStyleLbl="bgAccFollowNode1" presStyleIdx="1" presStyleCnt="3"/>
      <dgm:spPr/>
      <dgm:t>
        <a:bodyPr/>
        <a:lstStyle/>
        <a:p>
          <a:endParaRPr lang="en-IN"/>
        </a:p>
      </dgm:t>
    </dgm:pt>
    <dgm:pt modelId="{04179D4A-3F59-4266-B4CE-CA84579CF35A}" type="pres">
      <dgm:prSet presAssocID="{2B578F2C-4B37-4CF5-A6C9-0E8815D7E4CF}" presName="parentText" presStyleLbl="node1" presStyleIdx="1" presStyleCnt="3">
        <dgm:presLayoutVars>
          <dgm:chMax val="1"/>
          <dgm:bulletEnabled val="1"/>
        </dgm:presLayoutVars>
      </dgm:prSet>
      <dgm:spPr/>
      <dgm:t>
        <a:bodyPr/>
        <a:lstStyle/>
        <a:p>
          <a:endParaRPr lang="en-IN"/>
        </a:p>
      </dgm:t>
    </dgm:pt>
    <dgm:pt modelId="{5FEA9127-95DB-4DD7-80A1-D0F93B05F01D}" type="pres">
      <dgm:prSet presAssocID="{2B578F2C-4B37-4CF5-A6C9-0E8815D7E4CF}" presName="aSpace" presStyleCnt="0"/>
      <dgm:spPr/>
    </dgm:pt>
    <dgm:pt modelId="{654EA67E-B3B0-48FD-9E90-336BED37BDBE}" type="pres">
      <dgm:prSet presAssocID="{401F9BE1-8469-4627-8EB7-CCD38170E814}" presName="compNode" presStyleCnt="0"/>
      <dgm:spPr/>
    </dgm:pt>
    <dgm:pt modelId="{AD01186D-B25F-44B8-9339-B834C53C5C40}" type="pres">
      <dgm:prSet presAssocID="{401F9BE1-8469-4627-8EB7-CCD38170E814}" presName="noGeometry" presStyleCnt="0"/>
      <dgm:spPr/>
    </dgm:pt>
    <dgm:pt modelId="{70E2D9D8-BDEE-479A-94F9-B49CBE88C4F3}" type="pres">
      <dgm:prSet presAssocID="{401F9BE1-8469-4627-8EB7-CCD38170E814}" presName="childTextVisible" presStyleLbl="bgAccFollowNode1" presStyleIdx="2" presStyleCnt="3">
        <dgm:presLayoutVars>
          <dgm:bulletEnabled val="1"/>
        </dgm:presLayoutVars>
      </dgm:prSet>
      <dgm:spPr/>
      <dgm:t>
        <a:bodyPr/>
        <a:lstStyle/>
        <a:p>
          <a:endParaRPr lang="en-IN"/>
        </a:p>
      </dgm:t>
    </dgm:pt>
    <dgm:pt modelId="{2E243F4C-4021-41D7-80E1-E4E7B6A706B8}" type="pres">
      <dgm:prSet presAssocID="{401F9BE1-8469-4627-8EB7-CCD38170E814}" presName="childTextHidden" presStyleLbl="bgAccFollowNode1" presStyleIdx="2" presStyleCnt="3"/>
      <dgm:spPr/>
      <dgm:t>
        <a:bodyPr/>
        <a:lstStyle/>
        <a:p>
          <a:endParaRPr lang="en-IN"/>
        </a:p>
      </dgm:t>
    </dgm:pt>
    <dgm:pt modelId="{BE602BDE-67F5-4582-AECA-A48900D01110}" type="pres">
      <dgm:prSet presAssocID="{401F9BE1-8469-4627-8EB7-CCD38170E814}" presName="parentText" presStyleLbl="node1" presStyleIdx="2" presStyleCnt="3">
        <dgm:presLayoutVars>
          <dgm:chMax val="1"/>
          <dgm:bulletEnabled val="1"/>
        </dgm:presLayoutVars>
      </dgm:prSet>
      <dgm:spPr/>
      <dgm:t>
        <a:bodyPr/>
        <a:lstStyle/>
        <a:p>
          <a:endParaRPr lang="en-IN"/>
        </a:p>
      </dgm:t>
    </dgm:pt>
  </dgm:ptLst>
  <dgm:cxnLst>
    <dgm:cxn modelId="{E28EB841-779B-434D-BE4F-C0FC13E9A234}" type="presOf" srcId="{AAEF0B17-CD13-4A06-85B6-3E1265018C33}" destId="{122D2C35-9E45-46D3-B89A-5746FA043E26}" srcOrd="0" destOrd="0" presId="urn:microsoft.com/office/officeart/2005/8/layout/hProcess6"/>
    <dgm:cxn modelId="{C2329D54-0068-42A6-9209-4127DB058B2F}" srcId="{CED92DB3-AA98-48A4-A531-13EEAF6465B9}" destId="{AAEF0B17-CD13-4A06-85B6-3E1265018C33}" srcOrd="0" destOrd="0" parTransId="{D7B5192A-284F-4CFC-92FF-9A713B6FCA38}" sibTransId="{28D40FC4-3E3D-421E-810E-46D1296618C5}"/>
    <dgm:cxn modelId="{6FC4CEB5-A98B-4D00-8E9C-20C508C62EDE}" type="presOf" srcId="{8E5AB6DC-A52E-46AB-8667-47314B8B6B15}" destId="{BC9CB079-1744-4CD0-807A-27C0CC175CB5}" srcOrd="1" destOrd="0" presId="urn:microsoft.com/office/officeart/2005/8/layout/hProcess6"/>
    <dgm:cxn modelId="{7BF5153F-4DDB-49FF-98AA-CB3FE59ECF2A}" type="presOf" srcId="{AAEF0B17-CD13-4A06-85B6-3E1265018C33}" destId="{76579233-486C-4FEC-AEA9-631A65C63C44}" srcOrd="1" destOrd="0" presId="urn:microsoft.com/office/officeart/2005/8/layout/hProcess6"/>
    <dgm:cxn modelId="{27A9A16C-7F51-45DC-9981-6C7E68A1C5A8}" type="presOf" srcId="{0F1A1D2A-BDD3-4EEF-8B53-B2C73B145D59}" destId="{37C070CD-3E6C-4BF1-A91C-44875059FBAA}" srcOrd="0" destOrd="0" presId="urn:microsoft.com/office/officeart/2005/8/layout/hProcess6"/>
    <dgm:cxn modelId="{1BCA3F4B-5F25-4E31-BA41-8BCED02E2571}" srcId="{401F9BE1-8469-4627-8EB7-CCD38170E814}" destId="{45CF4E54-E981-4BB5-9EA8-CFBCE7AC9E7E}" srcOrd="0" destOrd="0" parTransId="{93AB690B-2AD8-46C7-AEE3-14430B977456}" sibTransId="{90F7828D-D323-4FA4-9E0C-2E5785DD232C}"/>
    <dgm:cxn modelId="{21DD69D9-2EAA-41AD-9DEE-E006FAC3DA7B}" type="presOf" srcId="{45CF4E54-E981-4BB5-9EA8-CFBCE7AC9E7E}" destId="{2E243F4C-4021-41D7-80E1-E4E7B6A706B8}" srcOrd="1" destOrd="0" presId="urn:microsoft.com/office/officeart/2005/8/layout/hProcess6"/>
    <dgm:cxn modelId="{0632CB9A-0A59-46A6-8D65-4FEC9D729E7D}" srcId="{0F1A1D2A-BDD3-4EEF-8B53-B2C73B145D59}" destId="{CED92DB3-AA98-48A4-A531-13EEAF6465B9}" srcOrd="0" destOrd="0" parTransId="{D952B5B3-93DB-49C8-BED0-89719D901620}" sibTransId="{3CC44C15-B287-41BC-BECD-2B88D2513CB7}"/>
    <dgm:cxn modelId="{4C9573E9-1588-4F9B-9421-E672D3CD934F}" srcId="{2B578F2C-4B37-4CF5-A6C9-0E8815D7E4CF}" destId="{8E5AB6DC-A52E-46AB-8667-47314B8B6B15}" srcOrd="0" destOrd="0" parTransId="{55637946-825D-4C8B-9398-258530DA46D6}" sibTransId="{49DA79C1-B01F-41BA-9FF4-ACDDCAAC3153}"/>
    <dgm:cxn modelId="{7AD94DD2-4103-4ECF-AD86-2712CFB5BD3C}" type="presOf" srcId="{401F9BE1-8469-4627-8EB7-CCD38170E814}" destId="{BE602BDE-67F5-4582-AECA-A48900D01110}" srcOrd="0" destOrd="0" presId="urn:microsoft.com/office/officeart/2005/8/layout/hProcess6"/>
    <dgm:cxn modelId="{6DC93855-19DA-47BF-B90E-B08DA96C33E1}" srcId="{0F1A1D2A-BDD3-4EEF-8B53-B2C73B145D59}" destId="{2B578F2C-4B37-4CF5-A6C9-0E8815D7E4CF}" srcOrd="1" destOrd="0" parTransId="{DDFDB43D-7F5B-4195-8D17-A59A09B40B71}" sibTransId="{3F8A67D8-3877-4EA8-9051-7D0A144B2964}"/>
    <dgm:cxn modelId="{018B97B0-4AB4-4CDA-85CF-D8EB412A5A4F}" type="presOf" srcId="{CED92DB3-AA98-48A4-A531-13EEAF6465B9}" destId="{B7B41088-8E31-4F2B-A265-D7298C8CEEFD}" srcOrd="0" destOrd="0" presId="urn:microsoft.com/office/officeart/2005/8/layout/hProcess6"/>
    <dgm:cxn modelId="{6F9DDB58-30DC-4556-A018-7154DB98BE6E}" type="presOf" srcId="{45CF4E54-E981-4BB5-9EA8-CFBCE7AC9E7E}" destId="{70E2D9D8-BDEE-479A-94F9-B49CBE88C4F3}" srcOrd="0" destOrd="0" presId="urn:microsoft.com/office/officeart/2005/8/layout/hProcess6"/>
    <dgm:cxn modelId="{1F3A0945-1186-4BDD-9B83-18B3B570F6AD}" type="presOf" srcId="{2B578F2C-4B37-4CF5-A6C9-0E8815D7E4CF}" destId="{04179D4A-3F59-4266-B4CE-CA84579CF35A}" srcOrd="0" destOrd="0" presId="urn:microsoft.com/office/officeart/2005/8/layout/hProcess6"/>
    <dgm:cxn modelId="{EBF764E0-00D8-4616-93CF-5CD6F2C1A77B}" type="presOf" srcId="{8E5AB6DC-A52E-46AB-8667-47314B8B6B15}" destId="{4BF7785D-8421-4C6C-BA88-00DE29E642E9}" srcOrd="0" destOrd="0" presId="urn:microsoft.com/office/officeart/2005/8/layout/hProcess6"/>
    <dgm:cxn modelId="{25769A56-EFCB-4FBB-B0ED-AA69CF754310}" srcId="{0F1A1D2A-BDD3-4EEF-8B53-B2C73B145D59}" destId="{401F9BE1-8469-4627-8EB7-CCD38170E814}" srcOrd="2" destOrd="0" parTransId="{DEA2A11D-2AB7-4879-9C96-0A839298B81D}" sibTransId="{CD60306D-2F02-4610-9231-6A56DCD700E2}"/>
    <dgm:cxn modelId="{C0C7D410-F42D-4D03-8541-97E235827967}" type="presParOf" srcId="{37C070CD-3E6C-4BF1-A91C-44875059FBAA}" destId="{97FC4E75-8E2E-4912-96BA-25E57A2858B0}" srcOrd="0" destOrd="0" presId="urn:microsoft.com/office/officeart/2005/8/layout/hProcess6"/>
    <dgm:cxn modelId="{28C43400-564C-45D3-82CA-000DFB79BA59}" type="presParOf" srcId="{97FC4E75-8E2E-4912-96BA-25E57A2858B0}" destId="{65800849-34F6-4FEB-816B-483FBB42C6A6}" srcOrd="0" destOrd="0" presId="urn:microsoft.com/office/officeart/2005/8/layout/hProcess6"/>
    <dgm:cxn modelId="{A21AF1B3-C509-45A0-8979-2C320332E46C}" type="presParOf" srcId="{97FC4E75-8E2E-4912-96BA-25E57A2858B0}" destId="{122D2C35-9E45-46D3-B89A-5746FA043E26}" srcOrd="1" destOrd="0" presId="urn:microsoft.com/office/officeart/2005/8/layout/hProcess6"/>
    <dgm:cxn modelId="{02203173-AC47-46EE-886F-C572DF23DCB9}" type="presParOf" srcId="{97FC4E75-8E2E-4912-96BA-25E57A2858B0}" destId="{76579233-486C-4FEC-AEA9-631A65C63C44}" srcOrd="2" destOrd="0" presId="urn:microsoft.com/office/officeart/2005/8/layout/hProcess6"/>
    <dgm:cxn modelId="{2C0E071F-4CEB-44B8-B092-611B098C28B7}" type="presParOf" srcId="{97FC4E75-8E2E-4912-96BA-25E57A2858B0}" destId="{B7B41088-8E31-4F2B-A265-D7298C8CEEFD}" srcOrd="3" destOrd="0" presId="urn:microsoft.com/office/officeart/2005/8/layout/hProcess6"/>
    <dgm:cxn modelId="{3B20C4E1-29B4-42DD-89F0-A00388B83A76}" type="presParOf" srcId="{37C070CD-3E6C-4BF1-A91C-44875059FBAA}" destId="{88D7749D-A025-4A57-840A-FBB109879AF3}" srcOrd="1" destOrd="0" presId="urn:microsoft.com/office/officeart/2005/8/layout/hProcess6"/>
    <dgm:cxn modelId="{953F5D66-403B-4D39-B7B2-CEE8431FBCAC}" type="presParOf" srcId="{37C070CD-3E6C-4BF1-A91C-44875059FBAA}" destId="{F698E655-53B6-41BB-9C38-AB8C91B7ACCC}" srcOrd="2" destOrd="0" presId="urn:microsoft.com/office/officeart/2005/8/layout/hProcess6"/>
    <dgm:cxn modelId="{0060CF49-3F0C-4DC7-8528-8E67AAC61A60}" type="presParOf" srcId="{F698E655-53B6-41BB-9C38-AB8C91B7ACCC}" destId="{6B20EC80-14DF-4E02-B18C-1473A4EC4FC3}" srcOrd="0" destOrd="0" presId="urn:microsoft.com/office/officeart/2005/8/layout/hProcess6"/>
    <dgm:cxn modelId="{D47FF19B-F65A-4393-8CC1-9093E8D75EA5}" type="presParOf" srcId="{F698E655-53B6-41BB-9C38-AB8C91B7ACCC}" destId="{4BF7785D-8421-4C6C-BA88-00DE29E642E9}" srcOrd="1" destOrd="0" presId="urn:microsoft.com/office/officeart/2005/8/layout/hProcess6"/>
    <dgm:cxn modelId="{CB4501F2-6F6E-4B37-BCCB-56F853A73E11}" type="presParOf" srcId="{F698E655-53B6-41BB-9C38-AB8C91B7ACCC}" destId="{BC9CB079-1744-4CD0-807A-27C0CC175CB5}" srcOrd="2" destOrd="0" presId="urn:microsoft.com/office/officeart/2005/8/layout/hProcess6"/>
    <dgm:cxn modelId="{7F76F5C2-3A03-45E7-83D3-F18FB8EAD60E}" type="presParOf" srcId="{F698E655-53B6-41BB-9C38-AB8C91B7ACCC}" destId="{04179D4A-3F59-4266-B4CE-CA84579CF35A}" srcOrd="3" destOrd="0" presId="urn:microsoft.com/office/officeart/2005/8/layout/hProcess6"/>
    <dgm:cxn modelId="{01C7346F-5889-4B0A-8333-D7917267CDA0}" type="presParOf" srcId="{37C070CD-3E6C-4BF1-A91C-44875059FBAA}" destId="{5FEA9127-95DB-4DD7-80A1-D0F93B05F01D}" srcOrd="3" destOrd="0" presId="urn:microsoft.com/office/officeart/2005/8/layout/hProcess6"/>
    <dgm:cxn modelId="{AC259018-6805-4927-BD9D-B5A0018AB2CF}" type="presParOf" srcId="{37C070CD-3E6C-4BF1-A91C-44875059FBAA}" destId="{654EA67E-B3B0-48FD-9E90-336BED37BDBE}" srcOrd="4" destOrd="0" presId="urn:microsoft.com/office/officeart/2005/8/layout/hProcess6"/>
    <dgm:cxn modelId="{91491968-8FE8-4119-BE9C-77DB1695AF70}" type="presParOf" srcId="{654EA67E-B3B0-48FD-9E90-336BED37BDBE}" destId="{AD01186D-B25F-44B8-9339-B834C53C5C40}" srcOrd="0" destOrd="0" presId="urn:microsoft.com/office/officeart/2005/8/layout/hProcess6"/>
    <dgm:cxn modelId="{24AB616C-7B21-4B16-BBDB-598BFB216BD7}" type="presParOf" srcId="{654EA67E-B3B0-48FD-9E90-336BED37BDBE}" destId="{70E2D9D8-BDEE-479A-94F9-B49CBE88C4F3}" srcOrd="1" destOrd="0" presId="urn:microsoft.com/office/officeart/2005/8/layout/hProcess6"/>
    <dgm:cxn modelId="{8AF3929D-D7AC-4F7C-ABE6-15B57373F1C1}" type="presParOf" srcId="{654EA67E-B3B0-48FD-9E90-336BED37BDBE}" destId="{2E243F4C-4021-41D7-80E1-E4E7B6A706B8}" srcOrd="2" destOrd="0" presId="urn:microsoft.com/office/officeart/2005/8/layout/hProcess6"/>
    <dgm:cxn modelId="{16737770-C58D-44C0-A27E-EB905DF76B8C}" type="presParOf" srcId="{654EA67E-B3B0-48FD-9E90-336BED37BDBE}" destId="{BE602BDE-67F5-4582-AECA-A48900D01110}" srcOrd="3" destOrd="0" presId="urn:microsoft.com/office/officeart/2005/8/layout/hProcess6"/>
  </dgm:cxnLst>
  <dgm:bg/>
  <dgm:whole/>
  <dgm:extLst>
    <a:ext uri="http://schemas.microsoft.com/office/drawing/2008/diagram">
      <dsp:dataModelExt xmlns:dsp="http://schemas.microsoft.com/office/drawing/2008/diagram" relId="rId117"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5342B7D5-EE8E-443A-8CB4-E6EC6123443F}"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IN"/>
        </a:p>
      </dgm:t>
    </dgm:pt>
    <dgm:pt modelId="{426702F7-41BA-4480-A4F1-92CB1BA5D579}">
      <dgm:prSet phldrT="[Text]"/>
      <dgm:spPr/>
      <dgm:t>
        <a:bodyPr/>
        <a:lstStyle/>
        <a:p>
          <a:r>
            <a:rPr lang="en-IN"/>
            <a:t>Daily meet of team members and Scrum Master</a:t>
          </a:r>
        </a:p>
      </dgm:t>
    </dgm:pt>
    <dgm:pt modelId="{989A71DB-82CF-4010-8D1B-4EC223E109D0}" type="parTrans" cxnId="{515959E7-D930-4DDB-BB01-7AA1B9E591B6}">
      <dgm:prSet/>
      <dgm:spPr/>
      <dgm:t>
        <a:bodyPr/>
        <a:lstStyle/>
        <a:p>
          <a:endParaRPr lang="en-IN"/>
        </a:p>
      </dgm:t>
    </dgm:pt>
    <dgm:pt modelId="{596DBDA3-17CA-4886-AEB2-59342AAB0533}" type="sibTrans" cxnId="{515959E7-D930-4DDB-BB01-7AA1B9E591B6}">
      <dgm:prSet/>
      <dgm:spPr/>
      <dgm:t>
        <a:bodyPr/>
        <a:lstStyle/>
        <a:p>
          <a:endParaRPr lang="en-IN"/>
        </a:p>
      </dgm:t>
    </dgm:pt>
    <dgm:pt modelId="{E3408181-53BE-4EAD-BDEF-15318BE87D19}">
      <dgm:prSet phldrT="[Text]"/>
      <dgm:spPr/>
      <dgm:t>
        <a:bodyPr/>
        <a:lstStyle/>
        <a:p>
          <a:r>
            <a:rPr lang="en-IN"/>
            <a:t>Timed-boxed to 15 minutes	</a:t>
          </a:r>
        </a:p>
      </dgm:t>
    </dgm:pt>
    <dgm:pt modelId="{A67196B1-49D5-4BBA-B1DD-C9235F0014E6}" type="parTrans" cxnId="{FE8496E4-09FD-45A7-BE3F-9EE8F0092A60}">
      <dgm:prSet/>
      <dgm:spPr/>
      <dgm:t>
        <a:bodyPr/>
        <a:lstStyle/>
        <a:p>
          <a:endParaRPr lang="en-IN"/>
        </a:p>
      </dgm:t>
    </dgm:pt>
    <dgm:pt modelId="{9DB681E6-B127-487A-89B0-27BC7F1CB3AE}" type="sibTrans" cxnId="{FE8496E4-09FD-45A7-BE3F-9EE8F0092A60}">
      <dgm:prSet/>
      <dgm:spPr/>
      <dgm:t>
        <a:bodyPr/>
        <a:lstStyle/>
        <a:p>
          <a:endParaRPr lang="en-IN"/>
        </a:p>
      </dgm:t>
    </dgm:pt>
    <dgm:pt modelId="{FFD188D8-3E14-46B1-889C-86E857CB9F86}">
      <dgm:prSet phldrT="[Text]"/>
      <dgm:spPr/>
      <dgm:t>
        <a:bodyPr/>
        <a:lstStyle/>
        <a:p>
          <a:r>
            <a:rPr lang="en-IN"/>
            <a:t>Team members discuss three things: What they did yesterday, what they plan to do today, and what impediments are in the way</a:t>
          </a:r>
        </a:p>
      </dgm:t>
    </dgm:pt>
    <dgm:pt modelId="{F5D1373D-4576-4D86-8141-E1F048D7B74E}" type="parTrans" cxnId="{C8589C95-92A7-46CB-9A27-4581CBAAD5D4}">
      <dgm:prSet/>
      <dgm:spPr/>
      <dgm:t>
        <a:bodyPr/>
        <a:lstStyle/>
        <a:p>
          <a:endParaRPr lang="en-IN"/>
        </a:p>
      </dgm:t>
    </dgm:pt>
    <dgm:pt modelId="{6D9656A0-32E0-4ADE-A767-16179AE61E79}" type="sibTrans" cxnId="{C8589C95-92A7-46CB-9A27-4581CBAAD5D4}">
      <dgm:prSet/>
      <dgm:spPr/>
      <dgm:t>
        <a:bodyPr/>
        <a:lstStyle/>
        <a:p>
          <a:endParaRPr lang="en-IN"/>
        </a:p>
      </dgm:t>
    </dgm:pt>
    <dgm:pt modelId="{0B2CBFB7-925F-40E8-9B92-1A0327764385}">
      <dgm:prSet phldrT="[Text]"/>
      <dgm:spPr/>
      <dgm:t>
        <a:bodyPr/>
        <a:lstStyle/>
        <a:p>
          <a:r>
            <a:rPr lang="en-IN"/>
            <a:t>External stakeholders can attend but no one apart from team members, Scrum Master, and Product Owner may speak</a:t>
          </a:r>
        </a:p>
      </dgm:t>
    </dgm:pt>
    <dgm:pt modelId="{BFFA312D-9C70-4DBD-AACA-AA64DEBAC98C}" type="parTrans" cxnId="{BCEFB2C6-D9A4-4044-A0C9-480D30F69B37}">
      <dgm:prSet/>
      <dgm:spPr/>
      <dgm:t>
        <a:bodyPr/>
        <a:lstStyle/>
        <a:p>
          <a:endParaRPr lang="en-IN"/>
        </a:p>
      </dgm:t>
    </dgm:pt>
    <dgm:pt modelId="{AF9AD594-0B61-40B5-B4A3-310D21E2AA4D}" type="sibTrans" cxnId="{BCEFB2C6-D9A4-4044-A0C9-480D30F69B37}">
      <dgm:prSet/>
      <dgm:spPr/>
      <dgm:t>
        <a:bodyPr/>
        <a:lstStyle/>
        <a:p>
          <a:endParaRPr lang="en-IN"/>
        </a:p>
      </dgm:t>
    </dgm:pt>
    <dgm:pt modelId="{67AD72F1-A91D-48CC-8AD2-47CC41A15724}" type="pres">
      <dgm:prSet presAssocID="{5342B7D5-EE8E-443A-8CB4-E6EC6123443F}" presName="Name0" presStyleCnt="0">
        <dgm:presLayoutVars>
          <dgm:chMax val="7"/>
          <dgm:chPref val="7"/>
          <dgm:dir/>
        </dgm:presLayoutVars>
      </dgm:prSet>
      <dgm:spPr/>
      <dgm:t>
        <a:bodyPr/>
        <a:lstStyle/>
        <a:p>
          <a:endParaRPr lang="en-IN"/>
        </a:p>
      </dgm:t>
    </dgm:pt>
    <dgm:pt modelId="{560F9D92-F90F-48F6-BC5E-A075B159F8B5}" type="pres">
      <dgm:prSet presAssocID="{5342B7D5-EE8E-443A-8CB4-E6EC6123443F}" presName="Name1" presStyleCnt="0"/>
      <dgm:spPr/>
    </dgm:pt>
    <dgm:pt modelId="{AC28A4DA-2F9A-4B99-A5DB-D66D25249A8D}" type="pres">
      <dgm:prSet presAssocID="{5342B7D5-EE8E-443A-8CB4-E6EC6123443F}" presName="cycle" presStyleCnt="0"/>
      <dgm:spPr/>
    </dgm:pt>
    <dgm:pt modelId="{73557BD7-0E01-42D6-A9CC-497D7E4861D2}" type="pres">
      <dgm:prSet presAssocID="{5342B7D5-EE8E-443A-8CB4-E6EC6123443F}" presName="srcNode" presStyleLbl="node1" presStyleIdx="0" presStyleCnt="4"/>
      <dgm:spPr/>
    </dgm:pt>
    <dgm:pt modelId="{AAEDCE17-3B32-4075-A25D-2400C6A20DD1}" type="pres">
      <dgm:prSet presAssocID="{5342B7D5-EE8E-443A-8CB4-E6EC6123443F}" presName="conn" presStyleLbl="parChTrans1D2" presStyleIdx="0" presStyleCnt="1"/>
      <dgm:spPr/>
      <dgm:t>
        <a:bodyPr/>
        <a:lstStyle/>
        <a:p>
          <a:endParaRPr lang="en-IN"/>
        </a:p>
      </dgm:t>
    </dgm:pt>
    <dgm:pt modelId="{352A638C-93B9-4F15-B698-588994EA72CC}" type="pres">
      <dgm:prSet presAssocID="{5342B7D5-EE8E-443A-8CB4-E6EC6123443F}" presName="extraNode" presStyleLbl="node1" presStyleIdx="0" presStyleCnt="4"/>
      <dgm:spPr/>
    </dgm:pt>
    <dgm:pt modelId="{BA414C45-9D3C-4A61-8E2A-70C913A3C9A0}" type="pres">
      <dgm:prSet presAssocID="{5342B7D5-EE8E-443A-8CB4-E6EC6123443F}" presName="dstNode" presStyleLbl="node1" presStyleIdx="0" presStyleCnt="4"/>
      <dgm:spPr/>
    </dgm:pt>
    <dgm:pt modelId="{AC3CAA4D-3017-4764-B7D9-D04A94AADF79}" type="pres">
      <dgm:prSet presAssocID="{426702F7-41BA-4480-A4F1-92CB1BA5D579}" presName="text_1" presStyleLbl="node1" presStyleIdx="0" presStyleCnt="4">
        <dgm:presLayoutVars>
          <dgm:bulletEnabled val="1"/>
        </dgm:presLayoutVars>
      </dgm:prSet>
      <dgm:spPr/>
      <dgm:t>
        <a:bodyPr/>
        <a:lstStyle/>
        <a:p>
          <a:endParaRPr lang="en-IN"/>
        </a:p>
      </dgm:t>
    </dgm:pt>
    <dgm:pt modelId="{AB0A0756-654F-4740-9878-837BCDD96089}" type="pres">
      <dgm:prSet presAssocID="{426702F7-41BA-4480-A4F1-92CB1BA5D579}" presName="accent_1" presStyleCnt="0"/>
      <dgm:spPr/>
    </dgm:pt>
    <dgm:pt modelId="{22DAAED4-F9EA-495F-82DE-3C89FBFF980B}" type="pres">
      <dgm:prSet presAssocID="{426702F7-41BA-4480-A4F1-92CB1BA5D579}" presName="accentRepeatNode" presStyleLbl="solidFgAcc1" presStyleIdx="0" presStyleCnt="4"/>
      <dgm:spPr/>
    </dgm:pt>
    <dgm:pt modelId="{ABEA3518-1DBE-4CFB-93BC-84D1CBD35632}" type="pres">
      <dgm:prSet presAssocID="{E3408181-53BE-4EAD-BDEF-15318BE87D19}" presName="text_2" presStyleLbl="node1" presStyleIdx="1" presStyleCnt="4">
        <dgm:presLayoutVars>
          <dgm:bulletEnabled val="1"/>
        </dgm:presLayoutVars>
      </dgm:prSet>
      <dgm:spPr/>
      <dgm:t>
        <a:bodyPr/>
        <a:lstStyle/>
        <a:p>
          <a:endParaRPr lang="en-IN"/>
        </a:p>
      </dgm:t>
    </dgm:pt>
    <dgm:pt modelId="{0CCD2340-0F99-4E35-97DF-D63F2F18B845}" type="pres">
      <dgm:prSet presAssocID="{E3408181-53BE-4EAD-BDEF-15318BE87D19}" presName="accent_2" presStyleCnt="0"/>
      <dgm:spPr/>
    </dgm:pt>
    <dgm:pt modelId="{93C29382-13DA-4E4B-BDB6-CBD3EE5D9D07}" type="pres">
      <dgm:prSet presAssocID="{E3408181-53BE-4EAD-BDEF-15318BE87D19}" presName="accentRepeatNode" presStyleLbl="solidFgAcc1" presStyleIdx="1" presStyleCnt="4"/>
      <dgm:spPr/>
    </dgm:pt>
    <dgm:pt modelId="{BE72968A-5E30-4EF9-BAE0-A0C677799BD0}" type="pres">
      <dgm:prSet presAssocID="{FFD188D8-3E14-46B1-889C-86E857CB9F86}" presName="text_3" presStyleLbl="node1" presStyleIdx="2" presStyleCnt="4">
        <dgm:presLayoutVars>
          <dgm:bulletEnabled val="1"/>
        </dgm:presLayoutVars>
      </dgm:prSet>
      <dgm:spPr/>
      <dgm:t>
        <a:bodyPr/>
        <a:lstStyle/>
        <a:p>
          <a:endParaRPr lang="en-IN"/>
        </a:p>
      </dgm:t>
    </dgm:pt>
    <dgm:pt modelId="{9CB279D0-C539-4495-9875-F2604F254D3B}" type="pres">
      <dgm:prSet presAssocID="{FFD188D8-3E14-46B1-889C-86E857CB9F86}" presName="accent_3" presStyleCnt="0"/>
      <dgm:spPr/>
    </dgm:pt>
    <dgm:pt modelId="{D953A098-17DB-4329-A79E-CF79A340BC28}" type="pres">
      <dgm:prSet presAssocID="{FFD188D8-3E14-46B1-889C-86E857CB9F86}" presName="accentRepeatNode" presStyleLbl="solidFgAcc1" presStyleIdx="2" presStyleCnt="4"/>
      <dgm:spPr/>
    </dgm:pt>
    <dgm:pt modelId="{0CE825A5-93BA-4D14-9765-7170DEC31C21}" type="pres">
      <dgm:prSet presAssocID="{0B2CBFB7-925F-40E8-9B92-1A0327764385}" presName="text_4" presStyleLbl="node1" presStyleIdx="3" presStyleCnt="4">
        <dgm:presLayoutVars>
          <dgm:bulletEnabled val="1"/>
        </dgm:presLayoutVars>
      </dgm:prSet>
      <dgm:spPr/>
      <dgm:t>
        <a:bodyPr/>
        <a:lstStyle/>
        <a:p>
          <a:endParaRPr lang="en-IN"/>
        </a:p>
      </dgm:t>
    </dgm:pt>
    <dgm:pt modelId="{6753A715-C42B-4453-AD0B-C4B6E7B99F31}" type="pres">
      <dgm:prSet presAssocID="{0B2CBFB7-925F-40E8-9B92-1A0327764385}" presName="accent_4" presStyleCnt="0"/>
      <dgm:spPr/>
    </dgm:pt>
    <dgm:pt modelId="{1C116498-4F81-41F9-B4A9-B42288B64390}" type="pres">
      <dgm:prSet presAssocID="{0B2CBFB7-925F-40E8-9B92-1A0327764385}" presName="accentRepeatNode" presStyleLbl="solidFgAcc1" presStyleIdx="3" presStyleCnt="4"/>
      <dgm:spPr/>
    </dgm:pt>
  </dgm:ptLst>
  <dgm:cxnLst>
    <dgm:cxn modelId="{C8589C95-92A7-46CB-9A27-4581CBAAD5D4}" srcId="{5342B7D5-EE8E-443A-8CB4-E6EC6123443F}" destId="{FFD188D8-3E14-46B1-889C-86E857CB9F86}" srcOrd="2" destOrd="0" parTransId="{F5D1373D-4576-4D86-8141-E1F048D7B74E}" sibTransId="{6D9656A0-32E0-4ADE-A767-16179AE61E79}"/>
    <dgm:cxn modelId="{263CE744-96B2-4B56-86DD-EA6845BAE775}" type="presOf" srcId="{426702F7-41BA-4480-A4F1-92CB1BA5D579}" destId="{AC3CAA4D-3017-4764-B7D9-D04A94AADF79}" srcOrd="0" destOrd="0" presId="urn:microsoft.com/office/officeart/2008/layout/VerticalCurvedList"/>
    <dgm:cxn modelId="{FE8496E4-09FD-45A7-BE3F-9EE8F0092A60}" srcId="{5342B7D5-EE8E-443A-8CB4-E6EC6123443F}" destId="{E3408181-53BE-4EAD-BDEF-15318BE87D19}" srcOrd="1" destOrd="0" parTransId="{A67196B1-49D5-4BBA-B1DD-C9235F0014E6}" sibTransId="{9DB681E6-B127-487A-89B0-27BC7F1CB3AE}"/>
    <dgm:cxn modelId="{515959E7-D930-4DDB-BB01-7AA1B9E591B6}" srcId="{5342B7D5-EE8E-443A-8CB4-E6EC6123443F}" destId="{426702F7-41BA-4480-A4F1-92CB1BA5D579}" srcOrd="0" destOrd="0" parTransId="{989A71DB-82CF-4010-8D1B-4EC223E109D0}" sibTransId="{596DBDA3-17CA-4886-AEB2-59342AAB0533}"/>
    <dgm:cxn modelId="{A36E009B-6D75-4290-815C-B742392B9E0E}" type="presOf" srcId="{FFD188D8-3E14-46B1-889C-86E857CB9F86}" destId="{BE72968A-5E30-4EF9-BAE0-A0C677799BD0}" srcOrd="0" destOrd="0" presId="urn:microsoft.com/office/officeart/2008/layout/VerticalCurvedList"/>
    <dgm:cxn modelId="{88FEC2B7-12A3-43FA-9752-5F0EF5ECB039}" type="presOf" srcId="{5342B7D5-EE8E-443A-8CB4-E6EC6123443F}" destId="{67AD72F1-A91D-48CC-8AD2-47CC41A15724}" srcOrd="0" destOrd="0" presId="urn:microsoft.com/office/officeart/2008/layout/VerticalCurvedList"/>
    <dgm:cxn modelId="{BCEFB2C6-D9A4-4044-A0C9-480D30F69B37}" srcId="{5342B7D5-EE8E-443A-8CB4-E6EC6123443F}" destId="{0B2CBFB7-925F-40E8-9B92-1A0327764385}" srcOrd="3" destOrd="0" parTransId="{BFFA312D-9C70-4DBD-AACA-AA64DEBAC98C}" sibTransId="{AF9AD594-0B61-40B5-B4A3-310D21E2AA4D}"/>
    <dgm:cxn modelId="{DD2A8280-0619-451F-B59A-EA871BA8DD37}" type="presOf" srcId="{0B2CBFB7-925F-40E8-9B92-1A0327764385}" destId="{0CE825A5-93BA-4D14-9765-7170DEC31C21}" srcOrd="0" destOrd="0" presId="urn:microsoft.com/office/officeart/2008/layout/VerticalCurvedList"/>
    <dgm:cxn modelId="{3DAA6383-11CA-4270-BA36-3506FD1F45BF}" type="presOf" srcId="{596DBDA3-17CA-4886-AEB2-59342AAB0533}" destId="{AAEDCE17-3B32-4075-A25D-2400C6A20DD1}" srcOrd="0" destOrd="0" presId="urn:microsoft.com/office/officeart/2008/layout/VerticalCurvedList"/>
    <dgm:cxn modelId="{DA1B0158-7AB8-4D89-8204-D107D623073D}" type="presOf" srcId="{E3408181-53BE-4EAD-BDEF-15318BE87D19}" destId="{ABEA3518-1DBE-4CFB-93BC-84D1CBD35632}" srcOrd="0" destOrd="0" presId="urn:microsoft.com/office/officeart/2008/layout/VerticalCurvedList"/>
    <dgm:cxn modelId="{DAB73FF9-54BF-406A-93DE-D0F68887527B}" type="presParOf" srcId="{67AD72F1-A91D-48CC-8AD2-47CC41A15724}" destId="{560F9D92-F90F-48F6-BC5E-A075B159F8B5}" srcOrd="0" destOrd="0" presId="urn:microsoft.com/office/officeart/2008/layout/VerticalCurvedList"/>
    <dgm:cxn modelId="{A5189867-2F5A-4F5E-B8A8-A4C56BB5EA9E}" type="presParOf" srcId="{560F9D92-F90F-48F6-BC5E-A075B159F8B5}" destId="{AC28A4DA-2F9A-4B99-A5DB-D66D25249A8D}" srcOrd="0" destOrd="0" presId="urn:microsoft.com/office/officeart/2008/layout/VerticalCurvedList"/>
    <dgm:cxn modelId="{B85C0D4A-038A-4F43-A5A6-584847CFDDD8}" type="presParOf" srcId="{AC28A4DA-2F9A-4B99-A5DB-D66D25249A8D}" destId="{73557BD7-0E01-42D6-A9CC-497D7E4861D2}" srcOrd="0" destOrd="0" presId="urn:microsoft.com/office/officeart/2008/layout/VerticalCurvedList"/>
    <dgm:cxn modelId="{9D392A2C-D572-43C0-9235-41BBFCB78D9F}" type="presParOf" srcId="{AC28A4DA-2F9A-4B99-A5DB-D66D25249A8D}" destId="{AAEDCE17-3B32-4075-A25D-2400C6A20DD1}" srcOrd="1" destOrd="0" presId="urn:microsoft.com/office/officeart/2008/layout/VerticalCurvedList"/>
    <dgm:cxn modelId="{B5E6AED5-1705-4FDD-B8C6-5E8410CD2F18}" type="presParOf" srcId="{AC28A4DA-2F9A-4B99-A5DB-D66D25249A8D}" destId="{352A638C-93B9-4F15-B698-588994EA72CC}" srcOrd="2" destOrd="0" presId="urn:microsoft.com/office/officeart/2008/layout/VerticalCurvedList"/>
    <dgm:cxn modelId="{5400C0B6-AAF5-427B-BDC0-2C274591EAAB}" type="presParOf" srcId="{AC28A4DA-2F9A-4B99-A5DB-D66D25249A8D}" destId="{BA414C45-9D3C-4A61-8E2A-70C913A3C9A0}" srcOrd="3" destOrd="0" presId="urn:microsoft.com/office/officeart/2008/layout/VerticalCurvedList"/>
    <dgm:cxn modelId="{87E1C523-18D7-4CDC-B325-08901D476193}" type="presParOf" srcId="{560F9D92-F90F-48F6-BC5E-A075B159F8B5}" destId="{AC3CAA4D-3017-4764-B7D9-D04A94AADF79}" srcOrd="1" destOrd="0" presId="urn:microsoft.com/office/officeart/2008/layout/VerticalCurvedList"/>
    <dgm:cxn modelId="{73A3CDF5-9F07-40DF-B9A6-70CAAE74FA57}" type="presParOf" srcId="{560F9D92-F90F-48F6-BC5E-A075B159F8B5}" destId="{AB0A0756-654F-4740-9878-837BCDD96089}" srcOrd="2" destOrd="0" presId="urn:microsoft.com/office/officeart/2008/layout/VerticalCurvedList"/>
    <dgm:cxn modelId="{15E226F2-8D2B-4C1E-BB3C-0954DD434FEF}" type="presParOf" srcId="{AB0A0756-654F-4740-9878-837BCDD96089}" destId="{22DAAED4-F9EA-495F-82DE-3C89FBFF980B}" srcOrd="0" destOrd="0" presId="urn:microsoft.com/office/officeart/2008/layout/VerticalCurvedList"/>
    <dgm:cxn modelId="{05518023-A97D-4298-97D3-572D38B31C02}" type="presParOf" srcId="{560F9D92-F90F-48F6-BC5E-A075B159F8B5}" destId="{ABEA3518-1DBE-4CFB-93BC-84D1CBD35632}" srcOrd="3" destOrd="0" presId="urn:microsoft.com/office/officeart/2008/layout/VerticalCurvedList"/>
    <dgm:cxn modelId="{20D1F75D-E37C-494B-B5DE-7F57570C8981}" type="presParOf" srcId="{560F9D92-F90F-48F6-BC5E-A075B159F8B5}" destId="{0CCD2340-0F99-4E35-97DF-D63F2F18B845}" srcOrd="4" destOrd="0" presId="urn:microsoft.com/office/officeart/2008/layout/VerticalCurvedList"/>
    <dgm:cxn modelId="{0D5EC912-8667-418C-A5C3-DACFDB56DD0C}" type="presParOf" srcId="{0CCD2340-0F99-4E35-97DF-D63F2F18B845}" destId="{93C29382-13DA-4E4B-BDB6-CBD3EE5D9D07}" srcOrd="0" destOrd="0" presId="urn:microsoft.com/office/officeart/2008/layout/VerticalCurvedList"/>
    <dgm:cxn modelId="{A2A11CC7-C0FB-4C1E-B644-2A7291FFEE1C}" type="presParOf" srcId="{560F9D92-F90F-48F6-BC5E-A075B159F8B5}" destId="{BE72968A-5E30-4EF9-BAE0-A0C677799BD0}" srcOrd="5" destOrd="0" presId="urn:microsoft.com/office/officeart/2008/layout/VerticalCurvedList"/>
    <dgm:cxn modelId="{13400EE1-9EFA-4A54-8334-CD664F61804A}" type="presParOf" srcId="{560F9D92-F90F-48F6-BC5E-A075B159F8B5}" destId="{9CB279D0-C539-4495-9875-F2604F254D3B}" srcOrd="6" destOrd="0" presId="urn:microsoft.com/office/officeart/2008/layout/VerticalCurvedList"/>
    <dgm:cxn modelId="{12FF30FF-F9A5-45F1-AF1F-ACDD2422108D}" type="presParOf" srcId="{9CB279D0-C539-4495-9875-F2604F254D3B}" destId="{D953A098-17DB-4329-A79E-CF79A340BC28}" srcOrd="0" destOrd="0" presId="urn:microsoft.com/office/officeart/2008/layout/VerticalCurvedList"/>
    <dgm:cxn modelId="{94BC4C3B-721E-4DCA-9F30-5D83C593CFD0}" type="presParOf" srcId="{560F9D92-F90F-48F6-BC5E-A075B159F8B5}" destId="{0CE825A5-93BA-4D14-9765-7170DEC31C21}" srcOrd="7" destOrd="0" presId="urn:microsoft.com/office/officeart/2008/layout/VerticalCurvedList"/>
    <dgm:cxn modelId="{108A33D5-3D89-4357-8703-D26FD70D458C}" type="presParOf" srcId="{560F9D92-F90F-48F6-BC5E-A075B159F8B5}" destId="{6753A715-C42B-4453-AD0B-C4B6E7B99F31}" srcOrd="8" destOrd="0" presId="urn:microsoft.com/office/officeart/2008/layout/VerticalCurvedList"/>
    <dgm:cxn modelId="{9F874D30-E7C8-4FB5-ABBC-8CF5891DA330}" type="presParOf" srcId="{6753A715-C42B-4453-AD0B-C4B6E7B99F31}" destId="{1C116498-4F81-41F9-B4A9-B42288B64390}" srcOrd="0" destOrd="0" presId="urn:microsoft.com/office/officeart/2008/layout/VerticalCurvedList"/>
  </dgm:cxnLst>
  <dgm:bg/>
  <dgm:whole/>
  <dgm:extLst>
    <a:ext uri="http://schemas.microsoft.com/office/drawing/2008/diagram">
      <dsp:dataModelExt xmlns:dsp="http://schemas.microsoft.com/office/drawing/2008/diagram" relId="rId1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0737C3-1971-4176-9D6F-089A0F1F1684}" type="doc">
      <dgm:prSet loTypeId="urn:microsoft.com/office/officeart/2005/8/layout/process4" loCatId="process" qsTypeId="urn:microsoft.com/office/officeart/2005/8/quickstyle/simple1#2" qsCatId="simple" csTypeId="urn:microsoft.com/office/officeart/2005/8/colors/accent1_2#2" csCatId="accent1" phldr="1"/>
      <dgm:spPr/>
      <dgm:t>
        <a:bodyPr/>
        <a:lstStyle/>
        <a:p>
          <a:endParaRPr lang="en-IN"/>
        </a:p>
      </dgm:t>
    </dgm:pt>
    <dgm:pt modelId="{858FBB3D-6ACD-444C-A2C5-9999D8A2C9C1}">
      <dgm:prSet phldrT="[Text]"/>
      <dgm:spPr/>
      <dgm:t>
        <a:bodyPr/>
        <a:lstStyle/>
        <a:p>
          <a:r>
            <a:rPr lang="en-IN"/>
            <a:t>Rapidly changing market and technology scenario/the need to be cutting edge</a:t>
          </a:r>
        </a:p>
      </dgm:t>
    </dgm:pt>
    <dgm:pt modelId="{C878E472-F468-4168-9506-052959935902}" type="parTrans" cxnId="{8654E758-09B5-4EF9-85B0-41F99B38ED9A}">
      <dgm:prSet/>
      <dgm:spPr/>
      <dgm:t>
        <a:bodyPr/>
        <a:lstStyle/>
        <a:p>
          <a:endParaRPr lang="en-IN"/>
        </a:p>
      </dgm:t>
    </dgm:pt>
    <dgm:pt modelId="{9B6DA55F-90A8-4FE2-9BB0-A185B0384115}" type="sibTrans" cxnId="{8654E758-09B5-4EF9-85B0-41F99B38ED9A}">
      <dgm:prSet/>
      <dgm:spPr/>
      <dgm:t>
        <a:bodyPr/>
        <a:lstStyle/>
        <a:p>
          <a:endParaRPr lang="en-IN"/>
        </a:p>
      </dgm:t>
    </dgm:pt>
    <dgm:pt modelId="{E145890A-FD32-479D-9BD8-D75C559A1445}">
      <dgm:prSet/>
      <dgm:spPr/>
      <dgm:t>
        <a:bodyPr/>
        <a:lstStyle/>
        <a:p>
          <a:r>
            <a:rPr lang="en-IN"/>
            <a:t>Reduction of testing/experimentation costs (simulations, automation)</a:t>
          </a:r>
        </a:p>
      </dgm:t>
    </dgm:pt>
    <dgm:pt modelId="{3B749F9F-3F2C-46A6-96BA-13191492B2E2}" type="parTrans" cxnId="{C92C740E-2FDC-4962-9187-1E5BBD8F3CE7}">
      <dgm:prSet/>
      <dgm:spPr/>
      <dgm:t>
        <a:bodyPr/>
        <a:lstStyle/>
        <a:p>
          <a:endParaRPr lang="en-IN"/>
        </a:p>
      </dgm:t>
    </dgm:pt>
    <dgm:pt modelId="{08D25962-2958-426D-8235-31B5D08C0D05}" type="sibTrans" cxnId="{C92C740E-2FDC-4962-9187-1E5BBD8F3CE7}">
      <dgm:prSet/>
      <dgm:spPr/>
      <dgm:t>
        <a:bodyPr/>
        <a:lstStyle/>
        <a:p>
          <a:endParaRPr lang="en-IN"/>
        </a:p>
      </dgm:t>
    </dgm:pt>
    <dgm:pt modelId="{05A7262E-262B-4F1E-93DB-0D359CAC92A7}">
      <dgm:prSet/>
      <dgm:spPr/>
      <dgm:t>
        <a:bodyPr/>
        <a:lstStyle/>
        <a:p>
          <a:r>
            <a:rPr lang="en-IN"/>
            <a:t>Customer value is delivered at point of sale, not point of plan</a:t>
          </a:r>
        </a:p>
      </dgm:t>
    </dgm:pt>
    <dgm:pt modelId="{0AEDDC97-3387-4554-8C83-AE72350DD8BA}" type="parTrans" cxnId="{533EA052-8195-4E8F-B395-D10AF0F483E4}">
      <dgm:prSet/>
      <dgm:spPr/>
      <dgm:t>
        <a:bodyPr/>
        <a:lstStyle/>
        <a:p>
          <a:endParaRPr lang="en-IN"/>
        </a:p>
      </dgm:t>
    </dgm:pt>
    <dgm:pt modelId="{D3A634D4-8FEF-4AE4-BC52-C504D465DC09}" type="sibTrans" cxnId="{533EA052-8195-4E8F-B395-D10AF0F483E4}">
      <dgm:prSet/>
      <dgm:spPr/>
      <dgm:t>
        <a:bodyPr/>
        <a:lstStyle/>
        <a:p>
          <a:endParaRPr lang="en-IN"/>
        </a:p>
      </dgm:t>
    </dgm:pt>
    <dgm:pt modelId="{E8750AEC-1C07-4A9F-A216-6BFEF7615433}">
      <dgm:prSet/>
      <dgm:spPr/>
      <dgm:t>
        <a:bodyPr/>
        <a:lstStyle/>
        <a:p>
          <a:r>
            <a:rPr lang="en-IN"/>
            <a:t>Shrinking the “time to market” of products and increased innovation from the customer end</a:t>
          </a:r>
        </a:p>
      </dgm:t>
    </dgm:pt>
    <dgm:pt modelId="{5BE8E5E3-1B8E-4AE6-93E2-2FEFA29D0F3E}" type="parTrans" cxnId="{C873E61E-EC75-4B83-834D-405D12902761}">
      <dgm:prSet/>
      <dgm:spPr/>
      <dgm:t>
        <a:bodyPr/>
        <a:lstStyle/>
        <a:p>
          <a:endParaRPr lang="en-IN"/>
        </a:p>
      </dgm:t>
    </dgm:pt>
    <dgm:pt modelId="{D6ACDCC9-2847-4409-AC7B-74AF84E5D7EF}" type="sibTrans" cxnId="{C873E61E-EC75-4B83-834D-405D12902761}">
      <dgm:prSet/>
      <dgm:spPr/>
      <dgm:t>
        <a:bodyPr/>
        <a:lstStyle/>
        <a:p>
          <a:endParaRPr lang="en-IN"/>
        </a:p>
      </dgm:t>
    </dgm:pt>
    <dgm:pt modelId="{89B12D04-DEB7-4FE6-9AD9-F5A14ABC85BF}">
      <dgm:prSet/>
      <dgm:spPr/>
      <dgm:t>
        <a:bodyPr/>
        <a:lstStyle/>
        <a:p>
          <a:r>
            <a:rPr lang="en-IN"/>
            <a:t>Need for an adaptive method of development rather than traditional, predictive methods</a:t>
          </a:r>
        </a:p>
      </dgm:t>
    </dgm:pt>
    <dgm:pt modelId="{C97103E9-1411-43F5-A2E9-33232292200D}" type="parTrans" cxnId="{CBE21768-7EAD-4F07-855C-5C1EE5390D69}">
      <dgm:prSet/>
      <dgm:spPr/>
      <dgm:t>
        <a:bodyPr/>
        <a:lstStyle/>
        <a:p>
          <a:endParaRPr lang="en-IN"/>
        </a:p>
      </dgm:t>
    </dgm:pt>
    <dgm:pt modelId="{E00770E8-DE0B-451B-B87E-8E72858B6A3C}" type="sibTrans" cxnId="{CBE21768-7EAD-4F07-855C-5C1EE5390D69}">
      <dgm:prSet/>
      <dgm:spPr/>
      <dgm:t>
        <a:bodyPr/>
        <a:lstStyle/>
        <a:p>
          <a:endParaRPr lang="en-IN"/>
        </a:p>
      </dgm:t>
    </dgm:pt>
    <dgm:pt modelId="{DD055FCC-4A72-4420-8F46-6135A58EF760}" type="pres">
      <dgm:prSet presAssocID="{BC0737C3-1971-4176-9D6F-089A0F1F1684}" presName="Name0" presStyleCnt="0">
        <dgm:presLayoutVars>
          <dgm:dir/>
          <dgm:animLvl val="lvl"/>
          <dgm:resizeHandles val="exact"/>
        </dgm:presLayoutVars>
      </dgm:prSet>
      <dgm:spPr/>
      <dgm:t>
        <a:bodyPr/>
        <a:lstStyle/>
        <a:p>
          <a:endParaRPr lang="en-IN"/>
        </a:p>
      </dgm:t>
    </dgm:pt>
    <dgm:pt modelId="{8BF98374-3897-4F8C-B23A-E9972277CA26}" type="pres">
      <dgm:prSet presAssocID="{89B12D04-DEB7-4FE6-9AD9-F5A14ABC85BF}" presName="boxAndChildren" presStyleCnt="0"/>
      <dgm:spPr/>
    </dgm:pt>
    <dgm:pt modelId="{C19EDC08-F1F8-4FF1-B853-1F8AD9EBC4EB}" type="pres">
      <dgm:prSet presAssocID="{89B12D04-DEB7-4FE6-9AD9-F5A14ABC85BF}" presName="parentTextBox" presStyleLbl="node1" presStyleIdx="0" presStyleCnt="5"/>
      <dgm:spPr/>
      <dgm:t>
        <a:bodyPr/>
        <a:lstStyle/>
        <a:p>
          <a:endParaRPr lang="en-IN"/>
        </a:p>
      </dgm:t>
    </dgm:pt>
    <dgm:pt modelId="{9CAF1E0C-9E79-463C-ACE4-4A01C5033C5F}" type="pres">
      <dgm:prSet presAssocID="{D3A634D4-8FEF-4AE4-BC52-C504D465DC09}" presName="sp" presStyleCnt="0"/>
      <dgm:spPr/>
    </dgm:pt>
    <dgm:pt modelId="{54C93E30-7948-4D47-831C-20846FED35FB}" type="pres">
      <dgm:prSet presAssocID="{05A7262E-262B-4F1E-93DB-0D359CAC92A7}" presName="arrowAndChildren" presStyleCnt="0"/>
      <dgm:spPr/>
    </dgm:pt>
    <dgm:pt modelId="{F2509DD9-6B64-4F29-9A43-39CC47640DA5}" type="pres">
      <dgm:prSet presAssocID="{05A7262E-262B-4F1E-93DB-0D359CAC92A7}" presName="parentTextArrow" presStyleLbl="node1" presStyleIdx="1" presStyleCnt="5"/>
      <dgm:spPr/>
      <dgm:t>
        <a:bodyPr/>
        <a:lstStyle/>
        <a:p>
          <a:endParaRPr lang="en-IN"/>
        </a:p>
      </dgm:t>
    </dgm:pt>
    <dgm:pt modelId="{4BD43911-4260-416E-A9FE-15D60A9DF925}" type="pres">
      <dgm:prSet presAssocID="{08D25962-2958-426D-8235-31B5D08C0D05}" presName="sp" presStyleCnt="0"/>
      <dgm:spPr/>
    </dgm:pt>
    <dgm:pt modelId="{7D40AF4C-4989-430E-9DC9-D52A531989FD}" type="pres">
      <dgm:prSet presAssocID="{E145890A-FD32-479D-9BD8-D75C559A1445}" presName="arrowAndChildren" presStyleCnt="0"/>
      <dgm:spPr/>
    </dgm:pt>
    <dgm:pt modelId="{92D56582-F1D0-4F3E-A686-F14D79901AE3}" type="pres">
      <dgm:prSet presAssocID="{E145890A-FD32-479D-9BD8-D75C559A1445}" presName="parentTextArrow" presStyleLbl="node1" presStyleIdx="2" presStyleCnt="5"/>
      <dgm:spPr/>
      <dgm:t>
        <a:bodyPr/>
        <a:lstStyle/>
        <a:p>
          <a:endParaRPr lang="en-IN"/>
        </a:p>
      </dgm:t>
    </dgm:pt>
    <dgm:pt modelId="{7C940688-880B-489C-8847-7AA5BBB22996}" type="pres">
      <dgm:prSet presAssocID="{D6ACDCC9-2847-4409-AC7B-74AF84E5D7EF}" presName="sp" presStyleCnt="0"/>
      <dgm:spPr/>
    </dgm:pt>
    <dgm:pt modelId="{A0DE0F5F-9337-4D10-A1F9-71A75F7D78DD}" type="pres">
      <dgm:prSet presAssocID="{E8750AEC-1C07-4A9F-A216-6BFEF7615433}" presName="arrowAndChildren" presStyleCnt="0"/>
      <dgm:spPr/>
    </dgm:pt>
    <dgm:pt modelId="{1A14FA65-041D-4BAF-A032-22CA1D241914}" type="pres">
      <dgm:prSet presAssocID="{E8750AEC-1C07-4A9F-A216-6BFEF7615433}" presName="parentTextArrow" presStyleLbl="node1" presStyleIdx="3" presStyleCnt="5"/>
      <dgm:spPr/>
      <dgm:t>
        <a:bodyPr/>
        <a:lstStyle/>
        <a:p>
          <a:endParaRPr lang="en-IN"/>
        </a:p>
      </dgm:t>
    </dgm:pt>
    <dgm:pt modelId="{9C66027A-8A1D-4053-9987-245952A51AD1}" type="pres">
      <dgm:prSet presAssocID="{9B6DA55F-90A8-4FE2-9BB0-A185B0384115}" presName="sp" presStyleCnt="0"/>
      <dgm:spPr/>
    </dgm:pt>
    <dgm:pt modelId="{9F5BAD21-ED3A-451B-8E00-CA7C815CF259}" type="pres">
      <dgm:prSet presAssocID="{858FBB3D-6ACD-444C-A2C5-9999D8A2C9C1}" presName="arrowAndChildren" presStyleCnt="0"/>
      <dgm:spPr/>
    </dgm:pt>
    <dgm:pt modelId="{F32D8720-17DB-47E0-8202-67C21F454763}" type="pres">
      <dgm:prSet presAssocID="{858FBB3D-6ACD-444C-A2C5-9999D8A2C9C1}" presName="parentTextArrow" presStyleLbl="node1" presStyleIdx="4" presStyleCnt="5"/>
      <dgm:spPr/>
      <dgm:t>
        <a:bodyPr/>
        <a:lstStyle/>
        <a:p>
          <a:endParaRPr lang="en-IN"/>
        </a:p>
      </dgm:t>
    </dgm:pt>
  </dgm:ptLst>
  <dgm:cxnLst>
    <dgm:cxn modelId="{523042FE-35E1-4F66-85F0-155FD1DCDCFF}" type="presOf" srcId="{05A7262E-262B-4F1E-93DB-0D359CAC92A7}" destId="{F2509DD9-6B64-4F29-9A43-39CC47640DA5}" srcOrd="0" destOrd="0" presId="urn:microsoft.com/office/officeart/2005/8/layout/process4"/>
    <dgm:cxn modelId="{8CBC4C11-202B-4560-A7F0-520F133DDF59}" type="presOf" srcId="{E145890A-FD32-479D-9BD8-D75C559A1445}" destId="{92D56582-F1D0-4F3E-A686-F14D79901AE3}" srcOrd="0" destOrd="0" presId="urn:microsoft.com/office/officeart/2005/8/layout/process4"/>
    <dgm:cxn modelId="{C92C740E-2FDC-4962-9187-1E5BBD8F3CE7}" srcId="{BC0737C3-1971-4176-9D6F-089A0F1F1684}" destId="{E145890A-FD32-479D-9BD8-D75C559A1445}" srcOrd="2" destOrd="0" parTransId="{3B749F9F-3F2C-46A6-96BA-13191492B2E2}" sibTransId="{08D25962-2958-426D-8235-31B5D08C0D05}"/>
    <dgm:cxn modelId="{EFC83E17-1639-4487-B5C7-132227494FB3}" type="presOf" srcId="{E8750AEC-1C07-4A9F-A216-6BFEF7615433}" destId="{1A14FA65-041D-4BAF-A032-22CA1D241914}" srcOrd="0" destOrd="0" presId="urn:microsoft.com/office/officeart/2005/8/layout/process4"/>
    <dgm:cxn modelId="{CBE21768-7EAD-4F07-855C-5C1EE5390D69}" srcId="{BC0737C3-1971-4176-9D6F-089A0F1F1684}" destId="{89B12D04-DEB7-4FE6-9AD9-F5A14ABC85BF}" srcOrd="4" destOrd="0" parTransId="{C97103E9-1411-43F5-A2E9-33232292200D}" sibTransId="{E00770E8-DE0B-451B-B87E-8E72858B6A3C}"/>
    <dgm:cxn modelId="{C873E61E-EC75-4B83-834D-405D12902761}" srcId="{BC0737C3-1971-4176-9D6F-089A0F1F1684}" destId="{E8750AEC-1C07-4A9F-A216-6BFEF7615433}" srcOrd="1" destOrd="0" parTransId="{5BE8E5E3-1B8E-4AE6-93E2-2FEFA29D0F3E}" sibTransId="{D6ACDCC9-2847-4409-AC7B-74AF84E5D7EF}"/>
    <dgm:cxn modelId="{3EDF3473-0B25-4A78-A35D-15DDD1432C11}" type="presOf" srcId="{BC0737C3-1971-4176-9D6F-089A0F1F1684}" destId="{DD055FCC-4A72-4420-8F46-6135A58EF760}" srcOrd="0" destOrd="0" presId="urn:microsoft.com/office/officeart/2005/8/layout/process4"/>
    <dgm:cxn modelId="{533EA052-8195-4E8F-B395-D10AF0F483E4}" srcId="{BC0737C3-1971-4176-9D6F-089A0F1F1684}" destId="{05A7262E-262B-4F1E-93DB-0D359CAC92A7}" srcOrd="3" destOrd="0" parTransId="{0AEDDC97-3387-4554-8C83-AE72350DD8BA}" sibTransId="{D3A634D4-8FEF-4AE4-BC52-C504D465DC09}"/>
    <dgm:cxn modelId="{8654E758-09B5-4EF9-85B0-41F99B38ED9A}" srcId="{BC0737C3-1971-4176-9D6F-089A0F1F1684}" destId="{858FBB3D-6ACD-444C-A2C5-9999D8A2C9C1}" srcOrd="0" destOrd="0" parTransId="{C878E472-F468-4168-9506-052959935902}" sibTransId="{9B6DA55F-90A8-4FE2-9BB0-A185B0384115}"/>
    <dgm:cxn modelId="{011994B9-CF33-4AD7-844B-512BD20EEC4C}" type="presOf" srcId="{89B12D04-DEB7-4FE6-9AD9-F5A14ABC85BF}" destId="{C19EDC08-F1F8-4FF1-B853-1F8AD9EBC4EB}" srcOrd="0" destOrd="0" presId="urn:microsoft.com/office/officeart/2005/8/layout/process4"/>
    <dgm:cxn modelId="{D3971035-0F26-4CAD-9F85-B278304EAA43}" type="presOf" srcId="{858FBB3D-6ACD-444C-A2C5-9999D8A2C9C1}" destId="{F32D8720-17DB-47E0-8202-67C21F454763}" srcOrd="0" destOrd="0" presId="urn:microsoft.com/office/officeart/2005/8/layout/process4"/>
    <dgm:cxn modelId="{3E5897C6-6459-47A1-9DA1-5432BFA480DE}" type="presParOf" srcId="{DD055FCC-4A72-4420-8F46-6135A58EF760}" destId="{8BF98374-3897-4F8C-B23A-E9972277CA26}" srcOrd="0" destOrd="0" presId="urn:microsoft.com/office/officeart/2005/8/layout/process4"/>
    <dgm:cxn modelId="{4D298E8B-9F65-452C-8B5B-96F6E5927ACB}" type="presParOf" srcId="{8BF98374-3897-4F8C-B23A-E9972277CA26}" destId="{C19EDC08-F1F8-4FF1-B853-1F8AD9EBC4EB}" srcOrd="0" destOrd="0" presId="urn:microsoft.com/office/officeart/2005/8/layout/process4"/>
    <dgm:cxn modelId="{DAA50252-46B1-46E3-9E75-D69286ACD316}" type="presParOf" srcId="{DD055FCC-4A72-4420-8F46-6135A58EF760}" destId="{9CAF1E0C-9E79-463C-ACE4-4A01C5033C5F}" srcOrd="1" destOrd="0" presId="urn:microsoft.com/office/officeart/2005/8/layout/process4"/>
    <dgm:cxn modelId="{81B10A24-D2D7-428A-8C4F-8258E6D3EC16}" type="presParOf" srcId="{DD055FCC-4A72-4420-8F46-6135A58EF760}" destId="{54C93E30-7948-4D47-831C-20846FED35FB}" srcOrd="2" destOrd="0" presId="urn:microsoft.com/office/officeart/2005/8/layout/process4"/>
    <dgm:cxn modelId="{403F7007-A51B-444B-ADC9-BA3E95B1C6A9}" type="presParOf" srcId="{54C93E30-7948-4D47-831C-20846FED35FB}" destId="{F2509DD9-6B64-4F29-9A43-39CC47640DA5}" srcOrd="0" destOrd="0" presId="urn:microsoft.com/office/officeart/2005/8/layout/process4"/>
    <dgm:cxn modelId="{5FEEDD24-78FD-46BE-8724-562468D44A0F}" type="presParOf" srcId="{DD055FCC-4A72-4420-8F46-6135A58EF760}" destId="{4BD43911-4260-416E-A9FE-15D60A9DF925}" srcOrd="3" destOrd="0" presId="urn:microsoft.com/office/officeart/2005/8/layout/process4"/>
    <dgm:cxn modelId="{9D306F2B-661E-4527-B40A-6405C9D37BBA}" type="presParOf" srcId="{DD055FCC-4A72-4420-8F46-6135A58EF760}" destId="{7D40AF4C-4989-430E-9DC9-D52A531989FD}" srcOrd="4" destOrd="0" presId="urn:microsoft.com/office/officeart/2005/8/layout/process4"/>
    <dgm:cxn modelId="{12DBB0A9-302B-49D8-A8A4-5DB8FD284620}" type="presParOf" srcId="{7D40AF4C-4989-430E-9DC9-D52A531989FD}" destId="{92D56582-F1D0-4F3E-A686-F14D79901AE3}" srcOrd="0" destOrd="0" presId="urn:microsoft.com/office/officeart/2005/8/layout/process4"/>
    <dgm:cxn modelId="{AD2708AA-788B-4624-9006-B6F188E0A647}" type="presParOf" srcId="{DD055FCC-4A72-4420-8F46-6135A58EF760}" destId="{7C940688-880B-489C-8847-7AA5BBB22996}" srcOrd="5" destOrd="0" presId="urn:microsoft.com/office/officeart/2005/8/layout/process4"/>
    <dgm:cxn modelId="{2369B780-C099-47B0-A170-D35B6B91D5C3}" type="presParOf" srcId="{DD055FCC-4A72-4420-8F46-6135A58EF760}" destId="{A0DE0F5F-9337-4D10-A1F9-71A75F7D78DD}" srcOrd="6" destOrd="0" presId="urn:microsoft.com/office/officeart/2005/8/layout/process4"/>
    <dgm:cxn modelId="{794DB7A6-9C18-46F3-AFFF-450FE4C5205C}" type="presParOf" srcId="{A0DE0F5F-9337-4D10-A1F9-71A75F7D78DD}" destId="{1A14FA65-041D-4BAF-A032-22CA1D241914}" srcOrd="0" destOrd="0" presId="urn:microsoft.com/office/officeart/2005/8/layout/process4"/>
    <dgm:cxn modelId="{7B4A27F9-6FE2-41B6-80BE-19C072F5DB1A}" type="presParOf" srcId="{DD055FCC-4A72-4420-8F46-6135A58EF760}" destId="{9C66027A-8A1D-4053-9987-245952A51AD1}" srcOrd="7" destOrd="0" presId="urn:microsoft.com/office/officeart/2005/8/layout/process4"/>
    <dgm:cxn modelId="{EF2B8153-8751-4472-B7F1-8BF451E279F9}" type="presParOf" srcId="{DD055FCC-4A72-4420-8F46-6135A58EF760}" destId="{9F5BAD21-ED3A-451B-8E00-CA7C815CF259}" srcOrd="8" destOrd="0" presId="urn:microsoft.com/office/officeart/2005/8/layout/process4"/>
    <dgm:cxn modelId="{98A0A9AA-3A0F-4AA6-8AAF-7E14EBAAB480}" type="presParOf" srcId="{9F5BAD21-ED3A-451B-8E00-CA7C815CF259}" destId="{F32D8720-17DB-47E0-8202-67C21F454763}" srcOrd="0"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0F1A1D2A-BDD3-4EEF-8B53-B2C73B145D59}" type="doc">
      <dgm:prSet loTypeId="urn:microsoft.com/office/officeart/2005/8/layout/hProcess6" loCatId="process" qsTypeId="urn:microsoft.com/office/officeart/2005/8/quickstyle/simple5" qsCatId="simple" csTypeId="urn:microsoft.com/office/officeart/2005/8/colors/accent1_2" csCatId="accent1" phldr="1"/>
      <dgm:spPr/>
    </dgm:pt>
    <dgm:pt modelId="{CED92DB3-AA98-48A4-A531-13EEAF6465B9}">
      <dgm:prSet phldrT="[Text]"/>
      <dgm:spPr/>
      <dgm:t>
        <a:bodyPr/>
        <a:lstStyle/>
        <a:p>
          <a:r>
            <a:rPr lang="en-IN"/>
            <a:t>When?</a:t>
          </a:r>
        </a:p>
      </dgm:t>
    </dgm:pt>
    <dgm:pt modelId="{D952B5B3-93DB-49C8-BED0-89719D901620}" type="parTrans" cxnId="{0632CB9A-0A59-46A6-8D65-4FEC9D729E7D}">
      <dgm:prSet/>
      <dgm:spPr/>
      <dgm:t>
        <a:bodyPr/>
        <a:lstStyle/>
        <a:p>
          <a:endParaRPr lang="en-IN"/>
        </a:p>
      </dgm:t>
    </dgm:pt>
    <dgm:pt modelId="{3CC44C15-B287-41BC-BECD-2B88D2513CB7}" type="sibTrans" cxnId="{0632CB9A-0A59-46A6-8D65-4FEC9D729E7D}">
      <dgm:prSet/>
      <dgm:spPr/>
      <dgm:t>
        <a:bodyPr/>
        <a:lstStyle/>
        <a:p>
          <a:endParaRPr lang="en-IN"/>
        </a:p>
      </dgm:t>
    </dgm:pt>
    <dgm:pt modelId="{2B578F2C-4B37-4CF5-A6C9-0E8815D7E4CF}">
      <dgm:prSet/>
      <dgm:spPr/>
      <dgm:t>
        <a:bodyPr/>
        <a:lstStyle/>
        <a:p>
          <a:r>
            <a:rPr lang="en-IN"/>
            <a:t>How Long?</a:t>
          </a:r>
        </a:p>
      </dgm:t>
    </dgm:pt>
    <dgm:pt modelId="{DDFDB43D-7F5B-4195-8D17-A59A09B40B71}" type="parTrans" cxnId="{6DC93855-19DA-47BF-B90E-B08DA96C33E1}">
      <dgm:prSet/>
      <dgm:spPr/>
      <dgm:t>
        <a:bodyPr/>
        <a:lstStyle/>
        <a:p>
          <a:endParaRPr lang="en-IN"/>
        </a:p>
      </dgm:t>
    </dgm:pt>
    <dgm:pt modelId="{3F8A67D8-3877-4EA8-9051-7D0A144B2964}" type="sibTrans" cxnId="{6DC93855-19DA-47BF-B90E-B08DA96C33E1}">
      <dgm:prSet/>
      <dgm:spPr/>
      <dgm:t>
        <a:bodyPr/>
        <a:lstStyle/>
        <a:p>
          <a:endParaRPr lang="en-IN"/>
        </a:p>
      </dgm:t>
    </dgm:pt>
    <dgm:pt modelId="{401F9BE1-8469-4627-8EB7-CCD38170E814}">
      <dgm:prSet/>
      <dgm:spPr/>
      <dgm:t>
        <a:bodyPr/>
        <a:lstStyle/>
        <a:p>
          <a:r>
            <a:rPr lang="en-IN"/>
            <a:t>Who?</a:t>
          </a:r>
        </a:p>
      </dgm:t>
    </dgm:pt>
    <dgm:pt modelId="{DEA2A11D-2AB7-4879-9C96-0A839298B81D}" type="parTrans" cxnId="{25769A56-EFCB-4FBB-B0ED-AA69CF754310}">
      <dgm:prSet/>
      <dgm:spPr/>
      <dgm:t>
        <a:bodyPr/>
        <a:lstStyle/>
        <a:p>
          <a:endParaRPr lang="en-IN"/>
        </a:p>
      </dgm:t>
    </dgm:pt>
    <dgm:pt modelId="{CD60306D-2F02-4610-9231-6A56DCD700E2}" type="sibTrans" cxnId="{25769A56-EFCB-4FBB-B0ED-AA69CF754310}">
      <dgm:prSet/>
      <dgm:spPr/>
      <dgm:t>
        <a:bodyPr/>
        <a:lstStyle/>
        <a:p>
          <a:endParaRPr lang="en-IN"/>
        </a:p>
      </dgm:t>
    </dgm:pt>
    <dgm:pt modelId="{AAEF0B17-CD13-4A06-85B6-3E1265018C33}">
      <dgm:prSet phldrT="[Text]"/>
      <dgm:spPr/>
      <dgm:t>
        <a:bodyPr/>
        <a:lstStyle/>
        <a:p>
          <a:r>
            <a:rPr lang="en-IN"/>
            <a:t>End of a Sprint</a:t>
          </a:r>
        </a:p>
      </dgm:t>
    </dgm:pt>
    <dgm:pt modelId="{D7B5192A-284F-4CFC-92FF-9A713B6FCA38}" type="parTrans" cxnId="{C2329D54-0068-42A6-9209-4127DB058B2F}">
      <dgm:prSet/>
      <dgm:spPr/>
      <dgm:t>
        <a:bodyPr/>
        <a:lstStyle/>
        <a:p>
          <a:endParaRPr lang="en-IN"/>
        </a:p>
      </dgm:t>
    </dgm:pt>
    <dgm:pt modelId="{28D40FC4-3E3D-421E-810E-46D1296618C5}" type="sibTrans" cxnId="{C2329D54-0068-42A6-9209-4127DB058B2F}">
      <dgm:prSet/>
      <dgm:spPr/>
      <dgm:t>
        <a:bodyPr/>
        <a:lstStyle/>
        <a:p>
          <a:endParaRPr lang="en-IN"/>
        </a:p>
      </dgm:t>
    </dgm:pt>
    <dgm:pt modelId="{8E5AB6DC-A52E-46AB-8667-47314B8B6B15}">
      <dgm:prSet/>
      <dgm:spPr/>
      <dgm:t>
        <a:bodyPr/>
        <a:lstStyle/>
        <a:p>
          <a:r>
            <a:rPr lang="en-IN"/>
            <a:t>4 hours for a month-long Sprint</a:t>
          </a:r>
        </a:p>
      </dgm:t>
    </dgm:pt>
    <dgm:pt modelId="{55637946-825D-4C8B-9398-258530DA46D6}" type="parTrans" cxnId="{4C9573E9-1588-4F9B-9421-E672D3CD934F}">
      <dgm:prSet/>
      <dgm:spPr/>
      <dgm:t>
        <a:bodyPr/>
        <a:lstStyle/>
        <a:p>
          <a:endParaRPr lang="en-IN"/>
        </a:p>
      </dgm:t>
    </dgm:pt>
    <dgm:pt modelId="{49DA79C1-B01F-41BA-9FF4-ACDDCAAC3153}" type="sibTrans" cxnId="{4C9573E9-1588-4F9B-9421-E672D3CD934F}">
      <dgm:prSet/>
      <dgm:spPr/>
      <dgm:t>
        <a:bodyPr/>
        <a:lstStyle/>
        <a:p>
          <a:endParaRPr lang="en-IN"/>
        </a:p>
      </dgm:t>
    </dgm:pt>
    <dgm:pt modelId="{45CF4E54-E981-4BB5-9EA8-CFBCE7AC9E7E}">
      <dgm:prSet/>
      <dgm:spPr/>
      <dgm:t>
        <a:bodyPr/>
        <a:lstStyle/>
        <a:p>
          <a:r>
            <a:rPr lang="en-IN"/>
            <a:t>Team, P.O., Scrum Master, Stakeholders</a:t>
          </a:r>
        </a:p>
      </dgm:t>
    </dgm:pt>
    <dgm:pt modelId="{93AB690B-2AD8-46C7-AEE3-14430B977456}" type="parTrans" cxnId="{1BCA3F4B-5F25-4E31-BA41-8BCED02E2571}">
      <dgm:prSet/>
      <dgm:spPr/>
      <dgm:t>
        <a:bodyPr/>
        <a:lstStyle/>
        <a:p>
          <a:endParaRPr lang="en-IN"/>
        </a:p>
      </dgm:t>
    </dgm:pt>
    <dgm:pt modelId="{90F7828D-D323-4FA4-9E0C-2E5785DD232C}" type="sibTrans" cxnId="{1BCA3F4B-5F25-4E31-BA41-8BCED02E2571}">
      <dgm:prSet/>
      <dgm:spPr/>
      <dgm:t>
        <a:bodyPr/>
        <a:lstStyle/>
        <a:p>
          <a:endParaRPr lang="en-IN"/>
        </a:p>
      </dgm:t>
    </dgm:pt>
    <dgm:pt modelId="{37C070CD-3E6C-4BF1-A91C-44875059FBAA}" type="pres">
      <dgm:prSet presAssocID="{0F1A1D2A-BDD3-4EEF-8B53-B2C73B145D59}" presName="theList" presStyleCnt="0">
        <dgm:presLayoutVars>
          <dgm:dir/>
          <dgm:animLvl val="lvl"/>
          <dgm:resizeHandles val="exact"/>
        </dgm:presLayoutVars>
      </dgm:prSet>
      <dgm:spPr/>
    </dgm:pt>
    <dgm:pt modelId="{97FC4E75-8E2E-4912-96BA-25E57A2858B0}" type="pres">
      <dgm:prSet presAssocID="{CED92DB3-AA98-48A4-A531-13EEAF6465B9}" presName="compNode" presStyleCnt="0"/>
      <dgm:spPr/>
    </dgm:pt>
    <dgm:pt modelId="{65800849-34F6-4FEB-816B-483FBB42C6A6}" type="pres">
      <dgm:prSet presAssocID="{CED92DB3-AA98-48A4-A531-13EEAF6465B9}" presName="noGeometry" presStyleCnt="0"/>
      <dgm:spPr/>
    </dgm:pt>
    <dgm:pt modelId="{122D2C35-9E45-46D3-B89A-5746FA043E26}" type="pres">
      <dgm:prSet presAssocID="{CED92DB3-AA98-48A4-A531-13EEAF6465B9}" presName="childTextVisible" presStyleLbl="bgAccFollowNode1" presStyleIdx="0" presStyleCnt="3">
        <dgm:presLayoutVars>
          <dgm:bulletEnabled val="1"/>
        </dgm:presLayoutVars>
      </dgm:prSet>
      <dgm:spPr/>
      <dgm:t>
        <a:bodyPr/>
        <a:lstStyle/>
        <a:p>
          <a:endParaRPr lang="en-IN"/>
        </a:p>
      </dgm:t>
    </dgm:pt>
    <dgm:pt modelId="{76579233-486C-4FEC-AEA9-631A65C63C44}" type="pres">
      <dgm:prSet presAssocID="{CED92DB3-AA98-48A4-A531-13EEAF6465B9}" presName="childTextHidden" presStyleLbl="bgAccFollowNode1" presStyleIdx="0" presStyleCnt="3"/>
      <dgm:spPr/>
      <dgm:t>
        <a:bodyPr/>
        <a:lstStyle/>
        <a:p>
          <a:endParaRPr lang="en-IN"/>
        </a:p>
      </dgm:t>
    </dgm:pt>
    <dgm:pt modelId="{B7B41088-8E31-4F2B-A265-D7298C8CEEFD}" type="pres">
      <dgm:prSet presAssocID="{CED92DB3-AA98-48A4-A531-13EEAF6465B9}" presName="parentText" presStyleLbl="node1" presStyleIdx="0" presStyleCnt="3">
        <dgm:presLayoutVars>
          <dgm:chMax val="1"/>
          <dgm:bulletEnabled val="1"/>
        </dgm:presLayoutVars>
      </dgm:prSet>
      <dgm:spPr/>
      <dgm:t>
        <a:bodyPr/>
        <a:lstStyle/>
        <a:p>
          <a:endParaRPr lang="en-IN"/>
        </a:p>
      </dgm:t>
    </dgm:pt>
    <dgm:pt modelId="{88D7749D-A025-4A57-840A-FBB109879AF3}" type="pres">
      <dgm:prSet presAssocID="{CED92DB3-AA98-48A4-A531-13EEAF6465B9}" presName="aSpace" presStyleCnt="0"/>
      <dgm:spPr/>
    </dgm:pt>
    <dgm:pt modelId="{F698E655-53B6-41BB-9C38-AB8C91B7ACCC}" type="pres">
      <dgm:prSet presAssocID="{2B578F2C-4B37-4CF5-A6C9-0E8815D7E4CF}" presName="compNode" presStyleCnt="0"/>
      <dgm:spPr/>
    </dgm:pt>
    <dgm:pt modelId="{6B20EC80-14DF-4E02-B18C-1473A4EC4FC3}" type="pres">
      <dgm:prSet presAssocID="{2B578F2C-4B37-4CF5-A6C9-0E8815D7E4CF}" presName="noGeometry" presStyleCnt="0"/>
      <dgm:spPr/>
    </dgm:pt>
    <dgm:pt modelId="{4BF7785D-8421-4C6C-BA88-00DE29E642E9}" type="pres">
      <dgm:prSet presAssocID="{2B578F2C-4B37-4CF5-A6C9-0E8815D7E4CF}" presName="childTextVisible" presStyleLbl="bgAccFollowNode1" presStyleIdx="1" presStyleCnt="3">
        <dgm:presLayoutVars>
          <dgm:bulletEnabled val="1"/>
        </dgm:presLayoutVars>
      </dgm:prSet>
      <dgm:spPr/>
      <dgm:t>
        <a:bodyPr/>
        <a:lstStyle/>
        <a:p>
          <a:endParaRPr lang="en-IN"/>
        </a:p>
      </dgm:t>
    </dgm:pt>
    <dgm:pt modelId="{BC9CB079-1744-4CD0-807A-27C0CC175CB5}" type="pres">
      <dgm:prSet presAssocID="{2B578F2C-4B37-4CF5-A6C9-0E8815D7E4CF}" presName="childTextHidden" presStyleLbl="bgAccFollowNode1" presStyleIdx="1" presStyleCnt="3"/>
      <dgm:spPr/>
      <dgm:t>
        <a:bodyPr/>
        <a:lstStyle/>
        <a:p>
          <a:endParaRPr lang="en-IN"/>
        </a:p>
      </dgm:t>
    </dgm:pt>
    <dgm:pt modelId="{04179D4A-3F59-4266-B4CE-CA84579CF35A}" type="pres">
      <dgm:prSet presAssocID="{2B578F2C-4B37-4CF5-A6C9-0E8815D7E4CF}" presName="parentText" presStyleLbl="node1" presStyleIdx="1" presStyleCnt="3">
        <dgm:presLayoutVars>
          <dgm:chMax val="1"/>
          <dgm:bulletEnabled val="1"/>
        </dgm:presLayoutVars>
      </dgm:prSet>
      <dgm:spPr/>
      <dgm:t>
        <a:bodyPr/>
        <a:lstStyle/>
        <a:p>
          <a:endParaRPr lang="en-IN"/>
        </a:p>
      </dgm:t>
    </dgm:pt>
    <dgm:pt modelId="{5FEA9127-95DB-4DD7-80A1-D0F93B05F01D}" type="pres">
      <dgm:prSet presAssocID="{2B578F2C-4B37-4CF5-A6C9-0E8815D7E4CF}" presName="aSpace" presStyleCnt="0"/>
      <dgm:spPr/>
    </dgm:pt>
    <dgm:pt modelId="{654EA67E-B3B0-48FD-9E90-336BED37BDBE}" type="pres">
      <dgm:prSet presAssocID="{401F9BE1-8469-4627-8EB7-CCD38170E814}" presName="compNode" presStyleCnt="0"/>
      <dgm:spPr/>
    </dgm:pt>
    <dgm:pt modelId="{AD01186D-B25F-44B8-9339-B834C53C5C40}" type="pres">
      <dgm:prSet presAssocID="{401F9BE1-8469-4627-8EB7-CCD38170E814}" presName="noGeometry" presStyleCnt="0"/>
      <dgm:spPr/>
    </dgm:pt>
    <dgm:pt modelId="{70E2D9D8-BDEE-479A-94F9-B49CBE88C4F3}" type="pres">
      <dgm:prSet presAssocID="{401F9BE1-8469-4627-8EB7-CCD38170E814}" presName="childTextVisible" presStyleLbl="bgAccFollowNode1" presStyleIdx="2" presStyleCnt="3">
        <dgm:presLayoutVars>
          <dgm:bulletEnabled val="1"/>
        </dgm:presLayoutVars>
      </dgm:prSet>
      <dgm:spPr/>
      <dgm:t>
        <a:bodyPr/>
        <a:lstStyle/>
        <a:p>
          <a:endParaRPr lang="en-IN"/>
        </a:p>
      </dgm:t>
    </dgm:pt>
    <dgm:pt modelId="{2E243F4C-4021-41D7-80E1-E4E7B6A706B8}" type="pres">
      <dgm:prSet presAssocID="{401F9BE1-8469-4627-8EB7-CCD38170E814}" presName="childTextHidden" presStyleLbl="bgAccFollowNode1" presStyleIdx="2" presStyleCnt="3"/>
      <dgm:spPr/>
      <dgm:t>
        <a:bodyPr/>
        <a:lstStyle/>
        <a:p>
          <a:endParaRPr lang="en-IN"/>
        </a:p>
      </dgm:t>
    </dgm:pt>
    <dgm:pt modelId="{BE602BDE-67F5-4582-AECA-A48900D01110}" type="pres">
      <dgm:prSet presAssocID="{401F9BE1-8469-4627-8EB7-CCD38170E814}" presName="parentText" presStyleLbl="node1" presStyleIdx="2" presStyleCnt="3">
        <dgm:presLayoutVars>
          <dgm:chMax val="1"/>
          <dgm:bulletEnabled val="1"/>
        </dgm:presLayoutVars>
      </dgm:prSet>
      <dgm:spPr/>
      <dgm:t>
        <a:bodyPr/>
        <a:lstStyle/>
        <a:p>
          <a:endParaRPr lang="en-IN"/>
        </a:p>
      </dgm:t>
    </dgm:pt>
  </dgm:ptLst>
  <dgm:cxnLst>
    <dgm:cxn modelId="{C77F2DB9-3FC6-4C85-B4C2-1C9A56B91AC8}" type="presOf" srcId="{45CF4E54-E981-4BB5-9EA8-CFBCE7AC9E7E}" destId="{70E2D9D8-BDEE-479A-94F9-B49CBE88C4F3}" srcOrd="0" destOrd="0" presId="urn:microsoft.com/office/officeart/2005/8/layout/hProcess6"/>
    <dgm:cxn modelId="{E4EAA740-BDCD-41AF-93E9-E109FB3BB2E6}" type="presOf" srcId="{45CF4E54-E981-4BB5-9EA8-CFBCE7AC9E7E}" destId="{2E243F4C-4021-41D7-80E1-E4E7B6A706B8}" srcOrd="1" destOrd="0" presId="urn:microsoft.com/office/officeart/2005/8/layout/hProcess6"/>
    <dgm:cxn modelId="{CCE37A9C-7F9B-4063-A776-DCA2127CA521}" type="presOf" srcId="{AAEF0B17-CD13-4A06-85B6-3E1265018C33}" destId="{122D2C35-9E45-46D3-B89A-5746FA043E26}" srcOrd="0" destOrd="0" presId="urn:microsoft.com/office/officeart/2005/8/layout/hProcess6"/>
    <dgm:cxn modelId="{E159E612-6F91-426F-8D8E-800201019DDE}" type="presOf" srcId="{8E5AB6DC-A52E-46AB-8667-47314B8B6B15}" destId="{BC9CB079-1744-4CD0-807A-27C0CC175CB5}" srcOrd="1" destOrd="0" presId="urn:microsoft.com/office/officeart/2005/8/layout/hProcess6"/>
    <dgm:cxn modelId="{C2329D54-0068-42A6-9209-4127DB058B2F}" srcId="{CED92DB3-AA98-48A4-A531-13EEAF6465B9}" destId="{AAEF0B17-CD13-4A06-85B6-3E1265018C33}" srcOrd="0" destOrd="0" parTransId="{D7B5192A-284F-4CFC-92FF-9A713B6FCA38}" sibTransId="{28D40FC4-3E3D-421E-810E-46D1296618C5}"/>
    <dgm:cxn modelId="{B3EC6AEE-5BF8-4BB3-AC07-7478DC3E5FC2}" type="presOf" srcId="{CED92DB3-AA98-48A4-A531-13EEAF6465B9}" destId="{B7B41088-8E31-4F2B-A265-D7298C8CEEFD}" srcOrd="0" destOrd="0" presId="urn:microsoft.com/office/officeart/2005/8/layout/hProcess6"/>
    <dgm:cxn modelId="{6D4F1FF4-31DA-47E1-949B-FABABE8C1337}" type="presOf" srcId="{401F9BE1-8469-4627-8EB7-CCD38170E814}" destId="{BE602BDE-67F5-4582-AECA-A48900D01110}" srcOrd="0" destOrd="0" presId="urn:microsoft.com/office/officeart/2005/8/layout/hProcess6"/>
    <dgm:cxn modelId="{90568338-4AE5-4112-AEFF-06C7F2FC604A}" type="presOf" srcId="{0F1A1D2A-BDD3-4EEF-8B53-B2C73B145D59}" destId="{37C070CD-3E6C-4BF1-A91C-44875059FBAA}" srcOrd="0" destOrd="0" presId="urn:microsoft.com/office/officeart/2005/8/layout/hProcess6"/>
    <dgm:cxn modelId="{EDAD90DC-54BF-42CE-BF72-105420621EC0}" type="presOf" srcId="{8E5AB6DC-A52E-46AB-8667-47314B8B6B15}" destId="{4BF7785D-8421-4C6C-BA88-00DE29E642E9}" srcOrd="0" destOrd="0" presId="urn:microsoft.com/office/officeart/2005/8/layout/hProcess6"/>
    <dgm:cxn modelId="{6671AD59-F945-4327-86EE-1A221D702AA7}" type="presOf" srcId="{AAEF0B17-CD13-4A06-85B6-3E1265018C33}" destId="{76579233-486C-4FEC-AEA9-631A65C63C44}" srcOrd="1" destOrd="0" presId="urn:microsoft.com/office/officeart/2005/8/layout/hProcess6"/>
    <dgm:cxn modelId="{1BCA3F4B-5F25-4E31-BA41-8BCED02E2571}" srcId="{401F9BE1-8469-4627-8EB7-CCD38170E814}" destId="{45CF4E54-E981-4BB5-9EA8-CFBCE7AC9E7E}" srcOrd="0" destOrd="0" parTransId="{93AB690B-2AD8-46C7-AEE3-14430B977456}" sibTransId="{90F7828D-D323-4FA4-9E0C-2E5785DD232C}"/>
    <dgm:cxn modelId="{0632CB9A-0A59-46A6-8D65-4FEC9D729E7D}" srcId="{0F1A1D2A-BDD3-4EEF-8B53-B2C73B145D59}" destId="{CED92DB3-AA98-48A4-A531-13EEAF6465B9}" srcOrd="0" destOrd="0" parTransId="{D952B5B3-93DB-49C8-BED0-89719D901620}" sibTransId="{3CC44C15-B287-41BC-BECD-2B88D2513CB7}"/>
    <dgm:cxn modelId="{05E0EAA0-8E57-400E-8688-064EEB85EE5B}" type="presOf" srcId="{2B578F2C-4B37-4CF5-A6C9-0E8815D7E4CF}" destId="{04179D4A-3F59-4266-B4CE-CA84579CF35A}" srcOrd="0" destOrd="0" presId="urn:microsoft.com/office/officeart/2005/8/layout/hProcess6"/>
    <dgm:cxn modelId="{4C9573E9-1588-4F9B-9421-E672D3CD934F}" srcId="{2B578F2C-4B37-4CF5-A6C9-0E8815D7E4CF}" destId="{8E5AB6DC-A52E-46AB-8667-47314B8B6B15}" srcOrd="0" destOrd="0" parTransId="{55637946-825D-4C8B-9398-258530DA46D6}" sibTransId="{49DA79C1-B01F-41BA-9FF4-ACDDCAAC3153}"/>
    <dgm:cxn modelId="{6DC93855-19DA-47BF-B90E-B08DA96C33E1}" srcId="{0F1A1D2A-BDD3-4EEF-8B53-B2C73B145D59}" destId="{2B578F2C-4B37-4CF5-A6C9-0E8815D7E4CF}" srcOrd="1" destOrd="0" parTransId="{DDFDB43D-7F5B-4195-8D17-A59A09B40B71}" sibTransId="{3F8A67D8-3877-4EA8-9051-7D0A144B2964}"/>
    <dgm:cxn modelId="{25769A56-EFCB-4FBB-B0ED-AA69CF754310}" srcId="{0F1A1D2A-BDD3-4EEF-8B53-B2C73B145D59}" destId="{401F9BE1-8469-4627-8EB7-CCD38170E814}" srcOrd="2" destOrd="0" parTransId="{DEA2A11D-2AB7-4879-9C96-0A839298B81D}" sibTransId="{CD60306D-2F02-4610-9231-6A56DCD700E2}"/>
    <dgm:cxn modelId="{C2F66610-42F2-4B93-B0FC-4EDED3B30544}" type="presParOf" srcId="{37C070CD-3E6C-4BF1-A91C-44875059FBAA}" destId="{97FC4E75-8E2E-4912-96BA-25E57A2858B0}" srcOrd="0" destOrd="0" presId="urn:microsoft.com/office/officeart/2005/8/layout/hProcess6"/>
    <dgm:cxn modelId="{D8BC4FF6-D0DA-48DC-BE58-DB95DBB393CC}" type="presParOf" srcId="{97FC4E75-8E2E-4912-96BA-25E57A2858B0}" destId="{65800849-34F6-4FEB-816B-483FBB42C6A6}" srcOrd="0" destOrd="0" presId="urn:microsoft.com/office/officeart/2005/8/layout/hProcess6"/>
    <dgm:cxn modelId="{347E7261-DFEA-43AC-B25F-48D5D424F7F8}" type="presParOf" srcId="{97FC4E75-8E2E-4912-96BA-25E57A2858B0}" destId="{122D2C35-9E45-46D3-B89A-5746FA043E26}" srcOrd="1" destOrd="0" presId="urn:microsoft.com/office/officeart/2005/8/layout/hProcess6"/>
    <dgm:cxn modelId="{397412C6-4835-4B2B-93CA-BB3711676E10}" type="presParOf" srcId="{97FC4E75-8E2E-4912-96BA-25E57A2858B0}" destId="{76579233-486C-4FEC-AEA9-631A65C63C44}" srcOrd="2" destOrd="0" presId="urn:microsoft.com/office/officeart/2005/8/layout/hProcess6"/>
    <dgm:cxn modelId="{9FB3D641-538E-4298-98C8-F78C2BC0FA3E}" type="presParOf" srcId="{97FC4E75-8E2E-4912-96BA-25E57A2858B0}" destId="{B7B41088-8E31-4F2B-A265-D7298C8CEEFD}" srcOrd="3" destOrd="0" presId="urn:microsoft.com/office/officeart/2005/8/layout/hProcess6"/>
    <dgm:cxn modelId="{FD766DE3-BB5F-4D44-94B7-BB8A9462DD1B}" type="presParOf" srcId="{37C070CD-3E6C-4BF1-A91C-44875059FBAA}" destId="{88D7749D-A025-4A57-840A-FBB109879AF3}" srcOrd="1" destOrd="0" presId="urn:microsoft.com/office/officeart/2005/8/layout/hProcess6"/>
    <dgm:cxn modelId="{434A71F1-AF1C-4451-9662-B19176F1234D}" type="presParOf" srcId="{37C070CD-3E6C-4BF1-A91C-44875059FBAA}" destId="{F698E655-53B6-41BB-9C38-AB8C91B7ACCC}" srcOrd="2" destOrd="0" presId="urn:microsoft.com/office/officeart/2005/8/layout/hProcess6"/>
    <dgm:cxn modelId="{3B05AFF9-6DAB-4379-840F-B8A2480B4FD8}" type="presParOf" srcId="{F698E655-53B6-41BB-9C38-AB8C91B7ACCC}" destId="{6B20EC80-14DF-4E02-B18C-1473A4EC4FC3}" srcOrd="0" destOrd="0" presId="urn:microsoft.com/office/officeart/2005/8/layout/hProcess6"/>
    <dgm:cxn modelId="{6D911291-B5A2-4D27-B68C-D50E166E96CE}" type="presParOf" srcId="{F698E655-53B6-41BB-9C38-AB8C91B7ACCC}" destId="{4BF7785D-8421-4C6C-BA88-00DE29E642E9}" srcOrd="1" destOrd="0" presId="urn:microsoft.com/office/officeart/2005/8/layout/hProcess6"/>
    <dgm:cxn modelId="{DE2CF991-47D4-469A-9893-E90F27D7D014}" type="presParOf" srcId="{F698E655-53B6-41BB-9C38-AB8C91B7ACCC}" destId="{BC9CB079-1744-4CD0-807A-27C0CC175CB5}" srcOrd="2" destOrd="0" presId="urn:microsoft.com/office/officeart/2005/8/layout/hProcess6"/>
    <dgm:cxn modelId="{36262D61-8228-41CE-BE26-B576131A4CFC}" type="presParOf" srcId="{F698E655-53B6-41BB-9C38-AB8C91B7ACCC}" destId="{04179D4A-3F59-4266-B4CE-CA84579CF35A}" srcOrd="3" destOrd="0" presId="urn:microsoft.com/office/officeart/2005/8/layout/hProcess6"/>
    <dgm:cxn modelId="{5ACC32A5-AD2B-4E65-9702-4FA20ED522A5}" type="presParOf" srcId="{37C070CD-3E6C-4BF1-A91C-44875059FBAA}" destId="{5FEA9127-95DB-4DD7-80A1-D0F93B05F01D}" srcOrd="3" destOrd="0" presId="urn:microsoft.com/office/officeart/2005/8/layout/hProcess6"/>
    <dgm:cxn modelId="{FE90DA00-E070-401C-941F-3E1C98F4CB21}" type="presParOf" srcId="{37C070CD-3E6C-4BF1-A91C-44875059FBAA}" destId="{654EA67E-B3B0-48FD-9E90-336BED37BDBE}" srcOrd="4" destOrd="0" presId="urn:microsoft.com/office/officeart/2005/8/layout/hProcess6"/>
    <dgm:cxn modelId="{23A2EB86-4F71-415E-AA8C-FC5F24DD1870}" type="presParOf" srcId="{654EA67E-B3B0-48FD-9E90-336BED37BDBE}" destId="{AD01186D-B25F-44B8-9339-B834C53C5C40}" srcOrd="0" destOrd="0" presId="urn:microsoft.com/office/officeart/2005/8/layout/hProcess6"/>
    <dgm:cxn modelId="{B4D492C3-5CA6-47E9-8C8E-770C725852AC}" type="presParOf" srcId="{654EA67E-B3B0-48FD-9E90-336BED37BDBE}" destId="{70E2D9D8-BDEE-479A-94F9-B49CBE88C4F3}" srcOrd="1" destOrd="0" presId="urn:microsoft.com/office/officeart/2005/8/layout/hProcess6"/>
    <dgm:cxn modelId="{CEFD9DE7-65CF-4889-89D0-2CCCEE1736CE}" type="presParOf" srcId="{654EA67E-B3B0-48FD-9E90-336BED37BDBE}" destId="{2E243F4C-4021-41D7-80E1-E4E7B6A706B8}" srcOrd="2" destOrd="0" presId="urn:microsoft.com/office/officeart/2005/8/layout/hProcess6"/>
    <dgm:cxn modelId="{B0F08D57-EFCE-4FF6-8C36-8036FD56D0A8}" type="presParOf" srcId="{654EA67E-B3B0-48FD-9E90-336BED37BDBE}" destId="{BE602BDE-67F5-4582-AECA-A48900D01110}" srcOrd="3" destOrd="0" presId="urn:microsoft.com/office/officeart/2005/8/layout/hProcess6"/>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0E1E704F-F374-4171-9239-C5E26065C518}"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IN"/>
        </a:p>
      </dgm:t>
    </dgm:pt>
    <dgm:pt modelId="{6A00288B-27B2-4A1E-8599-8485951F28B3}">
      <dgm:prSet phldrT="[Text]" custT="1"/>
      <dgm:spPr/>
      <dgm:t>
        <a:bodyPr/>
        <a:lstStyle/>
        <a:p>
          <a:r>
            <a:rPr lang="en-IN" sz="1400"/>
            <a:t>Held at the end of a Sprint</a:t>
          </a:r>
        </a:p>
      </dgm:t>
    </dgm:pt>
    <dgm:pt modelId="{72848CB0-0105-482C-878B-DB555E2D6B6C}" type="parTrans" cxnId="{F25727D3-1B42-41D8-BDC2-1F53663FD654}">
      <dgm:prSet/>
      <dgm:spPr/>
      <dgm:t>
        <a:bodyPr/>
        <a:lstStyle/>
        <a:p>
          <a:endParaRPr lang="en-IN" sz="1400"/>
        </a:p>
      </dgm:t>
    </dgm:pt>
    <dgm:pt modelId="{55E770BF-193D-4F20-B336-B57D940756CC}" type="sibTrans" cxnId="{F25727D3-1B42-41D8-BDC2-1F53663FD654}">
      <dgm:prSet/>
      <dgm:spPr/>
      <dgm:t>
        <a:bodyPr/>
        <a:lstStyle/>
        <a:p>
          <a:endParaRPr lang="en-IN" sz="1400"/>
        </a:p>
      </dgm:t>
    </dgm:pt>
    <dgm:pt modelId="{626E9956-31E6-446B-9705-855B41486A11}">
      <dgm:prSet phldrT="[Text]" custT="1"/>
      <dgm:spPr/>
      <dgm:t>
        <a:bodyPr/>
        <a:lstStyle/>
        <a:p>
          <a:r>
            <a:rPr lang="en-IN" sz="1400"/>
            <a:t>Team presents what they accomplished in the Sprint</a:t>
          </a:r>
        </a:p>
      </dgm:t>
    </dgm:pt>
    <dgm:pt modelId="{B3951CF0-5CC5-4C16-8EF6-EF3CEBDFF3DB}" type="parTrans" cxnId="{B888745D-AAFA-4FB4-9EBC-4D6233986D06}">
      <dgm:prSet/>
      <dgm:spPr/>
      <dgm:t>
        <a:bodyPr/>
        <a:lstStyle/>
        <a:p>
          <a:endParaRPr lang="en-IN" sz="1400"/>
        </a:p>
      </dgm:t>
    </dgm:pt>
    <dgm:pt modelId="{FA8D64FB-0F44-41DE-B205-83931A5328DD}" type="sibTrans" cxnId="{B888745D-AAFA-4FB4-9EBC-4D6233986D06}">
      <dgm:prSet/>
      <dgm:spPr/>
      <dgm:t>
        <a:bodyPr/>
        <a:lstStyle/>
        <a:p>
          <a:endParaRPr lang="en-IN" sz="1400"/>
        </a:p>
      </dgm:t>
    </dgm:pt>
    <dgm:pt modelId="{DC83B72F-337A-4681-8529-C76B8B243AB4}">
      <dgm:prSet phldrT="[Text]" custT="1"/>
      <dgm:spPr/>
      <dgm:t>
        <a:bodyPr/>
        <a:lstStyle/>
        <a:p>
          <a:r>
            <a:rPr lang="en-IN" sz="1400"/>
            <a:t>Stakeholders view work done and provide feedback</a:t>
          </a:r>
        </a:p>
      </dgm:t>
    </dgm:pt>
    <dgm:pt modelId="{3DE3B9B1-5E10-46F9-AF5F-1F6F02FC866E}" type="parTrans" cxnId="{386A81C0-F667-4CEE-B01E-AE2CA5CA7E96}">
      <dgm:prSet/>
      <dgm:spPr/>
      <dgm:t>
        <a:bodyPr/>
        <a:lstStyle/>
        <a:p>
          <a:endParaRPr lang="en-IN" sz="1400"/>
        </a:p>
      </dgm:t>
    </dgm:pt>
    <dgm:pt modelId="{067D6BD9-3A71-4E19-888C-CE09831875DC}" type="sibTrans" cxnId="{386A81C0-F667-4CEE-B01E-AE2CA5CA7E96}">
      <dgm:prSet/>
      <dgm:spPr/>
      <dgm:t>
        <a:bodyPr/>
        <a:lstStyle/>
        <a:p>
          <a:endParaRPr lang="en-IN" sz="1400"/>
        </a:p>
      </dgm:t>
    </dgm:pt>
    <dgm:pt modelId="{7F75DB6F-F0FC-44A1-A118-2CDBB8D281F1}">
      <dgm:prSet phldrT="[Text]" custT="1"/>
      <dgm:spPr/>
      <dgm:t>
        <a:bodyPr/>
        <a:lstStyle/>
        <a:p>
          <a:r>
            <a:rPr lang="en-IN" sz="1400"/>
            <a:t>Product Owner accepts or rejects Done backlog items</a:t>
          </a:r>
        </a:p>
      </dgm:t>
    </dgm:pt>
    <dgm:pt modelId="{C192B502-5A52-4291-8DFB-F7877AF7EF5E}" type="parTrans" cxnId="{E5E22E05-69E0-4016-AD08-8F2EBF1B3D13}">
      <dgm:prSet/>
      <dgm:spPr/>
      <dgm:t>
        <a:bodyPr/>
        <a:lstStyle/>
        <a:p>
          <a:endParaRPr lang="en-IN" sz="1400"/>
        </a:p>
      </dgm:t>
    </dgm:pt>
    <dgm:pt modelId="{EE962579-7008-404E-B34C-A10503C009D6}" type="sibTrans" cxnId="{E5E22E05-69E0-4016-AD08-8F2EBF1B3D13}">
      <dgm:prSet/>
      <dgm:spPr/>
      <dgm:t>
        <a:bodyPr/>
        <a:lstStyle/>
        <a:p>
          <a:endParaRPr lang="en-IN" sz="1400"/>
        </a:p>
      </dgm:t>
    </dgm:pt>
    <dgm:pt modelId="{C5F1E131-4CE3-45A2-82F0-9FC14723D098}" type="pres">
      <dgm:prSet presAssocID="{0E1E704F-F374-4171-9239-C5E26065C518}" presName="Name0" presStyleCnt="0">
        <dgm:presLayoutVars>
          <dgm:chMax val="7"/>
          <dgm:chPref val="7"/>
          <dgm:dir/>
        </dgm:presLayoutVars>
      </dgm:prSet>
      <dgm:spPr/>
      <dgm:t>
        <a:bodyPr/>
        <a:lstStyle/>
        <a:p>
          <a:endParaRPr lang="en-IN"/>
        </a:p>
      </dgm:t>
    </dgm:pt>
    <dgm:pt modelId="{87FB2306-0C66-44FC-BE09-62FCF78F6E7F}" type="pres">
      <dgm:prSet presAssocID="{0E1E704F-F374-4171-9239-C5E26065C518}" presName="Name1" presStyleCnt="0"/>
      <dgm:spPr/>
    </dgm:pt>
    <dgm:pt modelId="{9C5D82A6-F495-4C7F-B7C2-4DB3E7074B64}" type="pres">
      <dgm:prSet presAssocID="{0E1E704F-F374-4171-9239-C5E26065C518}" presName="cycle" presStyleCnt="0"/>
      <dgm:spPr/>
    </dgm:pt>
    <dgm:pt modelId="{F82669BC-2FD0-4B05-B6EA-320A1BD93EB7}" type="pres">
      <dgm:prSet presAssocID="{0E1E704F-F374-4171-9239-C5E26065C518}" presName="srcNode" presStyleLbl="node1" presStyleIdx="0" presStyleCnt="4"/>
      <dgm:spPr/>
    </dgm:pt>
    <dgm:pt modelId="{004A8A80-DF2E-4E20-93BE-9058048A6762}" type="pres">
      <dgm:prSet presAssocID="{0E1E704F-F374-4171-9239-C5E26065C518}" presName="conn" presStyleLbl="parChTrans1D2" presStyleIdx="0" presStyleCnt="1"/>
      <dgm:spPr/>
      <dgm:t>
        <a:bodyPr/>
        <a:lstStyle/>
        <a:p>
          <a:endParaRPr lang="en-IN"/>
        </a:p>
      </dgm:t>
    </dgm:pt>
    <dgm:pt modelId="{20B7AF2E-D924-49BD-858A-4F48731DB9D4}" type="pres">
      <dgm:prSet presAssocID="{0E1E704F-F374-4171-9239-C5E26065C518}" presName="extraNode" presStyleLbl="node1" presStyleIdx="0" presStyleCnt="4"/>
      <dgm:spPr/>
    </dgm:pt>
    <dgm:pt modelId="{797F0186-7968-418B-9366-37C99D14F22C}" type="pres">
      <dgm:prSet presAssocID="{0E1E704F-F374-4171-9239-C5E26065C518}" presName="dstNode" presStyleLbl="node1" presStyleIdx="0" presStyleCnt="4"/>
      <dgm:spPr/>
    </dgm:pt>
    <dgm:pt modelId="{D8E8ACFA-6529-4852-A32B-CAF6D6C935BB}" type="pres">
      <dgm:prSet presAssocID="{6A00288B-27B2-4A1E-8599-8485951F28B3}" presName="text_1" presStyleLbl="node1" presStyleIdx="0" presStyleCnt="4">
        <dgm:presLayoutVars>
          <dgm:bulletEnabled val="1"/>
        </dgm:presLayoutVars>
      </dgm:prSet>
      <dgm:spPr/>
      <dgm:t>
        <a:bodyPr/>
        <a:lstStyle/>
        <a:p>
          <a:endParaRPr lang="en-IN"/>
        </a:p>
      </dgm:t>
    </dgm:pt>
    <dgm:pt modelId="{D32E595B-EB7F-41AE-897C-13FC3F12841C}" type="pres">
      <dgm:prSet presAssocID="{6A00288B-27B2-4A1E-8599-8485951F28B3}" presName="accent_1" presStyleCnt="0"/>
      <dgm:spPr/>
    </dgm:pt>
    <dgm:pt modelId="{01771ACF-CE51-4E1F-A06D-6E9E384F83FF}" type="pres">
      <dgm:prSet presAssocID="{6A00288B-27B2-4A1E-8599-8485951F28B3}" presName="accentRepeatNode" presStyleLbl="solidFgAcc1" presStyleIdx="0" presStyleCnt="4"/>
      <dgm:spPr/>
    </dgm:pt>
    <dgm:pt modelId="{4D41C82A-3807-4EDB-915A-B2494FA2AF40}" type="pres">
      <dgm:prSet presAssocID="{626E9956-31E6-446B-9705-855B41486A11}" presName="text_2" presStyleLbl="node1" presStyleIdx="1" presStyleCnt="4">
        <dgm:presLayoutVars>
          <dgm:bulletEnabled val="1"/>
        </dgm:presLayoutVars>
      </dgm:prSet>
      <dgm:spPr/>
      <dgm:t>
        <a:bodyPr/>
        <a:lstStyle/>
        <a:p>
          <a:endParaRPr lang="en-IN"/>
        </a:p>
      </dgm:t>
    </dgm:pt>
    <dgm:pt modelId="{E0BD976F-2F9E-450F-B07E-7CAC68CA8241}" type="pres">
      <dgm:prSet presAssocID="{626E9956-31E6-446B-9705-855B41486A11}" presName="accent_2" presStyleCnt="0"/>
      <dgm:spPr/>
    </dgm:pt>
    <dgm:pt modelId="{77AB524C-90B2-45DB-87E0-D6554FAD38A1}" type="pres">
      <dgm:prSet presAssocID="{626E9956-31E6-446B-9705-855B41486A11}" presName="accentRepeatNode" presStyleLbl="solidFgAcc1" presStyleIdx="1" presStyleCnt="4"/>
      <dgm:spPr/>
    </dgm:pt>
    <dgm:pt modelId="{E70FC7AB-10C1-456D-A88B-F6347DF2127B}" type="pres">
      <dgm:prSet presAssocID="{7F75DB6F-F0FC-44A1-A118-2CDBB8D281F1}" presName="text_3" presStyleLbl="node1" presStyleIdx="2" presStyleCnt="4">
        <dgm:presLayoutVars>
          <dgm:bulletEnabled val="1"/>
        </dgm:presLayoutVars>
      </dgm:prSet>
      <dgm:spPr/>
      <dgm:t>
        <a:bodyPr/>
        <a:lstStyle/>
        <a:p>
          <a:endParaRPr lang="en-IN"/>
        </a:p>
      </dgm:t>
    </dgm:pt>
    <dgm:pt modelId="{8EA247AE-1D83-4730-ABFC-0C9C2D462BA6}" type="pres">
      <dgm:prSet presAssocID="{7F75DB6F-F0FC-44A1-A118-2CDBB8D281F1}" presName="accent_3" presStyleCnt="0"/>
      <dgm:spPr/>
    </dgm:pt>
    <dgm:pt modelId="{45EF5F56-D654-426D-A468-744F48C1A0EF}" type="pres">
      <dgm:prSet presAssocID="{7F75DB6F-F0FC-44A1-A118-2CDBB8D281F1}" presName="accentRepeatNode" presStyleLbl="solidFgAcc1" presStyleIdx="2" presStyleCnt="4"/>
      <dgm:spPr/>
    </dgm:pt>
    <dgm:pt modelId="{2B701329-98D0-4CF6-BAD1-EC445C1372C5}" type="pres">
      <dgm:prSet presAssocID="{DC83B72F-337A-4681-8529-C76B8B243AB4}" presName="text_4" presStyleLbl="node1" presStyleIdx="3" presStyleCnt="4">
        <dgm:presLayoutVars>
          <dgm:bulletEnabled val="1"/>
        </dgm:presLayoutVars>
      </dgm:prSet>
      <dgm:spPr/>
      <dgm:t>
        <a:bodyPr/>
        <a:lstStyle/>
        <a:p>
          <a:endParaRPr lang="en-IN"/>
        </a:p>
      </dgm:t>
    </dgm:pt>
    <dgm:pt modelId="{AF2A1904-A4EB-49B9-AE67-3B064AC33B27}" type="pres">
      <dgm:prSet presAssocID="{DC83B72F-337A-4681-8529-C76B8B243AB4}" presName="accent_4" presStyleCnt="0"/>
      <dgm:spPr/>
    </dgm:pt>
    <dgm:pt modelId="{03BCED79-735B-46B7-AA0E-A796EB7E71B1}" type="pres">
      <dgm:prSet presAssocID="{DC83B72F-337A-4681-8529-C76B8B243AB4}" presName="accentRepeatNode" presStyleLbl="solidFgAcc1" presStyleIdx="3" presStyleCnt="4"/>
      <dgm:spPr/>
    </dgm:pt>
  </dgm:ptLst>
  <dgm:cxnLst>
    <dgm:cxn modelId="{F25727D3-1B42-41D8-BDC2-1F53663FD654}" srcId="{0E1E704F-F374-4171-9239-C5E26065C518}" destId="{6A00288B-27B2-4A1E-8599-8485951F28B3}" srcOrd="0" destOrd="0" parTransId="{72848CB0-0105-482C-878B-DB555E2D6B6C}" sibTransId="{55E770BF-193D-4F20-B336-B57D940756CC}"/>
    <dgm:cxn modelId="{B888745D-AAFA-4FB4-9EBC-4D6233986D06}" srcId="{0E1E704F-F374-4171-9239-C5E26065C518}" destId="{626E9956-31E6-446B-9705-855B41486A11}" srcOrd="1" destOrd="0" parTransId="{B3951CF0-5CC5-4C16-8EF6-EF3CEBDFF3DB}" sibTransId="{FA8D64FB-0F44-41DE-B205-83931A5328DD}"/>
    <dgm:cxn modelId="{09BADDA5-D000-414A-8DCB-053623FE8AA5}" type="presOf" srcId="{0E1E704F-F374-4171-9239-C5E26065C518}" destId="{C5F1E131-4CE3-45A2-82F0-9FC14723D098}" srcOrd="0" destOrd="0" presId="urn:microsoft.com/office/officeart/2008/layout/VerticalCurvedList"/>
    <dgm:cxn modelId="{58A73DAE-BDD8-4919-B0DA-AE4272F24402}" type="presOf" srcId="{DC83B72F-337A-4681-8529-C76B8B243AB4}" destId="{2B701329-98D0-4CF6-BAD1-EC445C1372C5}" srcOrd="0" destOrd="0" presId="urn:microsoft.com/office/officeart/2008/layout/VerticalCurvedList"/>
    <dgm:cxn modelId="{E5E22E05-69E0-4016-AD08-8F2EBF1B3D13}" srcId="{0E1E704F-F374-4171-9239-C5E26065C518}" destId="{7F75DB6F-F0FC-44A1-A118-2CDBB8D281F1}" srcOrd="2" destOrd="0" parTransId="{C192B502-5A52-4291-8DFB-F7877AF7EF5E}" sibTransId="{EE962579-7008-404E-B34C-A10503C009D6}"/>
    <dgm:cxn modelId="{78AFD9EF-461B-403E-91E7-3C7FA15635AB}" type="presOf" srcId="{55E770BF-193D-4F20-B336-B57D940756CC}" destId="{004A8A80-DF2E-4E20-93BE-9058048A6762}" srcOrd="0" destOrd="0" presId="urn:microsoft.com/office/officeart/2008/layout/VerticalCurvedList"/>
    <dgm:cxn modelId="{8BE8603E-7628-4FEC-A421-AF77411DD2B7}" type="presOf" srcId="{626E9956-31E6-446B-9705-855B41486A11}" destId="{4D41C82A-3807-4EDB-915A-B2494FA2AF40}" srcOrd="0" destOrd="0" presId="urn:microsoft.com/office/officeart/2008/layout/VerticalCurvedList"/>
    <dgm:cxn modelId="{284253D1-C788-4F74-9CA7-E0213254F1B6}" type="presOf" srcId="{6A00288B-27B2-4A1E-8599-8485951F28B3}" destId="{D8E8ACFA-6529-4852-A32B-CAF6D6C935BB}" srcOrd="0" destOrd="0" presId="urn:microsoft.com/office/officeart/2008/layout/VerticalCurvedList"/>
    <dgm:cxn modelId="{6C5ECC73-806A-49E2-B311-2EAF0B7D5D29}" type="presOf" srcId="{7F75DB6F-F0FC-44A1-A118-2CDBB8D281F1}" destId="{E70FC7AB-10C1-456D-A88B-F6347DF2127B}" srcOrd="0" destOrd="0" presId="urn:microsoft.com/office/officeart/2008/layout/VerticalCurvedList"/>
    <dgm:cxn modelId="{386A81C0-F667-4CEE-B01E-AE2CA5CA7E96}" srcId="{0E1E704F-F374-4171-9239-C5E26065C518}" destId="{DC83B72F-337A-4681-8529-C76B8B243AB4}" srcOrd="3" destOrd="0" parTransId="{3DE3B9B1-5E10-46F9-AF5F-1F6F02FC866E}" sibTransId="{067D6BD9-3A71-4E19-888C-CE09831875DC}"/>
    <dgm:cxn modelId="{4C26E752-92D5-466B-90F0-8DDEEABD7D99}" type="presParOf" srcId="{C5F1E131-4CE3-45A2-82F0-9FC14723D098}" destId="{87FB2306-0C66-44FC-BE09-62FCF78F6E7F}" srcOrd="0" destOrd="0" presId="urn:microsoft.com/office/officeart/2008/layout/VerticalCurvedList"/>
    <dgm:cxn modelId="{9315A321-E19F-4AC7-9215-140CD9E91FFF}" type="presParOf" srcId="{87FB2306-0C66-44FC-BE09-62FCF78F6E7F}" destId="{9C5D82A6-F495-4C7F-B7C2-4DB3E7074B64}" srcOrd="0" destOrd="0" presId="urn:microsoft.com/office/officeart/2008/layout/VerticalCurvedList"/>
    <dgm:cxn modelId="{292BE289-C162-4EB3-A8ED-68D4A4F1DA0A}" type="presParOf" srcId="{9C5D82A6-F495-4C7F-B7C2-4DB3E7074B64}" destId="{F82669BC-2FD0-4B05-B6EA-320A1BD93EB7}" srcOrd="0" destOrd="0" presId="urn:microsoft.com/office/officeart/2008/layout/VerticalCurvedList"/>
    <dgm:cxn modelId="{2E8A1FA5-58B3-447D-8544-B678B3C84753}" type="presParOf" srcId="{9C5D82A6-F495-4C7F-B7C2-4DB3E7074B64}" destId="{004A8A80-DF2E-4E20-93BE-9058048A6762}" srcOrd="1" destOrd="0" presId="urn:microsoft.com/office/officeart/2008/layout/VerticalCurvedList"/>
    <dgm:cxn modelId="{9EADF5E8-7168-4A63-B7B4-3F12CE2B05C6}" type="presParOf" srcId="{9C5D82A6-F495-4C7F-B7C2-4DB3E7074B64}" destId="{20B7AF2E-D924-49BD-858A-4F48731DB9D4}" srcOrd="2" destOrd="0" presId="urn:microsoft.com/office/officeart/2008/layout/VerticalCurvedList"/>
    <dgm:cxn modelId="{260CDB8B-730B-45A9-B253-98677E601F7E}" type="presParOf" srcId="{9C5D82A6-F495-4C7F-B7C2-4DB3E7074B64}" destId="{797F0186-7968-418B-9366-37C99D14F22C}" srcOrd="3" destOrd="0" presId="urn:microsoft.com/office/officeart/2008/layout/VerticalCurvedList"/>
    <dgm:cxn modelId="{C8254B7F-D589-4A1B-AE6A-D30D79FCA81E}" type="presParOf" srcId="{87FB2306-0C66-44FC-BE09-62FCF78F6E7F}" destId="{D8E8ACFA-6529-4852-A32B-CAF6D6C935BB}" srcOrd="1" destOrd="0" presId="urn:microsoft.com/office/officeart/2008/layout/VerticalCurvedList"/>
    <dgm:cxn modelId="{2877A1D9-8599-4538-B3D7-4FDFD3E357F3}" type="presParOf" srcId="{87FB2306-0C66-44FC-BE09-62FCF78F6E7F}" destId="{D32E595B-EB7F-41AE-897C-13FC3F12841C}" srcOrd="2" destOrd="0" presId="urn:microsoft.com/office/officeart/2008/layout/VerticalCurvedList"/>
    <dgm:cxn modelId="{CF55804F-B755-49ED-96D8-9B2A2D704460}" type="presParOf" srcId="{D32E595B-EB7F-41AE-897C-13FC3F12841C}" destId="{01771ACF-CE51-4E1F-A06D-6E9E384F83FF}" srcOrd="0" destOrd="0" presId="urn:microsoft.com/office/officeart/2008/layout/VerticalCurvedList"/>
    <dgm:cxn modelId="{8661823A-60AC-4781-82B7-9E235F39E009}" type="presParOf" srcId="{87FB2306-0C66-44FC-BE09-62FCF78F6E7F}" destId="{4D41C82A-3807-4EDB-915A-B2494FA2AF40}" srcOrd="3" destOrd="0" presId="urn:microsoft.com/office/officeart/2008/layout/VerticalCurvedList"/>
    <dgm:cxn modelId="{577A2783-7F70-42C5-B54F-D327A09440DD}" type="presParOf" srcId="{87FB2306-0C66-44FC-BE09-62FCF78F6E7F}" destId="{E0BD976F-2F9E-450F-B07E-7CAC68CA8241}" srcOrd="4" destOrd="0" presId="urn:microsoft.com/office/officeart/2008/layout/VerticalCurvedList"/>
    <dgm:cxn modelId="{F56DEDA4-69DE-4BCD-9B0C-D1728E2ADD4D}" type="presParOf" srcId="{E0BD976F-2F9E-450F-B07E-7CAC68CA8241}" destId="{77AB524C-90B2-45DB-87E0-D6554FAD38A1}" srcOrd="0" destOrd="0" presId="urn:microsoft.com/office/officeart/2008/layout/VerticalCurvedList"/>
    <dgm:cxn modelId="{C813BE83-39D7-477A-A4AC-1B424E689169}" type="presParOf" srcId="{87FB2306-0C66-44FC-BE09-62FCF78F6E7F}" destId="{E70FC7AB-10C1-456D-A88B-F6347DF2127B}" srcOrd="5" destOrd="0" presId="urn:microsoft.com/office/officeart/2008/layout/VerticalCurvedList"/>
    <dgm:cxn modelId="{06A283A3-8C4B-46A6-9A9D-FFF7167D5FB4}" type="presParOf" srcId="{87FB2306-0C66-44FC-BE09-62FCF78F6E7F}" destId="{8EA247AE-1D83-4730-ABFC-0C9C2D462BA6}" srcOrd="6" destOrd="0" presId="urn:microsoft.com/office/officeart/2008/layout/VerticalCurvedList"/>
    <dgm:cxn modelId="{37CE00E7-3D1D-40AB-BD73-13D08C40A24D}" type="presParOf" srcId="{8EA247AE-1D83-4730-ABFC-0C9C2D462BA6}" destId="{45EF5F56-D654-426D-A468-744F48C1A0EF}" srcOrd="0" destOrd="0" presId="urn:microsoft.com/office/officeart/2008/layout/VerticalCurvedList"/>
    <dgm:cxn modelId="{429F18F0-715E-4B1A-B0F2-7C6A543F947B}" type="presParOf" srcId="{87FB2306-0C66-44FC-BE09-62FCF78F6E7F}" destId="{2B701329-98D0-4CF6-BAD1-EC445C1372C5}" srcOrd="7" destOrd="0" presId="urn:microsoft.com/office/officeart/2008/layout/VerticalCurvedList"/>
    <dgm:cxn modelId="{7365A6BE-A46F-4185-B2BF-483CC3F12B6E}" type="presParOf" srcId="{87FB2306-0C66-44FC-BE09-62FCF78F6E7F}" destId="{AF2A1904-A4EB-49B9-AE67-3B064AC33B27}" srcOrd="8" destOrd="0" presId="urn:microsoft.com/office/officeart/2008/layout/VerticalCurvedList"/>
    <dgm:cxn modelId="{B88087BA-7EEA-4EFF-94D6-250F51E98C6C}" type="presParOf" srcId="{AF2A1904-A4EB-49B9-AE67-3B064AC33B27}" destId="{03BCED79-735B-46B7-AA0E-A796EB7E71B1}" srcOrd="0" destOrd="0" presId="urn:microsoft.com/office/officeart/2008/layout/VerticalCurvedList"/>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0F1A1D2A-BDD3-4EEF-8B53-B2C73B145D59}" type="doc">
      <dgm:prSet loTypeId="urn:microsoft.com/office/officeart/2005/8/layout/hProcess6" loCatId="process" qsTypeId="urn:microsoft.com/office/officeart/2005/8/quickstyle/simple5" qsCatId="simple" csTypeId="urn:microsoft.com/office/officeart/2005/8/colors/accent1_2" csCatId="accent1" phldr="1"/>
      <dgm:spPr/>
    </dgm:pt>
    <dgm:pt modelId="{CED92DB3-AA98-48A4-A531-13EEAF6465B9}">
      <dgm:prSet phldrT="[Text]"/>
      <dgm:spPr/>
      <dgm:t>
        <a:bodyPr/>
        <a:lstStyle/>
        <a:p>
          <a:r>
            <a:rPr lang="en-IN"/>
            <a:t>When?</a:t>
          </a:r>
        </a:p>
      </dgm:t>
    </dgm:pt>
    <dgm:pt modelId="{D952B5B3-93DB-49C8-BED0-89719D901620}" type="parTrans" cxnId="{0632CB9A-0A59-46A6-8D65-4FEC9D729E7D}">
      <dgm:prSet/>
      <dgm:spPr/>
      <dgm:t>
        <a:bodyPr/>
        <a:lstStyle/>
        <a:p>
          <a:endParaRPr lang="en-IN"/>
        </a:p>
      </dgm:t>
    </dgm:pt>
    <dgm:pt modelId="{3CC44C15-B287-41BC-BECD-2B88D2513CB7}" type="sibTrans" cxnId="{0632CB9A-0A59-46A6-8D65-4FEC9D729E7D}">
      <dgm:prSet/>
      <dgm:spPr/>
      <dgm:t>
        <a:bodyPr/>
        <a:lstStyle/>
        <a:p>
          <a:endParaRPr lang="en-IN"/>
        </a:p>
      </dgm:t>
    </dgm:pt>
    <dgm:pt modelId="{2B578F2C-4B37-4CF5-A6C9-0E8815D7E4CF}">
      <dgm:prSet/>
      <dgm:spPr/>
      <dgm:t>
        <a:bodyPr/>
        <a:lstStyle/>
        <a:p>
          <a:r>
            <a:rPr lang="en-IN"/>
            <a:t>How long?</a:t>
          </a:r>
        </a:p>
      </dgm:t>
    </dgm:pt>
    <dgm:pt modelId="{DDFDB43D-7F5B-4195-8D17-A59A09B40B71}" type="parTrans" cxnId="{6DC93855-19DA-47BF-B90E-B08DA96C33E1}">
      <dgm:prSet/>
      <dgm:spPr/>
      <dgm:t>
        <a:bodyPr/>
        <a:lstStyle/>
        <a:p>
          <a:endParaRPr lang="en-IN"/>
        </a:p>
      </dgm:t>
    </dgm:pt>
    <dgm:pt modelId="{3F8A67D8-3877-4EA8-9051-7D0A144B2964}" type="sibTrans" cxnId="{6DC93855-19DA-47BF-B90E-B08DA96C33E1}">
      <dgm:prSet/>
      <dgm:spPr/>
      <dgm:t>
        <a:bodyPr/>
        <a:lstStyle/>
        <a:p>
          <a:endParaRPr lang="en-IN"/>
        </a:p>
      </dgm:t>
    </dgm:pt>
    <dgm:pt modelId="{401F9BE1-8469-4627-8EB7-CCD38170E814}">
      <dgm:prSet/>
      <dgm:spPr/>
      <dgm:t>
        <a:bodyPr/>
        <a:lstStyle/>
        <a:p>
          <a:r>
            <a:rPr lang="en-IN"/>
            <a:t>Who?</a:t>
          </a:r>
        </a:p>
      </dgm:t>
    </dgm:pt>
    <dgm:pt modelId="{DEA2A11D-2AB7-4879-9C96-0A839298B81D}" type="parTrans" cxnId="{25769A56-EFCB-4FBB-B0ED-AA69CF754310}">
      <dgm:prSet/>
      <dgm:spPr/>
      <dgm:t>
        <a:bodyPr/>
        <a:lstStyle/>
        <a:p>
          <a:endParaRPr lang="en-IN"/>
        </a:p>
      </dgm:t>
    </dgm:pt>
    <dgm:pt modelId="{CD60306D-2F02-4610-9231-6A56DCD700E2}" type="sibTrans" cxnId="{25769A56-EFCB-4FBB-B0ED-AA69CF754310}">
      <dgm:prSet/>
      <dgm:spPr/>
      <dgm:t>
        <a:bodyPr/>
        <a:lstStyle/>
        <a:p>
          <a:endParaRPr lang="en-IN"/>
        </a:p>
      </dgm:t>
    </dgm:pt>
    <dgm:pt modelId="{AAEF0B17-CD13-4A06-85B6-3E1265018C33}">
      <dgm:prSet phldrT="[Text]"/>
      <dgm:spPr/>
      <dgm:t>
        <a:bodyPr/>
        <a:lstStyle/>
        <a:p>
          <a:r>
            <a:rPr lang="en-IN"/>
            <a:t>End of every Sprint</a:t>
          </a:r>
        </a:p>
      </dgm:t>
    </dgm:pt>
    <dgm:pt modelId="{D7B5192A-284F-4CFC-92FF-9A713B6FCA38}" type="parTrans" cxnId="{C2329D54-0068-42A6-9209-4127DB058B2F}">
      <dgm:prSet/>
      <dgm:spPr/>
      <dgm:t>
        <a:bodyPr/>
        <a:lstStyle/>
        <a:p>
          <a:endParaRPr lang="en-IN"/>
        </a:p>
      </dgm:t>
    </dgm:pt>
    <dgm:pt modelId="{28D40FC4-3E3D-421E-810E-46D1296618C5}" type="sibTrans" cxnId="{C2329D54-0068-42A6-9209-4127DB058B2F}">
      <dgm:prSet/>
      <dgm:spPr/>
      <dgm:t>
        <a:bodyPr/>
        <a:lstStyle/>
        <a:p>
          <a:endParaRPr lang="en-IN"/>
        </a:p>
      </dgm:t>
    </dgm:pt>
    <dgm:pt modelId="{8E5AB6DC-A52E-46AB-8667-47314B8B6B15}">
      <dgm:prSet/>
      <dgm:spPr/>
      <dgm:t>
        <a:bodyPr/>
        <a:lstStyle/>
        <a:p>
          <a:r>
            <a:rPr lang="en-IN"/>
            <a:t>4 hours for a month-long Sprint</a:t>
          </a:r>
        </a:p>
      </dgm:t>
    </dgm:pt>
    <dgm:pt modelId="{55637946-825D-4C8B-9398-258530DA46D6}" type="parTrans" cxnId="{4C9573E9-1588-4F9B-9421-E672D3CD934F}">
      <dgm:prSet/>
      <dgm:spPr/>
      <dgm:t>
        <a:bodyPr/>
        <a:lstStyle/>
        <a:p>
          <a:endParaRPr lang="en-IN"/>
        </a:p>
      </dgm:t>
    </dgm:pt>
    <dgm:pt modelId="{49DA79C1-B01F-41BA-9FF4-ACDDCAAC3153}" type="sibTrans" cxnId="{4C9573E9-1588-4F9B-9421-E672D3CD934F}">
      <dgm:prSet/>
      <dgm:spPr/>
      <dgm:t>
        <a:bodyPr/>
        <a:lstStyle/>
        <a:p>
          <a:endParaRPr lang="en-IN"/>
        </a:p>
      </dgm:t>
    </dgm:pt>
    <dgm:pt modelId="{45CF4E54-E981-4BB5-9EA8-CFBCE7AC9E7E}">
      <dgm:prSet/>
      <dgm:spPr/>
      <dgm:t>
        <a:bodyPr/>
        <a:lstStyle/>
        <a:p>
          <a:r>
            <a:rPr lang="en-IN"/>
            <a:t>Scrum Master, Team, </a:t>
          </a:r>
        </a:p>
        <a:p>
          <a:r>
            <a:rPr lang="en-IN"/>
            <a:t>  P.O. (optional)</a:t>
          </a:r>
        </a:p>
      </dgm:t>
    </dgm:pt>
    <dgm:pt modelId="{93AB690B-2AD8-46C7-AEE3-14430B977456}" type="parTrans" cxnId="{1BCA3F4B-5F25-4E31-BA41-8BCED02E2571}">
      <dgm:prSet/>
      <dgm:spPr/>
      <dgm:t>
        <a:bodyPr/>
        <a:lstStyle/>
        <a:p>
          <a:endParaRPr lang="en-IN"/>
        </a:p>
      </dgm:t>
    </dgm:pt>
    <dgm:pt modelId="{90F7828D-D323-4FA4-9E0C-2E5785DD232C}" type="sibTrans" cxnId="{1BCA3F4B-5F25-4E31-BA41-8BCED02E2571}">
      <dgm:prSet/>
      <dgm:spPr/>
      <dgm:t>
        <a:bodyPr/>
        <a:lstStyle/>
        <a:p>
          <a:endParaRPr lang="en-IN"/>
        </a:p>
      </dgm:t>
    </dgm:pt>
    <dgm:pt modelId="{37C070CD-3E6C-4BF1-A91C-44875059FBAA}" type="pres">
      <dgm:prSet presAssocID="{0F1A1D2A-BDD3-4EEF-8B53-B2C73B145D59}" presName="theList" presStyleCnt="0">
        <dgm:presLayoutVars>
          <dgm:dir/>
          <dgm:animLvl val="lvl"/>
          <dgm:resizeHandles val="exact"/>
        </dgm:presLayoutVars>
      </dgm:prSet>
      <dgm:spPr/>
    </dgm:pt>
    <dgm:pt modelId="{97FC4E75-8E2E-4912-96BA-25E57A2858B0}" type="pres">
      <dgm:prSet presAssocID="{CED92DB3-AA98-48A4-A531-13EEAF6465B9}" presName="compNode" presStyleCnt="0"/>
      <dgm:spPr/>
    </dgm:pt>
    <dgm:pt modelId="{65800849-34F6-4FEB-816B-483FBB42C6A6}" type="pres">
      <dgm:prSet presAssocID="{CED92DB3-AA98-48A4-A531-13EEAF6465B9}" presName="noGeometry" presStyleCnt="0"/>
      <dgm:spPr/>
    </dgm:pt>
    <dgm:pt modelId="{122D2C35-9E45-46D3-B89A-5746FA043E26}" type="pres">
      <dgm:prSet presAssocID="{CED92DB3-AA98-48A4-A531-13EEAF6465B9}" presName="childTextVisible" presStyleLbl="bgAccFollowNode1" presStyleIdx="0" presStyleCnt="3">
        <dgm:presLayoutVars>
          <dgm:bulletEnabled val="1"/>
        </dgm:presLayoutVars>
      </dgm:prSet>
      <dgm:spPr/>
      <dgm:t>
        <a:bodyPr/>
        <a:lstStyle/>
        <a:p>
          <a:endParaRPr lang="en-IN"/>
        </a:p>
      </dgm:t>
    </dgm:pt>
    <dgm:pt modelId="{76579233-486C-4FEC-AEA9-631A65C63C44}" type="pres">
      <dgm:prSet presAssocID="{CED92DB3-AA98-48A4-A531-13EEAF6465B9}" presName="childTextHidden" presStyleLbl="bgAccFollowNode1" presStyleIdx="0" presStyleCnt="3"/>
      <dgm:spPr/>
      <dgm:t>
        <a:bodyPr/>
        <a:lstStyle/>
        <a:p>
          <a:endParaRPr lang="en-IN"/>
        </a:p>
      </dgm:t>
    </dgm:pt>
    <dgm:pt modelId="{B7B41088-8E31-4F2B-A265-D7298C8CEEFD}" type="pres">
      <dgm:prSet presAssocID="{CED92DB3-AA98-48A4-A531-13EEAF6465B9}" presName="parentText" presStyleLbl="node1" presStyleIdx="0" presStyleCnt="3">
        <dgm:presLayoutVars>
          <dgm:chMax val="1"/>
          <dgm:bulletEnabled val="1"/>
        </dgm:presLayoutVars>
      </dgm:prSet>
      <dgm:spPr/>
      <dgm:t>
        <a:bodyPr/>
        <a:lstStyle/>
        <a:p>
          <a:endParaRPr lang="en-IN"/>
        </a:p>
      </dgm:t>
    </dgm:pt>
    <dgm:pt modelId="{88D7749D-A025-4A57-840A-FBB109879AF3}" type="pres">
      <dgm:prSet presAssocID="{CED92DB3-AA98-48A4-A531-13EEAF6465B9}" presName="aSpace" presStyleCnt="0"/>
      <dgm:spPr/>
    </dgm:pt>
    <dgm:pt modelId="{F698E655-53B6-41BB-9C38-AB8C91B7ACCC}" type="pres">
      <dgm:prSet presAssocID="{2B578F2C-4B37-4CF5-A6C9-0E8815D7E4CF}" presName="compNode" presStyleCnt="0"/>
      <dgm:spPr/>
    </dgm:pt>
    <dgm:pt modelId="{6B20EC80-14DF-4E02-B18C-1473A4EC4FC3}" type="pres">
      <dgm:prSet presAssocID="{2B578F2C-4B37-4CF5-A6C9-0E8815D7E4CF}" presName="noGeometry" presStyleCnt="0"/>
      <dgm:spPr/>
    </dgm:pt>
    <dgm:pt modelId="{4BF7785D-8421-4C6C-BA88-00DE29E642E9}" type="pres">
      <dgm:prSet presAssocID="{2B578F2C-4B37-4CF5-A6C9-0E8815D7E4CF}" presName="childTextVisible" presStyleLbl="bgAccFollowNode1" presStyleIdx="1" presStyleCnt="3" custLinFactNeighborX="-8483">
        <dgm:presLayoutVars>
          <dgm:bulletEnabled val="1"/>
        </dgm:presLayoutVars>
      </dgm:prSet>
      <dgm:spPr/>
      <dgm:t>
        <a:bodyPr/>
        <a:lstStyle/>
        <a:p>
          <a:endParaRPr lang="en-IN"/>
        </a:p>
      </dgm:t>
    </dgm:pt>
    <dgm:pt modelId="{BC9CB079-1744-4CD0-807A-27C0CC175CB5}" type="pres">
      <dgm:prSet presAssocID="{2B578F2C-4B37-4CF5-A6C9-0E8815D7E4CF}" presName="childTextHidden" presStyleLbl="bgAccFollowNode1" presStyleIdx="1" presStyleCnt="3"/>
      <dgm:spPr/>
      <dgm:t>
        <a:bodyPr/>
        <a:lstStyle/>
        <a:p>
          <a:endParaRPr lang="en-IN"/>
        </a:p>
      </dgm:t>
    </dgm:pt>
    <dgm:pt modelId="{04179D4A-3F59-4266-B4CE-CA84579CF35A}" type="pres">
      <dgm:prSet presAssocID="{2B578F2C-4B37-4CF5-A6C9-0E8815D7E4CF}" presName="parentText" presStyleLbl="node1" presStyleIdx="1" presStyleCnt="3" custLinFactNeighborX="-13050" custLinFactNeighborY="-2610">
        <dgm:presLayoutVars>
          <dgm:chMax val="1"/>
          <dgm:bulletEnabled val="1"/>
        </dgm:presLayoutVars>
      </dgm:prSet>
      <dgm:spPr/>
      <dgm:t>
        <a:bodyPr/>
        <a:lstStyle/>
        <a:p>
          <a:endParaRPr lang="en-IN"/>
        </a:p>
      </dgm:t>
    </dgm:pt>
    <dgm:pt modelId="{5FEA9127-95DB-4DD7-80A1-D0F93B05F01D}" type="pres">
      <dgm:prSet presAssocID="{2B578F2C-4B37-4CF5-A6C9-0E8815D7E4CF}" presName="aSpace" presStyleCnt="0"/>
      <dgm:spPr/>
    </dgm:pt>
    <dgm:pt modelId="{654EA67E-B3B0-48FD-9E90-336BED37BDBE}" type="pres">
      <dgm:prSet presAssocID="{401F9BE1-8469-4627-8EB7-CCD38170E814}" presName="compNode" presStyleCnt="0"/>
      <dgm:spPr/>
    </dgm:pt>
    <dgm:pt modelId="{AD01186D-B25F-44B8-9339-B834C53C5C40}" type="pres">
      <dgm:prSet presAssocID="{401F9BE1-8469-4627-8EB7-CCD38170E814}" presName="noGeometry" presStyleCnt="0"/>
      <dgm:spPr/>
    </dgm:pt>
    <dgm:pt modelId="{70E2D9D8-BDEE-479A-94F9-B49CBE88C4F3}" type="pres">
      <dgm:prSet presAssocID="{401F9BE1-8469-4627-8EB7-CCD38170E814}" presName="childTextVisible" presStyleLbl="bgAccFollowNode1" presStyleIdx="2" presStyleCnt="3" custScaleX="119898" custLinFactNeighborX="-7177">
        <dgm:presLayoutVars>
          <dgm:bulletEnabled val="1"/>
        </dgm:presLayoutVars>
      </dgm:prSet>
      <dgm:spPr/>
      <dgm:t>
        <a:bodyPr/>
        <a:lstStyle/>
        <a:p>
          <a:endParaRPr lang="en-IN"/>
        </a:p>
      </dgm:t>
    </dgm:pt>
    <dgm:pt modelId="{2E243F4C-4021-41D7-80E1-E4E7B6A706B8}" type="pres">
      <dgm:prSet presAssocID="{401F9BE1-8469-4627-8EB7-CCD38170E814}" presName="childTextHidden" presStyleLbl="bgAccFollowNode1" presStyleIdx="2" presStyleCnt="3"/>
      <dgm:spPr/>
      <dgm:t>
        <a:bodyPr/>
        <a:lstStyle/>
        <a:p>
          <a:endParaRPr lang="en-IN"/>
        </a:p>
      </dgm:t>
    </dgm:pt>
    <dgm:pt modelId="{BE602BDE-67F5-4582-AECA-A48900D01110}" type="pres">
      <dgm:prSet presAssocID="{401F9BE1-8469-4627-8EB7-CCD38170E814}" presName="parentText" presStyleLbl="node1" presStyleIdx="2" presStyleCnt="3" custLinFactNeighborX="-18270" custLinFactNeighborY="0">
        <dgm:presLayoutVars>
          <dgm:chMax val="1"/>
          <dgm:bulletEnabled val="1"/>
        </dgm:presLayoutVars>
      </dgm:prSet>
      <dgm:spPr/>
      <dgm:t>
        <a:bodyPr/>
        <a:lstStyle/>
        <a:p>
          <a:endParaRPr lang="en-IN"/>
        </a:p>
      </dgm:t>
    </dgm:pt>
  </dgm:ptLst>
  <dgm:cxnLst>
    <dgm:cxn modelId="{6DC93855-19DA-47BF-B90E-B08DA96C33E1}" srcId="{0F1A1D2A-BDD3-4EEF-8B53-B2C73B145D59}" destId="{2B578F2C-4B37-4CF5-A6C9-0E8815D7E4CF}" srcOrd="1" destOrd="0" parTransId="{DDFDB43D-7F5B-4195-8D17-A59A09B40B71}" sibTransId="{3F8A67D8-3877-4EA8-9051-7D0A144B2964}"/>
    <dgm:cxn modelId="{1BCA3F4B-5F25-4E31-BA41-8BCED02E2571}" srcId="{401F9BE1-8469-4627-8EB7-CCD38170E814}" destId="{45CF4E54-E981-4BB5-9EA8-CFBCE7AC9E7E}" srcOrd="0" destOrd="0" parTransId="{93AB690B-2AD8-46C7-AEE3-14430B977456}" sibTransId="{90F7828D-D323-4FA4-9E0C-2E5785DD232C}"/>
    <dgm:cxn modelId="{4C9573E9-1588-4F9B-9421-E672D3CD934F}" srcId="{2B578F2C-4B37-4CF5-A6C9-0E8815D7E4CF}" destId="{8E5AB6DC-A52E-46AB-8667-47314B8B6B15}" srcOrd="0" destOrd="0" parTransId="{55637946-825D-4C8B-9398-258530DA46D6}" sibTransId="{49DA79C1-B01F-41BA-9FF4-ACDDCAAC3153}"/>
    <dgm:cxn modelId="{6F604538-9F2C-44F6-87AC-ADE8E871E9A1}" type="presOf" srcId="{AAEF0B17-CD13-4A06-85B6-3E1265018C33}" destId="{76579233-486C-4FEC-AEA9-631A65C63C44}" srcOrd="1" destOrd="0" presId="urn:microsoft.com/office/officeart/2005/8/layout/hProcess6"/>
    <dgm:cxn modelId="{0632CB9A-0A59-46A6-8D65-4FEC9D729E7D}" srcId="{0F1A1D2A-BDD3-4EEF-8B53-B2C73B145D59}" destId="{CED92DB3-AA98-48A4-A531-13EEAF6465B9}" srcOrd="0" destOrd="0" parTransId="{D952B5B3-93DB-49C8-BED0-89719D901620}" sibTransId="{3CC44C15-B287-41BC-BECD-2B88D2513CB7}"/>
    <dgm:cxn modelId="{03DF74EF-E36D-41FC-868B-E86E25341E08}" type="presOf" srcId="{45CF4E54-E981-4BB5-9EA8-CFBCE7AC9E7E}" destId="{2E243F4C-4021-41D7-80E1-E4E7B6A706B8}" srcOrd="1" destOrd="0" presId="urn:microsoft.com/office/officeart/2005/8/layout/hProcess6"/>
    <dgm:cxn modelId="{3013970D-4B39-4BB9-A2B2-7CC3539E58C4}" type="presOf" srcId="{2B578F2C-4B37-4CF5-A6C9-0E8815D7E4CF}" destId="{04179D4A-3F59-4266-B4CE-CA84579CF35A}" srcOrd="0" destOrd="0" presId="urn:microsoft.com/office/officeart/2005/8/layout/hProcess6"/>
    <dgm:cxn modelId="{614A56AD-E22B-44E8-BF59-7E4F950439E7}" type="presOf" srcId="{45CF4E54-E981-4BB5-9EA8-CFBCE7AC9E7E}" destId="{70E2D9D8-BDEE-479A-94F9-B49CBE88C4F3}" srcOrd="0" destOrd="0" presId="urn:microsoft.com/office/officeart/2005/8/layout/hProcess6"/>
    <dgm:cxn modelId="{1AD7CEC1-989B-49F3-867A-78CE3A742A24}" type="presOf" srcId="{0F1A1D2A-BDD3-4EEF-8B53-B2C73B145D59}" destId="{37C070CD-3E6C-4BF1-A91C-44875059FBAA}" srcOrd="0" destOrd="0" presId="urn:microsoft.com/office/officeart/2005/8/layout/hProcess6"/>
    <dgm:cxn modelId="{F689C867-6EE5-4E9F-8E87-DF9206C18CFA}" type="presOf" srcId="{401F9BE1-8469-4627-8EB7-CCD38170E814}" destId="{BE602BDE-67F5-4582-AECA-A48900D01110}" srcOrd="0" destOrd="0" presId="urn:microsoft.com/office/officeart/2005/8/layout/hProcess6"/>
    <dgm:cxn modelId="{8F1BACBE-6C05-4DD2-803C-539A91AD1EAC}" type="presOf" srcId="{8E5AB6DC-A52E-46AB-8667-47314B8B6B15}" destId="{4BF7785D-8421-4C6C-BA88-00DE29E642E9}" srcOrd="0" destOrd="0" presId="urn:microsoft.com/office/officeart/2005/8/layout/hProcess6"/>
    <dgm:cxn modelId="{F4B51562-DCF3-4757-8898-4001BA74B244}" type="presOf" srcId="{CED92DB3-AA98-48A4-A531-13EEAF6465B9}" destId="{B7B41088-8E31-4F2B-A265-D7298C8CEEFD}" srcOrd="0" destOrd="0" presId="urn:microsoft.com/office/officeart/2005/8/layout/hProcess6"/>
    <dgm:cxn modelId="{F34825EF-DF3D-46B6-A404-CE755400FE80}" type="presOf" srcId="{AAEF0B17-CD13-4A06-85B6-3E1265018C33}" destId="{122D2C35-9E45-46D3-B89A-5746FA043E26}" srcOrd="0" destOrd="0" presId="urn:microsoft.com/office/officeart/2005/8/layout/hProcess6"/>
    <dgm:cxn modelId="{25769A56-EFCB-4FBB-B0ED-AA69CF754310}" srcId="{0F1A1D2A-BDD3-4EEF-8B53-B2C73B145D59}" destId="{401F9BE1-8469-4627-8EB7-CCD38170E814}" srcOrd="2" destOrd="0" parTransId="{DEA2A11D-2AB7-4879-9C96-0A839298B81D}" sibTransId="{CD60306D-2F02-4610-9231-6A56DCD700E2}"/>
    <dgm:cxn modelId="{170E7A54-2CA6-4B22-8BB3-D430CF6B038A}" type="presOf" srcId="{8E5AB6DC-A52E-46AB-8667-47314B8B6B15}" destId="{BC9CB079-1744-4CD0-807A-27C0CC175CB5}" srcOrd="1" destOrd="0" presId="urn:microsoft.com/office/officeart/2005/8/layout/hProcess6"/>
    <dgm:cxn modelId="{C2329D54-0068-42A6-9209-4127DB058B2F}" srcId="{CED92DB3-AA98-48A4-A531-13EEAF6465B9}" destId="{AAEF0B17-CD13-4A06-85B6-3E1265018C33}" srcOrd="0" destOrd="0" parTransId="{D7B5192A-284F-4CFC-92FF-9A713B6FCA38}" sibTransId="{28D40FC4-3E3D-421E-810E-46D1296618C5}"/>
    <dgm:cxn modelId="{1860851C-4605-4477-B5A2-30C993CCBD9E}" type="presParOf" srcId="{37C070CD-3E6C-4BF1-A91C-44875059FBAA}" destId="{97FC4E75-8E2E-4912-96BA-25E57A2858B0}" srcOrd="0" destOrd="0" presId="urn:microsoft.com/office/officeart/2005/8/layout/hProcess6"/>
    <dgm:cxn modelId="{4FC6DF2F-317B-46BB-927A-FBD8B12542A2}" type="presParOf" srcId="{97FC4E75-8E2E-4912-96BA-25E57A2858B0}" destId="{65800849-34F6-4FEB-816B-483FBB42C6A6}" srcOrd="0" destOrd="0" presId="urn:microsoft.com/office/officeart/2005/8/layout/hProcess6"/>
    <dgm:cxn modelId="{5C270628-5442-47DC-8728-3EDC18F3535B}" type="presParOf" srcId="{97FC4E75-8E2E-4912-96BA-25E57A2858B0}" destId="{122D2C35-9E45-46D3-B89A-5746FA043E26}" srcOrd="1" destOrd="0" presId="urn:microsoft.com/office/officeart/2005/8/layout/hProcess6"/>
    <dgm:cxn modelId="{DCC03284-891F-4F11-A574-EABAAEE4D7E8}" type="presParOf" srcId="{97FC4E75-8E2E-4912-96BA-25E57A2858B0}" destId="{76579233-486C-4FEC-AEA9-631A65C63C44}" srcOrd="2" destOrd="0" presId="urn:microsoft.com/office/officeart/2005/8/layout/hProcess6"/>
    <dgm:cxn modelId="{47EDFDCE-B247-4824-B12B-864F1DAC8027}" type="presParOf" srcId="{97FC4E75-8E2E-4912-96BA-25E57A2858B0}" destId="{B7B41088-8E31-4F2B-A265-D7298C8CEEFD}" srcOrd="3" destOrd="0" presId="urn:microsoft.com/office/officeart/2005/8/layout/hProcess6"/>
    <dgm:cxn modelId="{C55C74C2-E93D-4907-A380-E04C7A453432}" type="presParOf" srcId="{37C070CD-3E6C-4BF1-A91C-44875059FBAA}" destId="{88D7749D-A025-4A57-840A-FBB109879AF3}" srcOrd="1" destOrd="0" presId="urn:microsoft.com/office/officeart/2005/8/layout/hProcess6"/>
    <dgm:cxn modelId="{477727FE-6A05-40B7-9808-E3C4E55847D2}" type="presParOf" srcId="{37C070CD-3E6C-4BF1-A91C-44875059FBAA}" destId="{F698E655-53B6-41BB-9C38-AB8C91B7ACCC}" srcOrd="2" destOrd="0" presId="urn:microsoft.com/office/officeart/2005/8/layout/hProcess6"/>
    <dgm:cxn modelId="{BDDD8EE0-1991-46AF-883A-88B78932F248}" type="presParOf" srcId="{F698E655-53B6-41BB-9C38-AB8C91B7ACCC}" destId="{6B20EC80-14DF-4E02-B18C-1473A4EC4FC3}" srcOrd="0" destOrd="0" presId="urn:microsoft.com/office/officeart/2005/8/layout/hProcess6"/>
    <dgm:cxn modelId="{0113477E-8171-408D-AC97-36AD25015899}" type="presParOf" srcId="{F698E655-53B6-41BB-9C38-AB8C91B7ACCC}" destId="{4BF7785D-8421-4C6C-BA88-00DE29E642E9}" srcOrd="1" destOrd="0" presId="urn:microsoft.com/office/officeart/2005/8/layout/hProcess6"/>
    <dgm:cxn modelId="{8B248EA2-28E9-4945-8306-8E4FC4A6BAC2}" type="presParOf" srcId="{F698E655-53B6-41BB-9C38-AB8C91B7ACCC}" destId="{BC9CB079-1744-4CD0-807A-27C0CC175CB5}" srcOrd="2" destOrd="0" presId="urn:microsoft.com/office/officeart/2005/8/layout/hProcess6"/>
    <dgm:cxn modelId="{766E17B5-340B-4BD7-A3DA-066D1C767E00}" type="presParOf" srcId="{F698E655-53B6-41BB-9C38-AB8C91B7ACCC}" destId="{04179D4A-3F59-4266-B4CE-CA84579CF35A}" srcOrd="3" destOrd="0" presId="urn:microsoft.com/office/officeart/2005/8/layout/hProcess6"/>
    <dgm:cxn modelId="{BE181864-9305-4124-9A30-7208BD7C3AFC}" type="presParOf" srcId="{37C070CD-3E6C-4BF1-A91C-44875059FBAA}" destId="{5FEA9127-95DB-4DD7-80A1-D0F93B05F01D}" srcOrd="3" destOrd="0" presId="urn:microsoft.com/office/officeart/2005/8/layout/hProcess6"/>
    <dgm:cxn modelId="{D3735038-BF9B-44E2-9895-FDE0E6854035}" type="presParOf" srcId="{37C070CD-3E6C-4BF1-A91C-44875059FBAA}" destId="{654EA67E-B3B0-48FD-9E90-336BED37BDBE}" srcOrd="4" destOrd="0" presId="urn:microsoft.com/office/officeart/2005/8/layout/hProcess6"/>
    <dgm:cxn modelId="{45918AA5-ED62-4B7C-A97B-2F186CD5E2B7}" type="presParOf" srcId="{654EA67E-B3B0-48FD-9E90-336BED37BDBE}" destId="{AD01186D-B25F-44B8-9339-B834C53C5C40}" srcOrd="0" destOrd="0" presId="urn:microsoft.com/office/officeart/2005/8/layout/hProcess6"/>
    <dgm:cxn modelId="{FBFB6131-39DD-4189-8A1B-D76594903604}" type="presParOf" srcId="{654EA67E-B3B0-48FD-9E90-336BED37BDBE}" destId="{70E2D9D8-BDEE-479A-94F9-B49CBE88C4F3}" srcOrd="1" destOrd="0" presId="urn:microsoft.com/office/officeart/2005/8/layout/hProcess6"/>
    <dgm:cxn modelId="{A47878CE-FD35-4FC9-B80D-359D013F8DA4}" type="presParOf" srcId="{654EA67E-B3B0-48FD-9E90-336BED37BDBE}" destId="{2E243F4C-4021-41D7-80E1-E4E7B6A706B8}" srcOrd="2" destOrd="0" presId="urn:microsoft.com/office/officeart/2005/8/layout/hProcess6"/>
    <dgm:cxn modelId="{0B18AF1B-FDDB-4F71-92FA-55CF346B55DC}" type="presParOf" srcId="{654EA67E-B3B0-48FD-9E90-336BED37BDBE}" destId="{BE602BDE-67F5-4582-AECA-A48900D01110}" srcOrd="3" destOrd="0" presId="urn:microsoft.com/office/officeart/2005/8/layout/hProcess6"/>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50BF92-84CF-43A0-893A-B289E930B877}" type="doc">
      <dgm:prSet loTypeId="urn:microsoft.com/office/officeart/2005/8/layout/hProcess3" loCatId="process" qsTypeId="urn:microsoft.com/office/officeart/2005/8/quickstyle/simple3" qsCatId="simple" csTypeId="urn:microsoft.com/office/officeart/2005/8/colors/accent1_2#3" csCatId="accent1" phldr="1"/>
      <dgm:spPr/>
      <dgm:t>
        <a:bodyPr/>
        <a:lstStyle/>
        <a:p>
          <a:endParaRPr lang="en-US"/>
        </a:p>
      </dgm:t>
    </dgm:pt>
    <dgm:pt modelId="{BFF9C402-6553-4316-8AFB-6D769304D551}">
      <dgm:prSet phldrT="[Text]"/>
      <dgm:spPr/>
      <dgm:t>
        <a:bodyPr/>
        <a:lstStyle/>
        <a:p>
          <a:r>
            <a:rPr lang="en-US"/>
            <a:t>Scrum 1995</a:t>
          </a:r>
        </a:p>
      </dgm:t>
    </dgm:pt>
    <dgm:pt modelId="{DA58BFD4-7AF9-4D6F-9DFD-B6FCD10830EF}" type="parTrans" cxnId="{1F0A206F-FFA3-4F44-89BB-EE4CDB6E055D}">
      <dgm:prSet/>
      <dgm:spPr/>
      <dgm:t>
        <a:bodyPr/>
        <a:lstStyle/>
        <a:p>
          <a:endParaRPr lang="en-US"/>
        </a:p>
      </dgm:t>
    </dgm:pt>
    <dgm:pt modelId="{D789D958-8EE8-4C8D-AC46-AFAD7F5A1CA5}" type="sibTrans" cxnId="{1F0A206F-FFA3-4F44-89BB-EE4CDB6E055D}">
      <dgm:prSet/>
      <dgm:spPr/>
      <dgm:t>
        <a:bodyPr/>
        <a:lstStyle/>
        <a:p>
          <a:endParaRPr lang="en-US"/>
        </a:p>
      </dgm:t>
    </dgm:pt>
    <dgm:pt modelId="{A3D1AF85-3464-4A86-BA0C-229B3F50A390}">
      <dgm:prSet phldrT="[Text]"/>
      <dgm:spPr/>
      <dgm:t>
        <a:bodyPr/>
        <a:lstStyle/>
        <a:p>
          <a:r>
            <a:rPr lang="en-US"/>
            <a:t>Dynamic Systems Development Method 1995</a:t>
          </a:r>
        </a:p>
      </dgm:t>
    </dgm:pt>
    <dgm:pt modelId="{35632CCA-9045-4C1F-B866-347FA6EA2743}" type="parTrans" cxnId="{29B00E1F-1356-44B9-B18A-54435CD26967}">
      <dgm:prSet/>
      <dgm:spPr/>
      <dgm:t>
        <a:bodyPr/>
        <a:lstStyle/>
        <a:p>
          <a:endParaRPr lang="en-US"/>
        </a:p>
      </dgm:t>
    </dgm:pt>
    <dgm:pt modelId="{BD908286-390E-46E4-B2F6-3AEC2F6D2960}" type="sibTrans" cxnId="{29B00E1F-1356-44B9-B18A-54435CD26967}">
      <dgm:prSet/>
      <dgm:spPr/>
      <dgm:t>
        <a:bodyPr/>
        <a:lstStyle/>
        <a:p>
          <a:endParaRPr lang="en-US"/>
        </a:p>
      </dgm:t>
    </dgm:pt>
    <dgm:pt modelId="{06C66749-7F30-4F33-86A2-89CA1B5093A7}">
      <dgm:prSet phldrT="[Text]"/>
      <dgm:spPr/>
      <dgm:t>
        <a:bodyPr/>
        <a:lstStyle/>
        <a:p>
          <a:r>
            <a:rPr lang="en-US"/>
            <a:t>Feature Driven Development 1997</a:t>
          </a:r>
        </a:p>
      </dgm:t>
    </dgm:pt>
    <dgm:pt modelId="{0BE01E0E-2311-45DA-A66B-D5DE336CD7C7}" type="parTrans" cxnId="{391ACD42-8347-4CD5-BB78-66458FF616E1}">
      <dgm:prSet/>
      <dgm:spPr/>
      <dgm:t>
        <a:bodyPr/>
        <a:lstStyle/>
        <a:p>
          <a:endParaRPr lang="en-US"/>
        </a:p>
      </dgm:t>
    </dgm:pt>
    <dgm:pt modelId="{11C50A66-4F1D-4B34-936A-051979B73410}" type="sibTrans" cxnId="{391ACD42-8347-4CD5-BB78-66458FF616E1}">
      <dgm:prSet/>
      <dgm:spPr/>
      <dgm:t>
        <a:bodyPr/>
        <a:lstStyle/>
        <a:p>
          <a:endParaRPr lang="en-US"/>
        </a:p>
      </dgm:t>
    </dgm:pt>
    <dgm:pt modelId="{DF6D914C-9E0B-4140-B82F-2B476E6ED42A}">
      <dgm:prSet phldrT="[Text]"/>
      <dgm:spPr/>
      <dgm:t>
        <a:bodyPr/>
        <a:lstStyle/>
        <a:p>
          <a:r>
            <a:rPr lang="en-US"/>
            <a:t>Adaptive Software Development 2000</a:t>
          </a:r>
        </a:p>
      </dgm:t>
    </dgm:pt>
    <dgm:pt modelId="{1F1E90FC-86C3-4841-AB2C-DE2E142B15D1}" type="parTrans" cxnId="{1BC55151-85C2-4D5B-AB02-55E0DEA4E93F}">
      <dgm:prSet/>
      <dgm:spPr/>
      <dgm:t>
        <a:bodyPr/>
        <a:lstStyle/>
        <a:p>
          <a:endParaRPr lang="en-US"/>
        </a:p>
      </dgm:t>
    </dgm:pt>
    <dgm:pt modelId="{6F12BEC7-C42E-42AE-89E5-1B072F050B25}" type="sibTrans" cxnId="{1BC55151-85C2-4D5B-AB02-55E0DEA4E93F}">
      <dgm:prSet/>
      <dgm:spPr/>
      <dgm:t>
        <a:bodyPr/>
        <a:lstStyle/>
        <a:p>
          <a:endParaRPr lang="en-US"/>
        </a:p>
      </dgm:t>
    </dgm:pt>
    <dgm:pt modelId="{76C48C0D-01F1-4CBF-B358-49CC2DD78A6B}">
      <dgm:prSet phldrT="[Text]"/>
      <dgm:spPr/>
      <dgm:t>
        <a:bodyPr/>
        <a:lstStyle/>
        <a:p>
          <a:r>
            <a:rPr lang="en-US"/>
            <a:t>Crystal 1988</a:t>
          </a:r>
        </a:p>
      </dgm:t>
    </dgm:pt>
    <dgm:pt modelId="{C4C37AD7-708A-4861-BF5D-0924F349EFD2}" type="parTrans" cxnId="{9EDB033D-98AF-4CEA-97A1-18FBCDC287A0}">
      <dgm:prSet/>
      <dgm:spPr/>
      <dgm:t>
        <a:bodyPr/>
        <a:lstStyle/>
        <a:p>
          <a:endParaRPr lang="en-US"/>
        </a:p>
      </dgm:t>
    </dgm:pt>
    <dgm:pt modelId="{D148C464-B64C-46DA-845A-C245C3C736AD}" type="sibTrans" cxnId="{9EDB033D-98AF-4CEA-97A1-18FBCDC287A0}">
      <dgm:prSet/>
      <dgm:spPr/>
      <dgm:t>
        <a:bodyPr/>
        <a:lstStyle/>
        <a:p>
          <a:endParaRPr lang="en-US"/>
        </a:p>
      </dgm:t>
    </dgm:pt>
    <dgm:pt modelId="{D4C926D3-6180-4A6E-BD99-81DF95FEDEB3}">
      <dgm:prSet phldrT="[Text]"/>
      <dgm:spPr/>
      <dgm:t>
        <a:bodyPr/>
        <a:lstStyle/>
        <a:p>
          <a:r>
            <a:rPr lang="en-US"/>
            <a:t>Extreme Programming 1996</a:t>
          </a:r>
        </a:p>
      </dgm:t>
    </dgm:pt>
    <dgm:pt modelId="{FB152F05-EB41-4CF7-B281-61274506204C}" type="parTrans" cxnId="{FD62E470-EAE1-4FF6-9668-868CA0CAB7DD}">
      <dgm:prSet/>
      <dgm:spPr/>
      <dgm:t>
        <a:bodyPr/>
        <a:lstStyle/>
        <a:p>
          <a:endParaRPr lang="en-US"/>
        </a:p>
      </dgm:t>
    </dgm:pt>
    <dgm:pt modelId="{28E0AEFD-3F04-4F52-BF19-5CAC5B302C9C}" type="sibTrans" cxnId="{FD62E470-EAE1-4FF6-9668-868CA0CAB7DD}">
      <dgm:prSet/>
      <dgm:spPr/>
      <dgm:t>
        <a:bodyPr/>
        <a:lstStyle/>
        <a:p>
          <a:endParaRPr lang="en-US"/>
        </a:p>
      </dgm:t>
    </dgm:pt>
    <dgm:pt modelId="{FFC98484-07D8-4057-9A0A-0DEF0F68B102}" type="pres">
      <dgm:prSet presAssocID="{FB50BF92-84CF-43A0-893A-B289E930B877}" presName="Name0" presStyleCnt="0">
        <dgm:presLayoutVars>
          <dgm:dir/>
          <dgm:animLvl val="lvl"/>
          <dgm:resizeHandles val="exact"/>
        </dgm:presLayoutVars>
      </dgm:prSet>
      <dgm:spPr/>
      <dgm:t>
        <a:bodyPr/>
        <a:lstStyle/>
        <a:p>
          <a:endParaRPr lang="en-IN"/>
        </a:p>
      </dgm:t>
    </dgm:pt>
    <dgm:pt modelId="{FB0F76DF-0046-4F53-927D-53F0999C9451}" type="pres">
      <dgm:prSet presAssocID="{FB50BF92-84CF-43A0-893A-B289E930B877}" presName="dummy" presStyleCnt="0"/>
      <dgm:spPr/>
      <dgm:t>
        <a:bodyPr/>
        <a:lstStyle/>
        <a:p>
          <a:endParaRPr lang="en-IN"/>
        </a:p>
      </dgm:t>
    </dgm:pt>
    <dgm:pt modelId="{534E8D04-6D16-4D4F-9F40-26D0BDDDA9C0}" type="pres">
      <dgm:prSet presAssocID="{FB50BF92-84CF-43A0-893A-B289E930B877}" presName="linH" presStyleCnt="0"/>
      <dgm:spPr/>
      <dgm:t>
        <a:bodyPr/>
        <a:lstStyle/>
        <a:p>
          <a:endParaRPr lang="en-IN"/>
        </a:p>
      </dgm:t>
    </dgm:pt>
    <dgm:pt modelId="{EE86E647-1C2B-40C4-9329-62FD092122E0}" type="pres">
      <dgm:prSet presAssocID="{FB50BF92-84CF-43A0-893A-B289E930B877}" presName="padding1" presStyleCnt="0"/>
      <dgm:spPr/>
      <dgm:t>
        <a:bodyPr/>
        <a:lstStyle/>
        <a:p>
          <a:endParaRPr lang="en-IN"/>
        </a:p>
      </dgm:t>
    </dgm:pt>
    <dgm:pt modelId="{2F51B517-F93D-40AA-8BCA-D1DDA7C01826}" type="pres">
      <dgm:prSet presAssocID="{76C48C0D-01F1-4CBF-B358-49CC2DD78A6B}" presName="linV" presStyleCnt="0"/>
      <dgm:spPr/>
      <dgm:t>
        <a:bodyPr/>
        <a:lstStyle/>
        <a:p>
          <a:endParaRPr lang="en-IN"/>
        </a:p>
      </dgm:t>
    </dgm:pt>
    <dgm:pt modelId="{3FCCA88D-417D-4B2B-8210-0B5617A02F03}" type="pres">
      <dgm:prSet presAssocID="{76C48C0D-01F1-4CBF-B358-49CC2DD78A6B}" presName="spVertical1" presStyleCnt="0"/>
      <dgm:spPr/>
      <dgm:t>
        <a:bodyPr/>
        <a:lstStyle/>
        <a:p>
          <a:endParaRPr lang="en-IN"/>
        </a:p>
      </dgm:t>
    </dgm:pt>
    <dgm:pt modelId="{22D282AB-8E08-4D3A-864B-26E2180F19F1}" type="pres">
      <dgm:prSet presAssocID="{76C48C0D-01F1-4CBF-B358-49CC2DD78A6B}" presName="parTx" presStyleLbl="revTx" presStyleIdx="0" presStyleCnt="6" custLinFactNeighborX="-43865" custLinFactNeighborY="-2708">
        <dgm:presLayoutVars>
          <dgm:chMax val="0"/>
          <dgm:chPref val="0"/>
          <dgm:bulletEnabled val="1"/>
        </dgm:presLayoutVars>
      </dgm:prSet>
      <dgm:spPr/>
      <dgm:t>
        <a:bodyPr/>
        <a:lstStyle/>
        <a:p>
          <a:endParaRPr lang="en-IN"/>
        </a:p>
      </dgm:t>
    </dgm:pt>
    <dgm:pt modelId="{DEFEAB9C-EBDC-4430-ADF8-E8DA46A6587C}" type="pres">
      <dgm:prSet presAssocID="{76C48C0D-01F1-4CBF-B358-49CC2DD78A6B}" presName="spVertical2" presStyleCnt="0"/>
      <dgm:spPr/>
      <dgm:t>
        <a:bodyPr/>
        <a:lstStyle/>
        <a:p>
          <a:endParaRPr lang="en-IN"/>
        </a:p>
      </dgm:t>
    </dgm:pt>
    <dgm:pt modelId="{B8345ECE-2494-4B6B-877F-EAE71FDDAB15}" type="pres">
      <dgm:prSet presAssocID="{76C48C0D-01F1-4CBF-B358-49CC2DD78A6B}" presName="spVertical3" presStyleCnt="0"/>
      <dgm:spPr/>
      <dgm:t>
        <a:bodyPr/>
        <a:lstStyle/>
        <a:p>
          <a:endParaRPr lang="en-IN"/>
        </a:p>
      </dgm:t>
    </dgm:pt>
    <dgm:pt modelId="{EDBBE333-132D-4440-8D65-C706E9279B2F}" type="pres">
      <dgm:prSet presAssocID="{D148C464-B64C-46DA-845A-C245C3C736AD}" presName="space" presStyleCnt="0"/>
      <dgm:spPr/>
      <dgm:t>
        <a:bodyPr/>
        <a:lstStyle/>
        <a:p>
          <a:endParaRPr lang="en-IN"/>
        </a:p>
      </dgm:t>
    </dgm:pt>
    <dgm:pt modelId="{66E37274-3523-49DC-BF87-1DC1A2078634}" type="pres">
      <dgm:prSet presAssocID="{BFF9C402-6553-4316-8AFB-6D769304D551}" presName="linV" presStyleCnt="0"/>
      <dgm:spPr/>
      <dgm:t>
        <a:bodyPr/>
        <a:lstStyle/>
        <a:p>
          <a:endParaRPr lang="en-IN"/>
        </a:p>
      </dgm:t>
    </dgm:pt>
    <dgm:pt modelId="{E322726A-5396-440F-92AD-54FEFFCFA772}" type="pres">
      <dgm:prSet presAssocID="{BFF9C402-6553-4316-8AFB-6D769304D551}" presName="spVertical1" presStyleCnt="0"/>
      <dgm:spPr/>
      <dgm:t>
        <a:bodyPr/>
        <a:lstStyle/>
        <a:p>
          <a:endParaRPr lang="en-IN"/>
        </a:p>
      </dgm:t>
    </dgm:pt>
    <dgm:pt modelId="{8C610539-ECB6-4AA0-A629-65DD217DF15F}" type="pres">
      <dgm:prSet presAssocID="{BFF9C402-6553-4316-8AFB-6D769304D551}" presName="parTx" presStyleLbl="revTx" presStyleIdx="1" presStyleCnt="6" custLinFactNeighborX="-32545" custLinFactNeighborY="-5416">
        <dgm:presLayoutVars>
          <dgm:chMax val="0"/>
          <dgm:chPref val="0"/>
          <dgm:bulletEnabled val="1"/>
        </dgm:presLayoutVars>
      </dgm:prSet>
      <dgm:spPr/>
      <dgm:t>
        <a:bodyPr/>
        <a:lstStyle/>
        <a:p>
          <a:endParaRPr lang="en-IN"/>
        </a:p>
      </dgm:t>
    </dgm:pt>
    <dgm:pt modelId="{BDE6C607-6553-418F-849C-F27EB44120C5}" type="pres">
      <dgm:prSet presAssocID="{BFF9C402-6553-4316-8AFB-6D769304D551}" presName="spVertical2" presStyleCnt="0"/>
      <dgm:spPr/>
      <dgm:t>
        <a:bodyPr/>
        <a:lstStyle/>
        <a:p>
          <a:endParaRPr lang="en-IN"/>
        </a:p>
      </dgm:t>
    </dgm:pt>
    <dgm:pt modelId="{728E9B37-62F6-44C8-BAFD-474A240DA399}" type="pres">
      <dgm:prSet presAssocID="{BFF9C402-6553-4316-8AFB-6D769304D551}" presName="spVertical3" presStyleCnt="0"/>
      <dgm:spPr/>
      <dgm:t>
        <a:bodyPr/>
        <a:lstStyle/>
        <a:p>
          <a:endParaRPr lang="en-IN"/>
        </a:p>
      </dgm:t>
    </dgm:pt>
    <dgm:pt modelId="{FE968E41-8FC7-4E0B-BA04-2B6E39891B79}" type="pres">
      <dgm:prSet presAssocID="{D789D958-8EE8-4C8D-AC46-AFAD7F5A1CA5}" presName="space" presStyleCnt="0"/>
      <dgm:spPr/>
      <dgm:t>
        <a:bodyPr/>
        <a:lstStyle/>
        <a:p>
          <a:endParaRPr lang="en-IN"/>
        </a:p>
      </dgm:t>
    </dgm:pt>
    <dgm:pt modelId="{B45D3DC3-3FD7-4FB7-8C61-689CCE2FD07B}" type="pres">
      <dgm:prSet presAssocID="{A3D1AF85-3464-4A86-BA0C-229B3F50A390}" presName="linV" presStyleCnt="0"/>
      <dgm:spPr/>
      <dgm:t>
        <a:bodyPr/>
        <a:lstStyle/>
        <a:p>
          <a:endParaRPr lang="en-IN"/>
        </a:p>
      </dgm:t>
    </dgm:pt>
    <dgm:pt modelId="{ED25E99D-1DD4-4089-AB0D-7D1CF0ED0E7A}" type="pres">
      <dgm:prSet presAssocID="{A3D1AF85-3464-4A86-BA0C-229B3F50A390}" presName="spVertical1" presStyleCnt="0"/>
      <dgm:spPr/>
      <dgm:t>
        <a:bodyPr/>
        <a:lstStyle/>
        <a:p>
          <a:endParaRPr lang="en-IN"/>
        </a:p>
      </dgm:t>
    </dgm:pt>
    <dgm:pt modelId="{F019414B-0967-47BE-8B23-EF435458F55D}" type="pres">
      <dgm:prSet presAssocID="{A3D1AF85-3464-4A86-BA0C-229B3F50A390}" presName="parTx" presStyleLbl="revTx" presStyleIdx="2" presStyleCnt="6" custLinFactNeighborX="-24055">
        <dgm:presLayoutVars>
          <dgm:chMax val="0"/>
          <dgm:chPref val="0"/>
          <dgm:bulletEnabled val="1"/>
        </dgm:presLayoutVars>
      </dgm:prSet>
      <dgm:spPr/>
      <dgm:t>
        <a:bodyPr/>
        <a:lstStyle/>
        <a:p>
          <a:endParaRPr lang="en-IN"/>
        </a:p>
      </dgm:t>
    </dgm:pt>
    <dgm:pt modelId="{3C68D9FE-7E65-4E9B-B1A7-50F9D5E07EA3}" type="pres">
      <dgm:prSet presAssocID="{A3D1AF85-3464-4A86-BA0C-229B3F50A390}" presName="spVertical2" presStyleCnt="0"/>
      <dgm:spPr/>
      <dgm:t>
        <a:bodyPr/>
        <a:lstStyle/>
        <a:p>
          <a:endParaRPr lang="en-IN"/>
        </a:p>
      </dgm:t>
    </dgm:pt>
    <dgm:pt modelId="{D6967DAC-2188-4FDE-B83B-E40E98BE271D}" type="pres">
      <dgm:prSet presAssocID="{A3D1AF85-3464-4A86-BA0C-229B3F50A390}" presName="spVertical3" presStyleCnt="0"/>
      <dgm:spPr/>
      <dgm:t>
        <a:bodyPr/>
        <a:lstStyle/>
        <a:p>
          <a:endParaRPr lang="en-IN"/>
        </a:p>
      </dgm:t>
    </dgm:pt>
    <dgm:pt modelId="{CD34786A-8747-4CEF-B815-5917D2C2685D}" type="pres">
      <dgm:prSet presAssocID="{BD908286-390E-46E4-B2F6-3AEC2F6D2960}" presName="space" presStyleCnt="0"/>
      <dgm:spPr/>
      <dgm:t>
        <a:bodyPr/>
        <a:lstStyle/>
        <a:p>
          <a:endParaRPr lang="en-IN"/>
        </a:p>
      </dgm:t>
    </dgm:pt>
    <dgm:pt modelId="{AC8EA1E9-F0AE-48B7-AD21-B88358D6C026}" type="pres">
      <dgm:prSet presAssocID="{D4C926D3-6180-4A6E-BD99-81DF95FEDEB3}" presName="linV" presStyleCnt="0"/>
      <dgm:spPr/>
      <dgm:t>
        <a:bodyPr/>
        <a:lstStyle/>
        <a:p>
          <a:endParaRPr lang="en-IN"/>
        </a:p>
      </dgm:t>
    </dgm:pt>
    <dgm:pt modelId="{3B512739-A07F-4D17-8C83-B276C55F93C0}" type="pres">
      <dgm:prSet presAssocID="{D4C926D3-6180-4A6E-BD99-81DF95FEDEB3}" presName="spVertical1" presStyleCnt="0"/>
      <dgm:spPr/>
      <dgm:t>
        <a:bodyPr/>
        <a:lstStyle/>
        <a:p>
          <a:endParaRPr lang="en-IN"/>
        </a:p>
      </dgm:t>
    </dgm:pt>
    <dgm:pt modelId="{FE5B46F7-9363-461B-ADE5-820AACE2043D}" type="pres">
      <dgm:prSet presAssocID="{D4C926D3-6180-4A6E-BD99-81DF95FEDEB3}" presName="parTx" presStyleLbl="revTx" presStyleIdx="3" presStyleCnt="6" custLinFactNeighborX="-24055" custLinFactNeighborY="5416">
        <dgm:presLayoutVars>
          <dgm:chMax val="0"/>
          <dgm:chPref val="0"/>
          <dgm:bulletEnabled val="1"/>
        </dgm:presLayoutVars>
      </dgm:prSet>
      <dgm:spPr/>
      <dgm:t>
        <a:bodyPr/>
        <a:lstStyle/>
        <a:p>
          <a:endParaRPr lang="en-IN"/>
        </a:p>
      </dgm:t>
    </dgm:pt>
    <dgm:pt modelId="{9301B05F-C6B5-4395-BE9D-35EC82780B11}" type="pres">
      <dgm:prSet presAssocID="{D4C926D3-6180-4A6E-BD99-81DF95FEDEB3}" presName="spVertical2" presStyleCnt="0"/>
      <dgm:spPr/>
      <dgm:t>
        <a:bodyPr/>
        <a:lstStyle/>
        <a:p>
          <a:endParaRPr lang="en-IN"/>
        </a:p>
      </dgm:t>
    </dgm:pt>
    <dgm:pt modelId="{1620B229-BD0A-45E9-A65D-8467EF03AC58}" type="pres">
      <dgm:prSet presAssocID="{D4C926D3-6180-4A6E-BD99-81DF95FEDEB3}" presName="spVertical3" presStyleCnt="0"/>
      <dgm:spPr/>
      <dgm:t>
        <a:bodyPr/>
        <a:lstStyle/>
        <a:p>
          <a:endParaRPr lang="en-IN"/>
        </a:p>
      </dgm:t>
    </dgm:pt>
    <dgm:pt modelId="{ACCB88CF-B3AA-425C-BB57-38CDE780068D}" type="pres">
      <dgm:prSet presAssocID="{28E0AEFD-3F04-4F52-BF19-5CAC5B302C9C}" presName="space" presStyleCnt="0"/>
      <dgm:spPr/>
      <dgm:t>
        <a:bodyPr/>
        <a:lstStyle/>
        <a:p>
          <a:endParaRPr lang="en-IN"/>
        </a:p>
      </dgm:t>
    </dgm:pt>
    <dgm:pt modelId="{AE969DAD-FD5D-4417-B80B-D7F87D635CB1}" type="pres">
      <dgm:prSet presAssocID="{06C66749-7F30-4F33-86A2-89CA1B5093A7}" presName="linV" presStyleCnt="0"/>
      <dgm:spPr/>
      <dgm:t>
        <a:bodyPr/>
        <a:lstStyle/>
        <a:p>
          <a:endParaRPr lang="en-IN"/>
        </a:p>
      </dgm:t>
    </dgm:pt>
    <dgm:pt modelId="{BEB4F243-DF25-4853-B0DF-979FF2E743F8}" type="pres">
      <dgm:prSet presAssocID="{06C66749-7F30-4F33-86A2-89CA1B5093A7}" presName="spVertical1" presStyleCnt="0"/>
      <dgm:spPr/>
      <dgm:t>
        <a:bodyPr/>
        <a:lstStyle/>
        <a:p>
          <a:endParaRPr lang="en-IN"/>
        </a:p>
      </dgm:t>
    </dgm:pt>
    <dgm:pt modelId="{A1C4342F-52B5-4D6C-A624-87E57C3040B7}" type="pres">
      <dgm:prSet presAssocID="{06C66749-7F30-4F33-86A2-89CA1B5093A7}" presName="parTx" presStyleLbl="revTx" presStyleIdx="4" presStyleCnt="6" custLinFactNeighborX="-21225" custLinFactNeighborY="2708">
        <dgm:presLayoutVars>
          <dgm:chMax val="0"/>
          <dgm:chPref val="0"/>
          <dgm:bulletEnabled val="1"/>
        </dgm:presLayoutVars>
      </dgm:prSet>
      <dgm:spPr/>
      <dgm:t>
        <a:bodyPr/>
        <a:lstStyle/>
        <a:p>
          <a:endParaRPr lang="en-IN"/>
        </a:p>
      </dgm:t>
    </dgm:pt>
    <dgm:pt modelId="{33C17C20-3712-4922-BD75-47596F549E1D}" type="pres">
      <dgm:prSet presAssocID="{06C66749-7F30-4F33-86A2-89CA1B5093A7}" presName="spVertical2" presStyleCnt="0"/>
      <dgm:spPr/>
      <dgm:t>
        <a:bodyPr/>
        <a:lstStyle/>
        <a:p>
          <a:endParaRPr lang="en-IN"/>
        </a:p>
      </dgm:t>
    </dgm:pt>
    <dgm:pt modelId="{80D41DB6-F2E3-46D2-B636-11DDB3E120EC}" type="pres">
      <dgm:prSet presAssocID="{06C66749-7F30-4F33-86A2-89CA1B5093A7}" presName="spVertical3" presStyleCnt="0"/>
      <dgm:spPr/>
      <dgm:t>
        <a:bodyPr/>
        <a:lstStyle/>
        <a:p>
          <a:endParaRPr lang="en-IN"/>
        </a:p>
      </dgm:t>
    </dgm:pt>
    <dgm:pt modelId="{CE772604-B6CC-467D-A12E-D66D7832BD52}" type="pres">
      <dgm:prSet presAssocID="{11C50A66-4F1D-4B34-936A-051979B73410}" presName="space" presStyleCnt="0"/>
      <dgm:spPr/>
      <dgm:t>
        <a:bodyPr/>
        <a:lstStyle/>
        <a:p>
          <a:endParaRPr lang="en-IN"/>
        </a:p>
      </dgm:t>
    </dgm:pt>
    <dgm:pt modelId="{A10F10A4-1532-4CE0-B202-003197CCBD82}" type="pres">
      <dgm:prSet presAssocID="{DF6D914C-9E0B-4140-B82F-2B476E6ED42A}" presName="linV" presStyleCnt="0"/>
      <dgm:spPr/>
      <dgm:t>
        <a:bodyPr/>
        <a:lstStyle/>
        <a:p>
          <a:endParaRPr lang="en-IN"/>
        </a:p>
      </dgm:t>
    </dgm:pt>
    <dgm:pt modelId="{7FD31A28-F8BF-466F-A56E-520CA74F6215}" type="pres">
      <dgm:prSet presAssocID="{DF6D914C-9E0B-4140-B82F-2B476E6ED42A}" presName="spVertical1" presStyleCnt="0"/>
      <dgm:spPr/>
      <dgm:t>
        <a:bodyPr/>
        <a:lstStyle/>
        <a:p>
          <a:endParaRPr lang="en-IN"/>
        </a:p>
      </dgm:t>
    </dgm:pt>
    <dgm:pt modelId="{0BBC3D86-9014-42AB-B925-C46E793190BE}" type="pres">
      <dgm:prSet presAssocID="{DF6D914C-9E0B-4140-B82F-2B476E6ED42A}" presName="parTx" presStyleLbl="revTx" presStyleIdx="5" presStyleCnt="6" custLinFactNeighborX="-21225" custLinFactNeighborY="2708">
        <dgm:presLayoutVars>
          <dgm:chMax val="0"/>
          <dgm:chPref val="0"/>
          <dgm:bulletEnabled val="1"/>
        </dgm:presLayoutVars>
      </dgm:prSet>
      <dgm:spPr/>
      <dgm:t>
        <a:bodyPr/>
        <a:lstStyle/>
        <a:p>
          <a:endParaRPr lang="en-IN"/>
        </a:p>
      </dgm:t>
    </dgm:pt>
    <dgm:pt modelId="{2EACBBD6-EC1F-40B7-8760-111A08374741}" type="pres">
      <dgm:prSet presAssocID="{DF6D914C-9E0B-4140-B82F-2B476E6ED42A}" presName="spVertical2" presStyleCnt="0"/>
      <dgm:spPr/>
      <dgm:t>
        <a:bodyPr/>
        <a:lstStyle/>
        <a:p>
          <a:endParaRPr lang="en-IN"/>
        </a:p>
      </dgm:t>
    </dgm:pt>
    <dgm:pt modelId="{357F28E4-A4E1-49D7-8929-86587558D090}" type="pres">
      <dgm:prSet presAssocID="{DF6D914C-9E0B-4140-B82F-2B476E6ED42A}" presName="spVertical3" presStyleCnt="0"/>
      <dgm:spPr/>
      <dgm:t>
        <a:bodyPr/>
        <a:lstStyle/>
        <a:p>
          <a:endParaRPr lang="en-IN"/>
        </a:p>
      </dgm:t>
    </dgm:pt>
    <dgm:pt modelId="{E89DD765-8A90-4CE4-9FF7-CDA6C835688C}" type="pres">
      <dgm:prSet presAssocID="{FB50BF92-84CF-43A0-893A-B289E930B877}" presName="padding2" presStyleCnt="0"/>
      <dgm:spPr/>
      <dgm:t>
        <a:bodyPr/>
        <a:lstStyle/>
        <a:p>
          <a:endParaRPr lang="en-IN"/>
        </a:p>
      </dgm:t>
    </dgm:pt>
    <dgm:pt modelId="{DC492614-34F9-4301-B028-42938B3EBD01}" type="pres">
      <dgm:prSet presAssocID="{FB50BF92-84CF-43A0-893A-B289E930B877}" presName="negArrow" presStyleCnt="0"/>
      <dgm:spPr/>
      <dgm:t>
        <a:bodyPr/>
        <a:lstStyle/>
        <a:p>
          <a:endParaRPr lang="en-IN"/>
        </a:p>
      </dgm:t>
    </dgm:pt>
    <dgm:pt modelId="{83B512CF-B458-4053-AF92-E747C8B766C9}" type="pres">
      <dgm:prSet presAssocID="{FB50BF92-84CF-43A0-893A-B289E930B877}" presName="backgroundArrow" presStyleLbl="node1" presStyleIdx="0" presStyleCnt="1" custLinFactNeighborX="-336"/>
      <dgm:spPr/>
      <dgm:t>
        <a:bodyPr/>
        <a:lstStyle/>
        <a:p>
          <a:endParaRPr lang="en-IN"/>
        </a:p>
      </dgm:t>
    </dgm:pt>
  </dgm:ptLst>
  <dgm:cxnLst>
    <dgm:cxn modelId="{9EDB033D-98AF-4CEA-97A1-18FBCDC287A0}" srcId="{FB50BF92-84CF-43A0-893A-B289E930B877}" destId="{76C48C0D-01F1-4CBF-B358-49CC2DD78A6B}" srcOrd="0" destOrd="0" parTransId="{C4C37AD7-708A-4861-BF5D-0924F349EFD2}" sibTransId="{D148C464-B64C-46DA-845A-C245C3C736AD}"/>
    <dgm:cxn modelId="{AC6C2880-B51F-4935-9429-4AF0EE94833E}" type="presOf" srcId="{BFF9C402-6553-4316-8AFB-6D769304D551}" destId="{8C610539-ECB6-4AA0-A629-65DD217DF15F}" srcOrd="0" destOrd="0" presId="urn:microsoft.com/office/officeart/2005/8/layout/hProcess3"/>
    <dgm:cxn modelId="{8DCB0FF1-79BE-4623-A013-AFCE067A9452}" type="presOf" srcId="{06C66749-7F30-4F33-86A2-89CA1B5093A7}" destId="{A1C4342F-52B5-4D6C-A624-87E57C3040B7}" srcOrd="0" destOrd="0" presId="urn:microsoft.com/office/officeart/2005/8/layout/hProcess3"/>
    <dgm:cxn modelId="{F2B9A3DF-6EE1-46ED-B861-A29A5339921E}" type="presOf" srcId="{D4C926D3-6180-4A6E-BD99-81DF95FEDEB3}" destId="{FE5B46F7-9363-461B-ADE5-820AACE2043D}" srcOrd="0" destOrd="0" presId="urn:microsoft.com/office/officeart/2005/8/layout/hProcess3"/>
    <dgm:cxn modelId="{FD62E470-EAE1-4FF6-9668-868CA0CAB7DD}" srcId="{FB50BF92-84CF-43A0-893A-B289E930B877}" destId="{D4C926D3-6180-4A6E-BD99-81DF95FEDEB3}" srcOrd="3" destOrd="0" parTransId="{FB152F05-EB41-4CF7-B281-61274506204C}" sibTransId="{28E0AEFD-3F04-4F52-BF19-5CAC5B302C9C}"/>
    <dgm:cxn modelId="{1BC55151-85C2-4D5B-AB02-55E0DEA4E93F}" srcId="{FB50BF92-84CF-43A0-893A-B289E930B877}" destId="{DF6D914C-9E0B-4140-B82F-2B476E6ED42A}" srcOrd="5" destOrd="0" parTransId="{1F1E90FC-86C3-4841-AB2C-DE2E142B15D1}" sibTransId="{6F12BEC7-C42E-42AE-89E5-1B072F050B25}"/>
    <dgm:cxn modelId="{07E96734-91C0-4937-9EFB-42A89F878581}" type="presOf" srcId="{DF6D914C-9E0B-4140-B82F-2B476E6ED42A}" destId="{0BBC3D86-9014-42AB-B925-C46E793190BE}" srcOrd="0" destOrd="0" presId="urn:microsoft.com/office/officeart/2005/8/layout/hProcess3"/>
    <dgm:cxn modelId="{1F0A206F-FFA3-4F44-89BB-EE4CDB6E055D}" srcId="{FB50BF92-84CF-43A0-893A-B289E930B877}" destId="{BFF9C402-6553-4316-8AFB-6D769304D551}" srcOrd="1" destOrd="0" parTransId="{DA58BFD4-7AF9-4D6F-9DFD-B6FCD10830EF}" sibTransId="{D789D958-8EE8-4C8D-AC46-AFAD7F5A1CA5}"/>
    <dgm:cxn modelId="{391ACD42-8347-4CD5-BB78-66458FF616E1}" srcId="{FB50BF92-84CF-43A0-893A-B289E930B877}" destId="{06C66749-7F30-4F33-86A2-89CA1B5093A7}" srcOrd="4" destOrd="0" parTransId="{0BE01E0E-2311-45DA-A66B-D5DE336CD7C7}" sibTransId="{11C50A66-4F1D-4B34-936A-051979B73410}"/>
    <dgm:cxn modelId="{703016D1-ED53-4F1D-9F76-E6B7849D6313}" type="presOf" srcId="{A3D1AF85-3464-4A86-BA0C-229B3F50A390}" destId="{F019414B-0967-47BE-8B23-EF435458F55D}" srcOrd="0" destOrd="0" presId="urn:microsoft.com/office/officeart/2005/8/layout/hProcess3"/>
    <dgm:cxn modelId="{29B00E1F-1356-44B9-B18A-54435CD26967}" srcId="{FB50BF92-84CF-43A0-893A-B289E930B877}" destId="{A3D1AF85-3464-4A86-BA0C-229B3F50A390}" srcOrd="2" destOrd="0" parTransId="{35632CCA-9045-4C1F-B866-347FA6EA2743}" sibTransId="{BD908286-390E-46E4-B2F6-3AEC2F6D2960}"/>
    <dgm:cxn modelId="{B682A6E2-B1E4-4E99-9E8C-1021FA4B0939}" type="presOf" srcId="{76C48C0D-01F1-4CBF-B358-49CC2DD78A6B}" destId="{22D282AB-8E08-4D3A-864B-26E2180F19F1}" srcOrd="0" destOrd="0" presId="urn:microsoft.com/office/officeart/2005/8/layout/hProcess3"/>
    <dgm:cxn modelId="{60EE2548-E2E2-4B68-854E-A3F116C6DFD0}" type="presOf" srcId="{FB50BF92-84CF-43A0-893A-B289E930B877}" destId="{FFC98484-07D8-4057-9A0A-0DEF0F68B102}" srcOrd="0" destOrd="0" presId="urn:microsoft.com/office/officeart/2005/8/layout/hProcess3"/>
    <dgm:cxn modelId="{F916A098-B4F6-4B6A-A008-FA79E11790EE}" type="presParOf" srcId="{FFC98484-07D8-4057-9A0A-0DEF0F68B102}" destId="{FB0F76DF-0046-4F53-927D-53F0999C9451}" srcOrd="0" destOrd="0" presId="urn:microsoft.com/office/officeart/2005/8/layout/hProcess3"/>
    <dgm:cxn modelId="{54630720-AE33-4F8D-A2F6-E19FCD273EDE}" type="presParOf" srcId="{FFC98484-07D8-4057-9A0A-0DEF0F68B102}" destId="{534E8D04-6D16-4D4F-9F40-26D0BDDDA9C0}" srcOrd="1" destOrd="0" presId="urn:microsoft.com/office/officeart/2005/8/layout/hProcess3"/>
    <dgm:cxn modelId="{7139DB66-347B-4332-9C1A-0F81F893F887}" type="presParOf" srcId="{534E8D04-6D16-4D4F-9F40-26D0BDDDA9C0}" destId="{EE86E647-1C2B-40C4-9329-62FD092122E0}" srcOrd="0" destOrd="0" presId="urn:microsoft.com/office/officeart/2005/8/layout/hProcess3"/>
    <dgm:cxn modelId="{DF02BA82-A04E-41BC-8CB5-EDA4424DD583}" type="presParOf" srcId="{534E8D04-6D16-4D4F-9F40-26D0BDDDA9C0}" destId="{2F51B517-F93D-40AA-8BCA-D1DDA7C01826}" srcOrd="1" destOrd="0" presId="urn:microsoft.com/office/officeart/2005/8/layout/hProcess3"/>
    <dgm:cxn modelId="{73C59739-0A89-40A2-8229-A18049B8415D}" type="presParOf" srcId="{2F51B517-F93D-40AA-8BCA-D1DDA7C01826}" destId="{3FCCA88D-417D-4B2B-8210-0B5617A02F03}" srcOrd="0" destOrd="0" presId="urn:microsoft.com/office/officeart/2005/8/layout/hProcess3"/>
    <dgm:cxn modelId="{0147682D-EBC3-477C-A5DB-5E1DBA46821B}" type="presParOf" srcId="{2F51B517-F93D-40AA-8BCA-D1DDA7C01826}" destId="{22D282AB-8E08-4D3A-864B-26E2180F19F1}" srcOrd="1" destOrd="0" presId="urn:microsoft.com/office/officeart/2005/8/layout/hProcess3"/>
    <dgm:cxn modelId="{BB153CAE-2A8F-43EF-9709-650AEB5C9030}" type="presParOf" srcId="{2F51B517-F93D-40AA-8BCA-D1DDA7C01826}" destId="{DEFEAB9C-EBDC-4430-ADF8-E8DA46A6587C}" srcOrd="2" destOrd="0" presId="urn:microsoft.com/office/officeart/2005/8/layout/hProcess3"/>
    <dgm:cxn modelId="{F7687571-B515-4CA7-A010-C50A9B5E9C14}" type="presParOf" srcId="{2F51B517-F93D-40AA-8BCA-D1DDA7C01826}" destId="{B8345ECE-2494-4B6B-877F-EAE71FDDAB15}" srcOrd="3" destOrd="0" presId="urn:microsoft.com/office/officeart/2005/8/layout/hProcess3"/>
    <dgm:cxn modelId="{A68EBBED-96E2-41D3-A24B-F70C72B1B2D7}" type="presParOf" srcId="{534E8D04-6D16-4D4F-9F40-26D0BDDDA9C0}" destId="{EDBBE333-132D-4440-8D65-C706E9279B2F}" srcOrd="2" destOrd="0" presId="urn:microsoft.com/office/officeart/2005/8/layout/hProcess3"/>
    <dgm:cxn modelId="{954065CE-D33B-4656-BE36-4C94A1C00653}" type="presParOf" srcId="{534E8D04-6D16-4D4F-9F40-26D0BDDDA9C0}" destId="{66E37274-3523-49DC-BF87-1DC1A2078634}" srcOrd="3" destOrd="0" presId="urn:microsoft.com/office/officeart/2005/8/layout/hProcess3"/>
    <dgm:cxn modelId="{D3A0C924-DE1D-49B6-BC7E-CC18C8695C15}" type="presParOf" srcId="{66E37274-3523-49DC-BF87-1DC1A2078634}" destId="{E322726A-5396-440F-92AD-54FEFFCFA772}" srcOrd="0" destOrd="0" presId="urn:microsoft.com/office/officeart/2005/8/layout/hProcess3"/>
    <dgm:cxn modelId="{810135C6-8CB3-4138-941B-E8CEEE2DD441}" type="presParOf" srcId="{66E37274-3523-49DC-BF87-1DC1A2078634}" destId="{8C610539-ECB6-4AA0-A629-65DD217DF15F}" srcOrd="1" destOrd="0" presId="urn:microsoft.com/office/officeart/2005/8/layout/hProcess3"/>
    <dgm:cxn modelId="{0EB6E5EF-AD36-4A95-980E-CA0CB0FE5BF6}" type="presParOf" srcId="{66E37274-3523-49DC-BF87-1DC1A2078634}" destId="{BDE6C607-6553-418F-849C-F27EB44120C5}" srcOrd="2" destOrd="0" presId="urn:microsoft.com/office/officeart/2005/8/layout/hProcess3"/>
    <dgm:cxn modelId="{09D28F5D-0003-404A-882B-E77E9849F202}" type="presParOf" srcId="{66E37274-3523-49DC-BF87-1DC1A2078634}" destId="{728E9B37-62F6-44C8-BAFD-474A240DA399}" srcOrd="3" destOrd="0" presId="urn:microsoft.com/office/officeart/2005/8/layout/hProcess3"/>
    <dgm:cxn modelId="{BF25EB0A-D3D5-4431-96EE-CB19047DDD8A}" type="presParOf" srcId="{534E8D04-6D16-4D4F-9F40-26D0BDDDA9C0}" destId="{FE968E41-8FC7-4E0B-BA04-2B6E39891B79}" srcOrd="4" destOrd="0" presId="urn:microsoft.com/office/officeart/2005/8/layout/hProcess3"/>
    <dgm:cxn modelId="{B28CCE93-F321-4D79-8A98-8366C325519C}" type="presParOf" srcId="{534E8D04-6D16-4D4F-9F40-26D0BDDDA9C0}" destId="{B45D3DC3-3FD7-4FB7-8C61-689CCE2FD07B}" srcOrd="5" destOrd="0" presId="urn:microsoft.com/office/officeart/2005/8/layout/hProcess3"/>
    <dgm:cxn modelId="{6DD71422-3531-418D-A8BF-FF2B4D54DE4A}" type="presParOf" srcId="{B45D3DC3-3FD7-4FB7-8C61-689CCE2FD07B}" destId="{ED25E99D-1DD4-4089-AB0D-7D1CF0ED0E7A}" srcOrd="0" destOrd="0" presId="urn:microsoft.com/office/officeart/2005/8/layout/hProcess3"/>
    <dgm:cxn modelId="{AAE89DCC-8132-49D1-A56C-80F62EA7B817}" type="presParOf" srcId="{B45D3DC3-3FD7-4FB7-8C61-689CCE2FD07B}" destId="{F019414B-0967-47BE-8B23-EF435458F55D}" srcOrd="1" destOrd="0" presId="urn:microsoft.com/office/officeart/2005/8/layout/hProcess3"/>
    <dgm:cxn modelId="{33CF2C0E-26DE-4503-B9F5-2D7C68BCEA41}" type="presParOf" srcId="{B45D3DC3-3FD7-4FB7-8C61-689CCE2FD07B}" destId="{3C68D9FE-7E65-4E9B-B1A7-50F9D5E07EA3}" srcOrd="2" destOrd="0" presId="urn:microsoft.com/office/officeart/2005/8/layout/hProcess3"/>
    <dgm:cxn modelId="{80DE3E97-8628-45A9-8BCA-241E6F57B015}" type="presParOf" srcId="{B45D3DC3-3FD7-4FB7-8C61-689CCE2FD07B}" destId="{D6967DAC-2188-4FDE-B83B-E40E98BE271D}" srcOrd="3" destOrd="0" presId="urn:microsoft.com/office/officeart/2005/8/layout/hProcess3"/>
    <dgm:cxn modelId="{F78CCDA6-2FEA-4CC2-B5A8-E3C811D13CC4}" type="presParOf" srcId="{534E8D04-6D16-4D4F-9F40-26D0BDDDA9C0}" destId="{CD34786A-8747-4CEF-B815-5917D2C2685D}" srcOrd="6" destOrd="0" presId="urn:microsoft.com/office/officeart/2005/8/layout/hProcess3"/>
    <dgm:cxn modelId="{217344C2-8433-4788-A8B4-CF91CE23A494}" type="presParOf" srcId="{534E8D04-6D16-4D4F-9F40-26D0BDDDA9C0}" destId="{AC8EA1E9-F0AE-48B7-AD21-B88358D6C026}" srcOrd="7" destOrd="0" presId="urn:microsoft.com/office/officeart/2005/8/layout/hProcess3"/>
    <dgm:cxn modelId="{8F39E82A-9071-4565-9289-07F22AB9B523}" type="presParOf" srcId="{AC8EA1E9-F0AE-48B7-AD21-B88358D6C026}" destId="{3B512739-A07F-4D17-8C83-B276C55F93C0}" srcOrd="0" destOrd="0" presId="urn:microsoft.com/office/officeart/2005/8/layout/hProcess3"/>
    <dgm:cxn modelId="{8BE8BEB1-6D4D-4340-9BDB-99E5624CDBA7}" type="presParOf" srcId="{AC8EA1E9-F0AE-48B7-AD21-B88358D6C026}" destId="{FE5B46F7-9363-461B-ADE5-820AACE2043D}" srcOrd="1" destOrd="0" presId="urn:microsoft.com/office/officeart/2005/8/layout/hProcess3"/>
    <dgm:cxn modelId="{507E557F-EE6E-4308-B4FC-E8447355D707}" type="presParOf" srcId="{AC8EA1E9-F0AE-48B7-AD21-B88358D6C026}" destId="{9301B05F-C6B5-4395-BE9D-35EC82780B11}" srcOrd="2" destOrd="0" presId="urn:microsoft.com/office/officeart/2005/8/layout/hProcess3"/>
    <dgm:cxn modelId="{CF4569C3-7F29-487C-8A76-C9E08B1A8703}" type="presParOf" srcId="{AC8EA1E9-F0AE-48B7-AD21-B88358D6C026}" destId="{1620B229-BD0A-45E9-A65D-8467EF03AC58}" srcOrd="3" destOrd="0" presId="urn:microsoft.com/office/officeart/2005/8/layout/hProcess3"/>
    <dgm:cxn modelId="{FEA97AF0-3466-4B7F-8CC0-23AB6A4D788B}" type="presParOf" srcId="{534E8D04-6D16-4D4F-9F40-26D0BDDDA9C0}" destId="{ACCB88CF-B3AA-425C-BB57-38CDE780068D}" srcOrd="8" destOrd="0" presId="urn:microsoft.com/office/officeart/2005/8/layout/hProcess3"/>
    <dgm:cxn modelId="{2E6558B6-EA69-4066-984D-1B6EF3C8C13D}" type="presParOf" srcId="{534E8D04-6D16-4D4F-9F40-26D0BDDDA9C0}" destId="{AE969DAD-FD5D-4417-B80B-D7F87D635CB1}" srcOrd="9" destOrd="0" presId="urn:microsoft.com/office/officeart/2005/8/layout/hProcess3"/>
    <dgm:cxn modelId="{96EA2B32-2D29-444D-A5EF-F3F4B2ADD100}" type="presParOf" srcId="{AE969DAD-FD5D-4417-B80B-D7F87D635CB1}" destId="{BEB4F243-DF25-4853-B0DF-979FF2E743F8}" srcOrd="0" destOrd="0" presId="urn:microsoft.com/office/officeart/2005/8/layout/hProcess3"/>
    <dgm:cxn modelId="{6646EB4F-4D7B-4F35-8B69-9429C60168DF}" type="presParOf" srcId="{AE969DAD-FD5D-4417-B80B-D7F87D635CB1}" destId="{A1C4342F-52B5-4D6C-A624-87E57C3040B7}" srcOrd="1" destOrd="0" presId="urn:microsoft.com/office/officeart/2005/8/layout/hProcess3"/>
    <dgm:cxn modelId="{1BBB8598-BF24-4EBC-B645-638407C3E560}" type="presParOf" srcId="{AE969DAD-FD5D-4417-B80B-D7F87D635CB1}" destId="{33C17C20-3712-4922-BD75-47596F549E1D}" srcOrd="2" destOrd="0" presId="urn:microsoft.com/office/officeart/2005/8/layout/hProcess3"/>
    <dgm:cxn modelId="{19908FCC-933D-4B73-A764-6574880A3416}" type="presParOf" srcId="{AE969DAD-FD5D-4417-B80B-D7F87D635CB1}" destId="{80D41DB6-F2E3-46D2-B636-11DDB3E120EC}" srcOrd="3" destOrd="0" presId="urn:microsoft.com/office/officeart/2005/8/layout/hProcess3"/>
    <dgm:cxn modelId="{3A2EF556-411E-4D59-9ED2-C498C2DB408D}" type="presParOf" srcId="{534E8D04-6D16-4D4F-9F40-26D0BDDDA9C0}" destId="{CE772604-B6CC-467D-A12E-D66D7832BD52}" srcOrd="10" destOrd="0" presId="urn:microsoft.com/office/officeart/2005/8/layout/hProcess3"/>
    <dgm:cxn modelId="{919FB7B3-5E2B-4633-9BE9-0577E03B515E}" type="presParOf" srcId="{534E8D04-6D16-4D4F-9F40-26D0BDDDA9C0}" destId="{A10F10A4-1532-4CE0-B202-003197CCBD82}" srcOrd="11" destOrd="0" presId="urn:microsoft.com/office/officeart/2005/8/layout/hProcess3"/>
    <dgm:cxn modelId="{90C1C822-5314-436B-A65C-45172EF2A0EF}" type="presParOf" srcId="{A10F10A4-1532-4CE0-B202-003197CCBD82}" destId="{7FD31A28-F8BF-466F-A56E-520CA74F6215}" srcOrd="0" destOrd="0" presId="urn:microsoft.com/office/officeart/2005/8/layout/hProcess3"/>
    <dgm:cxn modelId="{EBB1D000-EEC4-49A5-90AF-28C79354E771}" type="presParOf" srcId="{A10F10A4-1532-4CE0-B202-003197CCBD82}" destId="{0BBC3D86-9014-42AB-B925-C46E793190BE}" srcOrd="1" destOrd="0" presId="urn:microsoft.com/office/officeart/2005/8/layout/hProcess3"/>
    <dgm:cxn modelId="{C26DB01E-E04F-4C26-AC0E-6DFA6228B1D1}" type="presParOf" srcId="{A10F10A4-1532-4CE0-B202-003197CCBD82}" destId="{2EACBBD6-EC1F-40B7-8760-111A08374741}" srcOrd="2" destOrd="0" presId="urn:microsoft.com/office/officeart/2005/8/layout/hProcess3"/>
    <dgm:cxn modelId="{3DCF9A6C-768C-4FE3-977D-E2FE90368492}" type="presParOf" srcId="{A10F10A4-1532-4CE0-B202-003197CCBD82}" destId="{357F28E4-A4E1-49D7-8929-86587558D090}" srcOrd="3" destOrd="0" presId="urn:microsoft.com/office/officeart/2005/8/layout/hProcess3"/>
    <dgm:cxn modelId="{C434AB78-91AA-446E-9E25-AFA5502D998D}" type="presParOf" srcId="{534E8D04-6D16-4D4F-9F40-26D0BDDDA9C0}" destId="{E89DD765-8A90-4CE4-9FF7-CDA6C835688C}" srcOrd="12" destOrd="0" presId="urn:microsoft.com/office/officeart/2005/8/layout/hProcess3"/>
    <dgm:cxn modelId="{4FA4D59B-F1BA-4CF1-89EA-619EB1278D1C}" type="presParOf" srcId="{534E8D04-6D16-4D4F-9F40-26D0BDDDA9C0}" destId="{DC492614-34F9-4301-B028-42938B3EBD01}" srcOrd="13" destOrd="0" presId="urn:microsoft.com/office/officeart/2005/8/layout/hProcess3"/>
    <dgm:cxn modelId="{BA3160EE-C2B6-4F97-864B-4DDE9F0DB1B9}" type="presParOf" srcId="{534E8D04-6D16-4D4F-9F40-26D0BDDDA9C0}" destId="{83B512CF-B458-4053-AF92-E747C8B766C9}" srcOrd="14" destOrd="0" presId="urn:microsoft.com/office/officeart/2005/8/layout/hProcess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97174AA-D570-4129-8497-24162DE87EA9}" type="doc">
      <dgm:prSet loTypeId="urn:microsoft.com/office/officeart/2008/layout/HorizontalMultiLevelHierarchy" loCatId="hierarchy" qsTypeId="urn:microsoft.com/office/officeart/2005/8/quickstyle/simple1#3" qsCatId="simple" csTypeId="urn:microsoft.com/office/officeart/2005/8/colors/accent1_2#4" csCatId="accent1" phldr="1"/>
      <dgm:spPr/>
      <dgm:t>
        <a:bodyPr/>
        <a:lstStyle/>
        <a:p>
          <a:endParaRPr lang="en-IN"/>
        </a:p>
      </dgm:t>
    </dgm:pt>
    <dgm:pt modelId="{C34CEF1E-1836-4673-AB15-0C07BA35AE2A}">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Welcome changing requirements, even late in development. Agile processes harness change for the customer's competitive advantage.</a:t>
          </a:r>
        </a:p>
      </dgm:t>
    </dgm:pt>
    <dgm:pt modelId="{FD4281E9-312C-40A0-892E-601DD1547168}" type="parTrans" cxnId="{6FFA61F6-F433-49E4-9822-326D9A8E813B}">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06D522FE-8D78-473E-A60C-7AFE51B99C11}" type="sibTrans" cxnId="{6FFA61F6-F433-49E4-9822-326D9A8E813B}">
      <dgm:prSet/>
      <dgm:spPr/>
      <dgm:t>
        <a:bodyPr/>
        <a:lstStyle/>
        <a:p>
          <a:endParaRPr lang="en-IN"/>
        </a:p>
      </dgm:t>
    </dgm:pt>
    <dgm:pt modelId="{D4B349F7-30DD-4AB0-8FD0-53E4F1F92EC9}">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Deliver working software frequently, from a couple of weeks to a couple of months, with a preference for the shorter timescale.</a:t>
          </a:r>
        </a:p>
      </dgm:t>
    </dgm:pt>
    <dgm:pt modelId="{C69E90E7-034D-455D-8FD9-36E50AAF148E}" type="parTrans" cxnId="{C0086487-CDF2-4B03-B50C-A0AC33DF0D2A}">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E479E80C-8938-444F-BD6F-4F370B1950EA}" type="sibTrans" cxnId="{C0086487-CDF2-4B03-B50C-A0AC33DF0D2A}">
      <dgm:prSet/>
      <dgm:spPr/>
      <dgm:t>
        <a:bodyPr/>
        <a:lstStyle/>
        <a:p>
          <a:endParaRPr lang="en-IN"/>
        </a:p>
      </dgm:t>
    </dgm:pt>
    <dgm:pt modelId="{E3C2D23F-0799-4455-8312-9EA5FF04FA28}">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Business people and developers must work </a:t>
          </a:r>
          <a:br>
            <a:rPr lang="en-IN" sz="1100"/>
          </a:br>
          <a:r>
            <a:rPr lang="en-IN" sz="1100"/>
            <a:t>together daily throughout the project.</a:t>
          </a:r>
        </a:p>
      </dgm:t>
    </dgm:pt>
    <dgm:pt modelId="{60B80770-98EE-4449-A354-DB38952D37D9}" type="parTrans" cxnId="{BF35DD1F-DBE5-4571-99FF-3EB5085645A4}">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69AC7DFE-B607-449E-9228-05F4284A835F}" type="sibTrans" cxnId="{BF35DD1F-DBE5-4571-99FF-3EB5085645A4}">
      <dgm:prSet/>
      <dgm:spPr/>
      <dgm:t>
        <a:bodyPr/>
        <a:lstStyle/>
        <a:p>
          <a:endParaRPr lang="en-IN"/>
        </a:p>
      </dgm:t>
    </dgm:pt>
    <dgm:pt modelId="{8AA35522-DDB4-4FFB-80C3-C089B198E5CD}">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Build projects around motivated individuals. Give them the environment and support they need,  and trust them to get the job done.</a:t>
          </a:r>
        </a:p>
      </dgm:t>
    </dgm:pt>
    <dgm:pt modelId="{C3678D9D-8CF3-4098-9B6F-5ED9887D95AA}" type="parTrans" cxnId="{B8FEB1EF-16DA-43C6-B45A-29EE6F6C3491}">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D15B1154-9C65-45A1-89C8-6DD83D99C95A}" type="sibTrans" cxnId="{B8FEB1EF-16DA-43C6-B45A-29EE6F6C3491}">
      <dgm:prSet/>
      <dgm:spPr/>
      <dgm:t>
        <a:bodyPr/>
        <a:lstStyle/>
        <a:p>
          <a:endParaRPr lang="en-IN"/>
        </a:p>
      </dgm:t>
    </dgm:pt>
    <dgm:pt modelId="{15E35F1E-690D-45FB-9B8F-E7A2D164021B}">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pPr>
            <a:spcAft>
              <a:spcPts val="0"/>
            </a:spcAft>
          </a:pPr>
          <a:r>
            <a:rPr lang="en-IN" sz="1100"/>
            <a:t>The most efficient and effective method of </a:t>
          </a:r>
          <a:br>
            <a:rPr lang="en-IN" sz="1100"/>
          </a:br>
          <a:r>
            <a:rPr lang="en-IN" sz="1100"/>
            <a:t>conveying information to and within a Development </a:t>
          </a:r>
        </a:p>
        <a:p>
          <a:pPr>
            <a:spcAft>
              <a:spcPts val="0"/>
            </a:spcAft>
          </a:pPr>
          <a:r>
            <a:rPr lang="en-IN" sz="1100"/>
            <a:t>Team is face-to-face conversation.</a:t>
          </a:r>
        </a:p>
      </dgm:t>
    </dgm:pt>
    <dgm:pt modelId="{F64B8B86-912B-4C12-B512-7933599EA4DF}" type="parTrans" cxnId="{45DE86D7-5469-4EB4-908C-8F135DABD02A}">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F5E6A035-965A-4128-ABCE-61032A5E7155}" type="sibTrans" cxnId="{45DE86D7-5469-4EB4-908C-8F135DABD02A}">
      <dgm:prSet/>
      <dgm:spPr/>
      <dgm:t>
        <a:bodyPr/>
        <a:lstStyle/>
        <a:p>
          <a:endParaRPr lang="en-IN"/>
        </a:p>
      </dgm:t>
    </dgm:pt>
    <dgm:pt modelId="{B5A1848A-DA1D-4E9D-81BC-801DE529C2D7}">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Working software is the primary measure of progress.</a:t>
          </a:r>
        </a:p>
      </dgm:t>
    </dgm:pt>
    <dgm:pt modelId="{ABFB502E-DD32-4276-8E2F-A3A9F48F245D}" type="parTrans" cxnId="{BC280439-6357-4650-BF1B-9DEA43CAB755}">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D4470927-27A6-42B8-BC50-1D9DE1EDCD5D}" type="sibTrans" cxnId="{BC280439-6357-4650-BF1B-9DEA43CAB755}">
      <dgm:prSet/>
      <dgm:spPr/>
      <dgm:t>
        <a:bodyPr/>
        <a:lstStyle/>
        <a:p>
          <a:endParaRPr lang="en-IN"/>
        </a:p>
      </dgm:t>
    </dgm:pt>
    <dgm:pt modelId="{601B376F-82EA-402C-B92F-814072C5F50B}">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Agile processes promote sustainable development. The sponsors, developers, and users should be able to maintain a constant pace indefinitely.</a:t>
          </a:r>
        </a:p>
      </dgm:t>
    </dgm:pt>
    <dgm:pt modelId="{01B08689-B0A8-44A3-81C5-9FE456D88976}" type="parTrans" cxnId="{839F998B-4857-4D1D-872B-340FDBEE03F5}">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3D0B053B-0730-46A8-BF77-282F6DF992BF}" type="sibTrans" cxnId="{839F998B-4857-4D1D-872B-340FDBEE03F5}">
      <dgm:prSet/>
      <dgm:spPr/>
      <dgm:t>
        <a:bodyPr/>
        <a:lstStyle/>
        <a:p>
          <a:endParaRPr lang="en-IN"/>
        </a:p>
      </dgm:t>
    </dgm:pt>
    <dgm:pt modelId="{E6E04C9D-3289-4AB3-8F88-1D9545185354}">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Continuous attention to technical excellence </a:t>
          </a:r>
          <a:br>
            <a:rPr lang="en-IN" sz="1100"/>
          </a:br>
          <a:r>
            <a:rPr lang="en-IN" sz="1100"/>
            <a:t>and good design enhances agility.</a:t>
          </a:r>
        </a:p>
      </dgm:t>
    </dgm:pt>
    <dgm:pt modelId="{BC124208-B5A8-4DE9-8D91-4C097D24E8EF}" type="parTrans" cxnId="{65F26664-51D0-4701-885A-6FA41C701F53}">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EC3CE9E0-57BF-4528-A6C1-B70D08E7A560}" type="sibTrans" cxnId="{65F26664-51D0-4701-885A-6FA41C701F53}">
      <dgm:prSet/>
      <dgm:spPr/>
      <dgm:t>
        <a:bodyPr/>
        <a:lstStyle/>
        <a:p>
          <a:endParaRPr lang="en-IN"/>
        </a:p>
      </dgm:t>
    </dgm:pt>
    <dgm:pt modelId="{476A810D-D772-41A5-BEC6-F9036BF87898}">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Simplicity--the art of maximizing the amount </a:t>
          </a:r>
          <a:br>
            <a:rPr lang="en-IN" sz="1100"/>
          </a:br>
          <a:r>
            <a:rPr lang="en-IN" sz="1100"/>
            <a:t>of work not done--is essential.</a:t>
          </a:r>
        </a:p>
      </dgm:t>
    </dgm:pt>
    <dgm:pt modelId="{19EEB8A4-07A3-4D59-8DEE-0BEAEE417594}" type="parTrans" cxnId="{83D5D493-A146-4847-AC3A-3C5A1F5FBE22}">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EBF6813F-9B49-4C73-8F52-40E8ED31B093}" type="sibTrans" cxnId="{83D5D493-A146-4847-AC3A-3C5A1F5FBE22}">
      <dgm:prSet/>
      <dgm:spPr/>
      <dgm:t>
        <a:bodyPr/>
        <a:lstStyle/>
        <a:p>
          <a:endParaRPr lang="en-IN"/>
        </a:p>
      </dgm:t>
    </dgm:pt>
    <dgm:pt modelId="{F4B89FF6-1B6A-46E6-9890-DF0BDAB6EAC4}">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The best architectures, requirements, and designs emerge from self-organizing teams.</a:t>
          </a:r>
        </a:p>
      </dgm:t>
    </dgm:pt>
    <dgm:pt modelId="{1FE05AA0-4509-4554-BE1F-38186B132781}" type="parTrans" cxnId="{504FE591-D114-4599-B090-DFB0102866DF}">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62B8E130-485B-4CBD-82D8-2505A4591786}" type="sibTrans" cxnId="{504FE591-D114-4599-B090-DFB0102866DF}">
      <dgm:prSet/>
      <dgm:spPr/>
      <dgm:t>
        <a:bodyPr/>
        <a:lstStyle/>
        <a:p>
          <a:endParaRPr lang="en-IN"/>
        </a:p>
      </dgm:t>
    </dgm:pt>
    <dgm:pt modelId="{A1DDC12D-58E3-4DB9-A7BD-E93304760203}">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At regular intervals, the team reflects on how </a:t>
          </a:r>
          <a:br>
            <a:rPr lang="en-IN" sz="1100"/>
          </a:br>
          <a:r>
            <a:rPr lang="en-IN" sz="1100"/>
            <a:t>to become more effective, and then tunes and adjusts its behavior accordingly.</a:t>
          </a:r>
        </a:p>
      </dgm:t>
    </dgm:pt>
    <dgm:pt modelId="{9F9ACB90-5900-42B7-B9EE-0B0B7732D707}" type="parTrans" cxnId="{FBF65F70-A046-4E48-A007-F44E5737C1C6}">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E83EF6E4-DCAA-4984-9B99-852515DB2BC0}" type="sibTrans" cxnId="{FBF65F70-A046-4E48-A007-F44E5737C1C6}">
      <dgm:prSet/>
      <dgm:spPr/>
      <dgm:t>
        <a:bodyPr/>
        <a:lstStyle/>
        <a:p>
          <a:endParaRPr lang="en-IN"/>
        </a:p>
      </dgm:t>
    </dgm:pt>
    <dgm:pt modelId="{D7BAE471-F8FF-4FC9-A933-AB32094B3771}">
      <dgm:prSet phldrT="[Tex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r>
            <a:rPr lang="en-IN" sz="1100"/>
            <a:t>Our highest priority is to satisfy the customer through early and  continuous delivery of valuable software.</a:t>
          </a:r>
        </a:p>
      </dgm:t>
    </dgm:pt>
    <dgm:pt modelId="{CA8FBD72-7659-478E-8190-DD2F4EE5E8E9}" type="parTrans" cxnId="{CF6CA31F-EE11-4E1D-A1E1-6407D781A564}">
      <dgm:prSe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tIns="45720" bIns="45720"/>
        <a:lstStyle/>
        <a:p>
          <a:endParaRPr lang="en-IN" sz="1100"/>
        </a:p>
      </dgm:t>
    </dgm:pt>
    <dgm:pt modelId="{B19F9E1F-96AD-41BF-94C7-A7F2B5F1270D}" type="sibTrans" cxnId="{CF6CA31F-EE11-4E1D-A1E1-6407D781A564}">
      <dgm:prSet/>
      <dgm:spPr/>
      <dgm:t>
        <a:bodyPr/>
        <a:lstStyle/>
        <a:p>
          <a:endParaRPr lang="en-IN"/>
        </a:p>
      </dgm:t>
    </dgm:pt>
    <dgm:pt modelId="{60412D2F-2254-4393-A18A-BF4259A5CA0B}">
      <dgm:prSet phldrT="[Text]" custT="1"/>
      <dgm:spPr>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dgm:spPr>
      <dgm:t>
        <a:bodyPr lIns="45720" tIns="45720" rIns="45720" bIns="45720"/>
        <a:lstStyle/>
        <a:p>
          <a:r>
            <a:rPr lang="en-IN" sz="2400"/>
            <a:t>Agile Manifesto Principles</a:t>
          </a:r>
        </a:p>
      </dgm:t>
    </dgm:pt>
    <dgm:pt modelId="{CCE3236E-E023-4791-A402-D4FA5989F590}" type="sibTrans" cxnId="{4EBF9125-8BEE-4C95-8638-BB65FDB656F0}">
      <dgm:prSet/>
      <dgm:spPr/>
      <dgm:t>
        <a:bodyPr/>
        <a:lstStyle/>
        <a:p>
          <a:endParaRPr lang="en-IN"/>
        </a:p>
      </dgm:t>
    </dgm:pt>
    <dgm:pt modelId="{6B3F3590-3CF6-4F5B-9D44-0DEFC441A6E8}" type="parTrans" cxnId="{4EBF9125-8BEE-4C95-8638-BB65FDB656F0}">
      <dgm:prSet/>
      <dgm:spPr/>
      <dgm:t>
        <a:bodyPr/>
        <a:lstStyle/>
        <a:p>
          <a:endParaRPr lang="en-IN"/>
        </a:p>
      </dgm:t>
    </dgm:pt>
    <dgm:pt modelId="{56121358-4C62-4AE8-ACB9-62076E0731CB}" type="pres">
      <dgm:prSet presAssocID="{D97174AA-D570-4129-8497-24162DE87EA9}" presName="Name0" presStyleCnt="0">
        <dgm:presLayoutVars>
          <dgm:chPref val="1"/>
          <dgm:dir/>
          <dgm:animOne val="branch"/>
          <dgm:animLvl val="lvl"/>
          <dgm:resizeHandles val="exact"/>
        </dgm:presLayoutVars>
      </dgm:prSet>
      <dgm:spPr/>
      <dgm:t>
        <a:bodyPr/>
        <a:lstStyle/>
        <a:p>
          <a:endParaRPr lang="en-IN"/>
        </a:p>
      </dgm:t>
    </dgm:pt>
    <dgm:pt modelId="{B5B42653-BD87-4A29-90B9-20C334454803}" type="pres">
      <dgm:prSet presAssocID="{60412D2F-2254-4393-A18A-BF4259A5CA0B}" presName="root1" presStyleCnt="0"/>
      <dgm:spPr/>
    </dgm:pt>
    <dgm:pt modelId="{8C3DC429-DB69-47B0-87AB-918EE7C50CB7}" type="pres">
      <dgm:prSet presAssocID="{60412D2F-2254-4393-A18A-BF4259A5CA0B}" presName="LevelOneTextNode" presStyleLbl="node0" presStyleIdx="0" presStyleCnt="1" custScaleY="135544">
        <dgm:presLayoutVars>
          <dgm:chPref val="3"/>
        </dgm:presLayoutVars>
      </dgm:prSet>
      <dgm:spPr/>
      <dgm:t>
        <a:bodyPr/>
        <a:lstStyle/>
        <a:p>
          <a:endParaRPr lang="en-IN"/>
        </a:p>
      </dgm:t>
    </dgm:pt>
    <dgm:pt modelId="{59F269E4-9945-42E1-B7C7-8C4D5F5D8649}" type="pres">
      <dgm:prSet presAssocID="{60412D2F-2254-4393-A18A-BF4259A5CA0B}" presName="level2hierChild" presStyleCnt="0"/>
      <dgm:spPr/>
    </dgm:pt>
    <dgm:pt modelId="{70C726E0-9C12-4A92-BCFD-45ADCB745463}" type="pres">
      <dgm:prSet presAssocID="{CA8FBD72-7659-478E-8190-DD2F4EE5E8E9}" presName="conn2-1" presStyleLbl="parChTrans1D2" presStyleIdx="0" presStyleCnt="12"/>
      <dgm:spPr/>
      <dgm:t>
        <a:bodyPr/>
        <a:lstStyle/>
        <a:p>
          <a:endParaRPr lang="en-IN"/>
        </a:p>
      </dgm:t>
    </dgm:pt>
    <dgm:pt modelId="{7A25CD0F-D49F-43E7-BE71-B00535D5BAC4}" type="pres">
      <dgm:prSet presAssocID="{CA8FBD72-7659-478E-8190-DD2F4EE5E8E9}" presName="connTx" presStyleLbl="parChTrans1D2" presStyleIdx="0" presStyleCnt="12"/>
      <dgm:spPr/>
      <dgm:t>
        <a:bodyPr/>
        <a:lstStyle/>
        <a:p>
          <a:endParaRPr lang="en-IN"/>
        </a:p>
      </dgm:t>
    </dgm:pt>
    <dgm:pt modelId="{CD4D5F10-C15E-49A8-862C-5D3463D8940A}" type="pres">
      <dgm:prSet presAssocID="{D7BAE471-F8FF-4FC9-A933-AB32094B3771}" presName="root2" presStyleCnt="0"/>
      <dgm:spPr/>
    </dgm:pt>
    <dgm:pt modelId="{EBC280E8-23A3-4823-83F2-D4837BF827EB}" type="pres">
      <dgm:prSet presAssocID="{D7BAE471-F8FF-4FC9-A933-AB32094B3771}" presName="LevelTwoTextNode" presStyleLbl="node2" presStyleIdx="0" presStyleCnt="12" custScaleX="208066" custScaleY="99639">
        <dgm:presLayoutVars>
          <dgm:chPref val="3"/>
        </dgm:presLayoutVars>
      </dgm:prSet>
      <dgm:spPr/>
      <dgm:t>
        <a:bodyPr/>
        <a:lstStyle/>
        <a:p>
          <a:endParaRPr lang="en-IN"/>
        </a:p>
      </dgm:t>
    </dgm:pt>
    <dgm:pt modelId="{01EE99FB-ECC1-4A23-A3CA-7CA9D895F468}" type="pres">
      <dgm:prSet presAssocID="{D7BAE471-F8FF-4FC9-A933-AB32094B3771}" presName="level3hierChild" presStyleCnt="0"/>
      <dgm:spPr/>
    </dgm:pt>
    <dgm:pt modelId="{82388AE1-692C-4EFA-B759-F8B7679FEA7F}" type="pres">
      <dgm:prSet presAssocID="{FD4281E9-312C-40A0-892E-601DD1547168}" presName="conn2-1" presStyleLbl="parChTrans1D2" presStyleIdx="1" presStyleCnt="12"/>
      <dgm:spPr/>
      <dgm:t>
        <a:bodyPr/>
        <a:lstStyle/>
        <a:p>
          <a:endParaRPr lang="en-IN"/>
        </a:p>
      </dgm:t>
    </dgm:pt>
    <dgm:pt modelId="{7E8F2577-A929-4DE8-AA0F-B3B6141D4F2F}" type="pres">
      <dgm:prSet presAssocID="{FD4281E9-312C-40A0-892E-601DD1547168}" presName="connTx" presStyleLbl="parChTrans1D2" presStyleIdx="1" presStyleCnt="12"/>
      <dgm:spPr/>
      <dgm:t>
        <a:bodyPr/>
        <a:lstStyle/>
        <a:p>
          <a:endParaRPr lang="en-IN"/>
        </a:p>
      </dgm:t>
    </dgm:pt>
    <dgm:pt modelId="{8651BF09-3327-450A-A733-1F65872370FD}" type="pres">
      <dgm:prSet presAssocID="{C34CEF1E-1836-4673-AB15-0C07BA35AE2A}" presName="root2" presStyleCnt="0"/>
      <dgm:spPr/>
    </dgm:pt>
    <dgm:pt modelId="{E9A327DC-57A5-4E9D-B27F-C093DD5CAEFE}" type="pres">
      <dgm:prSet presAssocID="{C34CEF1E-1836-4673-AB15-0C07BA35AE2A}" presName="LevelTwoTextNode" presStyleLbl="node2" presStyleIdx="1" presStyleCnt="12" custScaleX="208066" custScaleY="99639">
        <dgm:presLayoutVars>
          <dgm:chPref val="3"/>
        </dgm:presLayoutVars>
      </dgm:prSet>
      <dgm:spPr/>
      <dgm:t>
        <a:bodyPr/>
        <a:lstStyle/>
        <a:p>
          <a:endParaRPr lang="en-IN"/>
        </a:p>
      </dgm:t>
    </dgm:pt>
    <dgm:pt modelId="{B5AF51AD-BD7C-4D36-9CE1-38AB997CA2E7}" type="pres">
      <dgm:prSet presAssocID="{C34CEF1E-1836-4673-AB15-0C07BA35AE2A}" presName="level3hierChild" presStyleCnt="0"/>
      <dgm:spPr/>
    </dgm:pt>
    <dgm:pt modelId="{661A29D4-86C2-4984-B412-85EFDD2B18DF}" type="pres">
      <dgm:prSet presAssocID="{C69E90E7-034D-455D-8FD9-36E50AAF148E}" presName="conn2-1" presStyleLbl="parChTrans1D2" presStyleIdx="2" presStyleCnt="12"/>
      <dgm:spPr/>
      <dgm:t>
        <a:bodyPr/>
        <a:lstStyle/>
        <a:p>
          <a:endParaRPr lang="en-IN"/>
        </a:p>
      </dgm:t>
    </dgm:pt>
    <dgm:pt modelId="{B59258F5-54B5-4AAC-B9F0-9F3F9F3CD929}" type="pres">
      <dgm:prSet presAssocID="{C69E90E7-034D-455D-8FD9-36E50AAF148E}" presName="connTx" presStyleLbl="parChTrans1D2" presStyleIdx="2" presStyleCnt="12"/>
      <dgm:spPr/>
      <dgm:t>
        <a:bodyPr/>
        <a:lstStyle/>
        <a:p>
          <a:endParaRPr lang="en-IN"/>
        </a:p>
      </dgm:t>
    </dgm:pt>
    <dgm:pt modelId="{7294A3E3-6A14-4BEB-8F0F-B9875137FD00}" type="pres">
      <dgm:prSet presAssocID="{D4B349F7-30DD-4AB0-8FD0-53E4F1F92EC9}" presName="root2" presStyleCnt="0"/>
      <dgm:spPr/>
    </dgm:pt>
    <dgm:pt modelId="{BBC2BAAC-9F6D-4E5D-B371-0CA00B3A95FB}" type="pres">
      <dgm:prSet presAssocID="{D4B349F7-30DD-4AB0-8FD0-53E4F1F92EC9}" presName="LevelTwoTextNode" presStyleLbl="node2" presStyleIdx="2" presStyleCnt="12" custScaleX="208269" custScaleY="99736">
        <dgm:presLayoutVars>
          <dgm:chPref val="3"/>
        </dgm:presLayoutVars>
      </dgm:prSet>
      <dgm:spPr/>
      <dgm:t>
        <a:bodyPr/>
        <a:lstStyle/>
        <a:p>
          <a:endParaRPr lang="en-IN"/>
        </a:p>
      </dgm:t>
    </dgm:pt>
    <dgm:pt modelId="{7573FFB0-DCE1-4866-A045-6CAB82A8EF82}" type="pres">
      <dgm:prSet presAssocID="{D4B349F7-30DD-4AB0-8FD0-53E4F1F92EC9}" presName="level3hierChild" presStyleCnt="0"/>
      <dgm:spPr/>
    </dgm:pt>
    <dgm:pt modelId="{226FB540-E3DC-4696-BAF3-1B2D22124ED7}" type="pres">
      <dgm:prSet presAssocID="{60B80770-98EE-4449-A354-DB38952D37D9}" presName="conn2-1" presStyleLbl="parChTrans1D2" presStyleIdx="3" presStyleCnt="12"/>
      <dgm:spPr/>
      <dgm:t>
        <a:bodyPr/>
        <a:lstStyle/>
        <a:p>
          <a:endParaRPr lang="en-IN"/>
        </a:p>
      </dgm:t>
    </dgm:pt>
    <dgm:pt modelId="{5975A826-65C2-4ADA-BA7F-42108D61DAEB}" type="pres">
      <dgm:prSet presAssocID="{60B80770-98EE-4449-A354-DB38952D37D9}" presName="connTx" presStyleLbl="parChTrans1D2" presStyleIdx="3" presStyleCnt="12"/>
      <dgm:spPr/>
      <dgm:t>
        <a:bodyPr/>
        <a:lstStyle/>
        <a:p>
          <a:endParaRPr lang="en-IN"/>
        </a:p>
      </dgm:t>
    </dgm:pt>
    <dgm:pt modelId="{58E69611-A3B9-420C-99D9-9BFDB4B2517C}" type="pres">
      <dgm:prSet presAssocID="{E3C2D23F-0799-4455-8312-9EA5FF04FA28}" presName="root2" presStyleCnt="0"/>
      <dgm:spPr/>
    </dgm:pt>
    <dgm:pt modelId="{D356134E-AF03-46EF-A73B-9B7DD0520D40}" type="pres">
      <dgm:prSet presAssocID="{E3C2D23F-0799-4455-8312-9EA5FF04FA28}" presName="LevelTwoTextNode" presStyleLbl="node2" presStyleIdx="3" presStyleCnt="12" custScaleX="208351" custScaleY="100458">
        <dgm:presLayoutVars>
          <dgm:chPref val="3"/>
        </dgm:presLayoutVars>
      </dgm:prSet>
      <dgm:spPr/>
      <dgm:t>
        <a:bodyPr/>
        <a:lstStyle/>
        <a:p>
          <a:endParaRPr lang="en-IN"/>
        </a:p>
      </dgm:t>
    </dgm:pt>
    <dgm:pt modelId="{46DAEED4-D61E-49CD-868C-D1053CDCB34C}" type="pres">
      <dgm:prSet presAssocID="{E3C2D23F-0799-4455-8312-9EA5FF04FA28}" presName="level3hierChild" presStyleCnt="0"/>
      <dgm:spPr/>
    </dgm:pt>
    <dgm:pt modelId="{25098B70-A165-4655-804F-7C76AEB812C4}" type="pres">
      <dgm:prSet presAssocID="{C3678D9D-8CF3-4098-9B6F-5ED9887D95AA}" presName="conn2-1" presStyleLbl="parChTrans1D2" presStyleIdx="4" presStyleCnt="12"/>
      <dgm:spPr/>
      <dgm:t>
        <a:bodyPr/>
        <a:lstStyle/>
        <a:p>
          <a:endParaRPr lang="en-IN"/>
        </a:p>
      </dgm:t>
    </dgm:pt>
    <dgm:pt modelId="{9DDBACA4-3CC7-4518-9124-23267D29BD17}" type="pres">
      <dgm:prSet presAssocID="{C3678D9D-8CF3-4098-9B6F-5ED9887D95AA}" presName="connTx" presStyleLbl="parChTrans1D2" presStyleIdx="4" presStyleCnt="12"/>
      <dgm:spPr/>
      <dgm:t>
        <a:bodyPr/>
        <a:lstStyle/>
        <a:p>
          <a:endParaRPr lang="en-IN"/>
        </a:p>
      </dgm:t>
    </dgm:pt>
    <dgm:pt modelId="{2E236FC5-5511-4D38-9932-4F06DF04E7DE}" type="pres">
      <dgm:prSet presAssocID="{8AA35522-DDB4-4FFB-80C3-C089B198E5CD}" presName="root2" presStyleCnt="0"/>
      <dgm:spPr/>
    </dgm:pt>
    <dgm:pt modelId="{47B2FB18-50AB-42DD-A2E5-2CBEC10F4B81}" type="pres">
      <dgm:prSet presAssocID="{8AA35522-DDB4-4FFB-80C3-C089B198E5CD}" presName="LevelTwoTextNode" presStyleLbl="node2" presStyleIdx="4" presStyleCnt="12" custScaleX="208066" custScaleY="99639">
        <dgm:presLayoutVars>
          <dgm:chPref val="3"/>
        </dgm:presLayoutVars>
      </dgm:prSet>
      <dgm:spPr/>
      <dgm:t>
        <a:bodyPr/>
        <a:lstStyle/>
        <a:p>
          <a:endParaRPr lang="en-IN"/>
        </a:p>
      </dgm:t>
    </dgm:pt>
    <dgm:pt modelId="{45B779A4-4161-4613-A635-8D6A30A07BF7}" type="pres">
      <dgm:prSet presAssocID="{8AA35522-DDB4-4FFB-80C3-C089B198E5CD}" presName="level3hierChild" presStyleCnt="0"/>
      <dgm:spPr/>
    </dgm:pt>
    <dgm:pt modelId="{627136F7-1F40-4F60-8D62-556A3B68DB94}" type="pres">
      <dgm:prSet presAssocID="{F64B8B86-912B-4C12-B512-7933599EA4DF}" presName="conn2-1" presStyleLbl="parChTrans1D2" presStyleIdx="5" presStyleCnt="12"/>
      <dgm:spPr/>
      <dgm:t>
        <a:bodyPr/>
        <a:lstStyle/>
        <a:p>
          <a:endParaRPr lang="en-IN"/>
        </a:p>
      </dgm:t>
    </dgm:pt>
    <dgm:pt modelId="{CA040FC9-AD04-4378-94D0-B7E293B4E684}" type="pres">
      <dgm:prSet presAssocID="{F64B8B86-912B-4C12-B512-7933599EA4DF}" presName="connTx" presStyleLbl="parChTrans1D2" presStyleIdx="5" presStyleCnt="12"/>
      <dgm:spPr/>
      <dgm:t>
        <a:bodyPr/>
        <a:lstStyle/>
        <a:p>
          <a:endParaRPr lang="en-IN"/>
        </a:p>
      </dgm:t>
    </dgm:pt>
    <dgm:pt modelId="{42EAEB6D-30C6-45B1-82E9-5480ED810139}" type="pres">
      <dgm:prSet presAssocID="{15E35F1E-690D-45FB-9B8F-E7A2D164021B}" presName="root2" presStyleCnt="0"/>
      <dgm:spPr/>
    </dgm:pt>
    <dgm:pt modelId="{64C87388-DC84-4A53-B966-51ABA4F9B4F1}" type="pres">
      <dgm:prSet presAssocID="{15E35F1E-690D-45FB-9B8F-E7A2D164021B}" presName="LevelTwoTextNode" presStyleLbl="node2" presStyleIdx="5" presStyleCnt="12" custScaleX="208351" custScaleY="100458">
        <dgm:presLayoutVars>
          <dgm:chPref val="3"/>
        </dgm:presLayoutVars>
      </dgm:prSet>
      <dgm:spPr/>
      <dgm:t>
        <a:bodyPr/>
        <a:lstStyle/>
        <a:p>
          <a:endParaRPr lang="en-IN"/>
        </a:p>
      </dgm:t>
    </dgm:pt>
    <dgm:pt modelId="{7A3E80FA-83E8-4574-99F9-CC11ABB2509D}" type="pres">
      <dgm:prSet presAssocID="{15E35F1E-690D-45FB-9B8F-E7A2D164021B}" presName="level3hierChild" presStyleCnt="0"/>
      <dgm:spPr/>
    </dgm:pt>
    <dgm:pt modelId="{69FE364B-5A81-458B-8E8A-E9762806B4B8}" type="pres">
      <dgm:prSet presAssocID="{ABFB502E-DD32-4276-8E2F-A3A9F48F245D}" presName="conn2-1" presStyleLbl="parChTrans1D2" presStyleIdx="6" presStyleCnt="12"/>
      <dgm:spPr/>
      <dgm:t>
        <a:bodyPr/>
        <a:lstStyle/>
        <a:p>
          <a:endParaRPr lang="en-IN"/>
        </a:p>
      </dgm:t>
    </dgm:pt>
    <dgm:pt modelId="{18B31F53-FC92-4215-8341-2DF1A079F18F}" type="pres">
      <dgm:prSet presAssocID="{ABFB502E-DD32-4276-8E2F-A3A9F48F245D}" presName="connTx" presStyleLbl="parChTrans1D2" presStyleIdx="6" presStyleCnt="12"/>
      <dgm:spPr/>
      <dgm:t>
        <a:bodyPr/>
        <a:lstStyle/>
        <a:p>
          <a:endParaRPr lang="en-IN"/>
        </a:p>
      </dgm:t>
    </dgm:pt>
    <dgm:pt modelId="{538C671A-EEDC-4778-B510-0E8FEDEF5018}" type="pres">
      <dgm:prSet presAssocID="{B5A1848A-DA1D-4E9D-81BC-801DE529C2D7}" presName="root2" presStyleCnt="0"/>
      <dgm:spPr/>
    </dgm:pt>
    <dgm:pt modelId="{3F857178-0D23-4C32-914E-AD61E433FA90}" type="pres">
      <dgm:prSet presAssocID="{B5A1848A-DA1D-4E9D-81BC-801DE529C2D7}" presName="LevelTwoTextNode" presStyleLbl="node2" presStyleIdx="6" presStyleCnt="12" custScaleX="208269" custScaleY="99736">
        <dgm:presLayoutVars>
          <dgm:chPref val="3"/>
        </dgm:presLayoutVars>
      </dgm:prSet>
      <dgm:spPr/>
      <dgm:t>
        <a:bodyPr/>
        <a:lstStyle/>
        <a:p>
          <a:endParaRPr lang="en-IN"/>
        </a:p>
      </dgm:t>
    </dgm:pt>
    <dgm:pt modelId="{0756FC86-36B2-4C95-B3D9-67DC50789EB9}" type="pres">
      <dgm:prSet presAssocID="{B5A1848A-DA1D-4E9D-81BC-801DE529C2D7}" presName="level3hierChild" presStyleCnt="0"/>
      <dgm:spPr/>
    </dgm:pt>
    <dgm:pt modelId="{B2BF47B4-EF17-4389-B1A3-C6A1890C2CD3}" type="pres">
      <dgm:prSet presAssocID="{01B08689-B0A8-44A3-81C5-9FE456D88976}" presName="conn2-1" presStyleLbl="parChTrans1D2" presStyleIdx="7" presStyleCnt="12"/>
      <dgm:spPr/>
      <dgm:t>
        <a:bodyPr/>
        <a:lstStyle/>
        <a:p>
          <a:endParaRPr lang="en-IN"/>
        </a:p>
      </dgm:t>
    </dgm:pt>
    <dgm:pt modelId="{2607B2C7-4BA7-4205-99BF-521C681DBD86}" type="pres">
      <dgm:prSet presAssocID="{01B08689-B0A8-44A3-81C5-9FE456D88976}" presName="connTx" presStyleLbl="parChTrans1D2" presStyleIdx="7" presStyleCnt="12"/>
      <dgm:spPr/>
      <dgm:t>
        <a:bodyPr/>
        <a:lstStyle/>
        <a:p>
          <a:endParaRPr lang="en-IN"/>
        </a:p>
      </dgm:t>
    </dgm:pt>
    <dgm:pt modelId="{6B2E38D8-4255-4B15-BCCA-A288545D06F5}" type="pres">
      <dgm:prSet presAssocID="{601B376F-82EA-402C-B92F-814072C5F50B}" presName="root2" presStyleCnt="0"/>
      <dgm:spPr/>
    </dgm:pt>
    <dgm:pt modelId="{E594873D-004D-495A-9F5B-3731273E8C18}" type="pres">
      <dgm:prSet presAssocID="{601B376F-82EA-402C-B92F-814072C5F50B}" presName="LevelTwoTextNode" presStyleLbl="node2" presStyleIdx="7" presStyleCnt="12" custScaleX="208269" custScaleY="99736">
        <dgm:presLayoutVars>
          <dgm:chPref val="3"/>
        </dgm:presLayoutVars>
      </dgm:prSet>
      <dgm:spPr/>
      <dgm:t>
        <a:bodyPr/>
        <a:lstStyle/>
        <a:p>
          <a:endParaRPr lang="en-IN"/>
        </a:p>
      </dgm:t>
    </dgm:pt>
    <dgm:pt modelId="{3CC60DC2-F436-40E1-894D-FAD6C625FC5D}" type="pres">
      <dgm:prSet presAssocID="{601B376F-82EA-402C-B92F-814072C5F50B}" presName="level3hierChild" presStyleCnt="0"/>
      <dgm:spPr/>
    </dgm:pt>
    <dgm:pt modelId="{928E6603-0D1B-4A0A-AE7D-F22B359527FC}" type="pres">
      <dgm:prSet presAssocID="{BC124208-B5A8-4DE9-8D91-4C097D24E8EF}" presName="conn2-1" presStyleLbl="parChTrans1D2" presStyleIdx="8" presStyleCnt="12"/>
      <dgm:spPr/>
      <dgm:t>
        <a:bodyPr/>
        <a:lstStyle/>
        <a:p>
          <a:endParaRPr lang="en-IN"/>
        </a:p>
      </dgm:t>
    </dgm:pt>
    <dgm:pt modelId="{1146E737-2C4A-41F6-9994-3D85BB71D6DC}" type="pres">
      <dgm:prSet presAssocID="{BC124208-B5A8-4DE9-8D91-4C097D24E8EF}" presName="connTx" presStyleLbl="parChTrans1D2" presStyleIdx="8" presStyleCnt="12"/>
      <dgm:spPr/>
      <dgm:t>
        <a:bodyPr/>
        <a:lstStyle/>
        <a:p>
          <a:endParaRPr lang="en-IN"/>
        </a:p>
      </dgm:t>
    </dgm:pt>
    <dgm:pt modelId="{8D3C78E7-2715-4B23-95B7-42439C48401D}" type="pres">
      <dgm:prSet presAssocID="{E6E04C9D-3289-4AB3-8F88-1D9545185354}" presName="root2" presStyleCnt="0"/>
      <dgm:spPr/>
    </dgm:pt>
    <dgm:pt modelId="{0F1403A6-71B0-457F-B0A1-B9827A8678FA}" type="pres">
      <dgm:prSet presAssocID="{E6E04C9D-3289-4AB3-8F88-1D9545185354}" presName="LevelTwoTextNode" presStyleLbl="node2" presStyleIdx="8" presStyleCnt="12" custScaleX="208269" custScaleY="99736">
        <dgm:presLayoutVars>
          <dgm:chPref val="3"/>
        </dgm:presLayoutVars>
      </dgm:prSet>
      <dgm:spPr/>
      <dgm:t>
        <a:bodyPr/>
        <a:lstStyle/>
        <a:p>
          <a:endParaRPr lang="en-IN"/>
        </a:p>
      </dgm:t>
    </dgm:pt>
    <dgm:pt modelId="{A820A5A0-FEA6-4E6E-B45D-4FB7CA764219}" type="pres">
      <dgm:prSet presAssocID="{E6E04C9D-3289-4AB3-8F88-1D9545185354}" presName="level3hierChild" presStyleCnt="0"/>
      <dgm:spPr/>
    </dgm:pt>
    <dgm:pt modelId="{F80B401A-76E4-4A6F-AB8A-44FB7A3A5C35}" type="pres">
      <dgm:prSet presAssocID="{19EEB8A4-07A3-4D59-8DEE-0BEAEE417594}" presName="conn2-1" presStyleLbl="parChTrans1D2" presStyleIdx="9" presStyleCnt="12"/>
      <dgm:spPr/>
      <dgm:t>
        <a:bodyPr/>
        <a:lstStyle/>
        <a:p>
          <a:endParaRPr lang="en-IN"/>
        </a:p>
      </dgm:t>
    </dgm:pt>
    <dgm:pt modelId="{C9472858-5EC5-47C5-9462-035A33AB6B3E}" type="pres">
      <dgm:prSet presAssocID="{19EEB8A4-07A3-4D59-8DEE-0BEAEE417594}" presName="connTx" presStyleLbl="parChTrans1D2" presStyleIdx="9" presStyleCnt="12"/>
      <dgm:spPr/>
      <dgm:t>
        <a:bodyPr/>
        <a:lstStyle/>
        <a:p>
          <a:endParaRPr lang="en-IN"/>
        </a:p>
      </dgm:t>
    </dgm:pt>
    <dgm:pt modelId="{9BF8B908-6FC3-4BCD-A1E2-0464C8D86222}" type="pres">
      <dgm:prSet presAssocID="{476A810D-D772-41A5-BEC6-F9036BF87898}" presName="root2" presStyleCnt="0"/>
      <dgm:spPr/>
    </dgm:pt>
    <dgm:pt modelId="{FF7DC9A7-40F6-4DCF-A976-F494CC298918}" type="pres">
      <dgm:prSet presAssocID="{476A810D-D772-41A5-BEC6-F9036BF87898}" presName="LevelTwoTextNode" presStyleLbl="node2" presStyleIdx="9" presStyleCnt="12" custScaleX="208269" custScaleY="99736">
        <dgm:presLayoutVars>
          <dgm:chPref val="3"/>
        </dgm:presLayoutVars>
      </dgm:prSet>
      <dgm:spPr/>
      <dgm:t>
        <a:bodyPr/>
        <a:lstStyle/>
        <a:p>
          <a:endParaRPr lang="en-IN"/>
        </a:p>
      </dgm:t>
    </dgm:pt>
    <dgm:pt modelId="{F3918BE3-5EA9-420F-8256-C3FA02C1C578}" type="pres">
      <dgm:prSet presAssocID="{476A810D-D772-41A5-BEC6-F9036BF87898}" presName="level3hierChild" presStyleCnt="0"/>
      <dgm:spPr/>
    </dgm:pt>
    <dgm:pt modelId="{7ACE063E-A60F-4464-BCBB-C8035812DFB5}" type="pres">
      <dgm:prSet presAssocID="{1FE05AA0-4509-4554-BE1F-38186B132781}" presName="conn2-1" presStyleLbl="parChTrans1D2" presStyleIdx="10" presStyleCnt="12"/>
      <dgm:spPr/>
      <dgm:t>
        <a:bodyPr/>
        <a:lstStyle/>
        <a:p>
          <a:endParaRPr lang="en-IN"/>
        </a:p>
      </dgm:t>
    </dgm:pt>
    <dgm:pt modelId="{14AE7833-D158-4AF2-A3B9-7BD0A15EFF20}" type="pres">
      <dgm:prSet presAssocID="{1FE05AA0-4509-4554-BE1F-38186B132781}" presName="connTx" presStyleLbl="parChTrans1D2" presStyleIdx="10" presStyleCnt="12"/>
      <dgm:spPr/>
      <dgm:t>
        <a:bodyPr/>
        <a:lstStyle/>
        <a:p>
          <a:endParaRPr lang="en-IN"/>
        </a:p>
      </dgm:t>
    </dgm:pt>
    <dgm:pt modelId="{6D2A3621-E073-440B-B3D9-63E215024553}" type="pres">
      <dgm:prSet presAssocID="{F4B89FF6-1B6A-46E6-9890-DF0BDAB6EAC4}" presName="root2" presStyleCnt="0"/>
      <dgm:spPr/>
    </dgm:pt>
    <dgm:pt modelId="{867B3125-A45D-4602-8E02-2A2902DF2EDE}" type="pres">
      <dgm:prSet presAssocID="{F4B89FF6-1B6A-46E6-9890-DF0BDAB6EAC4}" presName="LevelTwoTextNode" presStyleLbl="node2" presStyleIdx="10" presStyleCnt="12" custScaleX="208269" custScaleY="99736">
        <dgm:presLayoutVars>
          <dgm:chPref val="3"/>
        </dgm:presLayoutVars>
      </dgm:prSet>
      <dgm:spPr/>
      <dgm:t>
        <a:bodyPr/>
        <a:lstStyle/>
        <a:p>
          <a:endParaRPr lang="en-IN"/>
        </a:p>
      </dgm:t>
    </dgm:pt>
    <dgm:pt modelId="{BFE82665-1AB5-4FE1-9F11-A7D0B77D7897}" type="pres">
      <dgm:prSet presAssocID="{F4B89FF6-1B6A-46E6-9890-DF0BDAB6EAC4}" presName="level3hierChild" presStyleCnt="0"/>
      <dgm:spPr/>
    </dgm:pt>
    <dgm:pt modelId="{F73AB7E7-4096-48EA-AE1B-A282A7BDD0C7}" type="pres">
      <dgm:prSet presAssocID="{9F9ACB90-5900-42B7-B9EE-0B0B7732D707}" presName="conn2-1" presStyleLbl="parChTrans1D2" presStyleIdx="11" presStyleCnt="12"/>
      <dgm:spPr/>
      <dgm:t>
        <a:bodyPr/>
        <a:lstStyle/>
        <a:p>
          <a:endParaRPr lang="en-IN"/>
        </a:p>
      </dgm:t>
    </dgm:pt>
    <dgm:pt modelId="{657A231F-E4B2-49DF-BA32-F6A6DEE1DFD9}" type="pres">
      <dgm:prSet presAssocID="{9F9ACB90-5900-42B7-B9EE-0B0B7732D707}" presName="connTx" presStyleLbl="parChTrans1D2" presStyleIdx="11" presStyleCnt="12"/>
      <dgm:spPr/>
      <dgm:t>
        <a:bodyPr/>
        <a:lstStyle/>
        <a:p>
          <a:endParaRPr lang="en-IN"/>
        </a:p>
      </dgm:t>
    </dgm:pt>
    <dgm:pt modelId="{7DCE0813-CCF6-43FE-9F2F-9D8978051A52}" type="pres">
      <dgm:prSet presAssocID="{A1DDC12D-58E3-4DB9-A7BD-E93304760203}" presName="root2" presStyleCnt="0"/>
      <dgm:spPr/>
    </dgm:pt>
    <dgm:pt modelId="{29BDAA34-6990-4A5C-BFF3-FC494A8E9976}" type="pres">
      <dgm:prSet presAssocID="{A1DDC12D-58E3-4DB9-A7BD-E93304760203}" presName="LevelTwoTextNode" presStyleLbl="node2" presStyleIdx="11" presStyleCnt="12" custScaleX="208269" custScaleY="99736">
        <dgm:presLayoutVars>
          <dgm:chPref val="3"/>
        </dgm:presLayoutVars>
      </dgm:prSet>
      <dgm:spPr/>
      <dgm:t>
        <a:bodyPr/>
        <a:lstStyle/>
        <a:p>
          <a:endParaRPr lang="en-IN"/>
        </a:p>
      </dgm:t>
    </dgm:pt>
    <dgm:pt modelId="{DE6A8BDC-FB85-4B8B-BC28-6E92ADE4F232}" type="pres">
      <dgm:prSet presAssocID="{A1DDC12D-58E3-4DB9-A7BD-E93304760203}" presName="level3hierChild" presStyleCnt="0"/>
      <dgm:spPr/>
    </dgm:pt>
  </dgm:ptLst>
  <dgm:cxnLst>
    <dgm:cxn modelId="{FDBE4306-6268-4EC9-A1FD-91C655029CAC}" type="presOf" srcId="{1FE05AA0-4509-4554-BE1F-38186B132781}" destId="{14AE7833-D158-4AF2-A3B9-7BD0A15EFF20}" srcOrd="1" destOrd="0" presId="urn:microsoft.com/office/officeart/2008/layout/HorizontalMultiLevelHierarchy"/>
    <dgm:cxn modelId="{95AC6B10-34E0-4319-BD91-114013BBEDD2}" type="presOf" srcId="{E3C2D23F-0799-4455-8312-9EA5FF04FA28}" destId="{D356134E-AF03-46EF-A73B-9B7DD0520D40}" srcOrd="0" destOrd="0" presId="urn:microsoft.com/office/officeart/2008/layout/HorizontalMultiLevelHierarchy"/>
    <dgm:cxn modelId="{9B3A134C-5AA0-4D6E-ADC1-0123FF7A62C8}" type="presOf" srcId="{B5A1848A-DA1D-4E9D-81BC-801DE529C2D7}" destId="{3F857178-0D23-4C32-914E-AD61E433FA90}" srcOrd="0" destOrd="0" presId="urn:microsoft.com/office/officeart/2008/layout/HorizontalMultiLevelHierarchy"/>
    <dgm:cxn modelId="{E1B21E8A-0CCF-4EE3-8188-9694C1EAA838}" type="presOf" srcId="{476A810D-D772-41A5-BEC6-F9036BF87898}" destId="{FF7DC9A7-40F6-4DCF-A976-F494CC298918}" srcOrd="0" destOrd="0" presId="urn:microsoft.com/office/officeart/2008/layout/HorizontalMultiLevelHierarchy"/>
    <dgm:cxn modelId="{4EBF9125-8BEE-4C95-8638-BB65FDB656F0}" srcId="{D97174AA-D570-4129-8497-24162DE87EA9}" destId="{60412D2F-2254-4393-A18A-BF4259A5CA0B}" srcOrd="0" destOrd="0" parTransId="{6B3F3590-3CF6-4F5B-9D44-0DEFC441A6E8}" sibTransId="{CCE3236E-E023-4791-A402-D4FA5989F590}"/>
    <dgm:cxn modelId="{1F0328A9-E024-4F23-8E7C-CD67F3597A37}" type="presOf" srcId="{F4B89FF6-1B6A-46E6-9890-DF0BDAB6EAC4}" destId="{867B3125-A45D-4602-8E02-2A2902DF2EDE}" srcOrd="0" destOrd="0" presId="urn:microsoft.com/office/officeart/2008/layout/HorizontalMultiLevelHierarchy"/>
    <dgm:cxn modelId="{E23CB89E-15C4-4A0F-A645-1C0E3A0AF7CD}" type="presOf" srcId="{C34CEF1E-1836-4673-AB15-0C07BA35AE2A}" destId="{E9A327DC-57A5-4E9D-B27F-C093DD5CAEFE}" srcOrd="0" destOrd="0" presId="urn:microsoft.com/office/officeart/2008/layout/HorizontalMultiLevelHierarchy"/>
    <dgm:cxn modelId="{C239ED73-8B96-43C9-B181-537A05138323}" type="presOf" srcId="{19EEB8A4-07A3-4D59-8DEE-0BEAEE417594}" destId="{F80B401A-76E4-4A6F-AB8A-44FB7A3A5C35}" srcOrd="0" destOrd="0" presId="urn:microsoft.com/office/officeart/2008/layout/HorizontalMultiLevelHierarchy"/>
    <dgm:cxn modelId="{A728A4C5-89B2-4CA6-8A6C-95284583A28F}" type="presOf" srcId="{E6E04C9D-3289-4AB3-8F88-1D9545185354}" destId="{0F1403A6-71B0-457F-B0A1-B9827A8678FA}" srcOrd="0" destOrd="0" presId="urn:microsoft.com/office/officeart/2008/layout/HorizontalMultiLevelHierarchy"/>
    <dgm:cxn modelId="{71D1955A-624A-4C4E-BBE5-C485F1110862}" type="presOf" srcId="{1FE05AA0-4509-4554-BE1F-38186B132781}" destId="{7ACE063E-A60F-4464-BCBB-C8035812DFB5}" srcOrd="0" destOrd="0" presId="urn:microsoft.com/office/officeart/2008/layout/HorizontalMultiLevelHierarchy"/>
    <dgm:cxn modelId="{FBF65F70-A046-4E48-A007-F44E5737C1C6}" srcId="{60412D2F-2254-4393-A18A-BF4259A5CA0B}" destId="{A1DDC12D-58E3-4DB9-A7BD-E93304760203}" srcOrd="11" destOrd="0" parTransId="{9F9ACB90-5900-42B7-B9EE-0B0B7732D707}" sibTransId="{E83EF6E4-DCAA-4984-9B99-852515DB2BC0}"/>
    <dgm:cxn modelId="{BC280439-6357-4650-BF1B-9DEA43CAB755}" srcId="{60412D2F-2254-4393-A18A-BF4259A5CA0B}" destId="{B5A1848A-DA1D-4E9D-81BC-801DE529C2D7}" srcOrd="6" destOrd="0" parTransId="{ABFB502E-DD32-4276-8E2F-A3A9F48F245D}" sibTransId="{D4470927-27A6-42B8-BC50-1D9DE1EDCD5D}"/>
    <dgm:cxn modelId="{E7057E24-6A3C-40FD-8617-C722121A5729}" type="presOf" srcId="{601B376F-82EA-402C-B92F-814072C5F50B}" destId="{E594873D-004D-495A-9F5B-3731273E8C18}" srcOrd="0" destOrd="0" presId="urn:microsoft.com/office/officeart/2008/layout/HorizontalMultiLevelHierarchy"/>
    <dgm:cxn modelId="{BF35DD1F-DBE5-4571-99FF-3EB5085645A4}" srcId="{60412D2F-2254-4393-A18A-BF4259A5CA0B}" destId="{E3C2D23F-0799-4455-8312-9EA5FF04FA28}" srcOrd="3" destOrd="0" parTransId="{60B80770-98EE-4449-A354-DB38952D37D9}" sibTransId="{69AC7DFE-B607-449E-9228-05F4284A835F}"/>
    <dgm:cxn modelId="{7A1B801B-3D3D-4B3B-80B8-F9D9B25A01AE}" type="presOf" srcId="{9F9ACB90-5900-42B7-B9EE-0B0B7732D707}" destId="{F73AB7E7-4096-48EA-AE1B-A282A7BDD0C7}" srcOrd="0" destOrd="0" presId="urn:microsoft.com/office/officeart/2008/layout/HorizontalMultiLevelHierarchy"/>
    <dgm:cxn modelId="{32DD1192-35FA-4EFF-9B17-B61B9C05637E}" type="presOf" srcId="{FD4281E9-312C-40A0-892E-601DD1547168}" destId="{82388AE1-692C-4EFA-B759-F8B7679FEA7F}" srcOrd="0" destOrd="0" presId="urn:microsoft.com/office/officeart/2008/layout/HorizontalMultiLevelHierarchy"/>
    <dgm:cxn modelId="{49E3C441-9C84-4A37-AF43-710C072244AF}" type="presOf" srcId="{D4B349F7-30DD-4AB0-8FD0-53E4F1F92EC9}" destId="{BBC2BAAC-9F6D-4E5D-B371-0CA00B3A95FB}" srcOrd="0" destOrd="0" presId="urn:microsoft.com/office/officeart/2008/layout/HorizontalMultiLevelHierarchy"/>
    <dgm:cxn modelId="{65F26664-51D0-4701-885A-6FA41C701F53}" srcId="{60412D2F-2254-4393-A18A-BF4259A5CA0B}" destId="{E6E04C9D-3289-4AB3-8F88-1D9545185354}" srcOrd="8" destOrd="0" parTransId="{BC124208-B5A8-4DE9-8D91-4C097D24E8EF}" sibTransId="{EC3CE9E0-57BF-4528-A6C1-B70D08E7A560}"/>
    <dgm:cxn modelId="{EA43D1F6-5469-4C0B-AF0D-1119E0EC026E}" type="presOf" srcId="{ABFB502E-DD32-4276-8E2F-A3A9F48F245D}" destId="{18B31F53-FC92-4215-8341-2DF1A079F18F}" srcOrd="1" destOrd="0" presId="urn:microsoft.com/office/officeart/2008/layout/HorizontalMultiLevelHierarchy"/>
    <dgm:cxn modelId="{888DAAA0-0632-4EC3-86A9-FA4907791E2D}" type="presOf" srcId="{60B80770-98EE-4449-A354-DB38952D37D9}" destId="{5975A826-65C2-4ADA-BA7F-42108D61DAEB}" srcOrd="1" destOrd="0" presId="urn:microsoft.com/office/officeart/2008/layout/HorizontalMultiLevelHierarchy"/>
    <dgm:cxn modelId="{4310DD25-D68B-457C-BBC5-AD3936003710}" type="presOf" srcId="{15E35F1E-690D-45FB-9B8F-E7A2D164021B}" destId="{64C87388-DC84-4A53-B966-51ABA4F9B4F1}" srcOrd="0" destOrd="0" presId="urn:microsoft.com/office/officeart/2008/layout/HorizontalMultiLevelHierarchy"/>
    <dgm:cxn modelId="{C495E7AB-57D4-434F-A7E6-D7F9C7BCA182}" type="presOf" srcId="{60412D2F-2254-4393-A18A-BF4259A5CA0B}" destId="{8C3DC429-DB69-47B0-87AB-918EE7C50CB7}" srcOrd="0" destOrd="0" presId="urn:microsoft.com/office/officeart/2008/layout/HorizontalMultiLevelHierarchy"/>
    <dgm:cxn modelId="{082F2581-8B89-4E13-A166-F912F6A152AC}" type="presOf" srcId="{C3678D9D-8CF3-4098-9B6F-5ED9887D95AA}" destId="{9DDBACA4-3CC7-4518-9124-23267D29BD17}" srcOrd="1" destOrd="0" presId="urn:microsoft.com/office/officeart/2008/layout/HorizontalMultiLevelHierarchy"/>
    <dgm:cxn modelId="{E62F3CAD-B153-4A46-9813-9B14C9049247}" type="presOf" srcId="{BC124208-B5A8-4DE9-8D91-4C097D24E8EF}" destId="{928E6603-0D1B-4A0A-AE7D-F22B359527FC}" srcOrd="0" destOrd="0" presId="urn:microsoft.com/office/officeart/2008/layout/HorizontalMultiLevelHierarchy"/>
    <dgm:cxn modelId="{83D5D493-A146-4847-AC3A-3C5A1F5FBE22}" srcId="{60412D2F-2254-4393-A18A-BF4259A5CA0B}" destId="{476A810D-D772-41A5-BEC6-F9036BF87898}" srcOrd="9" destOrd="0" parTransId="{19EEB8A4-07A3-4D59-8DEE-0BEAEE417594}" sibTransId="{EBF6813F-9B49-4C73-8F52-40E8ED31B093}"/>
    <dgm:cxn modelId="{330A3844-C799-4E87-8A4E-97E6FB23D00F}" type="presOf" srcId="{19EEB8A4-07A3-4D59-8DEE-0BEAEE417594}" destId="{C9472858-5EC5-47C5-9462-035A33AB6B3E}" srcOrd="1" destOrd="0" presId="urn:microsoft.com/office/officeart/2008/layout/HorizontalMultiLevelHierarchy"/>
    <dgm:cxn modelId="{A6F3FD45-8C9B-454D-A07A-60E12C076465}" type="presOf" srcId="{D7BAE471-F8FF-4FC9-A933-AB32094B3771}" destId="{EBC280E8-23A3-4823-83F2-D4837BF827EB}" srcOrd="0" destOrd="0" presId="urn:microsoft.com/office/officeart/2008/layout/HorizontalMultiLevelHierarchy"/>
    <dgm:cxn modelId="{504FE591-D114-4599-B090-DFB0102866DF}" srcId="{60412D2F-2254-4393-A18A-BF4259A5CA0B}" destId="{F4B89FF6-1B6A-46E6-9890-DF0BDAB6EAC4}" srcOrd="10" destOrd="0" parTransId="{1FE05AA0-4509-4554-BE1F-38186B132781}" sibTransId="{62B8E130-485B-4CBD-82D8-2505A4591786}"/>
    <dgm:cxn modelId="{45DE86D7-5469-4EB4-908C-8F135DABD02A}" srcId="{60412D2F-2254-4393-A18A-BF4259A5CA0B}" destId="{15E35F1E-690D-45FB-9B8F-E7A2D164021B}" srcOrd="5" destOrd="0" parTransId="{F64B8B86-912B-4C12-B512-7933599EA4DF}" sibTransId="{F5E6A035-965A-4128-ABCE-61032A5E7155}"/>
    <dgm:cxn modelId="{568C81CC-AD12-4D35-A577-141E90F4D0A0}" type="presOf" srcId="{CA8FBD72-7659-478E-8190-DD2F4EE5E8E9}" destId="{70C726E0-9C12-4A92-BCFD-45ADCB745463}" srcOrd="0" destOrd="0" presId="urn:microsoft.com/office/officeart/2008/layout/HorizontalMultiLevelHierarchy"/>
    <dgm:cxn modelId="{C3BEF1BA-07A5-4544-9F0C-97E819034826}" type="presOf" srcId="{9F9ACB90-5900-42B7-B9EE-0B0B7732D707}" destId="{657A231F-E4B2-49DF-BA32-F6A6DEE1DFD9}" srcOrd="1" destOrd="0" presId="urn:microsoft.com/office/officeart/2008/layout/HorizontalMultiLevelHierarchy"/>
    <dgm:cxn modelId="{C0086487-CDF2-4B03-B50C-A0AC33DF0D2A}" srcId="{60412D2F-2254-4393-A18A-BF4259A5CA0B}" destId="{D4B349F7-30DD-4AB0-8FD0-53E4F1F92EC9}" srcOrd="2" destOrd="0" parTransId="{C69E90E7-034D-455D-8FD9-36E50AAF148E}" sibTransId="{E479E80C-8938-444F-BD6F-4F370B1950EA}"/>
    <dgm:cxn modelId="{581E2929-2FF0-485A-8E82-1A4BB0798EB9}" type="presOf" srcId="{01B08689-B0A8-44A3-81C5-9FE456D88976}" destId="{B2BF47B4-EF17-4389-B1A3-C6A1890C2CD3}" srcOrd="0" destOrd="0" presId="urn:microsoft.com/office/officeart/2008/layout/HorizontalMultiLevelHierarchy"/>
    <dgm:cxn modelId="{813E6DEB-96C2-4A03-8C65-AF3D1CAF2D7A}" type="presOf" srcId="{C69E90E7-034D-455D-8FD9-36E50AAF148E}" destId="{661A29D4-86C2-4984-B412-85EFDD2B18DF}" srcOrd="0" destOrd="0" presId="urn:microsoft.com/office/officeart/2008/layout/HorizontalMultiLevelHierarchy"/>
    <dgm:cxn modelId="{D792818D-DC0E-4482-ADA6-3FB3727D0E17}" type="presOf" srcId="{60B80770-98EE-4449-A354-DB38952D37D9}" destId="{226FB540-E3DC-4696-BAF3-1B2D22124ED7}" srcOrd="0" destOrd="0" presId="urn:microsoft.com/office/officeart/2008/layout/HorizontalMultiLevelHierarchy"/>
    <dgm:cxn modelId="{6A603CB3-F40D-40DF-92E8-23465A052A9D}" type="presOf" srcId="{A1DDC12D-58E3-4DB9-A7BD-E93304760203}" destId="{29BDAA34-6990-4A5C-BFF3-FC494A8E9976}" srcOrd="0" destOrd="0" presId="urn:microsoft.com/office/officeart/2008/layout/HorizontalMultiLevelHierarchy"/>
    <dgm:cxn modelId="{5EDB75F4-8D42-467E-BAF7-80ED6D380233}" type="presOf" srcId="{C69E90E7-034D-455D-8FD9-36E50AAF148E}" destId="{B59258F5-54B5-4AAC-B9F0-9F3F9F3CD929}" srcOrd="1" destOrd="0" presId="urn:microsoft.com/office/officeart/2008/layout/HorizontalMultiLevelHierarchy"/>
    <dgm:cxn modelId="{839F998B-4857-4D1D-872B-340FDBEE03F5}" srcId="{60412D2F-2254-4393-A18A-BF4259A5CA0B}" destId="{601B376F-82EA-402C-B92F-814072C5F50B}" srcOrd="7" destOrd="0" parTransId="{01B08689-B0A8-44A3-81C5-9FE456D88976}" sibTransId="{3D0B053B-0730-46A8-BF77-282F6DF992BF}"/>
    <dgm:cxn modelId="{BCB755F6-A5D9-473C-BB27-980BF213A5D7}" type="presOf" srcId="{C3678D9D-8CF3-4098-9B6F-5ED9887D95AA}" destId="{25098B70-A165-4655-804F-7C76AEB812C4}" srcOrd="0" destOrd="0" presId="urn:microsoft.com/office/officeart/2008/layout/HorizontalMultiLevelHierarchy"/>
    <dgm:cxn modelId="{11D6FA33-56C1-488B-9752-BAAECD1780D3}" type="presOf" srcId="{CA8FBD72-7659-478E-8190-DD2F4EE5E8E9}" destId="{7A25CD0F-D49F-43E7-BE71-B00535D5BAC4}" srcOrd="1" destOrd="0" presId="urn:microsoft.com/office/officeart/2008/layout/HorizontalMultiLevelHierarchy"/>
    <dgm:cxn modelId="{1BE040FD-FF09-4F38-B6EB-9B5A8914CF34}" type="presOf" srcId="{D97174AA-D570-4129-8497-24162DE87EA9}" destId="{56121358-4C62-4AE8-ACB9-62076E0731CB}" srcOrd="0" destOrd="0" presId="urn:microsoft.com/office/officeart/2008/layout/HorizontalMultiLevelHierarchy"/>
    <dgm:cxn modelId="{53EC885B-1C67-46F4-B363-A14E8F809392}" type="presOf" srcId="{ABFB502E-DD32-4276-8E2F-A3A9F48F245D}" destId="{69FE364B-5A81-458B-8E8A-E9762806B4B8}" srcOrd="0" destOrd="0" presId="urn:microsoft.com/office/officeart/2008/layout/HorizontalMultiLevelHierarchy"/>
    <dgm:cxn modelId="{6FFA61F6-F433-49E4-9822-326D9A8E813B}" srcId="{60412D2F-2254-4393-A18A-BF4259A5CA0B}" destId="{C34CEF1E-1836-4673-AB15-0C07BA35AE2A}" srcOrd="1" destOrd="0" parTransId="{FD4281E9-312C-40A0-892E-601DD1547168}" sibTransId="{06D522FE-8D78-473E-A60C-7AFE51B99C11}"/>
    <dgm:cxn modelId="{66D2125C-C9FD-4149-9A98-26E26BECADDE}" type="presOf" srcId="{BC124208-B5A8-4DE9-8D91-4C097D24E8EF}" destId="{1146E737-2C4A-41F6-9994-3D85BB71D6DC}" srcOrd="1" destOrd="0" presId="urn:microsoft.com/office/officeart/2008/layout/HorizontalMultiLevelHierarchy"/>
    <dgm:cxn modelId="{86F93C3F-E867-49F7-9649-89DA2DDCE5E4}" type="presOf" srcId="{FD4281E9-312C-40A0-892E-601DD1547168}" destId="{7E8F2577-A929-4DE8-AA0F-B3B6141D4F2F}" srcOrd="1" destOrd="0" presId="urn:microsoft.com/office/officeart/2008/layout/HorizontalMultiLevelHierarchy"/>
    <dgm:cxn modelId="{DE800752-A3F1-480D-9AF1-0907D7B425EA}" type="presOf" srcId="{F64B8B86-912B-4C12-B512-7933599EA4DF}" destId="{627136F7-1F40-4F60-8D62-556A3B68DB94}" srcOrd="0" destOrd="0" presId="urn:microsoft.com/office/officeart/2008/layout/HorizontalMultiLevelHierarchy"/>
    <dgm:cxn modelId="{CF6CA31F-EE11-4E1D-A1E1-6407D781A564}" srcId="{60412D2F-2254-4393-A18A-BF4259A5CA0B}" destId="{D7BAE471-F8FF-4FC9-A933-AB32094B3771}" srcOrd="0" destOrd="0" parTransId="{CA8FBD72-7659-478E-8190-DD2F4EE5E8E9}" sibTransId="{B19F9E1F-96AD-41BF-94C7-A7F2B5F1270D}"/>
    <dgm:cxn modelId="{05A4473E-4137-4938-B413-7172E43657B8}" type="presOf" srcId="{F64B8B86-912B-4C12-B512-7933599EA4DF}" destId="{CA040FC9-AD04-4378-94D0-B7E293B4E684}" srcOrd="1" destOrd="0" presId="urn:microsoft.com/office/officeart/2008/layout/HorizontalMultiLevelHierarchy"/>
    <dgm:cxn modelId="{44B85BF6-58DB-4AE5-919F-A64E1548D6F4}" type="presOf" srcId="{01B08689-B0A8-44A3-81C5-9FE456D88976}" destId="{2607B2C7-4BA7-4205-99BF-521C681DBD86}" srcOrd="1" destOrd="0" presId="urn:microsoft.com/office/officeart/2008/layout/HorizontalMultiLevelHierarchy"/>
    <dgm:cxn modelId="{B8FEB1EF-16DA-43C6-B45A-29EE6F6C3491}" srcId="{60412D2F-2254-4393-A18A-BF4259A5CA0B}" destId="{8AA35522-DDB4-4FFB-80C3-C089B198E5CD}" srcOrd="4" destOrd="0" parTransId="{C3678D9D-8CF3-4098-9B6F-5ED9887D95AA}" sibTransId="{D15B1154-9C65-45A1-89C8-6DD83D99C95A}"/>
    <dgm:cxn modelId="{73B26C54-6DC3-461F-9DA5-18BEFFD7F19C}" type="presOf" srcId="{8AA35522-DDB4-4FFB-80C3-C089B198E5CD}" destId="{47B2FB18-50AB-42DD-A2E5-2CBEC10F4B81}" srcOrd="0" destOrd="0" presId="urn:microsoft.com/office/officeart/2008/layout/HorizontalMultiLevelHierarchy"/>
    <dgm:cxn modelId="{EF9EAF5A-FA0B-44D0-AB48-B5839CD33132}" type="presParOf" srcId="{56121358-4C62-4AE8-ACB9-62076E0731CB}" destId="{B5B42653-BD87-4A29-90B9-20C334454803}" srcOrd="0" destOrd="0" presId="urn:microsoft.com/office/officeart/2008/layout/HorizontalMultiLevelHierarchy"/>
    <dgm:cxn modelId="{C9A8EFE7-B9C3-430E-AF5C-F474CCBD2E1A}" type="presParOf" srcId="{B5B42653-BD87-4A29-90B9-20C334454803}" destId="{8C3DC429-DB69-47B0-87AB-918EE7C50CB7}" srcOrd="0" destOrd="0" presId="urn:microsoft.com/office/officeart/2008/layout/HorizontalMultiLevelHierarchy"/>
    <dgm:cxn modelId="{417013F3-6F03-44D5-83B5-2D9753A9341E}" type="presParOf" srcId="{B5B42653-BD87-4A29-90B9-20C334454803}" destId="{59F269E4-9945-42E1-B7C7-8C4D5F5D8649}" srcOrd="1" destOrd="0" presId="urn:microsoft.com/office/officeart/2008/layout/HorizontalMultiLevelHierarchy"/>
    <dgm:cxn modelId="{F20E57B7-BEBA-4C1C-A85E-809A5855C28C}" type="presParOf" srcId="{59F269E4-9945-42E1-B7C7-8C4D5F5D8649}" destId="{70C726E0-9C12-4A92-BCFD-45ADCB745463}" srcOrd="0" destOrd="0" presId="urn:microsoft.com/office/officeart/2008/layout/HorizontalMultiLevelHierarchy"/>
    <dgm:cxn modelId="{7231B502-E441-4E62-82E6-FF2EA8245E68}" type="presParOf" srcId="{70C726E0-9C12-4A92-BCFD-45ADCB745463}" destId="{7A25CD0F-D49F-43E7-BE71-B00535D5BAC4}" srcOrd="0" destOrd="0" presId="urn:microsoft.com/office/officeart/2008/layout/HorizontalMultiLevelHierarchy"/>
    <dgm:cxn modelId="{C57300F7-479B-4EA5-9819-3B83F381BA96}" type="presParOf" srcId="{59F269E4-9945-42E1-B7C7-8C4D5F5D8649}" destId="{CD4D5F10-C15E-49A8-862C-5D3463D8940A}" srcOrd="1" destOrd="0" presId="urn:microsoft.com/office/officeart/2008/layout/HorizontalMultiLevelHierarchy"/>
    <dgm:cxn modelId="{C157508E-ABD5-43B2-9C39-62EDB6B00FF8}" type="presParOf" srcId="{CD4D5F10-C15E-49A8-862C-5D3463D8940A}" destId="{EBC280E8-23A3-4823-83F2-D4837BF827EB}" srcOrd="0" destOrd="0" presId="urn:microsoft.com/office/officeart/2008/layout/HorizontalMultiLevelHierarchy"/>
    <dgm:cxn modelId="{BB1BBFFE-7CA3-4875-91EE-8442480FBB16}" type="presParOf" srcId="{CD4D5F10-C15E-49A8-862C-5D3463D8940A}" destId="{01EE99FB-ECC1-4A23-A3CA-7CA9D895F468}" srcOrd="1" destOrd="0" presId="urn:microsoft.com/office/officeart/2008/layout/HorizontalMultiLevelHierarchy"/>
    <dgm:cxn modelId="{8F2BE90D-5B0D-406D-8D59-A816EF1FCFE0}" type="presParOf" srcId="{59F269E4-9945-42E1-B7C7-8C4D5F5D8649}" destId="{82388AE1-692C-4EFA-B759-F8B7679FEA7F}" srcOrd="2" destOrd="0" presId="urn:microsoft.com/office/officeart/2008/layout/HorizontalMultiLevelHierarchy"/>
    <dgm:cxn modelId="{EE377EDD-4544-466D-9AA0-B78626C012E4}" type="presParOf" srcId="{82388AE1-692C-4EFA-B759-F8B7679FEA7F}" destId="{7E8F2577-A929-4DE8-AA0F-B3B6141D4F2F}" srcOrd="0" destOrd="0" presId="urn:microsoft.com/office/officeart/2008/layout/HorizontalMultiLevelHierarchy"/>
    <dgm:cxn modelId="{B07DDBDD-2CFE-4030-AD1C-5EAB0642C15D}" type="presParOf" srcId="{59F269E4-9945-42E1-B7C7-8C4D5F5D8649}" destId="{8651BF09-3327-450A-A733-1F65872370FD}" srcOrd="3" destOrd="0" presId="urn:microsoft.com/office/officeart/2008/layout/HorizontalMultiLevelHierarchy"/>
    <dgm:cxn modelId="{31BB7284-13AC-4526-84DE-E63A32500F57}" type="presParOf" srcId="{8651BF09-3327-450A-A733-1F65872370FD}" destId="{E9A327DC-57A5-4E9D-B27F-C093DD5CAEFE}" srcOrd="0" destOrd="0" presId="urn:microsoft.com/office/officeart/2008/layout/HorizontalMultiLevelHierarchy"/>
    <dgm:cxn modelId="{AC870DD5-2DED-490A-B6A7-E2EBBC346DAA}" type="presParOf" srcId="{8651BF09-3327-450A-A733-1F65872370FD}" destId="{B5AF51AD-BD7C-4D36-9CE1-38AB997CA2E7}" srcOrd="1" destOrd="0" presId="urn:microsoft.com/office/officeart/2008/layout/HorizontalMultiLevelHierarchy"/>
    <dgm:cxn modelId="{40FA06FA-9568-40A6-BB6A-6736C65C2F37}" type="presParOf" srcId="{59F269E4-9945-42E1-B7C7-8C4D5F5D8649}" destId="{661A29D4-86C2-4984-B412-85EFDD2B18DF}" srcOrd="4" destOrd="0" presId="urn:microsoft.com/office/officeart/2008/layout/HorizontalMultiLevelHierarchy"/>
    <dgm:cxn modelId="{FB48AA34-BC1A-4D9A-A42C-A3EE7D753A53}" type="presParOf" srcId="{661A29D4-86C2-4984-B412-85EFDD2B18DF}" destId="{B59258F5-54B5-4AAC-B9F0-9F3F9F3CD929}" srcOrd="0" destOrd="0" presId="urn:microsoft.com/office/officeart/2008/layout/HorizontalMultiLevelHierarchy"/>
    <dgm:cxn modelId="{D4392C7E-7474-49DA-85C1-77E5BB5AE8D9}" type="presParOf" srcId="{59F269E4-9945-42E1-B7C7-8C4D5F5D8649}" destId="{7294A3E3-6A14-4BEB-8F0F-B9875137FD00}" srcOrd="5" destOrd="0" presId="urn:microsoft.com/office/officeart/2008/layout/HorizontalMultiLevelHierarchy"/>
    <dgm:cxn modelId="{3097F4F3-7797-4D7A-8A4B-02438E71F283}" type="presParOf" srcId="{7294A3E3-6A14-4BEB-8F0F-B9875137FD00}" destId="{BBC2BAAC-9F6D-4E5D-B371-0CA00B3A95FB}" srcOrd="0" destOrd="0" presId="urn:microsoft.com/office/officeart/2008/layout/HorizontalMultiLevelHierarchy"/>
    <dgm:cxn modelId="{B8D082F3-7278-4E8F-9232-C16AC6B64707}" type="presParOf" srcId="{7294A3E3-6A14-4BEB-8F0F-B9875137FD00}" destId="{7573FFB0-DCE1-4866-A045-6CAB82A8EF82}" srcOrd="1" destOrd="0" presId="urn:microsoft.com/office/officeart/2008/layout/HorizontalMultiLevelHierarchy"/>
    <dgm:cxn modelId="{644F1E1A-FD7A-41F2-9E45-AC43517DC6FB}" type="presParOf" srcId="{59F269E4-9945-42E1-B7C7-8C4D5F5D8649}" destId="{226FB540-E3DC-4696-BAF3-1B2D22124ED7}" srcOrd="6" destOrd="0" presId="urn:microsoft.com/office/officeart/2008/layout/HorizontalMultiLevelHierarchy"/>
    <dgm:cxn modelId="{782C0F13-2747-490E-A902-A2DB1C5E1645}" type="presParOf" srcId="{226FB540-E3DC-4696-BAF3-1B2D22124ED7}" destId="{5975A826-65C2-4ADA-BA7F-42108D61DAEB}" srcOrd="0" destOrd="0" presId="urn:microsoft.com/office/officeart/2008/layout/HorizontalMultiLevelHierarchy"/>
    <dgm:cxn modelId="{8F3096AD-208B-4BCE-9C71-782205714AD2}" type="presParOf" srcId="{59F269E4-9945-42E1-B7C7-8C4D5F5D8649}" destId="{58E69611-A3B9-420C-99D9-9BFDB4B2517C}" srcOrd="7" destOrd="0" presId="urn:microsoft.com/office/officeart/2008/layout/HorizontalMultiLevelHierarchy"/>
    <dgm:cxn modelId="{34EB5910-8BC0-4710-BF5D-C9C2DA529881}" type="presParOf" srcId="{58E69611-A3B9-420C-99D9-9BFDB4B2517C}" destId="{D356134E-AF03-46EF-A73B-9B7DD0520D40}" srcOrd="0" destOrd="0" presId="urn:microsoft.com/office/officeart/2008/layout/HorizontalMultiLevelHierarchy"/>
    <dgm:cxn modelId="{189205DD-AE9D-43DB-A615-E50F268274C5}" type="presParOf" srcId="{58E69611-A3B9-420C-99D9-9BFDB4B2517C}" destId="{46DAEED4-D61E-49CD-868C-D1053CDCB34C}" srcOrd="1" destOrd="0" presId="urn:microsoft.com/office/officeart/2008/layout/HorizontalMultiLevelHierarchy"/>
    <dgm:cxn modelId="{0D4DAD22-2711-402D-BCD6-35297CB704CA}" type="presParOf" srcId="{59F269E4-9945-42E1-B7C7-8C4D5F5D8649}" destId="{25098B70-A165-4655-804F-7C76AEB812C4}" srcOrd="8" destOrd="0" presId="urn:microsoft.com/office/officeart/2008/layout/HorizontalMultiLevelHierarchy"/>
    <dgm:cxn modelId="{41BB8650-EF36-43B7-870B-AAB9334573F6}" type="presParOf" srcId="{25098B70-A165-4655-804F-7C76AEB812C4}" destId="{9DDBACA4-3CC7-4518-9124-23267D29BD17}" srcOrd="0" destOrd="0" presId="urn:microsoft.com/office/officeart/2008/layout/HorizontalMultiLevelHierarchy"/>
    <dgm:cxn modelId="{0871C994-D2EF-4775-BEAD-8B19692AE0B8}" type="presParOf" srcId="{59F269E4-9945-42E1-B7C7-8C4D5F5D8649}" destId="{2E236FC5-5511-4D38-9932-4F06DF04E7DE}" srcOrd="9" destOrd="0" presId="urn:microsoft.com/office/officeart/2008/layout/HorizontalMultiLevelHierarchy"/>
    <dgm:cxn modelId="{3FD9FAE8-2A7F-4F31-936D-1A4E484F4929}" type="presParOf" srcId="{2E236FC5-5511-4D38-9932-4F06DF04E7DE}" destId="{47B2FB18-50AB-42DD-A2E5-2CBEC10F4B81}" srcOrd="0" destOrd="0" presId="urn:microsoft.com/office/officeart/2008/layout/HorizontalMultiLevelHierarchy"/>
    <dgm:cxn modelId="{C2A9A89B-F7CF-47C2-B8A1-B3D08E86B0C6}" type="presParOf" srcId="{2E236FC5-5511-4D38-9932-4F06DF04E7DE}" destId="{45B779A4-4161-4613-A635-8D6A30A07BF7}" srcOrd="1" destOrd="0" presId="urn:microsoft.com/office/officeart/2008/layout/HorizontalMultiLevelHierarchy"/>
    <dgm:cxn modelId="{5BC479F8-EED0-4CF9-B990-4EF36E80F6C7}" type="presParOf" srcId="{59F269E4-9945-42E1-B7C7-8C4D5F5D8649}" destId="{627136F7-1F40-4F60-8D62-556A3B68DB94}" srcOrd="10" destOrd="0" presId="urn:microsoft.com/office/officeart/2008/layout/HorizontalMultiLevelHierarchy"/>
    <dgm:cxn modelId="{A7AC50A5-3549-4992-8684-8709649E2D0F}" type="presParOf" srcId="{627136F7-1F40-4F60-8D62-556A3B68DB94}" destId="{CA040FC9-AD04-4378-94D0-B7E293B4E684}" srcOrd="0" destOrd="0" presId="urn:microsoft.com/office/officeart/2008/layout/HorizontalMultiLevelHierarchy"/>
    <dgm:cxn modelId="{504FE863-EA66-4863-B216-620F3F3B403C}" type="presParOf" srcId="{59F269E4-9945-42E1-B7C7-8C4D5F5D8649}" destId="{42EAEB6D-30C6-45B1-82E9-5480ED810139}" srcOrd="11" destOrd="0" presId="urn:microsoft.com/office/officeart/2008/layout/HorizontalMultiLevelHierarchy"/>
    <dgm:cxn modelId="{D1AFC268-A64C-4006-91C6-223CA629B809}" type="presParOf" srcId="{42EAEB6D-30C6-45B1-82E9-5480ED810139}" destId="{64C87388-DC84-4A53-B966-51ABA4F9B4F1}" srcOrd="0" destOrd="0" presId="urn:microsoft.com/office/officeart/2008/layout/HorizontalMultiLevelHierarchy"/>
    <dgm:cxn modelId="{6505DE9D-9418-4501-BE5E-98C824B698B8}" type="presParOf" srcId="{42EAEB6D-30C6-45B1-82E9-5480ED810139}" destId="{7A3E80FA-83E8-4574-99F9-CC11ABB2509D}" srcOrd="1" destOrd="0" presId="urn:microsoft.com/office/officeart/2008/layout/HorizontalMultiLevelHierarchy"/>
    <dgm:cxn modelId="{D5D4BA09-3947-47CE-A9D6-18B7D0565CDC}" type="presParOf" srcId="{59F269E4-9945-42E1-B7C7-8C4D5F5D8649}" destId="{69FE364B-5A81-458B-8E8A-E9762806B4B8}" srcOrd="12" destOrd="0" presId="urn:microsoft.com/office/officeart/2008/layout/HorizontalMultiLevelHierarchy"/>
    <dgm:cxn modelId="{4C9F30C7-7CDD-4CC3-9105-676AC2815BE7}" type="presParOf" srcId="{69FE364B-5A81-458B-8E8A-E9762806B4B8}" destId="{18B31F53-FC92-4215-8341-2DF1A079F18F}" srcOrd="0" destOrd="0" presId="urn:microsoft.com/office/officeart/2008/layout/HorizontalMultiLevelHierarchy"/>
    <dgm:cxn modelId="{223F3CA1-324B-45B1-B9D4-54E6BEE48A46}" type="presParOf" srcId="{59F269E4-9945-42E1-B7C7-8C4D5F5D8649}" destId="{538C671A-EEDC-4778-B510-0E8FEDEF5018}" srcOrd="13" destOrd="0" presId="urn:microsoft.com/office/officeart/2008/layout/HorizontalMultiLevelHierarchy"/>
    <dgm:cxn modelId="{7D735A17-E65B-4D37-BFE5-36F4381C3A00}" type="presParOf" srcId="{538C671A-EEDC-4778-B510-0E8FEDEF5018}" destId="{3F857178-0D23-4C32-914E-AD61E433FA90}" srcOrd="0" destOrd="0" presId="urn:microsoft.com/office/officeart/2008/layout/HorizontalMultiLevelHierarchy"/>
    <dgm:cxn modelId="{AF8F4B89-A9E5-4246-8A5A-C5A31FA3B138}" type="presParOf" srcId="{538C671A-EEDC-4778-B510-0E8FEDEF5018}" destId="{0756FC86-36B2-4C95-B3D9-67DC50789EB9}" srcOrd="1" destOrd="0" presId="urn:microsoft.com/office/officeart/2008/layout/HorizontalMultiLevelHierarchy"/>
    <dgm:cxn modelId="{360B979A-43D4-4397-9CEE-399AAC64A34F}" type="presParOf" srcId="{59F269E4-9945-42E1-B7C7-8C4D5F5D8649}" destId="{B2BF47B4-EF17-4389-B1A3-C6A1890C2CD3}" srcOrd="14" destOrd="0" presId="urn:microsoft.com/office/officeart/2008/layout/HorizontalMultiLevelHierarchy"/>
    <dgm:cxn modelId="{4D8E14C3-9F88-4C2B-AD66-A3F252A0592C}" type="presParOf" srcId="{B2BF47B4-EF17-4389-B1A3-C6A1890C2CD3}" destId="{2607B2C7-4BA7-4205-99BF-521C681DBD86}" srcOrd="0" destOrd="0" presId="urn:microsoft.com/office/officeart/2008/layout/HorizontalMultiLevelHierarchy"/>
    <dgm:cxn modelId="{D352D373-2DE3-4CD2-BE60-3FC380770BA0}" type="presParOf" srcId="{59F269E4-9945-42E1-B7C7-8C4D5F5D8649}" destId="{6B2E38D8-4255-4B15-BCCA-A288545D06F5}" srcOrd="15" destOrd="0" presId="urn:microsoft.com/office/officeart/2008/layout/HorizontalMultiLevelHierarchy"/>
    <dgm:cxn modelId="{BCBD3E29-0ED5-4722-86BE-6EB3C603A9D3}" type="presParOf" srcId="{6B2E38D8-4255-4B15-BCCA-A288545D06F5}" destId="{E594873D-004D-495A-9F5B-3731273E8C18}" srcOrd="0" destOrd="0" presId="urn:microsoft.com/office/officeart/2008/layout/HorizontalMultiLevelHierarchy"/>
    <dgm:cxn modelId="{6D7C7060-ED92-40D1-8565-97F2DBDA0B6A}" type="presParOf" srcId="{6B2E38D8-4255-4B15-BCCA-A288545D06F5}" destId="{3CC60DC2-F436-40E1-894D-FAD6C625FC5D}" srcOrd="1" destOrd="0" presId="urn:microsoft.com/office/officeart/2008/layout/HorizontalMultiLevelHierarchy"/>
    <dgm:cxn modelId="{038F21EC-CD61-4CC5-8203-5282C9E73559}" type="presParOf" srcId="{59F269E4-9945-42E1-B7C7-8C4D5F5D8649}" destId="{928E6603-0D1B-4A0A-AE7D-F22B359527FC}" srcOrd="16" destOrd="0" presId="urn:microsoft.com/office/officeart/2008/layout/HorizontalMultiLevelHierarchy"/>
    <dgm:cxn modelId="{B9992B61-E38C-45BB-9B77-264091CB4894}" type="presParOf" srcId="{928E6603-0D1B-4A0A-AE7D-F22B359527FC}" destId="{1146E737-2C4A-41F6-9994-3D85BB71D6DC}" srcOrd="0" destOrd="0" presId="urn:microsoft.com/office/officeart/2008/layout/HorizontalMultiLevelHierarchy"/>
    <dgm:cxn modelId="{26AD8205-DB34-4B30-9F6C-546E2FA59429}" type="presParOf" srcId="{59F269E4-9945-42E1-B7C7-8C4D5F5D8649}" destId="{8D3C78E7-2715-4B23-95B7-42439C48401D}" srcOrd="17" destOrd="0" presId="urn:microsoft.com/office/officeart/2008/layout/HorizontalMultiLevelHierarchy"/>
    <dgm:cxn modelId="{2D92294A-BD0A-4C23-B794-6AC824C2E96C}" type="presParOf" srcId="{8D3C78E7-2715-4B23-95B7-42439C48401D}" destId="{0F1403A6-71B0-457F-B0A1-B9827A8678FA}" srcOrd="0" destOrd="0" presId="urn:microsoft.com/office/officeart/2008/layout/HorizontalMultiLevelHierarchy"/>
    <dgm:cxn modelId="{E125121A-0496-4258-AFE3-2F1A80A5A3B5}" type="presParOf" srcId="{8D3C78E7-2715-4B23-95B7-42439C48401D}" destId="{A820A5A0-FEA6-4E6E-B45D-4FB7CA764219}" srcOrd="1" destOrd="0" presId="urn:microsoft.com/office/officeart/2008/layout/HorizontalMultiLevelHierarchy"/>
    <dgm:cxn modelId="{EBB35811-D0DB-4628-B20D-095629DD3EEA}" type="presParOf" srcId="{59F269E4-9945-42E1-B7C7-8C4D5F5D8649}" destId="{F80B401A-76E4-4A6F-AB8A-44FB7A3A5C35}" srcOrd="18" destOrd="0" presId="urn:microsoft.com/office/officeart/2008/layout/HorizontalMultiLevelHierarchy"/>
    <dgm:cxn modelId="{6AD97CB4-6CCE-4C08-956C-3B0FE3CC6DAB}" type="presParOf" srcId="{F80B401A-76E4-4A6F-AB8A-44FB7A3A5C35}" destId="{C9472858-5EC5-47C5-9462-035A33AB6B3E}" srcOrd="0" destOrd="0" presId="urn:microsoft.com/office/officeart/2008/layout/HorizontalMultiLevelHierarchy"/>
    <dgm:cxn modelId="{FE22D4A7-371B-4679-AD9F-1343DDFD4E0E}" type="presParOf" srcId="{59F269E4-9945-42E1-B7C7-8C4D5F5D8649}" destId="{9BF8B908-6FC3-4BCD-A1E2-0464C8D86222}" srcOrd="19" destOrd="0" presId="urn:microsoft.com/office/officeart/2008/layout/HorizontalMultiLevelHierarchy"/>
    <dgm:cxn modelId="{7256ABF8-2D70-458B-B3F9-97168D6FD0B4}" type="presParOf" srcId="{9BF8B908-6FC3-4BCD-A1E2-0464C8D86222}" destId="{FF7DC9A7-40F6-4DCF-A976-F494CC298918}" srcOrd="0" destOrd="0" presId="urn:microsoft.com/office/officeart/2008/layout/HorizontalMultiLevelHierarchy"/>
    <dgm:cxn modelId="{FDA60FAA-214F-4548-A9E7-560EDFDDE8A3}" type="presParOf" srcId="{9BF8B908-6FC3-4BCD-A1E2-0464C8D86222}" destId="{F3918BE3-5EA9-420F-8256-C3FA02C1C578}" srcOrd="1" destOrd="0" presId="urn:microsoft.com/office/officeart/2008/layout/HorizontalMultiLevelHierarchy"/>
    <dgm:cxn modelId="{F87FF60A-75C3-4BC9-8CA2-3FE2BA184F6E}" type="presParOf" srcId="{59F269E4-9945-42E1-B7C7-8C4D5F5D8649}" destId="{7ACE063E-A60F-4464-BCBB-C8035812DFB5}" srcOrd="20" destOrd="0" presId="urn:microsoft.com/office/officeart/2008/layout/HorizontalMultiLevelHierarchy"/>
    <dgm:cxn modelId="{D159D59D-CB8F-4CBD-AABF-19CE2270EF95}" type="presParOf" srcId="{7ACE063E-A60F-4464-BCBB-C8035812DFB5}" destId="{14AE7833-D158-4AF2-A3B9-7BD0A15EFF20}" srcOrd="0" destOrd="0" presId="urn:microsoft.com/office/officeart/2008/layout/HorizontalMultiLevelHierarchy"/>
    <dgm:cxn modelId="{B409E6F0-D466-403A-9FAB-6F6FA3C5BAB8}" type="presParOf" srcId="{59F269E4-9945-42E1-B7C7-8C4D5F5D8649}" destId="{6D2A3621-E073-440B-B3D9-63E215024553}" srcOrd="21" destOrd="0" presId="urn:microsoft.com/office/officeart/2008/layout/HorizontalMultiLevelHierarchy"/>
    <dgm:cxn modelId="{3D11C920-6463-48AB-BC77-539A7DA58C13}" type="presParOf" srcId="{6D2A3621-E073-440B-B3D9-63E215024553}" destId="{867B3125-A45D-4602-8E02-2A2902DF2EDE}" srcOrd="0" destOrd="0" presId="urn:microsoft.com/office/officeart/2008/layout/HorizontalMultiLevelHierarchy"/>
    <dgm:cxn modelId="{89EC43BB-2A7A-49FF-8859-7A646E4E5FE9}" type="presParOf" srcId="{6D2A3621-E073-440B-B3D9-63E215024553}" destId="{BFE82665-1AB5-4FE1-9F11-A7D0B77D7897}" srcOrd="1" destOrd="0" presId="urn:microsoft.com/office/officeart/2008/layout/HorizontalMultiLevelHierarchy"/>
    <dgm:cxn modelId="{B2BB6B33-C23B-4B80-A2EF-CB94F5820545}" type="presParOf" srcId="{59F269E4-9945-42E1-B7C7-8C4D5F5D8649}" destId="{F73AB7E7-4096-48EA-AE1B-A282A7BDD0C7}" srcOrd="22" destOrd="0" presId="urn:microsoft.com/office/officeart/2008/layout/HorizontalMultiLevelHierarchy"/>
    <dgm:cxn modelId="{7D4F4519-2E37-4B8E-8106-36B47143E6DD}" type="presParOf" srcId="{F73AB7E7-4096-48EA-AE1B-A282A7BDD0C7}" destId="{657A231F-E4B2-49DF-BA32-F6A6DEE1DFD9}" srcOrd="0" destOrd="0" presId="urn:microsoft.com/office/officeart/2008/layout/HorizontalMultiLevelHierarchy"/>
    <dgm:cxn modelId="{48AB307F-DD2B-42C1-BA9E-3FA7D9131ED1}" type="presParOf" srcId="{59F269E4-9945-42E1-B7C7-8C4D5F5D8649}" destId="{7DCE0813-CCF6-43FE-9F2F-9D8978051A52}" srcOrd="23" destOrd="0" presId="urn:microsoft.com/office/officeart/2008/layout/HorizontalMultiLevelHierarchy"/>
    <dgm:cxn modelId="{F41B9462-5BA8-4196-A43B-FE63AF1EE0AD}" type="presParOf" srcId="{7DCE0813-CCF6-43FE-9F2F-9D8978051A52}" destId="{29BDAA34-6990-4A5C-BFF3-FC494A8E9976}" srcOrd="0" destOrd="0" presId="urn:microsoft.com/office/officeart/2008/layout/HorizontalMultiLevelHierarchy"/>
    <dgm:cxn modelId="{558A214F-33E7-4DCC-9B93-7D7D0ED8B4FA}" type="presParOf" srcId="{7DCE0813-CCF6-43FE-9F2F-9D8978051A52}" destId="{DE6A8BDC-FB85-4B8B-BC28-6E92ADE4F232}" srcOrd="1" destOrd="0" presId="urn:microsoft.com/office/officeart/2008/layout/HorizontalMultiLevelHierarchy"/>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4B0F622-5F0A-4A18-9EE7-99CFCCA2956F}" type="doc">
      <dgm:prSet loTypeId="urn:microsoft.com/office/officeart/2005/8/layout/pyramid4" loCatId="relationship" qsTypeId="urn:microsoft.com/office/officeart/2005/8/quickstyle/simple1#4" qsCatId="simple" csTypeId="urn:microsoft.com/office/officeart/2005/8/colors/accent1_2#5" csCatId="accent1" phldr="1"/>
      <dgm:spPr/>
      <dgm:t>
        <a:bodyPr/>
        <a:lstStyle/>
        <a:p>
          <a:endParaRPr lang="en-IN"/>
        </a:p>
      </dgm:t>
    </dgm:pt>
    <dgm:pt modelId="{52091D57-825F-4C5C-ADCF-62F39B1671C1}">
      <dgm:prSet phldrT="[Text]"/>
      <dgm:spPr>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IN"/>
            <a:t>Scope</a:t>
          </a:r>
        </a:p>
      </dgm:t>
    </dgm:pt>
    <dgm:pt modelId="{7309E968-61AB-4B34-8C30-68B7E25E84F2}" type="parTrans" cxnId="{E31F212C-2C06-48CF-87B0-EF38C2CAA97D}">
      <dgm:prSet/>
      <dgm:spPr/>
      <dgm:t>
        <a:bodyPr/>
        <a:lstStyle/>
        <a:p>
          <a:endParaRPr lang="en-IN"/>
        </a:p>
      </dgm:t>
    </dgm:pt>
    <dgm:pt modelId="{F2FE9F71-871C-476A-88A8-0D985DB0A61F}" type="sibTrans" cxnId="{E31F212C-2C06-48CF-87B0-EF38C2CAA97D}">
      <dgm:prSet/>
      <dgm:spPr/>
      <dgm:t>
        <a:bodyPr/>
        <a:lstStyle/>
        <a:p>
          <a:endParaRPr lang="en-IN"/>
        </a:p>
      </dgm:t>
    </dgm:pt>
    <dgm:pt modelId="{D956B259-02F6-4859-86A4-71FFAAF8B8CA}">
      <dgm:prSet phldrT="[Text]"/>
      <dgm:spPr>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IN"/>
            <a:t>Cost</a:t>
          </a:r>
        </a:p>
      </dgm:t>
    </dgm:pt>
    <dgm:pt modelId="{0A54B355-A5E0-4A7B-A0B0-DAD48B4FCC75}" type="parTrans" cxnId="{A82B5840-98A4-47EA-B3EC-A3227DF43270}">
      <dgm:prSet/>
      <dgm:spPr/>
      <dgm:t>
        <a:bodyPr/>
        <a:lstStyle/>
        <a:p>
          <a:endParaRPr lang="en-IN"/>
        </a:p>
      </dgm:t>
    </dgm:pt>
    <dgm:pt modelId="{5D9546AD-8F2A-4ABC-884A-26DEDE51FF1A}" type="sibTrans" cxnId="{A82B5840-98A4-47EA-B3EC-A3227DF43270}">
      <dgm:prSet/>
      <dgm:spPr/>
      <dgm:t>
        <a:bodyPr/>
        <a:lstStyle/>
        <a:p>
          <a:endParaRPr lang="en-IN"/>
        </a:p>
      </dgm:t>
    </dgm:pt>
    <dgm:pt modelId="{CF6D6FAE-2448-4913-8B65-AA84BFA55BAC}">
      <dgm:prSet phldrT="[Text]"/>
      <dgm:spPr>
        <a:effectLst>
          <a:outerShdw blurRad="50800" dist="38100" dir="2700000" algn="tl" rotWithShape="0">
            <a:prstClr val="black">
              <a:alpha val="40000"/>
            </a:prstClr>
          </a:outerShdw>
        </a:effectLst>
        <a:scene3d>
          <a:camera prst="orthographicFront"/>
          <a:lightRig rig="threePt" dir="t"/>
        </a:scene3d>
        <a:sp3d>
          <a:bevelT/>
        </a:sp3d>
      </dgm:spPr>
      <dgm:t>
        <a:bodyPr/>
        <a:lstStyle/>
        <a:p>
          <a:endParaRPr lang="en-IN"/>
        </a:p>
      </dgm:t>
    </dgm:pt>
    <dgm:pt modelId="{E74D6333-2EC2-40B8-B88F-2897D6526AE1}" type="parTrans" cxnId="{BB516A0E-117D-4E17-9094-A134FC0D3FDF}">
      <dgm:prSet/>
      <dgm:spPr/>
      <dgm:t>
        <a:bodyPr/>
        <a:lstStyle/>
        <a:p>
          <a:endParaRPr lang="en-IN"/>
        </a:p>
      </dgm:t>
    </dgm:pt>
    <dgm:pt modelId="{9B95726F-5267-4EF4-A6A0-4AF846CC586E}" type="sibTrans" cxnId="{BB516A0E-117D-4E17-9094-A134FC0D3FDF}">
      <dgm:prSet/>
      <dgm:spPr/>
      <dgm:t>
        <a:bodyPr/>
        <a:lstStyle/>
        <a:p>
          <a:endParaRPr lang="en-IN"/>
        </a:p>
      </dgm:t>
    </dgm:pt>
    <dgm:pt modelId="{42EA490D-AC97-4FBB-B067-C8AA173CFC80}">
      <dgm:prSet phldrT="[Text]"/>
      <dgm:spPr>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IN"/>
            <a:t>Schedule</a:t>
          </a:r>
        </a:p>
      </dgm:t>
    </dgm:pt>
    <dgm:pt modelId="{1DE70AD2-4471-4191-B42E-2DDC6C68D3BB}" type="parTrans" cxnId="{F737204E-354D-44D3-8807-5C10A63CE05A}">
      <dgm:prSet/>
      <dgm:spPr/>
      <dgm:t>
        <a:bodyPr/>
        <a:lstStyle/>
        <a:p>
          <a:endParaRPr lang="en-IN"/>
        </a:p>
      </dgm:t>
    </dgm:pt>
    <dgm:pt modelId="{CF71875E-DA6D-4111-A30C-27BCBB9FE1CC}" type="sibTrans" cxnId="{F737204E-354D-44D3-8807-5C10A63CE05A}">
      <dgm:prSet/>
      <dgm:spPr/>
      <dgm:t>
        <a:bodyPr/>
        <a:lstStyle/>
        <a:p>
          <a:endParaRPr lang="en-IN"/>
        </a:p>
      </dgm:t>
    </dgm:pt>
    <dgm:pt modelId="{B969A638-B8A6-419A-91FF-D1C4AA4BCBDC}" type="pres">
      <dgm:prSet presAssocID="{B4B0F622-5F0A-4A18-9EE7-99CFCCA2956F}" presName="compositeShape" presStyleCnt="0">
        <dgm:presLayoutVars>
          <dgm:chMax val="9"/>
          <dgm:dir/>
          <dgm:resizeHandles val="exact"/>
        </dgm:presLayoutVars>
      </dgm:prSet>
      <dgm:spPr/>
      <dgm:t>
        <a:bodyPr/>
        <a:lstStyle/>
        <a:p>
          <a:endParaRPr lang="en-IN"/>
        </a:p>
      </dgm:t>
    </dgm:pt>
    <dgm:pt modelId="{75987E02-DC94-4CD8-88C8-2BFD8900CDF7}" type="pres">
      <dgm:prSet presAssocID="{B4B0F622-5F0A-4A18-9EE7-99CFCCA2956F}" presName="triangle1" presStyleLbl="node1" presStyleIdx="0" presStyleCnt="4">
        <dgm:presLayoutVars>
          <dgm:bulletEnabled val="1"/>
        </dgm:presLayoutVars>
      </dgm:prSet>
      <dgm:spPr/>
      <dgm:t>
        <a:bodyPr/>
        <a:lstStyle/>
        <a:p>
          <a:endParaRPr lang="en-IN"/>
        </a:p>
      </dgm:t>
    </dgm:pt>
    <dgm:pt modelId="{96D76E79-C731-4215-B6F4-076CF074D873}" type="pres">
      <dgm:prSet presAssocID="{B4B0F622-5F0A-4A18-9EE7-99CFCCA2956F}" presName="triangle2" presStyleLbl="node1" presStyleIdx="1" presStyleCnt="4">
        <dgm:presLayoutVars>
          <dgm:bulletEnabled val="1"/>
        </dgm:presLayoutVars>
      </dgm:prSet>
      <dgm:spPr/>
      <dgm:t>
        <a:bodyPr/>
        <a:lstStyle/>
        <a:p>
          <a:endParaRPr lang="en-IN"/>
        </a:p>
      </dgm:t>
    </dgm:pt>
    <dgm:pt modelId="{4BD00B55-564E-40D0-A7CD-8AB402DA4FAE}" type="pres">
      <dgm:prSet presAssocID="{B4B0F622-5F0A-4A18-9EE7-99CFCCA2956F}" presName="triangle3" presStyleLbl="node1" presStyleIdx="2" presStyleCnt="4">
        <dgm:presLayoutVars>
          <dgm:bulletEnabled val="1"/>
        </dgm:presLayoutVars>
      </dgm:prSet>
      <dgm:spPr/>
      <dgm:t>
        <a:bodyPr/>
        <a:lstStyle/>
        <a:p>
          <a:endParaRPr lang="en-IN"/>
        </a:p>
      </dgm:t>
    </dgm:pt>
    <dgm:pt modelId="{4D104786-E656-45DA-8CF9-25F24EFCEB37}" type="pres">
      <dgm:prSet presAssocID="{B4B0F622-5F0A-4A18-9EE7-99CFCCA2956F}" presName="triangle4" presStyleLbl="node1" presStyleIdx="3" presStyleCnt="4">
        <dgm:presLayoutVars>
          <dgm:bulletEnabled val="1"/>
        </dgm:presLayoutVars>
      </dgm:prSet>
      <dgm:spPr/>
      <dgm:t>
        <a:bodyPr/>
        <a:lstStyle/>
        <a:p>
          <a:endParaRPr lang="en-IN"/>
        </a:p>
      </dgm:t>
    </dgm:pt>
  </dgm:ptLst>
  <dgm:cxnLst>
    <dgm:cxn modelId="{BB516A0E-117D-4E17-9094-A134FC0D3FDF}" srcId="{B4B0F622-5F0A-4A18-9EE7-99CFCCA2956F}" destId="{CF6D6FAE-2448-4913-8B65-AA84BFA55BAC}" srcOrd="2" destOrd="0" parTransId="{E74D6333-2EC2-40B8-B88F-2897D6526AE1}" sibTransId="{9B95726F-5267-4EF4-A6A0-4AF846CC586E}"/>
    <dgm:cxn modelId="{E31F212C-2C06-48CF-87B0-EF38C2CAA97D}" srcId="{B4B0F622-5F0A-4A18-9EE7-99CFCCA2956F}" destId="{52091D57-825F-4C5C-ADCF-62F39B1671C1}" srcOrd="0" destOrd="0" parTransId="{7309E968-61AB-4B34-8C30-68B7E25E84F2}" sibTransId="{F2FE9F71-871C-476A-88A8-0D985DB0A61F}"/>
    <dgm:cxn modelId="{7EA3D514-0586-4CCC-A31B-6328FA351CC6}" type="presOf" srcId="{CF6D6FAE-2448-4913-8B65-AA84BFA55BAC}" destId="{4BD00B55-564E-40D0-A7CD-8AB402DA4FAE}" srcOrd="0" destOrd="0" presId="urn:microsoft.com/office/officeart/2005/8/layout/pyramid4"/>
    <dgm:cxn modelId="{78612947-8747-4741-BC41-6E065E22E489}" type="presOf" srcId="{42EA490D-AC97-4FBB-B067-C8AA173CFC80}" destId="{4D104786-E656-45DA-8CF9-25F24EFCEB37}" srcOrd="0" destOrd="0" presId="urn:microsoft.com/office/officeart/2005/8/layout/pyramid4"/>
    <dgm:cxn modelId="{4316C2EB-880F-44A0-9243-51F7A2F36CDF}" type="presOf" srcId="{D956B259-02F6-4859-86A4-71FFAAF8B8CA}" destId="{96D76E79-C731-4215-B6F4-076CF074D873}" srcOrd="0" destOrd="0" presId="urn:microsoft.com/office/officeart/2005/8/layout/pyramid4"/>
    <dgm:cxn modelId="{A2DC1D49-AD9B-4D57-B546-75EBDF602DB4}" type="presOf" srcId="{B4B0F622-5F0A-4A18-9EE7-99CFCCA2956F}" destId="{B969A638-B8A6-419A-91FF-D1C4AA4BCBDC}" srcOrd="0" destOrd="0" presId="urn:microsoft.com/office/officeart/2005/8/layout/pyramid4"/>
    <dgm:cxn modelId="{CE5796FD-C4A6-45AE-A4BA-95455E86B026}" type="presOf" srcId="{52091D57-825F-4C5C-ADCF-62F39B1671C1}" destId="{75987E02-DC94-4CD8-88C8-2BFD8900CDF7}" srcOrd="0" destOrd="0" presId="urn:microsoft.com/office/officeart/2005/8/layout/pyramid4"/>
    <dgm:cxn modelId="{F737204E-354D-44D3-8807-5C10A63CE05A}" srcId="{B4B0F622-5F0A-4A18-9EE7-99CFCCA2956F}" destId="{42EA490D-AC97-4FBB-B067-C8AA173CFC80}" srcOrd="3" destOrd="0" parTransId="{1DE70AD2-4471-4191-B42E-2DDC6C68D3BB}" sibTransId="{CF71875E-DA6D-4111-A30C-27BCBB9FE1CC}"/>
    <dgm:cxn modelId="{A82B5840-98A4-47EA-B3EC-A3227DF43270}" srcId="{B4B0F622-5F0A-4A18-9EE7-99CFCCA2956F}" destId="{D956B259-02F6-4859-86A4-71FFAAF8B8CA}" srcOrd="1" destOrd="0" parTransId="{0A54B355-A5E0-4A7B-A0B0-DAD48B4FCC75}" sibTransId="{5D9546AD-8F2A-4ABC-884A-26DEDE51FF1A}"/>
    <dgm:cxn modelId="{515F02A3-68E6-454C-89A8-D23234BA4F31}" type="presParOf" srcId="{B969A638-B8A6-419A-91FF-D1C4AA4BCBDC}" destId="{75987E02-DC94-4CD8-88C8-2BFD8900CDF7}" srcOrd="0" destOrd="0" presId="urn:microsoft.com/office/officeart/2005/8/layout/pyramid4"/>
    <dgm:cxn modelId="{7CC80F1C-5895-4DFC-BD98-385406FCB20E}" type="presParOf" srcId="{B969A638-B8A6-419A-91FF-D1C4AA4BCBDC}" destId="{96D76E79-C731-4215-B6F4-076CF074D873}" srcOrd="1" destOrd="0" presId="urn:microsoft.com/office/officeart/2005/8/layout/pyramid4"/>
    <dgm:cxn modelId="{1C80AE20-2B56-4DF5-AD18-69562487E1B3}" type="presParOf" srcId="{B969A638-B8A6-419A-91FF-D1C4AA4BCBDC}" destId="{4BD00B55-564E-40D0-A7CD-8AB402DA4FAE}" srcOrd="2" destOrd="0" presId="urn:microsoft.com/office/officeart/2005/8/layout/pyramid4"/>
    <dgm:cxn modelId="{C12EB5DA-6129-47E0-BC58-2DE53CF7DCC9}" type="presParOf" srcId="{B969A638-B8A6-419A-91FF-D1C4AA4BCBDC}" destId="{4D104786-E656-45DA-8CF9-25F24EFCEB37}" srcOrd="3" destOrd="0" presId="urn:microsoft.com/office/officeart/2005/8/layout/pyramid4"/>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4B0F622-5F0A-4A18-9EE7-99CFCCA2956F}" type="doc">
      <dgm:prSet loTypeId="urn:microsoft.com/office/officeart/2005/8/layout/pyramid4" loCatId="relationship" qsTypeId="urn:microsoft.com/office/officeart/2005/8/quickstyle/simple1#5" qsCatId="simple" csTypeId="urn:microsoft.com/office/officeart/2005/8/colors/accent1_2#6" csCatId="accent1" phldr="1"/>
      <dgm:spPr/>
      <dgm:t>
        <a:bodyPr/>
        <a:lstStyle/>
        <a:p>
          <a:endParaRPr lang="en-IN"/>
        </a:p>
      </dgm:t>
    </dgm:pt>
    <dgm:pt modelId="{52091D57-825F-4C5C-ADCF-62F39B1671C1}">
      <dgm:prSet phldrT="[Text]" custT="1"/>
      <dgm:spPr>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IN" sz="1000"/>
            <a:t>Value</a:t>
          </a:r>
        </a:p>
      </dgm:t>
    </dgm:pt>
    <dgm:pt modelId="{7309E968-61AB-4B34-8C30-68B7E25E84F2}" type="parTrans" cxnId="{E31F212C-2C06-48CF-87B0-EF38C2CAA97D}">
      <dgm:prSet/>
      <dgm:spPr/>
      <dgm:t>
        <a:bodyPr/>
        <a:lstStyle/>
        <a:p>
          <a:endParaRPr lang="en-IN"/>
        </a:p>
      </dgm:t>
    </dgm:pt>
    <dgm:pt modelId="{F2FE9F71-871C-476A-88A8-0D985DB0A61F}" type="sibTrans" cxnId="{E31F212C-2C06-48CF-87B0-EF38C2CAA97D}">
      <dgm:prSet/>
      <dgm:spPr/>
      <dgm:t>
        <a:bodyPr/>
        <a:lstStyle/>
        <a:p>
          <a:endParaRPr lang="en-IN"/>
        </a:p>
      </dgm:t>
    </dgm:pt>
    <dgm:pt modelId="{D956B259-02F6-4859-86A4-71FFAAF8B8CA}">
      <dgm:prSet phldrT="[Text]" custT="1"/>
      <dgm:spPr>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IN" sz="1000"/>
            <a:t>Quality</a:t>
          </a:r>
        </a:p>
      </dgm:t>
    </dgm:pt>
    <dgm:pt modelId="{0A54B355-A5E0-4A7B-A0B0-DAD48B4FCC75}" type="parTrans" cxnId="{A82B5840-98A4-47EA-B3EC-A3227DF43270}">
      <dgm:prSet/>
      <dgm:spPr/>
      <dgm:t>
        <a:bodyPr/>
        <a:lstStyle/>
        <a:p>
          <a:endParaRPr lang="en-IN"/>
        </a:p>
      </dgm:t>
    </dgm:pt>
    <dgm:pt modelId="{5D9546AD-8F2A-4ABC-884A-26DEDE51FF1A}" type="sibTrans" cxnId="{A82B5840-98A4-47EA-B3EC-A3227DF43270}">
      <dgm:prSet/>
      <dgm:spPr/>
      <dgm:t>
        <a:bodyPr/>
        <a:lstStyle/>
        <a:p>
          <a:endParaRPr lang="en-IN"/>
        </a:p>
      </dgm:t>
    </dgm:pt>
    <dgm:pt modelId="{CF6D6FAE-2448-4913-8B65-AA84BFA55BAC}">
      <dgm:prSet phldrT="[Text]" custT="1"/>
      <dgm:spPr>
        <a:effectLst>
          <a:outerShdw blurRad="50800" dist="38100" dir="2700000" algn="tl" rotWithShape="0">
            <a:prstClr val="black">
              <a:alpha val="40000"/>
            </a:prstClr>
          </a:outerShdw>
        </a:effectLst>
        <a:scene3d>
          <a:camera prst="orthographicFront"/>
          <a:lightRig rig="threePt" dir="t"/>
        </a:scene3d>
        <a:sp3d>
          <a:bevelT/>
        </a:sp3d>
      </dgm:spPr>
      <dgm:t>
        <a:bodyPr/>
        <a:lstStyle/>
        <a:p>
          <a:endParaRPr lang="en-IN" sz="1000"/>
        </a:p>
      </dgm:t>
    </dgm:pt>
    <dgm:pt modelId="{E74D6333-2EC2-40B8-B88F-2897D6526AE1}" type="parTrans" cxnId="{BB516A0E-117D-4E17-9094-A134FC0D3FDF}">
      <dgm:prSet/>
      <dgm:spPr/>
      <dgm:t>
        <a:bodyPr/>
        <a:lstStyle/>
        <a:p>
          <a:endParaRPr lang="en-IN"/>
        </a:p>
      </dgm:t>
    </dgm:pt>
    <dgm:pt modelId="{9B95726F-5267-4EF4-A6A0-4AF846CC586E}" type="sibTrans" cxnId="{BB516A0E-117D-4E17-9094-A134FC0D3FDF}">
      <dgm:prSet/>
      <dgm:spPr/>
      <dgm:t>
        <a:bodyPr/>
        <a:lstStyle/>
        <a:p>
          <a:endParaRPr lang="en-IN"/>
        </a:p>
      </dgm:t>
    </dgm:pt>
    <dgm:pt modelId="{42EA490D-AC97-4FBB-B067-C8AA173CFC80}">
      <dgm:prSet phldrT="[Text]" custT="1"/>
      <dgm:spPr>
        <a:effectLst>
          <a:outerShdw blurRad="50800" dist="38100" dir="2700000" algn="tl" rotWithShape="0">
            <a:prstClr val="black">
              <a:alpha val="40000"/>
            </a:prstClr>
          </a:outerShdw>
        </a:effectLst>
        <a:scene3d>
          <a:camera prst="orthographicFront"/>
          <a:lightRig rig="threePt" dir="t"/>
        </a:scene3d>
        <a:sp3d>
          <a:bevelT/>
        </a:sp3d>
      </dgm:spPr>
      <dgm:t>
        <a:bodyPr lIns="0" rIns="0"/>
        <a:lstStyle/>
        <a:p>
          <a:r>
            <a:rPr lang="en-IN" sz="1000"/>
            <a:t>Constraints</a:t>
          </a:r>
        </a:p>
      </dgm:t>
    </dgm:pt>
    <dgm:pt modelId="{1DE70AD2-4471-4191-B42E-2DDC6C68D3BB}" type="parTrans" cxnId="{F737204E-354D-44D3-8807-5C10A63CE05A}">
      <dgm:prSet/>
      <dgm:spPr/>
      <dgm:t>
        <a:bodyPr/>
        <a:lstStyle/>
        <a:p>
          <a:endParaRPr lang="en-IN"/>
        </a:p>
      </dgm:t>
    </dgm:pt>
    <dgm:pt modelId="{CF71875E-DA6D-4111-A30C-27BCBB9FE1CC}" type="sibTrans" cxnId="{F737204E-354D-44D3-8807-5C10A63CE05A}">
      <dgm:prSet/>
      <dgm:spPr/>
      <dgm:t>
        <a:bodyPr/>
        <a:lstStyle/>
        <a:p>
          <a:endParaRPr lang="en-IN"/>
        </a:p>
      </dgm:t>
    </dgm:pt>
    <dgm:pt modelId="{B969A638-B8A6-419A-91FF-D1C4AA4BCBDC}" type="pres">
      <dgm:prSet presAssocID="{B4B0F622-5F0A-4A18-9EE7-99CFCCA2956F}" presName="compositeShape" presStyleCnt="0">
        <dgm:presLayoutVars>
          <dgm:chMax val="9"/>
          <dgm:dir/>
          <dgm:resizeHandles val="exact"/>
        </dgm:presLayoutVars>
      </dgm:prSet>
      <dgm:spPr/>
      <dgm:t>
        <a:bodyPr/>
        <a:lstStyle/>
        <a:p>
          <a:endParaRPr lang="en-IN"/>
        </a:p>
      </dgm:t>
    </dgm:pt>
    <dgm:pt modelId="{75987E02-DC94-4CD8-88C8-2BFD8900CDF7}" type="pres">
      <dgm:prSet presAssocID="{B4B0F622-5F0A-4A18-9EE7-99CFCCA2956F}" presName="triangle1" presStyleLbl="node1" presStyleIdx="0" presStyleCnt="4">
        <dgm:presLayoutVars>
          <dgm:bulletEnabled val="1"/>
        </dgm:presLayoutVars>
      </dgm:prSet>
      <dgm:spPr/>
      <dgm:t>
        <a:bodyPr/>
        <a:lstStyle/>
        <a:p>
          <a:endParaRPr lang="en-IN"/>
        </a:p>
      </dgm:t>
    </dgm:pt>
    <dgm:pt modelId="{96D76E79-C731-4215-B6F4-076CF074D873}" type="pres">
      <dgm:prSet presAssocID="{B4B0F622-5F0A-4A18-9EE7-99CFCCA2956F}" presName="triangle2" presStyleLbl="node1" presStyleIdx="1" presStyleCnt="4">
        <dgm:presLayoutVars>
          <dgm:bulletEnabled val="1"/>
        </dgm:presLayoutVars>
      </dgm:prSet>
      <dgm:spPr/>
      <dgm:t>
        <a:bodyPr/>
        <a:lstStyle/>
        <a:p>
          <a:endParaRPr lang="en-IN"/>
        </a:p>
      </dgm:t>
    </dgm:pt>
    <dgm:pt modelId="{4BD00B55-564E-40D0-A7CD-8AB402DA4FAE}" type="pres">
      <dgm:prSet presAssocID="{B4B0F622-5F0A-4A18-9EE7-99CFCCA2956F}" presName="triangle3" presStyleLbl="node1" presStyleIdx="2" presStyleCnt="4">
        <dgm:presLayoutVars>
          <dgm:bulletEnabled val="1"/>
        </dgm:presLayoutVars>
      </dgm:prSet>
      <dgm:spPr/>
      <dgm:t>
        <a:bodyPr/>
        <a:lstStyle/>
        <a:p>
          <a:endParaRPr lang="en-IN"/>
        </a:p>
      </dgm:t>
    </dgm:pt>
    <dgm:pt modelId="{4D104786-E656-45DA-8CF9-25F24EFCEB37}" type="pres">
      <dgm:prSet presAssocID="{B4B0F622-5F0A-4A18-9EE7-99CFCCA2956F}" presName="triangle4" presStyleLbl="node1" presStyleIdx="3" presStyleCnt="4">
        <dgm:presLayoutVars>
          <dgm:bulletEnabled val="1"/>
        </dgm:presLayoutVars>
      </dgm:prSet>
      <dgm:spPr/>
      <dgm:t>
        <a:bodyPr/>
        <a:lstStyle/>
        <a:p>
          <a:endParaRPr lang="en-IN"/>
        </a:p>
      </dgm:t>
    </dgm:pt>
  </dgm:ptLst>
  <dgm:cxnLst>
    <dgm:cxn modelId="{BB516A0E-117D-4E17-9094-A134FC0D3FDF}" srcId="{B4B0F622-5F0A-4A18-9EE7-99CFCCA2956F}" destId="{CF6D6FAE-2448-4913-8B65-AA84BFA55BAC}" srcOrd="2" destOrd="0" parTransId="{E74D6333-2EC2-40B8-B88F-2897D6526AE1}" sibTransId="{9B95726F-5267-4EF4-A6A0-4AF846CC586E}"/>
    <dgm:cxn modelId="{E31F212C-2C06-48CF-87B0-EF38C2CAA97D}" srcId="{B4B0F622-5F0A-4A18-9EE7-99CFCCA2956F}" destId="{52091D57-825F-4C5C-ADCF-62F39B1671C1}" srcOrd="0" destOrd="0" parTransId="{7309E968-61AB-4B34-8C30-68B7E25E84F2}" sibTransId="{F2FE9F71-871C-476A-88A8-0D985DB0A61F}"/>
    <dgm:cxn modelId="{2FCEFF22-6E5B-40F9-8CA0-01BFD48796E0}" type="presOf" srcId="{D956B259-02F6-4859-86A4-71FFAAF8B8CA}" destId="{96D76E79-C731-4215-B6F4-076CF074D873}" srcOrd="0" destOrd="0" presId="urn:microsoft.com/office/officeart/2005/8/layout/pyramid4"/>
    <dgm:cxn modelId="{567EE8F8-7B9D-4182-82F3-6F5AD33738D1}" type="presOf" srcId="{52091D57-825F-4C5C-ADCF-62F39B1671C1}" destId="{75987E02-DC94-4CD8-88C8-2BFD8900CDF7}" srcOrd="0" destOrd="0" presId="urn:microsoft.com/office/officeart/2005/8/layout/pyramid4"/>
    <dgm:cxn modelId="{87730A73-DD8D-4800-96DB-55AA0FA5DB7C}" type="presOf" srcId="{CF6D6FAE-2448-4913-8B65-AA84BFA55BAC}" destId="{4BD00B55-564E-40D0-A7CD-8AB402DA4FAE}" srcOrd="0" destOrd="0" presId="urn:microsoft.com/office/officeart/2005/8/layout/pyramid4"/>
    <dgm:cxn modelId="{E243058D-6C62-4014-A551-51121CBB0A43}" type="presOf" srcId="{42EA490D-AC97-4FBB-B067-C8AA173CFC80}" destId="{4D104786-E656-45DA-8CF9-25F24EFCEB37}" srcOrd="0" destOrd="0" presId="urn:microsoft.com/office/officeart/2005/8/layout/pyramid4"/>
    <dgm:cxn modelId="{AD313235-77E4-4EB3-979E-9C3BF53F1A5F}" type="presOf" srcId="{B4B0F622-5F0A-4A18-9EE7-99CFCCA2956F}" destId="{B969A638-B8A6-419A-91FF-D1C4AA4BCBDC}" srcOrd="0" destOrd="0" presId="urn:microsoft.com/office/officeart/2005/8/layout/pyramid4"/>
    <dgm:cxn modelId="{F737204E-354D-44D3-8807-5C10A63CE05A}" srcId="{B4B0F622-5F0A-4A18-9EE7-99CFCCA2956F}" destId="{42EA490D-AC97-4FBB-B067-C8AA173CFC80}" srcOrd="3" destOrd="0" parTransId="{1DE70AD2-4471-4191-B42E-2DDC6C68D3BB}" sibTransId="{CF71875E-DA6D-4111-A30C-27BCBB9FE1CC}"/>
    <dgm:cxn modelId="{A82B5840-98A4-47EA-B3EC-A3227DF43270}" srcId="{B4B0F622-5F0A-4A18-9EE7-99CFCCA2956F}" destId="{D956B259-02F6-4859-86A4-71FFAAF8B8CA}" srcOrd="1" destOrd="0" parTransId="{0A54B355-A5E0-4A7B-A0B0-DAD48B4FCC75}" sibTransId="{5D9546AD-8F2A-4ABC-884A-26DEDE51FF1A}"/>
    <dgm:cxn modelId="{AA31D074-ACB2-4882-9E35-2FAB37DC5089}" type="presParOf" srcId="{B969A638-B8A6-419A-91FF-D1C4AA4BCBDC}" destId="{75987E02-DC94-4CD8-88C8-2BFD8900CDF7}" srcOrd="0" destOrd="0" presId="urn:microsoft.com/office/officeart/2005/8/layout/pyramid4"/>
    <dgm:cxn modelId="{9782AB6C-DE01-4FF2-B742-AF8A3EA9274C}" type="presParOf" srcId="{B969A638-B8A6-419A-91FF-D1C4AA4BCBDC}" destId="{96D76E79-C731-4215-B6F4-076CF074D873}" srcOrd="1" destOrd="0" presId="urn:microsoft.com/office/officeart/2005/8/layout/pyramid4"/>
    <dgm:cxn modelId="{52D4DB65-43A1-47BC-98D2-52C24AA2A257}" type="presParOf" srcId="{B969A638-B8A6-419A-91FF-D1C4AA4BCBDC}" destId="{4BD00B55-564E-40D0-A7CD-8AB402DA4FAE}" srcOrd="2" destOrd="0" presId="urn:microsoft.com/office/officeart/2005/8/layout/pyramid4"/>
    <dgm:cxn modelId="{8D216749-597C-4524-8652-05BA65943786}" type="presParOf" srcId="{B969A638-B8A6-419A-91FF-D1C4AA4BCBDC}" destId="{4D104786-E656-45DA-8CF9-25F24EFCEB37}" srcOrd="3" destOrd="0" presId="urn:microsoft.com/office/officeart/2005/8/layout/pyramid4"/>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0EF63F1-7F11-4F61-809D-2F24B9907151}" type="doc">
      <dgm:prSet loTypeId="urn:microsoft.com/office/officeart/2005/8/layout/default#1" loCatId="list" qsTypeId="urn:microsoft.com/office/officeart/2005/8/quickstyle/simple1#6" qsCatId="simple" csTypeId="urn:microsoft.com/office/officeart/2005/8/colors/accent1_2#7" csCatId="accent1" phldr="1"/>
      <dgm:spPr/>
      <dgm:t>
        <a:bodyPr/>
        <a:lstStyle/>
        <a:p>
          <a:endParaRPr lang="en-IN"/>
        </a:p>
      </dgm:t>
    </dgm:pt>
    <dgm:pt modelId="{5E4F272F-34C7-4997-9FCB-CA07D869EE12}">
      <dgm:prSet phldrT="[Text]"/>
      <dgm:spPr/>
      <dgm:t>
        <a:bodyPr/>
        <a:lstStyle/>
        <a:p>
          <a:r>
            <a:rPr lang="en-IN"/>
            <a:t>Crystal Clear</a:t>
          </a:r>
        </a:p>
      </dgm:t>
    </dgm:pt>
    <dgm:pt modelId="{E6CF4188-0733-407A-B307-4EE603238BFD}" type="parTrans" cxnId="{84EE5999-2C3A-4EA1-BC76-6E564BD81A72}">
      <dgm:prSet/>
      <dgm:spPr/>
      <dgm:t>
        <a:bodyPr/>
        <a:lstStyle/>
        <a:p>
          <a:endParaRPr lang="en-IN"/>
        </a:p>
      </dgm:t>
    </dgm:pt>
    <dgm:pt modelId="{2D1C3A36-42FB-4402-AFA9-AE3178CCF689}" type="sibTrans" cxnId="{84EE5999-2C3A-4EA1-BC76-6E564BD81A72}">
      <dgm:prSet/>
      <dgm:spPr/>
      <dgm:t>
        <a:bodyPr/>
        <a:lstStyle/>
        <a:p>
          <a:endParaRPr lang="en-IN"/>
        </a:p>
      </dgm:t>
    </dgm:pt>
    <dgm:pt modelId="{9C2030CC-0CF1-44FC-B47F-E6DB5AFBC219}">
      <dgm:prSet/>
      <dgm:spPr/>
      <dgm:t>
        <a:bodyPr/>
        <a:lstStyle/>
        <a:p>
          <a:r>
            <a:rPr lang="en-IN"/>
            <a:t>Lean Development</a:t>
          </a:r>
        </a:p>
      </dgm:t>
    </dgm:pt>
    <dgm:pt modelId="{AD92CFD1-82C6-4934-9DBD-B18FA6A0237E}" type="parTrans" cxnId="{2FC0B7E4-F8C1-4D05-93CA-1388FFE83406}">
      <dgm:prSet/>
      <dgm:spPr/>
      <dgm:t>
        <a:bodyPr/>
        <a:lstStyle/>
        <a:p>
          <a:endParaRPr lang="en-IN"/>
        </a:p>
      </dgm:t>
    </dgm:pt>
    <dgm:pt modelId="{946F3719-F2FA-439A-AB92-BDD5B676310E}" type="sibTrans" cxnId="{2FC0B7E4-F8C1-4D05-93CA-1388FFE83406}">
      <dgm:prSet/>
      <dgm:spPr/>
      <dgm:t>
        <a:bodyPr/>
        <a:lstStyle/>
        <a:p>
          <a:endParaRPr lang="en-IN"/>
        </a:p>
      </dgm:t>
    </dgm:pt>
    <dgm:pt modelId="{D29A31F7-EEDE-4BD9-B156-3E5B07A33F5D}">
      <dgm:prSet/>
      <dgm:spPr/>
      <dgm:t>
        <a:bodyPr/>
        <a:lstStyle/>
        <a:p>
          <a:r>
            <a:rPr lang="en-IN"/>
            <a:t>Kanban Development </a:t>
          </a:r>
        </a:p>
      </dgm:t>
    </dgm:pt>
    <dgm:pt modelId="{B91E422C-3399-4F07-B223-48E0ADE98D98}" type="parTrans" cxnId="{A54D2AD3-2CAD-411A-9052-FBDB38AEC6F7}">
      <dgm:prSet/>
      <dgm:spPr/>
      <dgm:t>
        <a:bodyPr/>
        <a:lstStyle/>
        <a:p>
          <a:endParaRPr lang="en-IN"/>
        </a:p>
      </dgm:t>
    </dgm:pt>
    <dgm:pt modelId="{FB860524-ED67-47B7-8D98-9AD7A0422772}" type="sibTrans" cxnId="{A54D2AD3-2CAD-411A-9052-FBDB38AEC6F7}">
      <dgm:prSet/>
      <dgm:spPr/>
      <dgm:t>
        <a:bodyPr/>
        <a:lstStyle/>
        <a:p>
          <a:endParaRPr lang="en-IN"/>
        </a:p>
      </dgm:t>
    </dgm:pt>
    <dgm:pt modelId="{2AC658F8-EE56-48A8-920A-E21526C77DD8}">
      <dgm:prSet/>
      <dgm:spPr/>
      <dgm:t>
        <a:bodyPr/>
        <a:lstStyle/>
        <a:p>
          <a:r>
            <a:rPr lang="en-IN"/>
            <a:t>Agile Unified Process</a:t>
          </a:r>
        </a:p>
      </dgm:t>
    </dgm:pt>
    <dgm:pt modelId="{098E2023-5437-4A1C-8769-20E91C25B905}" type="parTrans" cxnId="{9972BDB2-5579-4121-BEF2-A392EF3E25FB}">
      <dgm:prSet/>
      <dgm:spPr/>
      <dgm:t>
        <a:bodyPr/>
        <a:lstStyle/>
        <a:p>
          <a:endParaRPr lang="en-IN"/>
        </a:p>
      </dgm:t>
    </dgm:pt>
    <dgm:pt modelId="{0607A38A-DEB6-4B62-8F58-531963CEC863}" type="sibTrans" cxnId="{9972BDB2-5579-4121-BEF2-A392EF3E25FB}">
      <dgm:prSet/>
      <dgm:spPr/>
      <dgm:t>
        <a:bodyPr/>
        <a:lstStyle/>
        <a:p>
          <a:endParaRPr lang="en-IN"/>
        </a:p>
      </dgm:t>
    </dgm:pt>
    <dgm:pt modelId="{E650C053-023A-40DA-87F4-0CF273590B66}">
      <dgm:prSet/>
      <dgm:spPr/>
      <dgm:t>
        <a:bodyPr/>
        <a:lstStyle/>
        <a:p>
          <a:r>
            <a:rPr lang="en-IN"/>
            <a:t>Essential Unified Process</a:t>
          </a:r>
        </a:p>
      </dgm:t>
    </dgm:pt>
    <dgm:pt modelId="{BFB09929-BF7D-448E-BC44-358627CDDB7B}" type="parTrans" cxnId="{0F36C272-53C2-49F5-82D7-F2B9398FB1EA}">
      <dgm:prSet/>
      <dgm:spPr/>
      <dgm:t>
        <a:bodyPr/>
        <a:lstStyle/>
        <a:p>
          <a:endParaRPr lang="en-IN"/>
        </a:p>
      </dgm:t>
    </dgm:pt>
    <dgm:pt modelId="{3473DA32-9174-4E5F-9DAE-BC045EE91FD2}" type="sibTrans" cxnId="{0F36C272-53C2-49F5-82D7-F2B9398FB1EA}">
      <dgm:prSet/>
      <dgm:spPr/>
      <dgm:t>
        <a:bodyPr/>
        <a:lstStyle/>
        <a:p>
          <a:endParaRPr lang="en-IN"/>
        </a:p>
      </dgm:t>
    </dgm:pt>
    <dgm:pt modelId="{33AA21B8-BC00-4D6F-9B4E-71E721058E03}">
      <dgm:prSet/>
      <dgm:spPr/>
      <dgm:t>
        <a:bodyPr/>
        <a:lstStyle/>
        <a:p>
          <a:r>
            <a:rPr lang="en-IN"/>
            <a:t>Open Unified Process</a:t>
          </a:r>
        </a:p>
      </dgm:t>
    </dgm:pt>
    <dgm:pt modelId="{A347DE97-7FE9-433B-90EF-2D5D4D029C2D}" type="parTrans" cxnId="{DF2D8AA8-0D50-470B-8A49-97B3FDAF5AF6}">
      <dgm:prSet/>
      <dgm:spPr/>
      <dgm:t>
        <a:bodyPr/>
        <a:lstStyle/>
        <a:p>
          <a:endParaRPr lang="en-IN"/>
        </a:p>
      </dgm:t>
    </dgm:pt>
    <dgm:pt modelId="{76128D59-C16A-4B2F-96D9-074A598AF292}" type="sibTrans" cxnId="{DF2D8AA8-0D50-470B-8A49-97B3FDAF5AF6}">
      <dgm:prSet/>
      <dgm:spPr/>
      <dgm:t>
        <a:bodyPr/>
        <a:lstStyle/>
        <a:p>
          <a:endParaRPr lang="en-IN"/>
        </a:p>
      </dgm:t>
    </dgm:pt>
    <dgm:pt modelId="{B34750C1-A475-4B9C-868F-2F76CAF04485}" type="pres">
      <dgm:prSet presAssocID="{20EF63F1-7F11-4F61-809D-2F24B9907151}" presName="diagram" presStyleCnt="0">
        <dgm:presLayoutVars>
          <dgm:dir/>
          <dgm:resizeHandles val="exact"/>
        </dgm:presLayoutVars>
      </dgm:prSet>
      <dgm:spPr/>
      <dgm:t>
        <a:bodyPr/>
        <a:lstStyle/>
        <a:p>
          <a:endParaRPr lang="en-IN"/>
        </a:p>
      </dgm:t>
    </dgm:pt>
    <dgm:pt modelId="{75660B75-F090-4025-8B66-713493B6A176}" type="pres">
      <dgm:prSet presAssocID="{5E4F272F-34C7-4997-9FCB-CA07D869EE12}" presName="node" presStyleLbl="node1" presStyleIdx="0" presStyleCnt="6">
        <dgm:presLayoutVars>
          <dgm:bulletEnabled val="1"/>
        </dgm:presLayoutVars>
      </dgm:prSet>
      <dgm:spPr/>
      <dgm:t>
        <a:bodyPr/>
        <a:lstStyle/>
        <a:p>
          <a:endParaRPr lang="en-IN"/>
        </a:p>
      </dgm:t>
    </dgm:pt>
    <dgm:pt modelId="{F7FB502A-D18A-4888-8008-63ADBE8706FC}" type="pres">
      <dgm:prSet presAssocID="{2D1C3A36-42FB-4402-AFA9-AE3178CCF689}" presName="sibTrans" presStyleCnt="0"/>
      <dgm:spPr/>
      <dgm:t>
        <a:bodyPr/>
        <a:lstStyle/>
        <a:p>
          <a:endParaRPr lang="en-IN"/>
        </a:p>
      </dgm:t>
    </dgm:pt>
    <dgm:pt modelId="{F4AE3A47-96EB-4F56-B364-092A7BC968C6}" type="pres">
      <dgm:prSet presAssocID="{9C2030CC-0CF1-44FC-B47F-E6DB5AFBC219}" presName="node" presStyleLbl="node1" presStyleIdx="1" presStyleCnt="6">
        <dgm:presLayoutVars>
          <dgm:bulletEnabled val="1"/>
        </dgm:presLayoutVars>
      </dgm:prSet>
      <dgm:spPr/>
      <dgm:t>
        <a:bodyPr/>
        <a:lstStyle/>
        <a:p>
          <a:endParaRPr lang="en-IN"/>
        </a:p>
      </dgm:t>
    </dgm:pt>
    <dgm:pt modelId="{19938069-B485-425E-B06C-25D007A0CFD7}" type="pres">
      <dgm:prSet presAssocID="{946F3719-F2FA-439A-AB92-BDD5B676310E}" presName="sibTrans" presStyleCnt="0"/>
      <dgm:spPr/>
      <dgm:t>
        <a:bodyPr/>
        <a:lstStyle/>
        <a:p>
          <a:endParaRPr lang="en-IN"/>
        </a:p>
      </dgm:t>
    </dgm:pt>
    <dgm:pt modelId="{C40F5198-A69A-4A01-9742-6E2233BB8824}" type="pres">
      <dgm:prSet presAssocID="{D29A31F7-EEDE-4BD9-B156-3E5B07A33F5D}" presName="node" presStyleLbl="node1" presStyleIdx="2" presStyleCnt="6">
        <dgm:presLayoutVars>
          <dgm:bulletEnabled val="1"/>
        </dgm:presLayoutVars>
      </dgm:prSet>
      <dgm:spPr/>
      <dgm:t>
        <a:bodyPr/>
        <a:lstStyle/>
        <a:p>
          <a:endParaRPr lang="en-IN"/>
        </a:p>
      </dgm:t>
    </dgm:pt>
    <dgm:pt modelId="{15832943-4327-4B8B-ACA0-74644DB6BB22}" type="pres">
      <dgm:prSet presAssocID="{FB860524-ED67-47B7-8D98-9AD7A0422772}" presName="sibTrans" presStyleCnt="0"/>
      <dgm:spPr/>
      <dgm:t>
        <a:bodyPr/>
        <a:lstStyle/>
        <a:p>
          <a:endParaRPr lang="en-IN"/>
        </a:p>
      </dgm:t>
    </dgm:pt>
    <dgm:pt modelId="{85117161-C357-4D64-8ACE-AC0DEBBBC19B}" type="pres">
      <dgm:prSet presAssocID="{2AC658F8-EE56-48A8-920A-E21526C77DD8}" presName="node" presStyleLbl="node1" presStyleIdx="3" presStyleCnt="6">
        <dgm:presLayoutVars>
          <dgm:bulletEnabled val="1"/>
        </dgm:presLayoutVars>
      </dgm:prSet>
      <dgm:spPr/>
      <dgm:t>
        <a:bodyPr/>
        <a:lstStyle/>
        <a:p>
          <a:endParaRPr lang="en-IN"/>
        </a:p>
      </dgm:t>
    </dgm:pt>
    <dgm:pt modelId="{9F306170-D2A4-4584-B128-9B4B54ECC616}" type="pres">
      <dgm:prSet presAssocID="{0607A38A-DEB6-4B62-8F58-531963CEC863}" presName="sibTrans" presStyleCnt="0"/>
      <dgm:spPr/>
      <dgm:t>
        <a:bodyPr/>
        <a:lstStyle/>
        <a:p>
          <a:endParaRPr lang="en-IN"/>
        </a:p>
      </dgm:t>
    </dgm:pt>
    <dgm:pt modelId="{A6BD6777-8391-46A7-8D43-4C5C88A0CD16}" type="pres">
      <dgm:prSet presAssocID="{E650C053-023A-40DA-87F4-0CF273590B66}" presName="node" presStyleLbl="node1" presStyleIdx="4" presStyleCnt="6">
        <dgm:presLayoutVars>
          <dgm:bulletEnabled val="1"/>
        </dgm:presLayoutVars>
      </dgm:prSet>
      <dgm:spPr/>
      <dgm:t>
        <a:bodyPr/>
        <a:lstStyle/>
        <a:p>
          <a:endParaRPr lang="en-IN"/>
        </a:p>
      </dgm:t>
    </dgm:pt>
    <dgm:pt modelId="{2E57B140-FFF7-4F99-A6F7-BAD5D4AD0A33}" type="pres">
      <dgm:prSet presAssocID="{3473DA32-9174-4E5F-9DAE-BC045EE91FD2}" presName="sibTrans" presStyleCnt="0"/>
      <dgm:spPr/>
      <dgm:t>
        <a:bodyPr/>
        <a:lstStyle/>
        <a:p>
          <a:endParaRPr lang="en-IN"/>
        </a:p>
      </dgm:t>
    </dgm:pt>
    <dgm:pt modelId="{23369631-CCC3-4EFC-AC50-7F75B07D0D8C}" type="pres">
      <dgm:prSet presAssocID="{33AA21B8-BC00-4D6F-9B4E-71E721058E03}" presName="node" presStyleLbl="node1" presStyleIdx="5" presStyleCnt="6">
        <dgm:presLayoutVars>
          <dgm:bulletEnabled val="1"/>
        </dgm:presLayoutVars>
      </dgm:prSet>
      <dgm:spPr/>
      <dgm:t>
        <a:bodyPr/>
        <a:lstStyle/>
        <a:p>
          <a:endParaRPr lang="en-IN"/>
        </a:p>
      </dgm:t>
    </dgm:pt>
  </dgm:ptLst>
  <dgm:cxnLst>
    <dgm:cxn modelId="{84EE5999-2C3A-4EA1-BC76-6E564BD81A72}" srcId="{20EF63F1-7F11-4F61-809D-2F24B9907151}" destId="{5E4F272F-34C7-4997-9FCB-CA07D869EE12}" srcOrd="0" destOrd="0" parTransId="{E6CF4188-0733-407A-B307-4EE603238BFD}" sibTransId="{2D1C3A36-42FB-4402-AFA9-AE3178CCF689}"/>
    <dgm:cxn modelId="{DF2D8AA8-0D50-470B-8A49-97B3FDAF5AF6}" srcId="{20EF63F1-7F11-4F61-809D-2F24B9907151}" destId="{33AA21B8-BC00-4D6F-9B4E-71E721058E03}" srcOrd="5" destOrd="0" parTransId="{A347DE97-7FE9-433B-90EF-2D5D4D029C2D}" sibTransId="{76128D59-C16A-4B2F-96D9-074A598AF292}"/>
    <dgm:cxn modelId="{CA45D86C-6BAC-413A-AB63-0FAFFC214FDD}" type="presOf" srcId="{9C2030CC-0CF1-44FC-B47F-E6DB5AFBC219}" destId="{F4AE3A47-96EB-4F56-B364-092A7BC968C6}" srcOrd="0" destOrd="0" presId="urn:microsoft.com/office/officeart/2005/8/layout/default#1"/>
    <dgm:cxn modelId="{03C98FD0-AB09-42CE-A127-7C144464B92C}" type="presOf" srcId="{D29A31F7-EEDE-4BD9-B156-3E5B07A33F5D}" destId="{C40F5198-A69A-4A01-9742-6E2233BB8824}" srcOrd="0" destOrd="0" presId="urn:microsoft.com/office/officeart/2005/8/layout/default#1"/>
    <dgm:cxn modelId="{A54D2AD3-2CAD-411A-9052-FBDB38AEC6F7}" srcId="{20EF63F1-7F11-4F61-809D-2F24B9907151}" destId="{D29A31F7-EEDE-4BD9-B156-3E5B07A33F5D}" srcOrd="2" destOrd="0" parTransId="{B91E422C-3399-4F07-B223-48E0ADE98D98}" sibTransId="{FB860524-ED67-47B7-8D98-9AD7A0422772}"/>
    <dgm:cxn modelId="{9972BDB2-5579-4121-BEF2-A392EF3E25FB}" srcId="{20EF63F1-7F11-4F61-809D-2F24B9907151}" destId="{2AC658F8-EE56-48A8-920A-E21526C77DD8}" srcOrd="3" destOrd="0" parTransId="{098E2023-5437-4A1C-8769-20E91C25B905}" sibTransId="{0607A38A-DEB6-4B62-8F58-531963CEC863}"/>
    <dgm:cxn modelId="{04111F8B-D315-43C8-8E84-97867CD20E21}" type="presOf" srcId="{5E4F272F-34C7-4997-9FCB-CA07D869EE12}" destId="{75660B75-F090-4025-8B66-713493B6A176}" srcOrd="0" destOrd="0" presId="urn:microsoft.com/office/officeart/2005/8/layout/default#1"/>
    <dgm:cxn modelId="{99262B1F-9A0B-442B-83C4-349718085052}" type="presOf" srcId="{2AC658F8-EE56-48A8-920A-E21526C77DD8}" destId="{85117161-C357-4D64-8ACE-AC0DEBBBC19B}" srcOrd="0" destOrd="0" presId="urn:microsoft.com/office/officeart/2005/8/layout/default#1"/>
    <dgm:cxn modelId="{DF43BEA8-2BE0-4F1F-8F22-64EB002DB29D}" type="presOf" srcId="{33AA21B8-BC00-4D6F-9B4E-71E721058E03}" destId="{23369631-CCC3-4EFC-AC50-7F75B07D0D8C}" srcOrd="0" destOrd="0" presId="urn:microsoft.com/office/officeart/2005/8/layout/default#1"/>
    <dgm:cxn modelId="{0F36C272-53C2-49F5-82D7-F2B9398FB1EA}" srcId="{20EF63F1-7F11-4F61-809D-2F24B9907151}" destId="{E650C053-023A-40DA-87F4-0CF273590B66}" srcOrd="4" destOrd="0" parTransId="{BFB09929-BF7D-448E-BC44-358627CDDB7B}" sibTransId="{3473DA32-9174-4E5F-9DAE-BC045EE91FD2}"/>
    <dgm:cxn modelId="{C1529686-BADD-4EA7-B9A0-F36887DCF6B1}" type="presOf" srcId="{20EF63F1-7F11-4F61-809D-2F24B9907151}" destId="{B34750C1-A475-4B9C-868F-2F76CAF04485}" srcOrd="0" destOrd="0" presId="urn:microsoft.com/office/officeart/2005/8/layout/default#1"/>
    <dgm:cxn modelId="{2FC0B7E4-F8C1-4D05-93CA-1388FFE83406}" srcId="{20EF63F1-7F11-4F61-809D-2F24B9907151}" destId="{9C2030CC-0CF1-44FC-B47F-E6DB5AFBC219}" srcOrd="1" destOrd="0" parTransId="{AD92CFD1-82C6-4934-9DBD-B18FA6A0237E}" sibTransId="{946F3719-F2FA-439A-AB92-BDD5B676310E}"/>
    <dgm:cxn modelId="{F93D4E8B-6724-4189-949B-93BC9F04C9C4}" type="presOf" srcId="{E650C053-023A-40DA-87F4-0CF273590B66}" destId="{A6BD6777-8391-46A7-8D43-4C5C88A0CD16}" srcOrd="0" destOrd="0" presId="urn:microsoft.com/office/officeart/2005/8/layout/default#1"/>
    <dgm:cxn modelId="{FAA28E6B-188C-4A0E-9B71-1C72B264D7C0}" type="presParOf" srcId="{B34750C1-A475-4B9C-868F-2F76CAF04485}" destId="{75660B75-F090-4025-8B66-713493B6A176}" srcOrd="0" destOrd="0" presId="urn:microsoft.com/office/officeart/2005/8/layout/default#1"/>
    <dgm:cxn modelId="{D33614E9-0A43-4675-890C-5BCB31F58D0D}" type="presParOf" srcId="{B34750C1-A475-4B9C-868F-2F76CAF04485}" destId="{F7FB502A-D18A-4888-8008-63ADBE8706FC}" srcOrd="1" destOrd="0" presId="urn:microsoft.com/office/officeart/2005/8/layout/default#1"/>
    <dgm:cxn modelId="{E3DD2F8A-9FAE-45D0-B730-CFC06DFBE319}" type="presParOf" srcId="{B34750C1-A475-4B9C-868F-2F76CAF04485}" destId="{F4AE3A47-96EB-4F56-B364-092A7BC968C6}" srcOrd="2" destOrd="0" presId="urn:microsoft.com/office/officeart/2005/8/layout/default#1"/>
    <dgm:cxn modelId="{4B9ACFDD-42F4-4982-9781-8C04281F7355}" type="presParOf" srcId="{B34750C1-A475-4B9C-868F-2F76CAF04485}" destId="{19938069-B485-425E-B06C-25D007A0CFD7}" srcOrd="3" destOrd="0" presId="urn:microsoft.com/office/officeart/2005/8/layout/default#1"/>
    <dgm:cxn modelId="{BA323848-680D-4235-B744-32E87C02A065}" type="presParOf" srcId="{B34750C1-A475-4B9C-868F-2F76CAF04485}" destId="{C40F5198-A69A-4A01-9742-6E2233BB8824}" srcOrd="4" destOrd="0" presId="urn:microsoft.com/office/officeart/2005/8/layout/default#1"/>
    <dgm:cxn modelId="{96B968E5-B6FF-4A75-8636-7CF574CD8A2F}" type="presParOf" srcId="{B34750C1-A475-4B9C-868F-2F76CAF04485}" destId="{15832943-4327-4B8B-ACA0-74644DB6BB22}" srcOrd="5" destOrd="0" presId="urn:microsoft.com/office/officeart/2005/8/layout/default#1"/>
    <dgm:cxn modelId="{8FEAB399-0F59-4E6F-9B18-1A3F96CF4620}" type="presParOf" srcId="{B34750C1-A475-4B9C-868F-2F76CAF04485}" destId="{85117161-C357-4D64-8ACE-AC0DEBBBC19B}" srcOrd="6" destOrd="0" presId="urn:microsoft.com/office/officeart/2005/8/layout/default#1"/>
    <dgm:cxn modelId="{2E601C0C-DB69-4735-AF39-B4E11D528C42}" type="presParOf" srcId="{B34750C1-A475-4B9C-868F-2F76CAF04485}" destId="{9F306170-D2A4-4584-B128-9B4B54ECC616}" srcOrd="7" destOrd="0" presId="urn:microsoft.com/office/officeart/2005/8/layout/default#1"/>
    <dgm:cxn modelId="{9430104E-29E1-4BF9-872C-F57372A73C57}" type="presParOf" srcId="{B34750C1-A475-4B9C-868F-2F76CAF04485}" destId="{A6BD6777-8391-46A7-8D43-4C5C88A0CD16}" srcOrd="8" destOrd="0" presId="urn:microsoft.com/office/officeart/2005/8/layout/default#1"/>
    <dgm:cxn modelId="{4F8A2422-BC89-40BC-8CC5-B41A39019785}" type="presParOf" srcId="{B34750C1-A475-4B9C-868F-2F76CAF04485}" destId="{2E57B140-FFF7-4F99-A6F7-BAD5D4AD0A33}" srcOrd="9" destOrd="0" presId="urn:microsoft.com/office/officeart/2005/8/layout/default#1"/>
    <dgm:cxn modelId="{E7ADE5F6-2688-4FC3-A697-632E458039F5}" type="presParOf" srcId="{B34750C1-A475-4B9C-868F-2F76CAF04485}" destId="{23369631-CCC3-4EFC-AC50-7F75B07D0D8C}" srcOrd="10" destOrd="0" presId="urn:microsoft.com/office/officeart/2005/8/layout/defaul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DA1F558-2E75-4337-B7FA-862EA4A9E0D0}" type="doc">
      <dgm:prSet loTypeId="urn:microsoft.com/office/officeart/2005/8/layout/list1" loCatId="list" qsTypeId="urn:microsoft.com/office/officeart/2005/8/quickstyle/simple5" qsCatId="simple" csTypeId="urn:microsoft.com/office/officeart/2005/8/colors/accent1_2#8" csCatId="accent1" phldr="1"/>
      <dgm:spPr/>
    </dgm:pt>
    <dgm:pt modelId="{663AE30D-E2A5-45CA-BBD4-2A8292B26612}">
      <dgm:prSet custT="1"/>
      <dgm:spPr/>
      <dgm:t>
        <a:bodyPr/>
        <a:lstStyle/>
        <a:p>
          <a:pPr>
            <a:lnSpc>
              <a:spcPct val="150000"/>
            </a:lnSpc>
          </a:pPr>
          <a:r>
            <a:rPr lang="en-IN" sz="1200"/>
            <a:t>The team completes its work in </a:t>
          </a:r>
          <a:r>
            <a:rPr lang="en-IN" sz="1200" u="sng">
              <a:solidFill>
                <a:srgbClr val="0070C0"/>
              </a:solidFill>
            </a:rPr>
            <a:t>Sprints</a:t>
          </a:r>
          <a:r>
            <a:rPr lang="en-IN" sz="1200">
              <a:solidFill>
                <a:srgbClr val="0070C0"/>
              </a:solidFill>
            </a:rPr>
            <a:t> </a:t>
          </a:r>
          <a:r>
            <a:rPr lang="en-IN" sz="1200"/>
            <a:t>that last from two to four weeks</a:t>
          </a:r>
          <a:endParaRPr lang="en-US" sz="1200"/>
        </a:p>
      </dgm:t>
    </dgm:pt>
    <dgm:pt modelId="{32C27E44-628B-4526-B1A2-DED615160859}" type="parTrans" cxnId="{9E0A1051-02E9-4663-BA8F-4DC1A0187AB5}">
      <dgm:prSet/>
      <dgm:spPr/>
      <dgm:t>
        <a:bodyPr/>
        <a:lstStyle/>
        <a:p>
          <a:endParaRPr lang="en-US"/>
        </a:p>
      </dgm:t>
    </dgm:pt>
    <dgm:pt modelId="{36C24881-4E1D-4FC1-BD21-4E28C3E2BBFD}" type="sibTrans" cxnId="{9E0A1051-02E9-4663-BA8F-4DC1A0187AB5}">
      <dgm:prSet/>
      <dgm:spPr/>
      <dgm:t>
        <a:bodyPr/>
        <a:lstStyle/>
        <a:p>
          <a:endParaRPr lang="en-US"/>
        </a:p>
      </dgm:t>
    </dgm:pt>
    <dgm:pt modelId="{664055D6-5F1C-4AF5-BDBC-BF3B0EBA857B}">
      <dgm:prSet custT="1"/>
      <dgm:spPr/>
      <dgm:t>
        <a:bodyPr/>
        <a:lstStyle/>
        <a:p>
          <a:pPr>
            <a:lnSpc>
              <a:spcPct val="150000"/>
            </a:lnSpc>
          </a:pPr>
          <a:r>
            <a:rPr lang="en-IN" sz="1200"/>
            <a:t>The team meets </a:t>
          </a:r>
          <a:r>
            <a:rPr lang="en-IN" sz="1200" u="sng">
              <a:solidFill>
                <a:srgbClr val="0070C0"/>
              </a:solidFill>
            </a:rPr>
            <a:t>each day </a:t>
          </a:r>
          <a:r>
            <a:rPr lang="en-IN" sz="1200"/>
            <a:t>to communicate, assess, and plan its progress</a:t>
          </a:r>
          <a:endParaRPr lang="en-US" sz="1200"/>
        </a:p>
      </dgm:t>
    </dgm:pt>
    <dgm:pt modelId="{0CFA38EA-9B48-4520-AB80-6BDD89FE941F}" type="parTrans" cxnId="{7C1110DF-48FF-426C-B835-373B79A9543D}">
      <dgm:prSet/>
      <dgm:spPr/>
      <dgm:t>
        <a:bodyPr/>
        <a:lstStyle/>
        <a:p>
          <a:endParaRPr lang="en-US"/>
        </a:p>
      </dgm:t>
    </dgm:pt>
    <dgm:pt modelId="{871BD4A8-9DAA-4F5F-BC80-87C4CB68EB62}" type="sibTrans" cxnId="{7C1110DF-48FF-426C-B835-373B79A9543D}">
      <dgm:prSet/>
      <dgm:spPr/>
      <dgm:t>
        <a:bodyPr/>
        <a:lstStyle/>
        <a:p>
          <a:endParaRPr lang="en-US"/>
        </a:p>
      </dgm:t>
    </dgm:pt>
    <dgm:pt modelId="{0A9E5940-60DF-4450-A0C2-4CEA2D33B83C}">
      <dgm:prSet custT="1"/>
      <dgm:spPr/>
      <dgm:t>
        <a:bodyPr/>
        <a:lstStyle/>
        <a:p>
          <a:pPr>
            <a:lnSpc>
              <a:spcPct val="150000"/>
            </a:lnSpc>
          </a:pPr>
          <a:r>
            <a:rPr lang="en-IN" sz="1200"/>
            <a:t>The Scrum Master enforces the Scrum rules and helps the team focus on its work</a:t>
          </a:r>
          <a:endParaRPr lang="en-US" sz="1200"/>
        </a:p>
      </dgm:t>
    </dgm:pt>
    <dgm:pt modelId="{4DC7FEF8-211B-4742-8CDD-91CE84AA8DB0}" type="parTrans" cxnId="{98B5756D-4ED6-475B-A8CA-8BD4E68218F5}">
      <dgm:prSet/>
      <dgm:spPr/>
      <dgm:t>
        <a:bodyPr/>
        <a:lstStyle/>
        <a:p>
          <a:endParaRPr lang="en-US"/>
        </a:p>
      </dgm:t>
    </dgm:pt>
    <dgm:pt modelId="{A12AD828-5BDA-4FFE-89AA-FC8F1E4F072B}" type="sibTrans" cxnId="{98B5756D-4ED6-475B-A8CA-8BD4E68218F5}">
      <dgm:prSet/>
      <dgm:spPr/>
      <dgm:t>
        <a:bodyPr/>
        <a:lstStyle/>
        <a:p>
          <a:endParaRPr lang="en-US"/>
        </a:p>
      </dgm:t>
    </dgm:pt>
    <dgm:pt modelId="{C21A5608-EC87-4FF2-9C97-AC18F6732713}">
      <dgm:prSet custT="1"/>
      <dgm:spPr/>
      <dgm:t>
        <a:bodyPr/>
        <a:lstStyle/>
        <a:p>
          <a:pPr>
            <a:lnSpc>
              <a:spcPct val="150000"/>
            </a:lnSpc>
          </a:pPr>
          <a:r>
            <a:rPr lang="en-IN" sz="1200"/>
            <a:t>Each Sprint produces potentially shippable working product</a:t>
          </a:r>
          <a:endParaRPr lang="en-US" sz="1200"/>
        </a:p>
      </dgm:t>
    </dgm:pt>
    <dgm:pt modelId="{86AFDADA-309F-4C76-8B11-0BD005BB8291}" type="parTrans" cxnId="{09E5AA0A-439C-441D-9F90-840CBBF097AB}">
      <dgm:prSet/>
      <dgm:spPr/>
      <dgm:t>
        <a:bodyPr/>
        <a:lstStyle/>
        <a:p>
          <a:endParaRPr lang="en-US"/>
        </a:p>
      </dgm:t>
    </dgm:pt>
    <dgm:pt modelId="{C64B7603-EA8A-4906-8327-DF862160C000}" type="sibTrans" cxnId="{09E5AA0A-439C-441D-9F90-840CBBF097AB}">
      <dgm:prSet/>
      <dgm:spPr/>
      <dgm:t>
        <a:bodyPr/>
        <a:lstStyle/>
        <a:p>
          <a:endParaRPr lang="en-US"/>
        </a:p>
      </dgm:t>
    </dgm:pt>
    <dgm:pt modelId="{C92D4E87-6150-4820-9B40-12B7AF8CE2B8}">
      <dgm:prSet custT="1"/>
      <dgm:spPr/>
      <dgm:t>
        <a:bodyPr/>
        <a:lstStyle/>
        <a:p>
          <a:pPr>
            <a:lnSpc>
              <a:spcPct val="150000"/>
            </a:lnSpc>
          </a:pPr>
          <a:r>
            <a:rPr lang="en-IN" sz="1200"/>
            <a:t>In </a:t>
          </a:r>
          <a:r>
            <a:rPr lang="en-IN" sz="1200" u="none">
              <a:solidFill>
                <a:sysClr val="windowText" lastClr="000000"/>
              </a:solidFill>
            </a:rPr>
            <a:t>Sprint </a:t>
          </a:r>
          <a:r>
            <a:rPr lang="en-IN" sz="1200" u="sng">
              <a:solidFill>
                <a:srgbClr val="0070C0"/>
              </a:solidFill>
            </a:rPr>
            <a:t>planning</a:t>
          </a:r>
          <a:r>
            <a:rPr lang="en-IN" sz="1200"/>
            <a:t>, the team chooses a chunk of the Product Backlog and how to implement it</a:t>
          </a:r>
          <a:endParaRPr lang="en-US" sz="1200"/>
        </a:p>
      </dgm:t>
    </dgm:pt>
    <dgm:pt modelId="{4BE50AB2-74C2-4BCD-BDC5-CEB8D1615BE2}" type="parTrans" cxnId="{CA89E4ED-54E3-468C-891D-F3F58EB559D8}">
      <dgm:prSet/>
      <dgm:spPr/>
      <dgm:t>
        <a:bodyPr/>
        <a:lstStyle/>
        <a:p>
          <a:endParaRPr lang="en-US"/>
        </a:p>
      </dgm:t>
    </dgm:pt>
    <dgm:pt modelId="{4974E6E6-BDEF-41F6-BDEB-4122DB5D5ABD}" type="sibTrans" cxnId="{CA89E4ED-54E3-468C-891D-F3F58EB559D8}">
      <dgm:prSet/>
      <dgm:spPr/>
      <dgm:t>
        <a:bodyPr/>
        <a:lstStyle/>
        <a:p>
          <a:endParaRPr lang="en-US"/>
        </a:p>
      </dgm:t>
    </dgm:pt>
    <dgm:pt modelId="{3D248D68-BA1B-47D8-98DE-E9E18744A2BD}">
      <dgm:prSet custT="1"/>
      <dgm:spPr/>
      <dgm:t>
        <a:bodyPr/>
        <a:lstStyle/>
        <a:p>
          <a:pPr>
            <a:lnSpc>
              <a:spcPct val="150000"/>
            </a:lnSpc>
          </a:pPr>
          <a:r>
            <a:rPr lang="en-IN" sz="1200"/>
            <a:t>Each Sprint ends with a Sprint </a:t>
          </a:r>
          <a:r>
            <a:rPr lang="en-IN" sz="1200" u="sng">
              <a:solidFill>
                <a:srgbClr val="0070C0"/>
              </a:solidFill>
            </a:rPr>
            <a:t>Review</a:t>
          </a:r>
          <a:r>
            <a:rPr lang="en-IN" sz="1200"/>
            <a:t> and a Sprint </a:t>
          </a:r>
          <a:r>
            <a:rPr lang="en-IN" sz="1200" u="sng">
              <a:solidFill>
                <a:srgbClr val="0070C0"/>
              </a:solidFill>
            </a:rPr>
            <a:t>Retrospective</a:t>
          </a:r>
          <a:r>
            <a:rPr lang="en-IN" sz="1200"/>
            <a:t> Meeting</a:t>
          </a:r>
          <a:endParaRPr lang="en-US" sz="1200"/>
        </a:p>
      </dgm:t>
    </dgm:pt>
    <dgm:pt modelId="{E6D3615E-8CA8-4D9D-BA0E-F9180459EA6C}" type="parTrans" cxnId="{22AB6BA3-2899-4E19-9DA9-D451C3A4EC1B}">
      <dgm:prSet/>
      <dgm:spPr/>
      <dgm:t>
        <a:bodyPr/>
        <a:lstStyle/>
        <a:p>
          <a:endParaRPr lang="en-IN"/>
        </a:p>
      </dgm:t>
    </dgm:pt>
    <dgm:pt modelId="{CDBE947C-FF2A-4B30-BC4E-B22E6C80D3C9}" type="sibTrans" cxnId="{22AB6BA3-2899-4E19-9DA9-D451C3A4EC1B}">
      <dgm:prSet/>
      <dgm:spPr/>
      <dgm:t>
        <a:bodyPr/>
        <a:lstStyle/>
        <a:p>
          <a:endParaRPr lang="en-IN"/>
        </a:p>
      </dgm:t>
    </dgm:pt>
    <dgm:pt modelId="{663A90EF-415C-4ABD-9256-524CA9CD081C}">
      <dgm:prSet custT="1"/>
      <dgm:spPr/>
      <dgm:t>
        <a:bodyPr/>
        <a:lstStyle/>
        <a:p>
          <a:r>
            <a:rPr lang="en-IN" sz="1400"/>
            <a:t>Scrum in 30 Seconds</a:t>
          </a:r>
          <a:endParaRPr lang="en-US" sz="1400"/>
        </a:p>
      </dgm:t>
    </dgm:pt>
    <dgm:pt modelId="{9FB582F1-D6EE-4FEE-9D87-6CE2A04CA4B0}" type="parTrans" cxnId="{8A3DB0C5-267E-41C7-9D23-B0DFCFB6CF67}">
      <dgm:prSet/>
      <dgm:spPr/>
      <dgm:t>
        <a:bodyPr/>
        <a:lstStyle/>
        <a:p>
          <a:endParaRPr lang="en-IN"/>
        </a:p>
      </dgm:t>
    </dgm:pt>
    <dgm:pt modelId="{C93C5372-2DE2-41FD-9A32-143153C73C92}" type="sibTrans" cxnId="{8A3DB0C5-267E-41C7-9D23-B0DFCFB6CF67}">
      <dgm:prSet/>
      <dgm:spPr/>
      <dgm:t>
        <a:bodyPr/>
        <a:lstStyle/>
        <a:p>
          <a:endParaRPr lang="en-IN"/>
        </a:p>
      </dgm:t>
    </dgm:pt>
    <dgm:pt modelId="{7E1FE632-0EBB-426F-A7B0-FFCB099EC60C}">
      <dgm:prSet custT="1"/>
      <dgm:spPr/>
      <dgm:t>
        <a:bodyPr/>
        <a:lstStyle/>
        <a:p>
          <a:pPr>
            <a:lnSpc>
              <a:spcPct val="150000"/>
            </a:lnSpc>
          </a:pPr>
          <a:r>
            <a:rPr lang="en-IN" sz="1200"/>
            <a:t>A Product Owner creates a prioritized wishlist called a </a:t>
          </a:r>
          <a:r>
            <a:rPr lang="en-IN" sz="1200" u="sng">
              <a:solidFill>
                <a:srgbClr val="0070C0"/>
              </a:solidFill>
            </a:rPr>
            <a:t>Product Backlog</a:t>
          </a:r>
          <a:endParaRPr lang="en-US" sz="1200" u="sng">
            <a:solidFill>
              <a:srgbClr val="0070C0"/>
            </a:solidFill>
          </a:endParaRPr>
        </a:p>
      </dgm:t>
    </dgm:pt>
    <dgm:pt modelId="{855381C1-A2E6-4A56-BB77-098BF75220CC}" type="parTrans" cxnId="{64FB503C-B7C1-44A8-A21F-5D4C89A9D9DC}">
      <dgm:prSet/>
      <dgm:spPr/>
      <dgm:t>
        <a:bodyPr/>
        <a:lstStyle/>
        <a:p>
          <a:endParaRPr lang="en-IN"/>
        </a:p>
      </dgm:t>
    </dgm:pt>
    <dgm:pt modelId="{E8E0C550-FF88-44A1-A553-547B36D3EDE8}" type="sibTrans" cxnId="{64FB503C-B7C1-44A8-A21F-5D4C89A9D9DC}">
      <dgm:prSet/>
      <dgm:spPr/>
      <dgm:t>
        <a:bodyPr/>
        <a:lstStyle/>
        <a:p>
          <a:endParaRPr lang="en-IN"/>
        </a:p>
      </dgm:t>
    </dgm:pt>
    <dgm:pt modelId="{3BF58988-CC11-4AF5-9B00-8836B4E194B5}" type="pres">
      <dgm:prSet presAssocID="{3DA1F558-2E75-4337-B7FA-862EA4A9E0D0}" presName="linear" presStyleCnt="0">
        <dgm:presLayoutVars>
          <dgm:dir/>
          <dgm:animLvl val="lvl"/>
          <dgm:resizeHandles val="exact"/>
        </dgm:presLayoutVars>
      </dgm:prSet>
      <dgm:spPr/>
    </dgm:pt>
    <dgm:pt modelId="{54B2197A-119F-4916-85BA-2AC0068E39C7}" type="pres">
      <dgm:prSet presAssocID="{663A90EF-415C-4ABD-9256-524CA9CD081C}" presName="parentLin" presStyleCnt="0"/>
      <dgm:spPr/>
    </dgm:pt>
    <dgm:pt modelId="{C9744BFF-207D-4C38-9F53-580EDD2BF577}" type="pres">
      <dgm:prSet presAssocID="{663A90EF-415C-4ABD-9256-524CA9CD081C}" presName="parentLeftMargin" presStyleLbl="node1" presStyleIdx="0" presStyleCnt="1"/>
      <dgm:spPr/>
      <dgm:t>
        <a:bodyPr/>
        <a:lstStyle/>
        <a:p>
          <a:endParaRPr lang="en-IN"/>
        </a:p>
      </dgm:t>
    </dgm:pt>
    <dgm:pt modelId="{54684EC3-2159-4DF1-AED1-20F0A04AFECC}" type="pres">
      <dgm:prSet presAssocID="{663A90EF-415C-4ABD-9256-524CA9CD081C}" presName="parentText" presStyleLbl="node1" presStyleIdx="0" presStyleCnt="1" custFlipVert="0" custScaleY="18917" custLinFactNeighborX="4499" custLinFactNeighborY="-37351">
        <dgm:presLayoutVars>
          <dgm:chMax val="0"/>
          <dgm:bulletEnabled val="1"/>
        </dgm:presLayoutVars>
      </dgm:prSet>
      <dgm:spPr/>
      <dgm:t>
        <a:bodyPr/>
        <a:lstStyle/>
        <a:p>
          <a:endParaRPr lang="en-IN"/>
        </a:p>
      </dgm:t>
    </dgm:pt>
    <dgm:pt modelId="{0E29051E-6B16-4910-BC25-0D3878F34E41}" type="pres">
      <dgm:prSet presAssocID="{663A90EF-415C-4ABD-9256-524CA9CD081C}" presName="negativeSpace" presStyleCnt="0"/>
      <dgm:spPr/>
    </dgm:pt>
    <dgm:pt modelId="{7D6FC4C0-2603-4A40-AA4F-FB12F452BC61}" type="pres">
      <dgm:prSet presAssocID="{663A90EF-415C-4ABD-9256-524CA9CD081C}" presName="childText" presStyleLbl="conFgAcc1" presStyleIdx="0" presStyleCnt="1" custScaleY="75038">
        <dgm:presLayoutVars>
          <dgm:bulletEnabled val="1"/>
        </dgm:presLayoutVars>
      </dgm:prSet>
      <dgm:spPr/>
      <dgm:t>
        <a:bodyPr/>
        <a:lstStyle/>
        <a:p>
          <a:endParaRPr lang="en-IN"/>
        </a:p>
      </dgm:t>
    </dgm:pt>
  </dgm:ptLst>
  <dgm:cxnLst>
    <dgm:cxn modelId="{7B15A84C-19BF-4B16-9CB5-58E6B4F6486C}" type="presOf" srcId="{663A90EF-415C-4ABD-9256-524CA9CD081C}" destId="{54684EC3-2159-4DF1-AED1-20F0A04AFECC}" srcOrd="1" destOrd="0" presId="urn:microsoft.com/office/officeart/2005/8/layout/list1"/>
    <dgm:cxn modelId="{CA89E4ED-54E3-468C-891D-F3F58EB559D8}" srcId="{663A90EF-415C-4ABD-9256-524CA9CD081C}" destId="{C92D4E87-6150-4820-9B40-12B7AF8CE2B8}" srcOrd="2" destOrd="0" parTransId="{4BE50AB2-74C2-4BCD-BDC5-CEB8D1615BE2}" sibTransId="{4974E6E6-BDEF-41F6-BDEB-4122DB5D5ABD}"/>
    <dgm:cxn modelId="{225D2D2A-B246-4CF3-B380-A3E8E8AC7E73}" type="presOf" srcId="{7E1FE632-0EBB-426F-A7B0-FFCB099EC60C}" destId="{7D6FC4C0-2603-4A40-AA4F-FB12F452BC61}" srcOrd="0" destOrd="0" presId="urn:microsoft.com/office/officeart/2005/8/layout/list1"/>
    <dgm:cxn modelId="{44574D65-39F3-477E-880D-8E5F758BF870}" type="presOf" srcId="{663AE30D-E2A5-45CA-BBD4-2A8292B26612}" destId="{7D6FC4C0-2603-4A40-AA4F-FB12F452BC61}" srcOrd="0" destOrd="1" presId="urn:microsoft.com/office/officeart/2005/8/layout/list1"/>
    <dgm:cxn modelId="{22AB6BA3-2899-4E19-9DA9-D451C3A4EC1B}" srcId="{663A90EF-415C-4ABD-9256-524CA9CD081C}" destId="{3D248D68-BA1B-47D8-98DE-E9E18744A2BD}" srcOrd="6" destOrd="0" parTransId="{E6D3615E-8CA8-4D9D-BA0E-F9180459EA6C}" sibTransId="{CDBE947C-FF2A-4B30-BC4E-B22E6C80D3C9}"/>
    <dgm:cxn modelId="{8A3DB0C5-267E-41C7-9D23-B0DFCFB6CF67}" srcId="{3DA1F558-2E75-4337-B7FA-862EA4A9E0D0}" destId="{663A90EF-415C-4ABD-9256-524CA9CD081C}" srcOrd="0" destOrd="0" parTransId="{9FB582F1-D6EE-4FEE-9D87-6CE2A04CA4B0}" sibTransId="{C93C5372-2DE2-41FD-9A32-143153C73C92}"/>
    <dgm:cxn modelId="{AB046EAB-87A8-4A36-8F81-C51AB58C16C7}" type="presOf" srcId="{663A90EF-415C-4ABD-9256-524CA9CD081C}" destId="{C9744BFF-207D-4C38-9F53-580EDD2BF577}" srcOrd="0" destOrd="0" presId="urn:microsoft.com/office/officeart/2005/8/layout/list1"/>
    <dgm:cxn modelId="{E532D02D-8163-4859-BE99-8425A7192253}" type="presOf" srcId="{C21A5608-EC87-4FF2-9C97-AC18F6732713}" destId="{7D6FC4C0-2603-4A40-AA4F-FB12F452BC61}" srcOrd="0" destOrd="5" presId="urn:microsoft.com/office/officeart/2005/8/layout/list1"/>
    <dgm:cxn modelId="{64FB503C-B7C1-44A8-A21F-5D4C89A9D9DC}" srcId="{663A90EF-415C-4ABD-9256-524CA9CD081C}" destId="{7E1FE632-0EBB-426F-A7B0-FFCB099EC60C}" srcOrd="0" destOrd="0" parTransId="{855381C1-A2E6-4A56-BB77-098BF75220CC}" sibTransId="{E8E0C550-FF88-44A1-A553-547B36D3EDE8}"/>
    <dgm:cxn modelId="{1BAE1E21-C4D5-4E44-AFB2-6DE3935C61F4}" type="presOf" srcId="{0A9E5940-60DF-4450-A0C2-4CEA2D33B83C}" destId="{7D6FC4C0-2603-4A40-AA4F-FB12F452BC61}" srcOrd="0" destOrd="4" presId="urn:microsoft.com/office/officeart/2005/8/layout/list1"/>
    <dgm:cxn modelId="{1F4A4BA9-5287-4CE0-9895-B092D007DE72}" type="presOf" srcId="{C92D4E87-6150-4820-9B40-12B7AF8CE2B8}" destId="{7D6FC4C0-2603-4A40-AA4F-FB12F452BC61}" srcOrd="0" destOrd="2" presId="urn:microsoft.com/office/officeart/2005/8/layout/list1"/>
    <dgm:cxn modelId="{98B5756D-4ED6-475B-A8CA-8BD4E68218F5}" srcId="{663A90EF-415C-4ABD-9256-524CA9CD081C}" destId="{0A9E5940-60DF-4450-A0C2-4CEA2D33B83C}" srcOrd="4" destOrd="0" parTransId="{4DC7FEF8-211B-4742-8CDD-91CE84AA8DB0}" sibTransId="{A12AD828-5BDA-4FFE-89AA-FC8F1E4F072B}"/>
    <dgm:cxn modelId="{9E0A1051-02E9-4663-BA8F-4DC1A0187AB5}" srcId="{663A90EF-415C-4ABD-9256-524CA9CD081C}" destId="{663AE30D-E2A5-45CA-BBD4-2A8292B26612}" srcOrd="1" destOrd="0" parTransId="{32C27E44-628B-4526-B1A2-DED615160859}" sibTransId="{36C24881-4E1D-4FC1-BD21-4E28C3E2BBFD}"/>
    <dgm:cxn modelId="{B7F0BF0C-9B0B-4504-9024-263F837AF063}" type="presOf" srcId="{664055D6-5F1C-4AF5-BDBC-BF3B0EBA857B}" destId="{7D6FC4C0-2603-4A40-AA4F-FB12F452BC61}" srcOrd="0" destOrd="3" presId="urn:microsoft.com/office/officeart/2005/8/layout/list1"/>
    <dgm:cxn modelId="{B6BB0595-43D9-490E-8661-3D4A658FD30C}" type="presOf" srcId="{3D248D68-BA1B-47D8-98DE-E9E18744A2BD}" destId="{7D6FC4C0-2603-4A40-AA4F-FB12F452BC61}" srcOrd="0" destOrd="6" presId="urn:microsoft.com/office/officeart/2005/8/layout/list1"/>
    <dgm:cxn modelId="{36FB395F-FEEF-4FB6-8E29-06960C359B58}" type="presOf" srcId="{3DA1F558-2E75-4337-B7FA-862EA4A9E0D0}" destId="{3BF58988-CC11-4AF5-9B00-8836B4E194B5}" srcOrd="0" destOrd="0" presId="urn:microsoft.com/office/officeart/2005/8/layout/list1"/>
    <dgm:cxn modelId="{7C1110DF-48FF-426C-B835-373B79A9543D}" srcId="{663A90EF-415C-4ABD-9256-524CA9CD081C}" destId="{664055D6-5F1C-4AF5-BDBC-BF3B0EBA857B}" srcOrd="3" destOrd="0" parTransId="{0CFA38EA-9B48-4520-AB80-6BDD89FE941F}" sibTransId="{871BD4A8-9DAA-4F5F-BC80-87C4CB68EB62}"/>
    <dgm:cxn modelId="{09E5AA0A-439C-441D-9F90-840CBBF097AB}" srcId="{663A90EF-415C-4ABD-9256-524CA9CD081C}" destId="{C21A5608-EC87-4FF2-9C97-AC18F6732713}" srcOrd="5" destOrd="0" parTransId="{86AFDADA-309F-4C76-8B11-0BD005BB8291}" sibTransId="{C64B7603-EA8A-4906-8327-DF862160C000}"/>
    <dgm:cxn modelId="{BAF2F3EE-DD4F-4C3A-8BB6-789FADC807CC}" type="presParOf" srcId="{3BF58988-CC11-4AF5-9B00-8836B4E194B5}" destId="{54B2197A-119F-4916-85BA-2AC0068E39C7}" srcOrd="0" destOrd="0" presId="urn:microsoft.com/office/officeart/2005/8/layout/list1"/>
    <dgm:cxn modelId="{7BA99B9E-4BF2-4038-B501-E8D75BEBBC72}" type="presParOf" srcId="{54B2197A-119F-4916-85BA-2AC0068E39C7}" destId="{C9744BFF-207D-4C38-9F53-580EDD2BF577}" srcOrd="0" destOrd="0" presId="urn:microsoft.com/office/officeart/2005/8/layout/list1"/>
    <dgm:cxn modelId="{97D9B5DF-084D-4261-9AAE-3A628B67CBCE}" type="presParOf" srcId="{54B2197A-119F-4916-85BA-2AC0068E39C7}" destId="{54684EC3-2159-4DF1-AED1-20F0A04AFECC}" srcOrd="1" destOrd="0" presId="urn:microsoft.com/office/officeart/2005/8/layout/list1"/>
    <dgm:cxn modelId="{FC535855-1348-4B10-9EB8-2F33E43F35BD}" type="presParOf" srcId="{3BF58988-CC11-4AF5-9B00-8836B4E194B5}" destId="{0E29051E-6B16-4910-BC25-0D3878F34E41}" srcOrd="1" destOrd="0" presId="urn:microsoft.com/office/officeart/2005/8/layout/list1"/>
    <dgm:cxn modelId="{5B636377-AB8C-43EF-8322-A9A3F8169AAD}" type="presParOf" srcId="{3BF58988-CC11-4AF5-9B00-8836B4E194B5}" destId="{7D6FC4C0-2603-4A40-AA4F-FB12F452BC61}" srcOrd="2" destOrd="0" presId="urn:microsoft.com/office/officeart/2005/8/layout/list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C39579A-0D7D-4BF4-AE81-7B894C362B50}" type="doc">
      <dgm:prSet loTypeId="urn:microsoft.com/office/officeart/2008/layout/LinedList" loCatId="list" qsTypeId="urn:microsoft.com/office/officeart/2005/8/quickstyle/simple1#8" qsCatId="simple" csTypeId="urn:microsoft.com/office/officeart/2005/8/colors/accent1_2#10" csCatId="accent1" phldr="1"/>
      <dgm:spPr/>
      <dgm:t>
        <a:bodyPr/>
        <a:lstStyle/>
        <a:p>
          <a:endParaRPr lang="en-IN"/>
        </a:p>
      </dgm:t>
    </dgm:pt>
    <dgm:pt modelId="{316E0D60-18DC-4C63-B57B-18CC53453DF6}">
      <dgm:prSet phldrT="[Text]"/>
      <dgm:spPr/>
      <dgm:t>
        <a:bodyPr/>
        <a:lstStyle/>
        <a:p>
          <a:r>
            <a:rPr lang="en-IN"/>
            <a:t>R&amp;R</a:t>
          </a:r>
        </a:p>
      </dgm:t>
    </dgm:pt>
    <dgm:pt modelId="{51C52324-B7AF-45F7-A3AB-98F0D007FA50}" type="parTrans" cxnId="{80D70601-98D7-479A-BB7D-9CE4F3387825}">
      <dgm:prSet/>
      <dgm:spPr/>
      <dgm:t>
        <a:bodyPr/>
        <a:lstStyle/>
        <a:p>
          <a:endParaRPr lang="en-IN"/>
        </a:p>
      </dgm:t>
    </dgm:pt>
    <dgm:pt modelId="{16E39C83-3644-4B0C-B704-7FC1DCC197A9}" type="sibTrans" cxnId="{80D70601-98D7-479A-BB7D-9CE4F3387825}">
      <dgm:prSet/>
      <dgm:spPr/>
      <dgm:t>
        <a:bodyPr/>
        <a:lstStyle/>
        <a:p>
          <a:endParaRPr lang="en-IN"/>
        </a:p>
      </dgm:t>
    </dgm:pt>
    <dgm:pt modelId="{1AF2F627-B77A-4313-8BD1-3D3A77C7F4FF}">
      <dgm:prSet/>
      <dgm:spPr/>
      <dgm:t>
        <a:bodyPr/>
        <a:lstStyle/>
        <a:p>
          <a:r>
            <a:rPr lang="en-IN"/>
            <a:t>Responsible for assessing viability and ensuring delivery of the product</a:t>
          </a:r>
        </a:p>
      </dgm:t>
    </dgm:pt>
    <dgm:pt modelId="{74D3E363-E5B0-4414-9860-162BFE34D997}" type="parTrans" cxnId="{77E40038-F8A0-41CC-8721-CB106A13A6A4}">
      <dgm:prSet/>
      <dgm:spPr/>
      <dgm:t>
        <a:bodyPr/>
        <a:lstStyle/>
        <a:p>
          <a:endParaRPr lang="en-IN"/>
        </a:p>
      </dgm:t>
    </dgm:pt>
    <dgm:pt modelId="{C06EDD6E-648D-444B-84E6-F93BC712B379}" type="sibTrans" cxnId="{77E40038-F8A0-41CC-8721-CB106A13A6A4}">
      <dgm:prSet/>
      <dgm:spPr/>
      <dgm:t>
        <a:bodyPr/>
        <a:lstStyle/>
        <a:p>
          <a:endParaRPr lang="en-IN"/>
        </a:p>
      </dgm:t>
    </dgm:pt>
    <dgm:pt modelId="{3A1F482F-2E7A-481C-8124-9E4041515BCC}">
      <dgm:prSet/>
      <dgm:spPr/>
      <dgm:t>
        <a:bodyPr/>
        <a:lstStyle/>
        <a:p>
          <a:r>
            <a:rPr lang="en-IN"/>
            <a:t>Decides on the Product Vision </a:t>
          </a:r>
        </a:p>
      </dgm:t>
    </dgm:pt>
    <dgm:pt modelId="{988F3F2A-9B03-4354-AE9D-9C0492897B03}" type="parTrans" cxnId="{0D7436A9-0E68-4587-9BC7-C094D6E4A941}">
      <dgm:prSet/>
      <dgm:spPr/>
      <dgm:t>
        <a:bodyPr/>
        <a:lstStyle/>
        <a:p>
          <a:endParaRPr lang="en-IN"/>
        </a:p>
      </dgm:t>
    </dgm:pt>
    <dgm:pt modelId="{19DA6D4B-9F54-491F-909E-C40D8815192E}" type="sibTrans" cxnId="{0D7436A9-0E68-4587-9BC7-C094D6E4A941}">
      <dgm:prSet/>
      <dgm:spPr/>
      <dgm:t>
        <a:bodyPr/>
        <a:lstStyle/>
        <a:p>
          <a:endParaRPr lang="en-IN"/>
        </a:p>
      </dgm:t>
    </dgm:pt>
    <dgm:pt modelId="{611FF0E1-E47E-493A-B05C-A91E4F19DCBA}">
      <dgm:prSet/>
      <dgm:spPr/>
      <dgm:t>
        <a:bodyPr/>
        <a:lstStyle/>
        <a:p>
          <a:r>
            <a:rPr lang="en-IN"/>
            <a:t>Prioritizes items in the Product Backlog according to business value</a:t>
          </a:r>
        </a:p>
      </dgm:t>
    </dgm:pt>
    <dgm:pt modelId="{24672905-5223-457D-B75A-DD66F6071F30}" type="parTrans" cxnId="{EA33D69F-45B6-460D-8F11-8B65D7444E07}">
      <dgm:prSet/>
      <dgm:spPr/>
      <dgm:t>
        <a:bodyPr/>
        <a:lstStyle/>
        <a:p>
          <a:endParaRPr lang="en-IN"/>
        </a:p>
      </dgm:t>
    </dgm:pt>
    <dgm:pt modelId="{2BACDEEF-DED6-44A2-9189-2EF15BE095CE}" type="sibTrans" cxnId="{EA33D69F-45B6-460D-8F11-8B65D7444E07}">
      <dgm:prSet/>
      <dgm:spPr/>
      <dgm:t>
        <a:bodyPr/>
        <a:lstStyle/>
        <a:p>
          <a:endParaRPr lang="en-IN"/>
        </a:p>
      </dgm:t>
    </dgm:pt>
    <dgm:pt modelId="{453DD352-F3D7-455E-811A-D0BE9DDE6F99}">
      <dgm:prSet/>
      <dgm:spPr/>
      <dgm:t>
        <a:bodyPr/>
        <a:lstStyle/>
        <a:p>
          <a:r>
            <a:rPr lang="en-IN"/>
            <a:t>Decides on release dates </a:t>
          </a:r>
        </a:p>
      </dgm:t>
    </dgm:pt>
    <dgm:pt modelId="{ED75A1BF-8887-472D-8DEF-CF004D955389}" type="parTrans" cxnId="{B1535273-8F50-4D4F-ABBC-20656248A5F8}">
      <dgm:prSet/>
      <dgm:spPr/>
      <dgm:t>
        <a:bodyPr/>
        <a:lstStyle/>
        <a:p>
          <a:endParaRPr lang="en-IN"/>
        </a:p>
      </dgm:t>
    </dgm:pt>
    <dgm:pt modelId="{2A690E3C-6CE0-429C-B7E5-72334264DFE6}" type="sibTrans" cxnId="{B1535273-8F50-4D4F-ABBC-20656248A5F8}">
      <dgm:prSet/>
      <dgm:spPr/>
      <dgm:t>
        <a:bodyPr/>
        <a:lstStyle/>
        <a:p>
          <a:endParaRPr lang="en-IN"/>
        </a:p>
      </dgm:t>
    </dgm:pt>
    <dgm:pt modelId="{DD6B2842-35DE-412B-BE3E-A5F7EA67FE10}">
      <dgm:prSet/>
      <dgm:spPr/>
      <dgm:t>
        <a:bodyPr/>
        <a:lstStyle/>
        <a:p>
          <a:r>
            <a:rPr lang="en-IN"/>
            <a:t>Provides acceptance criteria for the items</a:t>
          </a:r>
        </a:p>
      </dgm:t>
    </dgm:pt>
    <dgm:pt modelId="{0AFFC260-986F-4AF6-8BC1-11A9BB6BEFD7}" type="parTrans" cxnId="{3F16F26A-6EF4-4A8D-B04E-BFA464A7A3A5}">
      <dgm:prSet/>
      <dgm:spPr/>
      <dgm:t>
        <a:bodyPr/>
        <a:lstStyle/>
        <a:p>
          <a:endParaRPr lang="en-IN"/>
        </a:p>
      </dgm:t>
    </dgm:pt>
    <dgm:pt modelId="{E8AC8E7A-678E-4060-9A4D-000EF651E820}" type="sibTrans" cxnId="{3F16F26A-6EF4-4A8D-B04E-BFA464A7A3A5}">
      <dgm:prSet/>
      <dgm:spPr/>
      <dgm:t>
        <a:bodyPr/>
        <a:lstStyle/>
        <a:p>
          <a:endParaRPr lang="en-IN"/>
        </a:p>
      </dgm:t>
    </dgm:pt>
    <dgm:pt modelId="{4E3A8A72-1B21-4ADD-90A5-29DD76A4F459}">
      <dgm:prSet/>
      <dgm:spPr/>
      <dgm:t>
        <a:bodyPr/>
        <a:lstStyle/>
        <a:p>
          <a:r>
            <a:rPr lang="en-IN"/>
            <a:t>Inspects deliverable to validate acceptance criteria</a:t>
          </a:r>
        </a:p>
      </dgm:t>
    </dgm:pt>
    <dgm:pt modelId="{399B6B89-8D0C-4733-BFF1-A3F300D42682}" type="parTrans" cxnId="{8E67C7C7-F998-4BA5-BB57-EC0C47F43879}">
      <dgm:prSet/>
      <dgm:spPr/>
      <dgm:t>
        <a:bodyPr/>
        <a:lstStyle/>
        <a:p>
          <a:endParaRPr lang="en-IN"/>
        </a:p>
      </dgm:t>
    </dgm:pt>
    <dgm:pt modelId="{43F59C3F-5E20-4EC8-8CF3-D824AC65BA73}" type="sibTrans" cxnId="{8E67C7C7-F998-4BA5-BB57-EC0C47F43879}">
      <dgm:prSet/>
      <dgm:spPr/>
      <dgm:t>
        <a:bodyPr/>
        <a:lstStyle/>
        <a:p>
          <a:endParaRPr lang="en-IN"/>
        </a:p>
      </dgm:t>
    </dgm:pt>
    <dgm:pt modelId="{781B0A41-59C8-447A-98AD-700F84EC1176}">
      <dgm:prSet/>
      <dgm:spPr/>
      <dgm:t>
        <a:bodyPr/>
        <a:lstStyle/>
        <a:p>
          <a:r>
            <a:rPr lang="en-IN"/>
            <a:t>Represents the single voice in deciding product criteria</a:t>
          </a:r>
        </a:p>
      </dgm:t>
    </dgm:pt>
    <dgm:pt modelId="{374DD56C-35A5-486C-B70F-2407E70C4BF2}" type="parTrans" cxnId="{FB035CF8-730C-43EC-B5A2-5E93A569548B}">
      <dgm:prSet/>
      <dgm:spPr/>
      <dgm:t>
        <a:bodyPr/>
        <a:lstStyle/>
        <a:p>
          <a:endParaRPr lang="en-IN"/>
        </a:p>
      </dgm:t>
    </dgm:pt>
    <dgm:pt modelId="{3AE3E79E-197C-4BED-B861-B3457FF96EE1}" type="sibTrans" cxnId="{FB035CF8-730C-43EC-B5A2-5E93A569548B}">
      <dgm:prSet/>
      <dgm:spPr/>
      <dgm:t>
        <a:bodyPr/>
        <a:lstStyle/>
        <a:p>
          <a:endParaRPr lang="en-IN"/>
        </a:p>
      </dgm:t>
    </dgm:pt>
    <dgm:pt modelId="{C0DB1087-FBD2-4C9E-8B3E-366B48082582}">
      <dgm:prSet/>
      <dgm:spPr/>
      <dgm:t>
        <a:bodyPr/>
        <a:lstStyle/>
        <a:p>
          <a:r>
            <a:rPr lang="en-IN"/>
            <a:t>Ensures transparency and clarity on the Product Backlog Items</a:t>
          </a:r>
        </a:p>
      </dgm:t>
    </dgm:pt>
    <dgm:pt modelId="{C653536A-4D60-425A-8BEE-13AAA9AA996F}" type="parTrans" cxnId="{40B914FA-5EE8-4BEA-B81D-674B818496F7}">
      <dgm:prSet/>
      <dgm:spPr/>
      <dgm:t>
        <a:bodyPr/>
        <a:lstStyle/>
        <a:p>
          <a:endParaRPr lang="en-IN"/>
        </a:p>
      </dgm:t>
    </dgm:pt>
    <dgm:pt modelId="{E6A5E931-B964-4524-AD21-A8B68B74B6DC}" type="sibTrans" cxnId="{40B914FA-5EE8-4BEA-B81D-674B818496F7}">
      <dgm:prSet/>
      <dgm:spPr/>
      <dgm:t>
        <a:bodyPr/>
        <a:lstStyle/>
        <a:p>
          <a:endParaRPr lang="en-IN"/>
        </a:p>
      </dgm:t>
    </dgm:pt>
    <dgm:pt modelId="{1D00D112-25B4-415A-869A-0D1E9DA187C4}">
      <dgm:prSet/>
      <dgm:spPr/>
      <dgm:t>
        <a:bodyPr/>
        <a:lstStyle/>
        <a:p>
          <a:r>
            <a:rPr lang="en-IN"/>
            <a:t>Clearly understands all items on the Product Backlog and communicates the same to the team</a:t>
          </a:r>
        </a:p>
      </dgm:t>
    </dgm:pt>
    <dgm:pt modelId="{8A280896-49E0-4E3D-91E6-F5F4B81DB850}" type="parTrans" cxnId="{AB2F0AA6-2E15-4EF2-B64B-95E31BA669EA}">
      <dgm:prSet/>
      <dgm:spPr/>
      <dgm:t>
        <a:bodyPr/>
        <a:lstStyle/>
        <a:p>
          <a:endParaRPr lang="en-IN"/>
        </a:p>
      </dgm:t>
    </dgm:pt>
    <dgm:pt modelId="{F74BF0F4-EF86-4B58-B4BC-364150844EAE}" type="sibTrans" cxnId="{AB2F0AA6-2E15-4EF2-B64B-95E31BA669EA}">
      <dgm:prSet/>
      <dgm:spPr/>
      <dgm:t>
        <a:bodyPr/>
        <a:lstStyle/>
        <a:p>
          <a:endParaRPr lang="en-IN"/>
        </a:p>
      </dgm:t>
    </dgm:pt>
    <dgm:pt modelId="{931D9A74-0366-4A90-B8D2-A6714F6BC4BA}" type="pres">
      <dgm:prSet presAssocID="{BC39579A-0D7D-4BF4-AE81-7B894C362B50}" presName="vert0" presStyleCnt="0">
        <dgm:presLayoutVars>
          <dgm:dir/>
          <dgm:animOne val="branch"/>
          <dgm:animLvl val="lvl"/>
        </dgm:presLayoutVars>
      </dgm:prSet>
      <dgm:spPr/>
      <dgm:t>
        <a:bodyPr/>
        <a:lstStyle/>
        <a:p>
          <a:endParaRPr lang="en-IN"/>
        </a:p>
      </dgm:t>
    </dgm:pt>
    <dgm:pt modelId="{B1D6A020-9B46-4CAF-A322-FB0BF74DFF63}" type="pres">
      <dgm:prSet presAssocID="{316E0D60-18DC-4C63-B57B-18CC53453DF6}" presName="thickLine" presStyleLbl="alignNode1" presStyleIdx="0" presStyleCnt="1"/>
      <dgm:spPr/>
    </dgm:pt>
    <dgm:pt modelId="{D77559E8-C60D-42E3-9818-4A65C72016F7}" type="pres">
      <dgm:prSet presAssocID="{316E0D60-18DC-4C63-B57B-18CC53453DF6}" presName="horz1" presStyleCnt="0"/>
      <dgm:spPr/>
    </dgm:pt>
    <dgm:pt modelId="{75C9CFFD-59DE-4DDE-B7FE-9B0E4D838718}" type="pres">
      <dgm:prSet presAssocID="{316E0D60-18DC-4C63-B57B-18CC53453DF6}" presName="tx1" presStyleLbl="revTx" presStyleIdx="0" presStyleCnt="10"/>
      <dgm:spPr/>
      <dgm:t>
        <a:bodyPr/>
        <a:lstStyle/>
        <a:p>
          <a:endParaRPr lang="en-IN"/>
        </a:p>
      </dgm:t>
    </dgm:pt>
    <dgm:pt modelId="{C0FEF1FF-E89C-414B-9FAD-81A5BA5F2086}" type="pres">
      <dgm:prSet presAssocID="{316E0D60-18DC-4C63-B57B-18CC53453DF6}" presName="vert1" presStyleCnt="0"/>
      <dgm:spPr/>
    </dgm:pt>
    <dgm:pt modelId="{6B55BB99-D9AD-42EF-BB6C-51C207E1D536}" type="pres">
      <dgm:prSet presAssocID="{1AF2F627-B77A-4313-8BD1-3D3A77C7F4FF}" presName="vertSpace2a" presStyleCnt="0"/>
      <dgm:spPr/>
    </dgm:pt>
    <dgm:pt modelId="{ED64A769-9F3E-4C13-92C8-45C6B4CE0515}" type="pres">
      <dgm:prSet presAssocID="{1AF2F627-B77A-4313-8BD1-3D3A77C7F4FF}" presName="horz2" presStyleCnt="0"/>
      <dgm:spPr/>
    </dgm:pt>
    <dgm:pt modelId="{20BA4670-3DBB-4A02-8954-C70D81E02065}" type="pres">
      <dgm:prSet presAssocID="{1AF2F627-B77A-4313-8BD1-3D3A77C7F4FF}" presName="horzSpace2" presStyleCnt="0"/>
      <dgm:spPr/>
    </dgm:pt>
    <dgm:pt modelId="{745FA0AF-F5C5-4241-8D8A-542FF7ABE935}" type="pres">
      <dgm:prSet presAssocID="{1AF2F627-B77A-4313-8BD1-3D3A77C7F4FF}" presName="tx2" presStyleLbl="revTx" presStyleIdx="1" presStyleCnt="10"/>
      <dgm:spPr/>
      <dgm:t>
        <a:bodyPr/>
        <a:lstStyle/>
        <a:p>
          <a:endParaRPr lang="en-IN"/>
        </a:p>
      </dgm:t>
    </dgm:pt>
    <dgm:pt modelId="{304570DC-8E47-4E7E-B879-8415FBE9BD9D}" type="pres">
      <dgm:prSet presAssocID="{1AF2F627-B77A-4313-8BD1-3D3A77C7F4FF}" presName="vert2" presStyleCnt="0"/>
      <dgm:spPr/>
    </dgm:pt>
    <dgm:pt modelId="{C151D73F-A175-4676-8ECB-C6418931C957}" type="pres">
      <dgm:prSet presAssocID="{1AF2F627-B77A-4313-8BD1-3D3A77C7F4FF}" presName="thinLine2b" presStyleLbl="callout" presStyleIdx="0" presStyleCnt="9"/>
      <dgm:spPr/>
    </dgm:pt>
    <dgm:pt modelId="{577207C9-2C7A-4D16-B9BB-278D98C5D684}" type="pres">
      <dgm:prSet presAssocID="{1AF2F627-B77A-4313-8BD1-3D3A77C7F4FF}" presName="vertSpace2b" presStyleCnt="0"/>
      <dgm:spPr/>
    </dgm:pt>
    <dgm:pt modelId="{09EC914F-D75E-42C8-B49A-831C3AA20400}" type="pres">
      <dgm:prSet presAssocID="{3A1F482F-2E7A-481C-8124-9E4041515BCC}" presName="horz2" presStyleCnt="0"/>
      <dgm:spPr/>
    </dgm:pt>
    <dgm:pt modelId="{34CBC705-1692-45C5-8418-AD231BCCF6A3}" type="pres">
      <dgm:prSet presAssocID="{3A1F482F-2E7A-481C-8124-9E4041515BCC}" presName="horzSpace2" presStyleCnt="0"/>
      <dgm:spPr/>
    </dgm:pt>
    <dgm:pt modelId="{B97A8DDB-F170-46AF-954A-E8355C39A6ED}" type="pres">
      <dgm:prSet presAssocID="{3A1F482F-2E7A-481C-8124-9E4041515BCC}" presName="tx2" presStyleLbl="revTx" presStyleIdx="2" presStyleCnt="10"/>
      <dgm:spPr/>
      <dgm:t>
        <a:bodyPr/>
        <a:lstStyle/>
        <a:p>
          <a:endParaRPr lang="en-IN"/>
        </a:p>
      </dgm:t>
    </dgm:pt>
    <dgm:pt modelId="{2CF1B919-C2CB-4A24-9F57-84E20818E20A}" type="pres">
      <dgm:prSet presAssocID="{3A1F482F-2E7A-481C-8124-9E4041515BCC}" presName="vert2" presStyleCnt="0"/>
      <dgm:spPr/>
    </dgm:pt>
    <dgm:pt modelId="{E7D20E6F-6D19-4994-B953-B5FB2F19D258}" type="pres">
      <dgm:prSet presAssocID="{3A1F482F-2E7A-481C-8124-9E4041515BCC}" presName="thinLine2b" presStyleLbl="callout" presStyleIdx="1" presStyleCnt="9"/>
      <dgm:spPr/>
    </dgm:pt>
    <dgm:pt modelId="{A05E5300-DD68-49AF-8E31-CC27B774919D}" type="pres">
      <dgm:prSet presAssocID="{3A1F482F-2E7A-481C-8124-9E4041515BCC}" presName="vertSpace2b" presStyleCnt="0"/>
      <dgm:spPr/>
    </dgm:pt>
    <dgm:pt modelId="{80C1F51F-BD59-4750-A813-1F7484C0E0DC}" type="pres">
      <dgm:prSet presAssocID="{611FF0E1-E47E-493A-B05C-A91E4F19DCBA}" presName="horz2" presStyleCnt="0"/>
      <dgm:spPr/>
    </dgm:pt>
    <dgm:pt modelId="{5752CC93-5D32-455B-B09A-D25CCE10B451}" type="pres">
      <dgm:prSet presAssocID="{611FF0E1-E47E-493A-B05C-A91E4F19DCBA}" presName="horzSpace2" presStyleCnt="0"/>
      <dgm:spPr/>
    </dgm:pt>
    <dgm:pt modelId="{41A9389D-93B8-4F4B-A2F5-2B13BA86FB29}" type="pres">
      <dgm:prSet presAssocID="{611FF0E1-E47E-493A-B05C-A91E4F19DCBA}" presName="tx2" presStyleLbl="revTx" presStyleIdx="3" presStyleCnt="10"/>
      <dgm:spPr/>
      <dgm:t>
        <a:bodyPr/>
        <a:lstStyle/>
        <a:p>
          <a:endParaRPr lang="en-IN"/>
        </a:p>
      </dgm:t>
    </dgm:pt>
    <dgm:pt modelId="{4BFA9862-4574-4AC0-B106-BA2CFE1640EB}" type="pres">
      <dgm:prSet presAssocID="{611FF0E1-E47E-493A-B05C-A91E4F19DCBA}" presName="vert2" presStyleCnt="0"/>
      <dgm:spPr/>
    </dgm:pt>
    <dgm:pt modelId="{2148A777-A26D-41C0-9EBF-CC7D091C2539}" type="pres">
      <dgm:prSet presAssocID="{611FF0E1-E47E-493A-B05C-A91E4F19DCBA}" presName="thinLine2b" presStyleLbl="callout" presStyleIdx="2" presStyleCnt="9"/>
      <dgm:spPr/>
    </dgm:pt>
    <dgm:pt modelId="{9ED89D64-12B8-4018-8900-1A4CC198DCE1}" type="pres">
      <dgm:prSet presAssocID="{611FF0E1-E47E-493A-B05C-A91E4F19DCBA}" presName="vertSpace2b" presStyleCnt="0"/>
      <dgm:spPr/>
    </dgm:pt>
    <dgm:pt modelId="{ABBBA593-1058-4866-9FA5-B92758734FC8}" type="pres">
      <dgm:prSet presAssocID="{C0DB1087-FBD2-4C9E-8B3E-366B48082582}" presName="horz2" presStyleCnt="0"/>
      <dgm:spPr/>
    </dgm:pt>
    <dgm:pt modelId="{28BBA9BD-20A0-45BD-A9F5-B12E8ADCC19E}" type="pres">
      <dgm:prSet presAssocID="{C0DB1087-FBD2-4C9E-8B3E-366B48082582}" presName="horzSpace2" presStyleCnt="0"/>
      <dgm:spPr/>
    </dgm:pt>
    <dgm:pt modelId="{CD2EE48E-9688-4038-A974-EA89716C98FF}" type="pres">
      <dgm:prSet presAssocID="{C0DB1087-FBD2-4C9E-8B3E-366B48082582}" presName="tx2" presStyleLbl="revTx" presStyleIdx="4" presStyleCnt="10"/>
      <dgm:spPr/>
      <dgm:t>
        <a:bodyPr/>
        <a:lstStyle/>
        <a:p>
          <a:endParaRPr lang="en-IN"/>
        </a:p>
      </dgm:t>
    </dgm:pt>
    <dgm:pt modelId="{B562285E-A91E-4CF0-BCEA-49B3270F26F1}" type="pres">
      <dgm:prSet presAssocID="{C0DB1087-FBD2-4C9E-8B3E-366B48082582}" presName="vert2" presStyleCnt="0"/>
      <dgm:spPr/>
    </dgm:pt>
    <dgm:pt modelId="{88E85B36-2CA6-4C0D-B28E-C4797E8B173D}" type="pres">
      <dgm:prSet presAssocID="{C0DB1087-FBD2-4C9E-8B3E-366B48082582}" presName="thinLine2b" presStyleLbl="callout" presStyleIdx="3" presStyleCnt="9"/>
      <dgm:spPr/>
    </dgm:pt>
    <dgm:pt modelId="{C44A2593-E0F7-4EAF-B312-75DDADB8411C}" type="pres">
      <dgm:prSet presAssocID="{C0DB1087-FBD2-4C9E-8B3E-366B48082582}" presName="vertSpace2b" presStyleCnt="0"/>
      <dgm:spPr/>
    </dgm:pt>
    <dgm:pt modelId="{FB07E3EB-FEF5-498C-958A-C5BF2F081858}" type="pres">
      <dgm:prSet presAssocID="{1D00D112-25B4-415A-869A-0D1E9DA187C4}" presName="horz2" presStyleCnt="0"/>
      <dgm:spPr/>
    </dgm:pt>
    <dgm:pt modelId="{4581C901-CDA1-402D-BD80-29C347B9DC1D}" type="pres">
      <dgm:prSet presAssocID="{1D00D112-25B4-415A-869A-0D1E9DA187C4}" presName="horzSpace2" presStyleCnt="0"/>
      <dgm:spPr/>
    </dgm:pt>
    <dgm:pt modelId="{E0029E83-C546-4F98-BA7B-3F126DAB6F6F}" type="pres">
      <dgm:prSet presAssocID="{1D00D112-25B4-415A-869A-0D1E9DA187C4}" presName="tx2" presStyleLbl="revTx" presStyleIdx="5" presStyleCnt="10"/>
      <dgm:spPr/>
      <dgm:t>
        <a:bodyPr/>
        <a:lstStyle/>
        <a:p>
          <a:endParaRPr lang="en-IN"/>
        </a:p>
      </dgm:t>
    </dgm:pt>
    <dgm:pt modelId="{BBF4E511-2469-4131-BE0D-84CA6675B7B1}" type="pres">
      <dgm:prSet presAssocID="{1D00D112-25B4-415A-869A-0D1E9DA187C4}" presName="vert2" presStyleCnt="0"/>
      <dgm:spPr/>
    </dgm:pt>
    <dgm:pt modelId="{F8802B74-8C7D-4D16-BA59-FE2AB1D24E74}" type="pres">
      <dgm:prSet presAssocID="{1D00D112-25B4-415A-869A-0D1E9DA187C4}" presName="thinLine2b" presStyleLbl="callout" presStyleIdx="4" presStyleCnt="9"/>
      <dgm:spPr/>
    </dgm:pt>
    <dgm:pt modelId="{CC14C39F-79D2-4668-9505-45AF64357366}" type="pres">
      <dgm:prSet presAssocID="{1D00D112-25B4-415A-869A-0D1E9DA187C4}" presName="vertSpace2b" presStyleCnt="0"/>
      <dgm:spPr/>
    </dgm:pt>
    <dgm:pt modelId="{546453A7-50C7-4C1C-8A36-5BE2E44D90F5}" type="pres">
      <dgm:prSet presAssocID="{453DD352-F3D7-455E-811A-D0BE9DDE6F99}" presName="horz2" presStyleCnt="0"/>
      <dgm:spPr/>
    </dgm:pt>
    <dgm:pt modelId="{737BE53C-0EDE-4954-B475-34E4238326F8}" type="pres">
      <dgm:prSet presAssocID="{453DD352-F3D7-455E-811A-D0BE9DDE6F99}" presName="horzSpace2" presStyleCnt="0"/>
      <dgm:spPr/>
    </dgm:pt>
    <dgm:pt modelId="{E7EFD955-4F3D-4004-9D08-9D0AE304BC36}" type="pres">
      <dgm:prSet presAssocID="{453DD352-F3D7-455E-811A-D0BE9DDE6F99}" presName="tx2" presStyleLbl="revTx" presStyleIdx="6" presStyleCnt="10"/>
      <dgm:spPr/>
      <dgm:t>
        <a:bodyPr/>
        <a:lstStyle/>
        <a:p>
          <a:endParaRPr lang="en-IN"/>
        </a:p>
      </dgm:t>
    </dgm:pt>
    <dgm:pt modelId="{4CBEBF9C-1008-4F52-8C3E-4392478C5444}" type="pres">
      <dgm:prSet presAssocID="{453DD352-F3D7-455E-811A-D0BE9DDE6F99}" presName="vert2" presStyleCnt="0"/>
      <dgm:spPr/>
    </dgm:pt>
    <dgm:pt modelId="{1B85268C-798B-463E-AE3E-7478215F8A99}" type="pres">
      <dgm:prSet presAssocID="{453DD352-F3D7-455E-811A-D0BE9DDE6F99}" presName="thinLine2b" presStyleLbl="callout" presStyleIdx="5" presStyleCnt="9"/>
      <dgm:spPr/>
    </dgm:pt>
    <dgm:pt modelId="{FB77C2C5-5801-4BDF-B15E-A7BB10757935}" type="pres">
      <dgm:prSet presAssocID="{453DD352-F3D7-455E-811A-D0BE9DDE6F99}" presName="vertSpace2b" presStyleCnt="0"/>
      <dgm:spPr/>
    </dgm:pt>
    <dgm:pt modelId="{AEE1A820-905B-4678-8CF9-DF92FA5355EB}" type="pres">
      <dgm:prSet presAssocID="{DD6B2842-35DE-412B-BE3E-A5F7EA67FE10}" presName="horz2" presStyleCnt="0"/>
      <dgm:spPr/>
    </dgm:pt>
    <dgm:pt modelId="{A269C195-5A36-47B5-8566-887B37174971}" type="pres">
      <dgm:prSet presAssocID="{DD6B2842-35DE-412B-BE3E-A5F7EA67FE10}" presName="horzSpace2" presStyleCnt="0"/>
      <dgm:spPr/>
    </dgm:pt>
    <dgm:pt modelId="{CC24DC84-9648-4023-9B6E-BBAB3EDF04FB}" type="pres">
      <dgm:prSet presAssocID="{DD6B2842-35DE-412B-BE3E-A5F7EA67FE10}" presName="tx2" presStyleLbl="revTx" presStyleIdx="7" presStyleCnt="10"/>
      <dgm:spPr/>
      <dgm:t>
        <a:bodyPr/>
        <a:lstStyle/>
        <a:p>
          <a:endParaRPr lang="en-IN"/>
        </a:p>
      </dgm:t>
    </dgm:pt>
    <dgm:pt modelId="{114671F6-AB25-4E1C-80FE-00622CB4FF6D}" type="pres">
      <dgm:prSet presAssocID="{DD6B2842-35DE-412B-BE3E-A5F7EA67FE10}" presName="vert2" presStyleCnt="0"/>
      <dgm:spPr/>
    </dgm:pt>
    <dgm:pt modelId="{A31F0062-CA54-4612-B066-EAF6B76A12A5}" type="pres">
      <dgm:prSet presAssocID="{DD6B2842-35DE-412B-BE3E-A5F7EA67FE10}" presName="thinLine2b" presStyleLbl="callout" presStyleIdx="6" presStyleCnt="9"/>
      <dgm:spPr/>
    </dgm:pt>
    <dgm:pt modelId="{B9F16DFA-03CE-4369-A8B2-8EB871728536}" type="pres">
      <dgm:prSet presAssocID="{DD6B2842-35DE-412B-BE3E-A5F7EA67FE10}" presName="vertSpace2b" presStyleCnt="0"/>
      <dgm:spPr/>
    </dgm:pt>
    <dgm:pt modelId="{420D57C5-B702-4AA6-A74D-272D715F6845}" type="pres">
      <dgm:prSet presAssocID="{4E3A8A72-1B21-4ADD-90A5-29DD76A4F459}" presName="horz2" presStyleCnt="0"/>
      <dgm:spPr/>
    </dgm:pt>
    <dgm:pt modelId="{AF6ADF7B-73D9-465B-A741-EA32F36CAF3E}" type="pres">
      <dgm:prSet presAssocID="{4E3A8A72-1B21-4ADD-90A5-29DD76A4F459}" presName="horzSpace2" presStyleCnt="0"/>
      <dgm:spPr/>
    </dgm:pt>
    <dgm:pt modelId="{437525CA-4034-4FFC-AACD-CCEF199E1C65}" type="pres">
      <dgm:prSet presAssocID="{4E3A8A72-1B21-4ADD-90A5-29DD76A4F459}" presName="tx2" presStyleLbl="revTx" presStyleIdx="8" presStyleCnt="10"/>
      <dgm:spPr/>
      <dgm:t>
        <a:bodyPr/>
        <a:lstStyle/>
        <a:p>
          <a:endParaRPr lang="en-IN"/>
        </a:p>
      </dgm:t>
    </dgm:pt>
    <dgm:pt modelId="{7E20AE8D-1A74-4847-B642-8A9C6602A6ED}" type="pres">
      <dgm:prSet presAssocID="{4E3A8A72-1B21-4ADD-90A5-29DD76A4F459}" presName="vert2" presStyleCnt="0"/>
      <dgm:spPr/>
    </dgm:pt>
    <dgm:pt modelId="{80800D7B-5C8D-4B6F-9392-E015A7939D75}" type="pres">
      <dgm:prSet presAssocID="{4E3A8A72-1B21-4ADD-90A5-29DD76A4F459}" presName="thinLine2b" presStyleLbl="callout" presStyleIdx="7" presStyleCnt="9"/>
      <dgm:spPr/>
    </dgm:pt>
    <dgm:pt modelId="{7C0FE048-ADC8-41FD-8A1E-16FBA4501650}" type="pres">
      <dgm:prSet presAssocID="{4E3A8A72-1B21-4ADD-90A5-29DD76A4F459}" presName="vertSpace2b" presStyleCnt="0"/>
      <dgm:spPr/>
    </dgm:pt>
    <dgm:pt modelId="{93F0D4BE-A018-464E-B2A9-B664915D440F}" type="pres">
      <dgm:prSet presAssocID="{781B0A41-59C8-447A-98AD-700F84EC1176}" presName="horz2" presStyleCnt="0"/>
      <dgm:spPr/>
    </dgm:pt>
    <dgm:pt modelId="{C31A6DCD-3B31-46BE-951B-3CF7A16D8077}" type="pres">
      <dgm:prSet presAssocID="{781B0A41-59C8-447A-98AD-700F84EC1176}" presName="horzSpace2" presStyleCnt="0"/>
      <dgm:spPr/>
    </dgm:pt>
    <dgm:pt modelId="{8E40D304-76AE-4AF7-A6B0-02A625D4CDEC}" type="pres">
      <dgm:prSet presAssocID="{781B0A41-59C8-447A-98AD-700F84EC1176}" presName="tx2" presStyleLbl="revTx" presStyleIdx="9" presStyleCnt="10"/>
      <dgm:spPr/>
      <dgm:t>
        <a:bodyPr/>
        <a:lstStyle/>
        <a:p>
          <a:endParaRPr lang="en-IN"/>
        </a:p>
      </dgm:t>
    </dgm:pt>
    <dgm:pt modelId="{7A93F5AA-89D5-443E-A6B3-49665ACC55F0}" type="pres">
      <dgm:prSet presAssocID="{781B0A41-59C8-447A-98AD-700F84EC1176}" presName="vert2" presStyleCnt="0"/>
      <dgm:spPr/>
    </dgm:pt>
    <dgm:pt modelId="{A9F1821F-BEC1-4614-AC46-AAEA5739069B}" type="pres">
      <dgm:prSet presAssocID="{781B0A41-59C8-447A-98AD-700F84EC1176}" presName="thinLine2b" presStyleLbl="callout" presStyleIdx="8" presStyleCnt="9"/>
      <dgm:spPr/>
    </dgm:pt>
    <dgm:pt modelId="{5832F790-7693-4CB5-AAB3-4F878E66162D}" type="pres">
      <dgm:prSet presAssocID="{781B0A41-59C8-447A-98AD-700F84EC1176}" presName="vertSpace2b" presStyleCnt="0"/>
      <dgm:spPr/>
    </dgm:pt>
  </dgm:ptLst>
  <dgm:cxnLst>
    <dgm:cxn modelId="{3679EE3D-868F-4975-A3C5-9033BDD3BB3B}" type="presOf" srcId="{C0DB1087-FBD2-4C9E-8B3E-366B48082582}" destId="{CD2EE48E-9688-4038-A974-EA89716C98FF}" srcOrd="0" destOrd="0" presId="urn:microsoft.com/office/officeart/2008/layout/LinedList"/>
    <dgm:cxn modelId="{0D71E12D-5E48-440F-87C7-0B4B65FD62A5}" type="presOf" srcId="{453DD352-F3D7-455E-811A-D0BE9DDE6F99}" destId="{E7EFD955-4F3D-4004-9D08-9D0AE304BC36}" srcOrd="0" destOrd="0" presId="urn:microsoft.com/office/officeart/2008/layout/LinedList"/>
    <dgm:cxn modelId="{FB035CF8-730C-43EC-B5A2-5E93A569548B}" srcId="{316E0D60-18DC-4C63-B57B-18CC53453DF6}" destId="{781B0A41-59C8-447A-98AD-700F84EC1176}" srcOrd="8" destOrd="0" parTransId="{374DD56C-35A5-486C-B70F-2407E70C4BF2}" sibTransId="{3AE3E79E-197C-4BED-B861-B3457FF96EE1}"/>
    <dgm:cxn modelId="{1F495891-C5D3-428F-ACD5-74CB852AE6ED}" type="presOf" srcId="{1AF2F627-B77A-4313-8BD1-3D3A77C7F4FF}" destId="{745FA0AF-F5C5-4241-8D8A-542FF7ABE935}" srcOrd="0" destOrd="0" presId="urn:microsoft.com/office/officeart/2008/layout/LinedList"/>
    <dgm:cxn modelId="{ACA3EB02-904A-4F92-BEB5-ED32D9E7E6DD}" type="presOf" srcId="{DD6B2842-35DE-412B-BE3E-A5F7EA67FE10}" destId="{CC24DC84-9648-4023-9B6E-BBAB3EDF04FB}" srcOrd="0" destOrd="0" presId="urn:microsoft.com/office/officeart/2008/layout/LinedList"/>
    <dgm:cxn modelId="{FABF2937-0112-4DF7-83B7-81654E9EFC18}" type="presOf" srcId="{4E3A8A72-1B21-4ADD-90A5-29DD76A4F459}" destId="{437525CA-4034-4FFC-AACD-CCEF199E1C65}" srcOrd="0" destOrd="0" presId="urn:microsoft.com/office/officeart/2008/layout/LinedList"/>
    <dgm:cxn modelId="{77E40038-F8A0-41CC-8721-CB106A13A6A4}" srcId="{316E0D60-18DC-4C63-B57B-18CC53453DF6}" destId="{1AF2F627-B77A-4313-8BD1-3D3A77C7F4FF}" srcOrd="0" destOrd="0" parTransId="{74D3E363-E5B0-4414-9860-162BFE34D997}" sibTransId="{C06EDD6E-648D-444B-84E6-F93BC712B379}"/>
    <dgm:cxn modelId="{E19F2E2F-B758-4652-8349-5D38CBCF10CC}" type="presOf" srcId="{BC39579A-0D7D-4BF4-AE81-7B894C362B50}" destId="{931D9A74-0366-4A90-B8D2-A6714F6BC4BA}" srcOrd="0" destOrd="0" presId="urn:microsoft.com/office/officeart/2008/layout/LinedList"/>
    <dgm:cxn modelId="{B1535273-8F50-4D4F-ABBC-20656248A5F8}" srcId="{316E0D60-18DC-4C63-B57B-18CC53453DF6}" destId="{453DD352-F3D7-455E-811A-D0BE9DDE6F99}" srcOrd="5" destOrd="0" parTransId="{ED75A1BF-8887-472D-8DEF-CF004D955389}" sibTransId="{2A690E3C-6CE0-429C-B7E5-72334264DFE6}"/>
    <dgm:cxn modelId="{40B914FA-5EE8-4BEA-B81D-674B818496F7}" srcId="{316E0D60-18DC-4C63-B57B-18CC53453DF6}" destId="{C0DB1087-FBD2-4C9E-8B3E-366B48082582}" srcOrd="3" destOrd="0" parTransId="{C653536A-4D60-425A-8BEE-13AAA9AA996F}" sibTransId="{E6A5E931-B964-4524-AD21-A8B68B74B6DC}"/>
    <dgm:cxn modelId="{8E67C7C7-F998-4BA5-BB57-EC0C47F43879}" srcId="{316E0D60-18DC-4C63-B57B-18CC53453DF6}" destId="{4E3A8A72-1B21-4ADD-90A5-29DD76A4F459}" srcOrd="7" destOrd="0" parTransId="{399B6B89-8D0C-4733-BFF1-A3F300D42682}" sibTransId="{43F59C3F-5E20-4EC8-8CF3-D824AC65BA73}"/>
    <dgm:cxn modelId="{3702FB23-62CF-4390-8782-A05DA18DB631}" type="presOf" srcId="{781B0A41-59C8-447A-98AD-700F84EC1176}" destId="{8E40D304-76AE-4AF7-A6B0-02A625D4CDEC}" srcOrd="0" destOrd="0" presId="urn:microsoft.com/office/officeart/2008/layout/LinedList"/>
    <dgm:cxn modelId="{64879E4D-9345-44E6-A6AF-B661E67A3A7F}" type="presOf" srcId="{1D00D112-25B4-415A-869A-0D1E9DA187C4}" destId="{E0029E83-C546-4F98-BA7B-3F126DAB6F6F}" srcOrd="0" destOrd="0" presId="urn:microsoft.com/office/officeart/2008/layout/LinedList"/>
    <dgm:cxn modelId="{80D70601-98D7-479A-BB7D-9CE4F3387825}" srcId="{BC39579A-0D7D-4BF4-AE81-7B894C362B50}" destId="{316E0D60-18DC-4C63-B57B-18CC53453DF6}" srcOrd="0" destOrd="0" parTransId="{51C52324-B7AF-45F7-A3AB-98F0D007FA50}" sibTransId="{16E39C83-3644-4B0C-B704-7FC1DCC197A9}"/>
    <dgm:cxn modelId="{EA33D69F-45B6-460D-8F11-8B65D7444E07}" srcId="{316E0D60-18DC-4C63-B57B-18CC53453DF6}" destId="{611FF0E1-E47E-493A-B05C-A91E4F19DCBA}" srcOrd="2" destOrd="0" parTransId="{24672905-5223-457D-B75A-DD66F6071F30}" sibTransId="{2BACDEEF-DED6-44A2-9189-2EF15BE095CE}"/>
    <dgm:cxn modelId="{0D7436A9-0E68-4587-9BC7-C094D6E4A941}" srcId="{316E0D60-18DC-4C63-B57B-18CC53453DF6}" destId="{3A1F482F-2E7A-481C-8124-9E4041515BCC}" srcOrd="1" destOrd="0" parTransId="{988F3F2A-9B03-4354-AE9D-9C0492897B03}" sibTransId="{19DA6D4B-9F54-491F-909E-C40D8815192E}"/>
    <dgm:cxn modelId="{3F16F26A-6EF4-4A8D-B04E-BFA464A7A3A5}" srcId="{316E0D60-18DC-4C63-B57B-18CC53453DF6}" destId="{DD6B2842-35DE-412B-BE3E-A5F7EA67FE10}" srcOrd="6" destOrd="0" parTransId="{0AFFC260-986F-4AF6-8BC1-11A9BB6BEFD7}" sibTransId="{E8AC8E7A-678E-4060-9A4D-000EF651E820}"/>
    <dgm:cxn modelId="{AB2F0AA6-2E15-4EF2-B64B-95E31BA669EA}" srcId="{316E0D60-18DC-4C63-B57B-18CC53453DF6}" destId="{1D00D112-25B4-415A-869A-0D1E9DA187C4}" srcOrd="4" destOrd="0" parTransId="{8A280896-49E0-4E3D-91E6-F5F4B81DB850}" sibTransId="{F74BF0F4-EF86-4B58-B4BC-364150844EAE}"/>
    <dgm:cxn modelId="{EA8F435C-2FDF-4CE4-8A35-03907F09DDEF}" type="presOf" srcId="{611FF0E1-E47E-493A-B05C-A91E4F19DCBA}" destId="{41A9389D-93B8-4F4B-A2F5-2B13BA86FB29}" srcOrd="0" destOrd="0" presId="urn:microsoft.com/office/officeart/2008/layout/LinedList"/>
    <dgm:cxn modelId="{4A418687-2C2E-46BF-BEAE-9FFECF726FE3}" type="presOf" srcId="{3A1F482F-2E7A-481C-8124-9E4041515BCC}" destId="{B97A8DDB-F170-46AF-954A-E8355C39A6ED}" srcOrd="0" destOrd="0" presId="urn:microsoft.com/office/officeart/2008/layout/LinedList"/>
    <dgm:cxn modelId="{E5C6D4F9-21AB-4B52-8FDE-F8DA0F83BEC7}" type="presOf" srcId="{316E0D60-18DC-4C63-B57B-18CC53453DF6}" destId="{75C9CFFD-59DE-4DDE-B7FE-9B0E4D838718}" srcOrd="0" destOrd="0" presId="urn:microsoft.com/office/officeart/2008/layout/LinedList"/>
    <dgm:cxn modelId="{E6AE26D3-EB86-480A-9890-C3CE07D61583}" type="presParOf" srcId="{931D9A74-0366-4A90-B8D2-A6714F6BC4BA}" destId="{B1D6A020-9B46-4CAF-A322-FB0BF74DFF63}" srcOrd="0" destOrd="0" presId="urn:microsoft.com/office/officeart/2008/layout/LinedList"/>
    <dgm:cxn modelId="{69FA589A-D8A6-47FF-8A67-84FC74867C27}" type="presParOf" srcId="{931D9A74-0366-4A90-B8D2-A6714F6BC4BA}" destId="{D77559E8-C60D-42E3-9818-4A65C72016F7}" srcOrd="1" destOrd="0" presId="urn:microsoft.com/office/officeart/2008/layout/LinedList"/>
    <dgm:cxn modelId="{7F990404-C9E2-4A75-8C11-D71B94FB9E05}" type="presParOf" srcId="{D77559E8-C60D-42E3-9818-4A65C72016F7}" destId="{75C9CFFD-59DE-4DDE-B7FE-9B0E4D838718}" srcOrd="0" destOrd="0" presId="urn:microsoft.com/office/officeart/2008/layout/LinedList"/>
    <dgm:cxn modelId="{EB34A2D6-9318-475E-8952-A334E0BC0F84}" type="presParOf" srcId="{D77559E8-C60D-42E3-9818-4A65C72016F7}" destId="{C0FEF1FF-E89C-414B-9FAD-81A5BA5F2086}" srcOrd="1" destOrd="0" presId="urn:microsoft.com/office/officeart/2008/layout/LinedList"/>
    <dgm:cxn modelId="{E0EF2D40-0042-416F-BD74-293858AC174E}" type="presParOf" srcId="{C0FEF1FF-E89C-414B-9FAD-81A5BA5F2086}" destId="{6B55BB99-D9AD-42EF-BB6C-51C207E1D536}" srcOrd="0" destOrd="0" presId="urn:microsoft.com/office/officeart/2008/layout/LinedList"/>
    <dgm:cxn modelId="{18942F0C-4BA8-455D-B1DF-51235AFF03A5}" type="presParOf" srcId="{C0FEF1FF-E89C-414B-9FAD-81A5BA5F2086}" destId="{ED64A769-9F3E-4C13-92C8-45C6B4CE0515}" srcOrd="1" destOrd="0" presId="urn:microsoft.com/office/officeart/2008/layout/LinedList"/>
    <dgm:cxn modelId="{E30CBC0F-C8A2-4E48-824C-E52A53EEBB54}" type="presParOf" srcId="{ED64A769-9F3E-4C13-92C8-45C6B4CE0515}" destId="{20BA4670-3DBB-4A02-8954-C70D81E02065}" srcOrd="0" destOrd="0" presId="urn:microsoft.com/office/officeart/2008/layout/LinedList"/>
    <dgm:cxn modelId="{9489C758-1534-40E2-B54C-30F1BBE765E5}" type="presParOf" srcId="{ED64A769-9F3E-4C13-92C8-45C6B4CE0515}" destId="{745FA0AF-F5C5-4241-8D8A-542FF7ABE935}" srcOrd="1" destOrd="0" presId="urn:microsoft.com/office/officeart/2008/layout/LinedList"/>
    <dgm:cxn modelId="{E8DE3344-7E2B-4D1A-BB51-FCC95940FF9B}" type="presParOf" srcId="{ED64A769-9F3E-4C13-92C8-45C6B4CE0515}" destId="{304570DC-8E47-4E7E-B879-8415FBE9BD9D}" srcOrd="2" destOrd="0" presId="urn:microsoft.com/office/officeart/2008/layout/LinedList"/>
    <dgm:cxn modelId="{DED263A5-A51D-452D-B7C3-1239C5EEECB5}" type="presParOf" srcId="{C0FEF1FF-E89C-414B-9FAD-81A5BA5F2086}" destId="{C151D73F-A175-4676-8ECB-C6418931C957}" srcOrd="2" destOrd="0" presId="urn:microsoft.com/office/officeart/2008/layout/LinedList"/>
    <dgm:cxn modelId="{2140F58D-BEC2-47BD-B235-E5287F4AAB96}" type="presParOf" srcId="{C0FEF1FF-E89C-414B-9FAD-81A5BA5F2086}" destId="{577207C9-2C7A-4D16-B9BB-278D98C5D684}" srcOrd="3" destOrd="0" presId="urn:microsoft.com/office/officeart/2008/layout/LinedList"/>
    <dgm:cxn modelId="{5B9B5B93-F6B5-4EF2-BB88-31C635D9656B}" type="presParOf" srcId="{C0FEF1FF-E89C-414B-9FAD-81A5BA5F2086}" destId="{09EC914F-D75E-42C8-B49A-831C3AA20400}" srcOrd="4" destOrd="0" presId="urn:microsoft.com/office/officeart/2008/layout/LinedList"/>
    <dgm:cxn modelId="{62029D33-0603-4DE6-AB55-C6349BFFFB8C}" type="presParOf" srcId="{09EC914F-D75E-42C8-B49A-831C3AA20400}" destId="{34CBC705-1692-45C5-8418-AD231BCCF6A3}" srcOrd="0" destOrd="0" presId="urn:microsoft.com/office/officeart/2008/layout/LinedList"/>
    <dgm:cxn modelId="{6045FE7B-8869-46DD-9189-B88027C6487B}" type="presParOf" srcId="{09EC914F-D75E-42C8-B49A-831C3AA20400}" destId="{B97A8DDB-F170-46AF-954A-E8355C39A6ED}" srcOrd="1" destOrd="0" presId="urn:microsoft.com/office/officeart/2008/layout/LinedList"/>
    <dgm:cxn modelId="{16168BA5-C8AA-41F5-9F03-23C5F17CEE36}" type="presParOf" srcId="{09EC914F-D75E-42C8-B49A-831C3AA20400}" destId="{2CF1B919-C2CB-4A24-9F57-84E20818E20A}" srcOrd="2" destOrd="0" presId="urn:microsoft.com/office/officeart/2008/layout/LinedList"/>
    <dgm:cxn modelId="{D75C225E-B7E2-4952-96EF-691A502BCBA5}" type="presParOf" srcId="{C0FEF1FF-E89C-414B-9FAD-81A5BA5F2086}" destId="{E7D20E6F-6D19-4994-B953-B5FB2F19D258}" srcOrd="5" destOrd="0" presId="urn:microsoft.com/office/officeart/2008/layout/LinedList"/>
    <dgm:cxn modelId="{F2371E6A-8C29-4068-B1BE-8B06D930EC01}" type="presParOf" srcId="{C0FEF1FF-E89C-414B-9FAD-81A5BA5F2086}" destId="{A05E5300-DD68-49AF-8E31-CC27B774919D}" srcOrd="6" destOrd="0" presId="urn:microsoft.com/office/officeart/2008/layout/LinedList"/>
    <dgm:cxn modelId="{EBDD2ADA-3CF1-4621-8D8D-6C222357A243}" type="presParOf" srcId="{C0FEF1FF-E89C-414B-9FAD-81A5BA5F2086}" destId="{80C1F51F-BD59-4750-A813-1F7484C0E0DC}" srcOrd="7" destOrd="0" presId="urn:microsoft.com/office/officeart/2008/layout/LinedList"/>
    <dgm:cxn modelId="{94F15400-6391-4DF2-B6B0-AA50183D766A}" type="presParOf" srcId="{80C1F51F-BD59-4750-A813-1F7484C0E0DC}" destId="{5752CC93-5D32-455B-B09A-D25CCE10B451}" srcOrd="0" destOrd="0" presId="urn:microsoft.com/office/officeart/2008/layout/LinedList"/>
    <dgm:cxn modelId="{9B233418-B79D-4AF9-A8EC-937FCA88747C}" type="presParOf" srcId="{80C1F51F-BD59-4750-A813-1F7484C0E0DC}" destId="{41A9389D-93B8-4F4B-A2F5-2B13BA86FB29}" srcOrd="1" destOrd="0" presId="urn:microsoft.com/office/officeart/2008/layout/LinedList"/>
    <dgm:cxn modelId="{45140083-7AC8-48F0-8C48-CC2D8F6CB948}" type="presParOf" srcId="{80C1F51F-BD59-4750-A813-1F7484C0E0DC}" destId="{4BFA9862-4574-4AC0-B106-BA2CFE1640EB}" srcOrd="2" destOrd="0" presId="urn:microsoft.com/office/officeart/2008/layout/LinedList"/>
    <dgm:cxn modelId="{1D8E32C8-176D-42D4-B954-C50E701DBF0D}" type="presParOf" srcId="{C0FEF1FF-E89C-414B-9FAD-81A5BA5F2086}" destId="{2148A777-A26D-41C0-9EBF-CC7D091C2539}" srcOrd="8" destOrd="0" presId="urn:microsoft.com/office/officeart/2008/layout/LinedList"/>
    <dgm:cxn modelId="{62E3940C-89FE-418B-9210-A39312A66542}" type="presParOf" srcId="{C0FEF1FF-E89C-414B-9FAD-81A5BA5F2086}" destId="{9ED89D64-12B8-4018-8900-1A4CC198DCE1}" srcOrd="9" destOrd="0" presId="urn:microsoft.com/office/officeart/2008/layout/LinedList"/>
    <dgm:cxn modelId="{2B378F58-2234-42E8-BF54-908405822B20}" type="presParOf" srcId="{C0FEF1FF-E89C-414B-9FAD-81A5BA5F2086}" destId="{ABBBA593-1058-4866-9FA5-B92758734FC8}" srcOrd="10" destOrd="0" presId="urn:microsoft.com/office/officeart/2008/layout/LinedList"/>
    <dgm:cxn modelId="{A4FFD034-037C-41D9-9C8C-F2DF3AAFD81B}" type="presParOf" srcId="{ABBBA593-1058-4866-9FA5-B92758734FC8}" destId="{28BBA9BD-20A0-45BD-A9F5-B12E8ADCC19E}" srcOrd="0" destOrd="0" presId="urn:microsoft.com/office/officeart/2008/layout/LinedList"/>
    <dgm:cxn modelId="{6CE702D7-F6CF-4953-B81F-80810024E744}" type="presParOf" srcId="{ABBBA593-1058-4866-9FA5-B92758734FC8}" destId="{CD2EE48E-9688-4038-A974-EA89716C98FF}" srcOrd="1" destOrd="0" presId="urn:microsoft.com/office/officeart/2008/layout/LinedList"/>
    <dgm:cxn modelId="{9C3830AF-A8A2-49B4-B6A8-AA5962C27929}" type="presParOf" srcId="{ABBBA593-1058-4866-9FA5-B92758734FC8}" destId="{B562285E-A91E-4CF0-BCEA-49B3270F26F1}" srcOrd="2" destOrd="0" presId="urn:microsoft.com/office/officeart/2008/layout/LinedList"/>
    <dgm:cxn modelId="{7C3AE479-0C11-4EB5-8FD4-FEAC566BA85A}" type="presParOf" srcId="{C0FEF1FF-E89C-414B-9FAD-81A5BA5F2086}" destId="{88E85B36-2CA6-4C0D-B28E-C4797E8B173D}" srcOrd="11" destOrd="0" presId="urn:microsoft.com/office/officeart/2008/layout/LinedList"/>
    <dgm:cxn modelId="{1BB6FC7E-9B89-4F2B-8876-E4F5E306200F}" type="presParOf" srcId="{C0FEF1FF-E89C-414B-9FAD-81A5BA5F2086}" destId="{C44A2593-E0F7-4EAF-B312-75DDADB8411C}" srcOrd="12" destOrd="0" presId="urn:microsoft.com/office/officeart/2008/layout/LinedList"/>
    <dgm:cxn modelId="{51BC005C-CF5D-466E-A742-2FEBBF16D038}" type="presParOf" srcId="{C0FEF1FF-E89C-414B-9FAD-81A5BA5F2086}" destId="{FB07E3EB-FEF5-498C-958A-C5BF2F081858}" srcOrd="13" destOrd="0" presId="urn:microsoft.com/office/officeart/2008/layout/LinedList"/>
    <dgm:cxn modelId="{BD46F6DF-565A-46C5-872A-F56054985EFE}" type="presParOf" srcId="{FB07E3EB-FEF5-498C-958A-C5BF2F081858}" destId="{4581C901-CDA1-402D-BD80-29C347B9DC1D}" srcOrd="0" destOrd="0" presId="urn:microsoft.com/office/officeart/2008/layout/LinedList"/>
    <dgm:cxn modelId="{92BD6766-9061-4360-A90D-3A92F2BA3F66}" type="presParOf" srcId="{FB07E3EB-FEF5-498C-958A-C5BF2F081858}" destId="{E0029E83-C546-4F98-BA7B-3F126DAB6F6F}" srcOrd="1" destOrd="0" presId="urn:microsoft.com/office/officeart/2008/layout/LinedList"/>
    <dgm:cxn modelId="{E5F64626-D282-47BB-A5C9-48731AFE2E41}" type="presParOf" srcId="{FB07E3EB-FEF5-498C-958A-C5BF2F081858}" destId="{BBF4E511-2469-4131-BE0D-84CA6675B7B1}" srcOrd="2" destOrd="0" presId="urn:microsoft.com/office/officeart/2008/layout/LinedList"/>
    <dgm:cxn modelId="{040106D9-4773-43FA-950C-EDD6E9B0DF57}" type="presParOf" srcId="{C0FEF1FF-E89C-414B-9FAD-81A5BA5F2086}" destId="{F8802B74-8C7D-4D16-BA59-FE2AB1D24E74}" srcOrd="14" destOrd="0" presId="urn:microsoft.com/office/officeart/2008/layout/LinedList"/>
    <dgm:cxn modelId="{D39CBFF6-C90A-4D03-B1A7-4502B56BC9FD}" type="presParOf" srcId="{C0FEF1FF-E89C-414B-9FAD-81A5BA5F2086}" destId="{CC14C39F-79D2-4668-9505-45AF64357366}" srcOrd="15" destOrd="0" presId="urn:microsoft.com/office/officeart/2008/layout/LinedList"/>
    <dgm:cxn modelId="{3936DAE4-DAD9-485C-92E6-AEC261CBB48C}" type="presParOf" srcId="{C0FEF1FF-E89C-414B-9FAD-81A5BA5F2086}" destId="{546453A7-50C7-4C1C-8A36-5BE2E44D90F5}" srcOrd="16" destOrd="0" presId="urn:microsoft.com/office/officeart/2008/layout/LinedList"/>
    <dgm:cxn modelId="{ABF870A7-2D45-45B4-8EDA-16955CC0774D}" type="presParOf" srcId="{546453A7-50C7-4C1C-8A36-5BE2E44D90F5}" destId="{737BE53C-0EDE-4954-B475-34E4238326F8}" srcOrd="0" destOrd="0" presId="urn:microsoft.com/office/officeart/2008/layout/LinedList"/>
    <dgm:cxn modelId="{A3174989-FEBF-485D-B47D-0285DB9DF1D6}" type="presParOf" srcId="{546453A7-50C7-4C1C-8A36-5BE2E44D90F5}" destId="{E7EFD955-4F3D-4004-9D08-9D0AE304BC36}" srcOrd="1" destOrd="0" presId="urn:microsoft.com/office/officeart/2008/layout/LinedList"/>
    <dgm:cxn modelId="{2E049C87-DC28-4CD9-80EF-7CC34C7579FB}" type="presParOf" srcId="{546453A7-50C7-4C1C-8A36-5BE2E44D90F5}" destId="{4CBEBF9C-1008-4F52-8C3E-4392478C5444}" srcOrd="2" destOrd="0" presId="urn:microsoft.com/office/officeart/2008/layout/LinedList"/>
    <dgm:cxn modelId="{B0E949B3-4885-40E2-A103-546642859D02}" type="presParOf" srcId="{C0FEF1FF-E89C-414B-9FAD-81A5BA5F2086}" destId="{1B85268C-798B-463E-AE3E-7478215F8A99}" srcOrd="17" destOrd="0" presId="urn:microsoft.com/office/officeart/2008/layout/LinedList"/>
    <dgm:cxn modelId="{E65955B2-50F9-4A72-961C-9803C861C638}" type="presParOf" srcId="{C0FEF1FF-E89C-414B-9FAD-81A5BA5F2086}" destId="{FB77C2C5-5801-4BDF-B15E-A7BB10757935}" srcOrd="18" destOrd="0" presId="urn:microsoft.com/office/officeart/2008/layout/LinedList"/>
    <dgm:cxn modelId="{9AF52EBE-C4DE-4380-B078-BA1E62FEA977}" type="presParOf" srcId="{C0FEF1FF-E89C-414B-9FAD-81A5BA5F2086}" destId="{AEE1A820-905B-4678-8CF9-DF92FA5355EB}" srcOrd="19" destOrd="0" presId="urn:microsoft.com/office/officeart/2008/layout/LinedList"/>
    <dgm:cxn modelId="{B933D90D-1291-4F6F-A437-82E1F8826AA3}" type="presParOf" srcId="{AEE1A820-905B-4678-8CF9-DF92FA5355EB}" destId="{A269C195-5A36-47B5-8566-887B37174971}" srcOrd="0" destOrd="0" presId="urn:microsoft.com/office/officeart/2008/layout/LinedList"/>
    <dgm:cxn modelId="{9106DB7B-18BC-45F7-A0C9-E9D205E29A6E}" type="presParOf" srcId="{AEE1A820-905B-4678-8CF9-DF92FA5355EB}" destId="{CC24DC84-9648-4023-9B6E-BBAB3EDF04FB}" srcOrd="1" destOrd="0" presId="urn:microsoft.com/office/officeart/2008/layout/LinedList"/>
    <dgm:cxn modelId="{598D9789-44CF-470B-B388-84A04FC6712D}" type="presParOf" srcId="{AEE1A820-905B-4678-8CF9-DF92FA5355EB}" destId="{114671F6-AB25-4E1C-80FE-00622CB4FF6D}" srcOrd="2" destOrd="0" presId="urn:microsoft.com/office/officeart/2008/layout/LinedList"/>
    <dgm:cxn modelId="{B9B0605A-98E1-4995-B6B8-D29C0CDFAAE3}" type="presParOf" srcId="{C0FEF1FF-E89C-414B-9FAD-81A5BA5F2086}" destId="{A31F0062-CA54-4612-B066-EAF6B76A12A5}" srcOrd="20" destOrd="0" presId="urn:microsoft.com/office/officeart/2008/layout/LinedList"/>
    <dgm:cxn modelId="{FAFBC38F-C813-4CC3-95E0-2FFB05398F88}" type="presParOf" srcId="{C0FEF1FF-E89C-414B-9FAD-81A5BA5F2086}" destId="{B9F16DFA-03CE-4369-A8B2-8EB871728536}" srcOrd="21" destOrd="0" presId="urn:microsoft.com/office/officeart/2008/layout/LinedList"/>
    <dgm:cxn modelId="{BD605104-0286-475D-861E-A789A8F3FA50}" type="presParOf" srcId="{C0FEF1FF-E89C-414B-9FAD-81A5BA5F2086}" destId="{420D57C5-B702-4AA6-A74D-272D715F6845}" srcOrd="22" destOrd="0" presId="urn:microsoft.com/office/officeart/2008/layout/LinedList"/>
    <dgm:cxn modelId="{92458327-E75C-40F8-9C2C-8789D80C4C9A}" type="presParOf" srcId="{420D57C5-B702-4AA6-A74D-272D715F6845}" destId="{AF6ADF7B-73D9-465B-A741-EA32F36CAF3E}" srcOrd="0" destOrd="0" presId="urn:microsoft.com/office/officeart/2008/layout/LinedList"/>
    <dgm:cxn modelId="{804DF21C-9648-4939-92B1-B9DE577A26CE}" type="presParOf" srcId="{420D57C5-B702-4AA6-A74D-272D715F6845}" destId="{437525CA-4034-4FFC-AACD-CCEF199E1C65}" srcOrd="1" destOrd="0" presId="urn:microsoft.com/office/officeart/2008/layout/LinedList"/>
    <dgm:cxn modelId="{64830D86-CBB1-4647-8C28-CB8BAFAF09B2}" type="presParOf" srcId="{420D57C5-B702-4AA6-A74D-272D715F6845}" destId="{7E20AE8D-1A74-4847-B642-8A9C6602A6ED}" srcOrd="2" destOrd="0" presId="urn:microsoft.com/office/officeart/2008/layout/LinedList"/>
    <dgm:cxn modelId="{DEA4E956-F06B-4D8E-B8E7-0C2666A8C0A0}" type="presParOf" srcId="{C0FEF1FF-E89C-414B-9FAD-81A5BA5F2086}" destId="{80800D7B-5C8D-4B6F-9392-E015A7939D75}" srcOrd="23" destOrd="0" presId="urn:microsoft.com/office/officeart/2008/layout/LinedList"/>
    <dgm:cxn modelId="{796209C8-38D6-4281-92A4-64F329D114FD}" type="presParOf" srcId="{C0FEF1FF-E89C-414B-9FAD-81A5BA5F2086}" destId="{7C0FE048-ADC8-41FD-8A1E-16FBA4501650}" srcOrd="24" destOrd="0" presId="urn:microsoft.com/office/officeart/2008/layout/LinedList"/>
    <dgm:cxn modelId="{E8E3CAB7-9C2C-4A06-8F29-37CB8A119DD7}" type="presParOf" srcId="{C0FEF1FF-E89C-414B-9FAD-81A5BA5F2086}" destId="{93F0D4BE-A018-464E-B2A9-B664915D440F}" srcOrd="25" destOrd="0" presId="urn:microsoft.com/office/officeart/2008/layout/LinedList"/>
    <dgm:cxn modelId="{13A44F48-1787-41D0-B9D1-A441489650C2}" type="presParOf" srcId="{93F0D4BE-A018-464E-B2A9-B664915D440F}" destId="{C31A6DCD-3B31-46BE-951B-3CF7A16D8077}" srcOrd="0" destOrd="0" presId="urn:microsoft.com/office/officeart/2008/layout/LinedList"/>
    <dgm:cxn modelId="{83C9E44D-9112-49B0-B9E8-1DF5BA25BFD8}" type="presParOf" srcId="{93F0D4BE-A018-464E-B2A9-B664915D440F}" destId="{8E40D304-76AE-4AF7-A6B0-02A625D4CDEC}" srcOrd="1" destOrd="0" presId="urn:microsoft.com/office/officeart/2008/layout/LinedList"/>
    <dgm:cxn modelId="{6DC9C381-0979-419C-A283-D843BB65DD7B}" type="presParOf" srcId="{93F0D4BE-A018-464E-B2A9-B664915D440F}" destId="{7A93F5AA-89D5-443E-A6B3-49665ACC55F0}" srcOrd="2" destOrd="0" presId="urn:microsoft.com/office/officeart/2008/layout/LinedList"/>
    <dgm:cxn modelId="{B3AD554B-9E21-4AF4-BD32-750D9CDADE65}" type="presParOf" srcId="{C0FEF1FF-E89C-414B-9FAD-81A5BA5F2086}" destId="{A9F1821F-BEC1-4614-AC46-AAEA5739069B}" srcOrd="26" destOrd="0" presId="urn:microsoft.com/office/officeart/2008/layout/LinedList"/>
    <dgm:cxn modelId="{3E1A0B8B-F6F2-4157-A0AB-ADECE2E15C36}" type="presParOf" srcId="{C0FEF1FF-E89C-414B-9FAD-81A5BA5F2086}" destId="{5832F790-7693-4CB5-AAB3-4F878E66162D}" srcOrd="27" destOrd="0" presId="urn:microsoft.com/office/officeart/2008/layout/LinedLis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0BD219-EF31-4905-A189-4EBDEA3FBD4B}">
      <dsp:nvSpPr>
        <dsp:cNvPr id="0" name=""/>
        <dsp:cNvSpPr/>
      </dsp:nvSpPr>
      <dsp:spPr>
        <a:xfrm>
          <a:off x="0" y="0"/>
          <a:ext cx="5622290" cy="9563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i="1" kern="1200"/>
            <a:t>Agility is the ability to both create and respond to change in order to profit in a turbulent business environment. Agility is the ability to balance flexibility and stability. – Highsmith, 2002</a:t>
          </a:r>
        </a:p>
      </dsp:txBody>
      <dsp:txXfrm>
        <a:off x="28009" y="28009"/>
        <a:ext cx="5566272" cy="90029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D6A020-9B46-4CAF-A322-FB0BF74DFF63}">
      <dsp:nvSpPr>
        <dsp:cNvPr id="0" name=""/>
        <dsp:cNvSpPr/>
      </dsp:nvSpPr>
      <dsp:spPr>
        <a:xfrm>
          <a:off x="0" y="0"/>
          <a:ext cx="5758815"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C9CFFD-59DE-4DDE-B7FE-9B0E4D838718}">
      <dsp:nvSpPr>
        <dsp:cNvPr id="0" name=""/>
        <dsp:cNvSpPr/>
      </dsp:nvSpPr>
      <dsp:spPr>
        <a:xfrm>
          <a:off x="0" y="0"/>
          <a:ext cx="1151763" cy="3178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4780" tIns="144780" rIns="144780" bIns="144780" numCol="1" spcCol="1270" anchor="t" anchorCtr="0">
          <a:noAutofit/>
        </a:bodyPr>
        <a:lstStyle/>
        <a:p>
          <a:pPr lvl="0" algn="l" defTabSz="1689100">
            <a:lnSpc>
              <a:spcPct val="90000"/>
            </a:lnSpc>
            <a:spcBef>
              <a:spcPct val="0"/>
            </a:spcBef>
            <a:spcAft>
              <a:spcPct val="35000"/>
            </a:spcAft>
          </a:pPr>
          <a:r>
            <a:rPr lang="en-IN" sz="3800" kern="1200"/>
            <a:t>R&amp;R</a:t>
          </a:r>
        </a:p>
      </dsp:txBody>
      <dsp:txXfrm>
        <a:off x="0" y="0"/>
        <a:ext cx="1151763" cy="3178810"/>
      </dsp:txXfrm>
    </dsp:sp>
    <dsp:sp modelId="{745FA0AF-F5C5-4241-8D8A-542FF7ABE935}">
      <dsp:nvSpPr>
        <dsp:cNvPr id="0" name=""/>
        <dsp:cNvSpPr/>
      </dsp:nvSpPr>
      <dsp:spPr>
        <a:xfrm>
          <a:off x="1195018" y="35"/>
          <a:ext cx="4520669" cy="500569"/>
        </a:xfrm>
        <a:prstGeom prst="rect">
          <a:avLst/>
        </a:prstGeom>
        <a:solidFill>
          <a:srgbClr val="FFFFFF"/>
        </a:solid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IN" sz="1400" kern="1200"/>
            <a:t>Acts as a guardian and facilitator for the team</a:t>
          </a:r>
        </a:p>
      </dsp:txBody>
      <dsp:txXfrm>
        <a:off x="1195018" y="35"/>
        <a:ext cx="4520669" cy="500569"/>
      </dsp:txXfrm>
    </dsp:sp>
    <dsp:sp modelId="{C151D73F-A175-4676-8ECB-C6418931C957}">
      <dsp:nvSpPr>
        <dsp:cNvPr id="0" name=""/>
        <dsp:cNvSpPr/>
      </dsp:nvSpPr>
      <dsp:spPr>
        <a:xfrm>
          <a:off x="1151763" y="525597"/>
          <a:ext cx="460705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97A8DDB-F170-46AF-954A-E8355C39A6ED}">
      <dsp:nvSpPr>
        <dsp:cNvPr id="0" name=""/>
        <dsp:cNvSpPr/>
      </dsp:nvSpPr>
      <dsp:spPr>
        <a:xfrm>
          <a:off x="1238145" y="550626"/>
          <a:ext cx="4520669" cy="5005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IN" sz="1400" kern="1200"/>
            <a:t>Protects the team from external interference</a:t>
          </a:r>
        </a:p>
      </dsp:txBody>
      <dsp:txXfrm>
        <a:off x="1238145" y="550626"/>
        <a:ext cx="4520669" cy="500569"/>
      </dsp:txXfrm>
    </dsp:sp>
    <dsp:sp modelId="{E7D20E6F-6D19-4994-B953-B5FB2F19D258}">
      <dsp:nvSpPr>
        <dsp:cNvPr id="0" name=""/>
        <dsp:cNvSpPr/>
      </dsp:nvSpPr>
      <dsp:spPr>
        <a:xfrm>
          <a:off x="1151763" y="1051195"/>
          <a:ext cx="460705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1A9389D-93B8-4F4B-A2F5-2B13BA86FB29}">
      <dsp:nvSpPr>
        <dsp:cNvPr id="0" name=""/>
        <dsp:cNvSpPr/>
      </dsp:nvSpPr>
      <dsp:spPr>
        <a:xfrm>
          <a:off x="1238145" y="1076224"/>
          <a:ext cx="4520669" cy="5005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IN" sz="1400" kern="1200"/>
            <a:t>Does not get work done, but only facilitates the team</a:t>
          </a:r>
        </a:p>
      </dsp:txBody>
      <dsp:txXfrm>
        <a:off x="1238145" y="1076224"/>
        <a:ext cx="4520669" cy="500569"/>
      </dsp:txXfrm>
    </dsp:sp>
    <dsp:sp modelId="{2148A777-A26D-41C0-9EBF-CC7D091C2539}">
      <dsp:nvSpPr>
        <dsp:cNvPr id="0" name=""/>
        <dsp:cNvSpPr/>
      </dsp:nvSpPr>
      <dsp:spPr>
        <a:xfrm>
          <a:off x="1151763" y="1576793"/>
          <a:ext cx="460705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7EFD955-4F3D-4004-9D08-9D0AE304BC36}">
      <dsp:nvSpPr>
        <dsp:cNvPr id="0" name=""/>
        <dsp:cNvSpPr/>
      </dsp:nvSpPr>
      <dsp:spPr>
        <a:xfrm>
          <a:off x="1238145" y="1601822"/>
          <a:ext cx="4520669" cy="5005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IN" sz="1400" kern="1200"/>
            <a:t>Ensures the team follows and implements Scrum practices</a:t>
          </a:r>
        </a:p>
      </dsp:txBody>
      <dsp:txXfrm>
        <a:off x="1238145" y="1601822"/>
        <a:ext cx="4520669" cy="500569"/>
      </dsp:txXfrm>
    </dsp:sp>
    <dsp:sp modelId="{1B85268C-798B-463E-AE3E-7478215F8A99}">
      <dsp:nvSpPr>
        <dsp:cNvPr id="0" name=""/>
        <dsp:cNvSpPr/>
      </dsp:nvSpPr>
      <dsp:spPr>
        <a:xfrm>
          <a:off x="1151763" y="2102391"/>
          <a:ext cx="460705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C24DC84-9648-4023-9B6E-BBAB3EDF04FB}">
      <dsp:nvSpPr>
        <dsp:cNvPr id="0" name=""/>
        <dsp:cNvSpPr/>
      </dsp:nvSpPr>
      <dsp:spPr>
        <a:xfrm>
          <a:off x="1238145" y="2127420"/>
          <a:ext cx="4520669" cy="5005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IN" sz="1400" kern="1200"/>
            <a:t>Acts as a motivator and a coach to the team</a:t>
          </a:r>
        </a:p>
      </dsp:txBody>
      <dsp:txXfrm>
        <a:off x="1238145" y="2127420"/>
        <a:ext cx="4520669" cy="500569"/>
      </dsp:txXfrm>
    </dsp:sp>
    <dsp:sp modelId="{A31F0062-CA54-4612-B066-EAF6B76A12A5}">
      <dsp:nvSpPr>
        <dsp:cNvPr id="0" name=""/>
        <dsp:cNvSpPr/>
      </dsp:nvSpPr>
      <dsp:spPr>
        <a:xfrm>
          <a:off x="1151763" y="2627989"/>
          <a:ext cx="460705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37525CA-4034-4FFC-AACD-CCEF199E1C65}">
      <dsp:nvSpPr>
        <dsp:cNvPr id="0" name=""/>
        <dsp:cNvSpPr/>
      </dsp:nvSpPr>
      <dsp:spPr>
        <a:xfrm>
          <a:off x="1238145" y="2653018"/>
          <a:ext cx="4520669" cy="5005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IN" sz="1400" kern="1200"/>
            <a:t>Acts as a change agent, ensuring a smooth and effective change process</a:t>
          </a:r>
        </a:p>
      </dsp:txBody>
      <dsp:txXfrm>
        <a:off x="1238145" y="2653018"/>
        <a:ext cx="4520669" cy="500569"/>
      </dsp:txXfrm>
    </dsp:sp>
    <dsp:sp modelId="{80800D7B-5C8D-4B6F-9392-E015A7939D75}">
      <dsp:nvSpPr>
        <dsp:cNvPr id="0" name=""/>
        <dsp:cNvSpPr/>
      </dsp:nvSpPr>
      <dsp:spPr>
        <a:xfrm>
          <a:off x="1151763" y="3153587"/>
          <a:ext cx="460705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D6A020-9B46-4CAF-A322-FB0BF74DFF63}">
      <dsp:nvSpPr>
        <dsp:cNvPr id="0" name=""/>
        <dsp:cNvSpPr/>
      </dsp:nvSpPr>
      <dsp:spPr>
        <a:xfrm>
          <a:off x="0" y="0"/>
          <a:ext cx="553085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C9CFFD-59DE-4DDE-B7FE-9B0E4D838718}">
      <dsp:nvSpPr>
        <dsp:cNvPr id="0" name=""/>
        <dsp:cNvSpPr/>
      </dsp:nvSpPr>
      <dsp:spPr>
        <a:xfrm>
          <a:off x="0" y="0"/>
          <a:ext cx="1106170" cy="3664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870" tIns="102870" rIns="102870" bIns="102870" numCol="1" spcCol="1270" anchor="t" anchorCtr="0">
          <a:noAutofit/>
        </a:bodyPr>
        <a:lstStyle/>
        <a:p>
          <a:pPr lvl="0" algn="l" defTabSz="1200150">
            <a:lnSpc>
              <a:spcPct val="90000"/>
            </a:lnSpc>
            <a:spcBef>
              <a:spcPct val="0"/>
            </a:spcBef>
            <a:spcAft>
              <a:spcPct val="35000"/>
            </a:spcAft>
          </a:pPr>
          <a:r>
            <a:rPr lang="en-IN" sz="2700" b="1" kern="1200"/>
            <a:t>Scrum Team</a:t>
          </a:r>
          <a:endParaRPr lang="en-IN" sz="2700" kern="1200"/>
        </a:p>
      </dsp:txBody>
      <dsp:txXfrm>
        <a:off x="0" y="0"/>
        <a:ext cx="1106170" cy="3664585"/>
      </dsp:txXfrm>
    </dsp:sp>
    <dsp:sp modelId="{745FA0AF-F5C5-4241-8D8A-542FF7ABE935}">
      <dsp:nvSpPr>
        <dsp:cNvPr id="0" name=""/>
        <dsp:cNvSpPr/>
      </dsp:nvSpPr>
      <dsp:spPr>
        <a:xfrm>
          <a:off x="1189132" y="24737"/>
          <a:ext cx="4341717" cy="49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Typically a small team of six to ten members</a:t>
          </a:r>
        </a:p>
      </dsp:txBody>
      <dsp:txXfrm>
        <a:off x="1189132" y="24737"/>
        <a:ext cx="4341717" cy="494754"/>
      </dsp:txXfrm>
    </dsp:sp>
    <dsp:sp modelId="{C151D73F-A175-4676-8ECB-C6418931C957}">
      <dsp:nvSpPr>
        <dsp:cNvPr id="0" name=""/>
        <dsp:cNvSpPr/>
      </dsp:nvSpPr>
      <dsp:spPr>
        <a:xfrm>
          <a:off x="1106169" y="519492"/>
          <a:ext cx="44246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97A8DDB-F170-46AF-954A-E8355C39A6ED}">
      <dsp:nvSpPr>
        <dsp:cNvPr id="0" name=""/>
        <dsp:cNvSpPr/>
      </dsp:nvSpPr>
      <dsp:spPr>
        <a:xfrm>
          <a:off x="1189132" y="544230"/>
          <a:ext cx="4341717" cy="49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Is cross-functional and self-organizing</a:t>
          </a:r>
        </a:p>
      </dsp:txBody>
      <dsp:txXfrm>
        <a:off x="1189132" y="544230"/>
        <a:ext cx="4341717" cy="494754"/>
      </dsp:txXfrm>
    </dsp:sp>
    <dsp:sp modelId="{E7D20E6F-6D19-4994-B953-B5FB2F19D258}">
      <dsp:nvSpPr>
        <dsp:cNvPr id="0" name=""/>
        <dsp:cNvSpPr/>
      </dsp:nvSpPr>
      <dsp:spPr>
        <a:xfrm>
          <a:off x="1106169" y="1038985"/>
          <a:ext cx="44246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1A9389D-93B8-4F4B-A2F5-2B13BA86FB29}">
      <dsp:nvSpPr>
        <dsp:cNvPr id="0" name=""/>
        <dsp:cNvSpPr/>
      </dsp:nvSpPr>
      <dsp:spPr>
        <a:xfrm>
          <a:off x="1189132" y="1063722"/>
          <a:ext cx="4341717" cy="49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Enjoys complete autonomy during a Sprint</a:t>
          </a:r>
        </a:p>
      </dsp:txBody>
      <dsp:txXfrm>
        <a:off x="1189132" y="1063722"/>
        <a:ext cx="4341717" cy="494754"/>
      </dsp:txXfrm>
    </dsp:sp>
    <dsp:sp modelId="{2148A777-A26D-41C0-9EBF-CC7D091C2539}">
      <dsp:nvSpPr>
        <dsp:cNvPr id="0" name=""/>
        <dsp:cNvSpPr/>
      </dsp:nvSpPr>
      <dsp:spPr>
        <a:xfrm>
          <a:off x="1106169" y="1558477"/>
          <a:ext cx="44246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7EFD955-4F3D-4004-9D08-9D0AE304BC36}">
      <dsp:nvSpPr>
        <dsp:cNvPr id="0" name=""/>
        <dsp:cNvSpPr/>
      </dsp:nvSpPr>
      <dsp:spPr>
        <a:xfrm>
          <a:off x="1189132" y="1583215"/>
          <a:ext cx="4341717" cy="49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Members are generalists across domains and specialists in at least one</a:t>
          </a:r>
        </a:p>
      </dsp:txBody>
      <dsp:txXfrm>
        <a:off x="1189132" y="1583215"/>
        <a:ext cx="4341717" cy="494754"/>
      </dsp:txXfrm>
    </dsp:sp>
    <dsp:sp modelId="{1B85268C-798B-463E-AE3E-7478215F8A99}">
      <dsp:nvSpPr>
        <dsp:cNvPr id="0" name=""/>
        <dsp:cNvSpPr/>
      </dsp:nvSpPr>
      <dsp:spPr>
        <a:xfrm>
          <a:off x="1106169" y="2077970"/>
          <a:ext cx="44246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C24DC84-9648-4023-9B6E-BBAB3EDF04FB}">
      <dsp:nvSpPr>
        <dsp:cNvPr id="0" name=""/>
        <dsp:cNvSpPr/>
      </dsp:nvSpPr>
      <dsp:spPr>
        <a:xfrm>
          <a:off x="1189132" y="2102707"/>
          <a:ext cx="4341717" cy="49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Equality maintained among all members of the team</a:t>
          </a:r>
        </a:p>
      </dsp:txBody>
      <dsp:txXfrm>
        <a:off x="1189132" y="2102707"/>
        <a:ext cx="4341717" cy="494754"/>
      </dsp:txXfrm>
    </dsp:sp>
    <dsp:sp modelId="{A31F0062-CA54-4612-B066-EAF6B76A12A5}">
      <dsp:nvSpPr>
        <dsp:cNvPr id="0" name=""/>
        <dsp:cNvSpPr/>
      </dsp:nvSpPr>
      <dsp:spPr>
        <a:xfrm>
          <a:off x="1106169" y="2597462"/>
          <a:ext cx="44246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37525CA-4034-4FFC-AACD-CCEF199E1C65}">
      <dsp:nvSpPr>
        <dsp:cNvPr id="0" name=""/>
        <dsp:cNvSpPr/>
      </dsp:nvSpPr>
      <dsp:spPr>
        <a:xfrm>
          <a:off x="1189132" y="2622200"/>
          <a:ext cx="4341717" cy="49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No further subdivision of teams 	</a:t>
          </a:r>
        </a:p>
      </dsp:txBody>
      <dsp:txXfrm>
        <a:off x="1189132" y="2622200"/>
        <a:ext cx="4341717" cy="494754"/>
      </dsp:txXfrm>
    </dsp:sp>
    <dsp:sp modelId="{80800D7B-5C8D-4B6F-9392-E015A7939D75}">
      <dsp:nvSpPr>
        <dsp:cNvPr id="0" name=""/>
        <dsp:cNvSpPr/>
      </dsp:nvSpPr>
      <dsp:spPr>
        <a:xfrm>
          <a:off x="1106169" y="3116955"/>
          <a:ext cx="44246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3245B5-F80D-4391-8BFF-DD2FDD67A694}">
      <dsp:nvSpPr>
        <dsp:cNvPr id="0" name=""/>
        <dsp:cNvSpPr/>
      </dsp:nvSpPr>
      <dsp:spPr>
        <a:xfrm>
          <a:off x="1189132" y="3141692"/>
          <a:ext cx="4341717" cy="4947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Responsibility of the work lies with the whole team</a:t>
          </a:r>
        </a:p>
      </dsp:txBody>
      <dsp:txXfrm>
        <a:off x="1189132" y="3141692"/>
        <a:ext cx="4341717" cy="494754"/>
      </dsp:txXfrm>
    </dsp:sp>
    <dsp:sp modelId="{5AAEC682-FEA5-46C4-BFB0-BC888BC40CDE}">
      <dsp:nvSpPr>
        <dsp:cNvPr id="0" name=""/>
        <dsp:cNvSpPr/>
      </dsp:nvSpPr>
      <dsp:spPr>
        <a:xfrm>
          <a:off x="1106169" y="3636447"/>
          <a:ext cx="442468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AA50A0-FA1C-4D66-80E4-CF7F2F08282F}">
      <dsp:nvSpPr>
        <dsp:cNvPr id="0" name=""/>
        <dsp:cNvSpPr/>
      </dsp:nvSpPr>
      <dsp:spPr>
        <a:xfrm>
          <a:off x="0" y="296963"/>
          <a:ext cx="5510151" cy="40131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7649" tIns="270764" rIns="427649" bIns="92456" numCol="1" spcCol="1270" anchor="t" anchorCtr="0">
          <a:noAutofit/>
        </a:bodyPr>
        <a:lstStyle/>
        <a:p>
          <a:pPr marL="114300" lvl="1" indent="-114300" algn="l" defTabSz="577850">
            <a:lnSpc>
              <a:spcPct val="90000"/>
            </a:lnSpc>
            <a:spcBef>
              <a:spcPct val="0"/>
            </a:spcBef>
            <a:spcAft>
              <a:spcPct val="15000"/>
            </a:spcAft>
            <a:buChar char="••"/>
          </a:pPr>
          <a:r>
            <a:rPr lang="en-IN" sz="1300" kern="1200"/>
            <a:t>The Scrum cycle begins with a Project Kick-off Meeting during which the Vision and Scope are decided and a Product Backlog is created. </a:t>
          </a:r>
        </a:p>
        <a:p>
          <a:pPr marL="114300" lvl="1" indent="-114300" algn="l" defTabSz="577850">
            <a:lnSpc>
              <a:spcPct val="90000"/>
            </a:lnSpc>
            <a:spcBef>
              <a:spcPct val="0"/>
            </a:spcBef>
            <a:spcAft>
              <a:spcPct val="15000"/>
            </a:spcAft>
            <a:buChar char="••"/>
          </a:pPr>
          <a:r>
            <a:rPr lang="en-US" sz="1300" kern="1200"/>
            <a:t>Next a high-level release plan is defined in a release planning meeting. The plan includes a minimum marketable feature set and other parameters for a release.</a:t>
          </a:r>
          <a:endParaRPr lang="en-IN" sz="1300" kern="1200"/>
        </a:p>
        <a:p>
          <a:pPr marL="114300" lvl="1" indent="-114300" algn="l" defTabSz="577850">
            <a:lnSpc>
              <a:spcPct val="90000"/>
            </a:lnSpc>
            <a:spcBef>
              <a:spcPct val="0"/>
            </a:spcBef>
            <a:spcAft>
              <a:spcPct val="15000"/>
            </a:spcAft>
            <a:buChar char="••"/>
          </a:pPr>
          <a:r>
            <a:rPr lang="en-IN" sz="1300" kern="1200"/>
            <a:t>Then, this work is completed in a series of Sprints. Each Sprint begins with a </a:t>
          </a:r>
          <a:r>
            <a:rPr lang="en-IN" sz="1300" u="sng" kern="1200">
              <a:solidFill>
                <a:schemeClr val="accent1"/>
              </a:solidFill>
            </a:rPr>
            <a:t>Sprint Planning Meeting </a:t>
          </a:r>
          <a:r>
            <a:rPr lang="en-IN" sz="1300" kern="1200"/>
            <a:t>wherein the tasks for the next sprint (generally a part of the items on the Product Backlog with </a:t>
          </a:r>
          <a:r>
            <a:rPr lang="en-IN" sz="1300" u="sng" kern="1200">
              <a:solidFill>
                <a:schemeClr val="accent1"/>
              </a:solidFill>
            </a:rPr>
            <a:t>top priority</a:t>
          </a:r>
          <a:r>
            <a:rPr lang="en-IN" sz="1300" kern="1200"/>
            <a:t>) are decided upon. </a:t>
          </a:r>
        </a:p>
        <a:p>
          <a:pPr marL="114300" lvl="1" indent="-114300" algn="l" defTabSz="577850">
            <a:lnSpc>
              <a:spcPct val="90000"/>
            </a:lnSpc>
            <a:spcBef>
              <a:spcPct val="0"/>
            </a:spcBef>
            <a:spcAft>
              <a:spcPct val="15000"/>
            </a:spcAft>
            <a:buChar char="••"/>
          </a:pPr>
          <a:r>
            <a:rPr lang="en-IN" sz="1300" kern="1200"/>
            <a:t>The sprint is between one week and four weeks long and generally ends with a potentially shippable product functionality.</a:t>
          </a:r>
        </a:p>
        <a:p>
          <a:pPr marL="114300" lvl="1" indent="-114300" algn="l" defTabSz="577850">
            <a:lnSpc>
              <a:spcPct val="90000"/>
            </a:lnSpc>
            <a:spcBef>
              <a:spcPct val="0"/>
            </a:spcBef>
            <a:spcAft>
              <a:spcPct val="15000"/>
            </a:spcAft>
            <a:buChar char="••"/>
          </a:pPr>
          <a:r>
            <a:rPr lang="en-IN" sz="1300" kern="1200"/>
            <a:t>Daily Stand-up meetings are conducted during a Sprint during which the team members report on work done, to be done, and possible impediments.</a:t>
          </a:r>
        </a:p>
        <a:p>
          <a:pPr marL="114300" lvl="1" indent="-114300" algn="l" defTabSz="577850">
            <a:lnSpc>
              <a:spcPct val="90000"/>
            </a:lnSpc>
            <a:spcBef>
              <a:spcPct val="0"/>
            </a:spcBef>
            <a:spcAft>
              <a:spcPct val="15000"/>
            </a:spcAft>
            <a:buChar char="••"/>
          </a:pPr>
          <a:r>
            <a:rPr lang="en-IN" sz="1300" kern="1200"/>
            <a:t>Towards the end of a sprint, a </a:t>
          </a:r>
          <a:r>
            <a:rPr lang="en-IN" sz="1300" u="sng" kern="1200">
              <a:solidFill>
                <a:schemeClr val="accent1"/>
              </a:solidFill>
            </a:rPr>
            <a:t>Sprint Review Meeting</a:t>
          </a:r>
          <a:r>
            <a:rPr lang="en-IN" sz="1300" u="none" kern="1200">
              <a:solidFill>
                <a:schemeClr val="accent1"/>
              </a:solidFill>
            </a:rPr>
            <a:t> </a:t>
          </a:r>
          <a:r>
            <a:rPr lang="en-IN" sz="1300" u="none" kern="1200">
              <a:solidFill>
                <a:sysClr val="windowText" lastClr="000000"/>
              </a:solidFill>
            </a:rPr>
            <a:t>occurs </a:t>
          </a:r>
          <a:r>
            <a:rPr lang="en-IN" sz="1300" kern="1200"/>
            <a:t>wherein the Product Owner is given a demo of the end product and he/she can choose to accept/reject the result. </a:t>
          </a:r>
        </a:p>
        <a:p>
          <a:pPr marL="114300" lvl="1" indent="-114300" algn="l" defTabSz="577850">
            <a:lnSpc>
              <a:spcPct val="90000"/>
            </a:lnSpc>
            <a:spcBef>
              <a:spcPct val="0"/>
            </a:spcBef>
            <a:spcAft>
              <a:spcPct val="15000"/>
            </a:spcAft>
            <a:buChar char="••"/>
          </a:pPr>
          <a:r>
            <a:rPr lang="en-IN" sz="1300" kern="1200">
              <a:solidFill>
                <a:sysClr val="windowText" lastClr="000000"/>
              </a:solidFill>
            </a:rPr>
            <a:t>The sprint cycle ends with a final </a:t>
          </a:r>
          <a:r>
            <a:rPr lang="en-IN" sz="1300" u="sng" kern="1200">
              <a:solidFill>
                <a:schemeClr val="accent1"/>
              </a:solidFill>
            </a:rPr>
            <a:t>Retrospective Meeting</a:t>
          </a:r>
          <a:r>
            <a:rPr lang="en-IN" sz="1300" kern="1200">
              <a:solidFill>
                <a:sysClr val="windowText" lastClr="000000"/>
              </a:solidFill>
            </a:rPr>
            <a:t>.</a:t>
          </a:r>
        </a:p>
      </dsp:txBody>
      <dsp:txXfrm>
        <a:off x="0" y="296963"/>
        <a:ext cx="5510151" cy="4013100"/>
      </dsp:txXfrm>
    </dsp:sp>
    <dsp:sp modelId="{F7751168-DA55-40D4-9D7B-8079B737296E}">
      <dsp:nvSpPr>
        <dsp:cNvPr id="0" name=""/>
        <dsp:cNvSpPr/>
      </dsp:nvSpPr>
      <dsp:spPr>
        <a:xfrm>
          <a:off x="275507" y="124133"/>
          <a:ext cx="4201506" cy="3837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789" tIns="0" rIns="145789" bIns="0" numCol="1" spcCol="1270" anchor="ctr" anchorCtr="0">
          <a:noAutofit/>
        </a:bodyPr>
        <a:lstStyle/>
        <a:p>
          <a:pPr lvl="0" algn="l" defTabSz="622300">
            <a:lnSpc>
              <a:spcPct val="90000"/>
            </a:lnSpc>
            <a:spcBef>
              <a:spcPct val="0"/>
            </a:spcBef>
            <a:spcAft>
              <a:spcPct val="35000"/>
            </a:spcAft>
          </a:pPr>
          <a:r>
            <a:rPr lang="en-IN" sz="1400" b="1" kern="1200"/>
            <a:t>The Scrum Flow is described in the diagram above</a:t>
          </a:r>
        </a:p>
      </dsp:txBody>
      <dsp:txXfrm>
        <a:off x="294241" y="142867"/>
        <a:ext cx="4164038" cy="34629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F269BE-E5E3-48B9-A819-4751BCDF9BCE}">
      <dsp:nvSpPr>
        <dsp:cNvPr id="0" name=""/>
        <dsp:cNvSpPr/>
      </dsp:nvSpPr>
      <dsp:spPr>
        <a:xfrm>
          <a:off x="-3451358" y="-530645"/>
          <a:ext cx="4115041" cy="4115041"/>
        </a:xfrm>
        <a:prstGeom prst="blockArc">
          <a:avLst>
            <a:gd name="adj1" fmla="val 18900000"/>
            <a:gd name="adj2" fmla="val 2700000"/>
            <a:gd name="adj3" fmla="val 525"/>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36AE4-F22A-4241-927A-AF6A96E05B7B}">
      <dsp:nvSpPr>
        <dsp:cNvPr id="0" name=""/>
        <dsp:cNvSpPr/>
      </dsp:nvSpPr>
      <dsp:spPr>
        <a:xfrm>
          <a:off x="347984" y="234772"/>
          <a:ext cx="5237207" cy="4697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2895" tIns="27940" rIns="27940" bIns="27940" numCol="1" spcCol="1270" anchor="ctr" anchorCtr="0">
          <a:noAutofit/>
        </a:bodyPr>
        <a:lstStyle/>
        <a:p>
          <a:pPr lvl="0" algn="l" defTabSz="488950">
            <a:lnSpc>
              <a:spcPct val="90000"/>
            </a:lnSpc>
            <a:spcBef>
              <a:spcPct val="0"/>
            </a:spcBef>
            <a:spcAft>
              <a:spcPct val="35000"/>
            </a:spcAft>
          </a:pPr>
          <a:r>
            <a:rPr lang="en-IN" sz="1100" kern="1200"/>
            <a:t>Developed by Product Owner and client/customer/financer</a:t>
          </a:r>
        </a:p>
      </dsp:txBody>
      <dsp:txXfrm>
        <a:off x="347984" y="234772"/>
        <a:ext cx="5237207" cy="469789"/>
      </dsp:txXfrm>
    </dsp:sp>
    <dsp:sp modelId="{06F76993-436A-4C1B-B5AF-6B76E13D72B9}">
      <dsp:nvSpPr>
        <dsp:cNvPr id="0" name=""/>
        <dsp:cNvSpPr/>
      </dsp:nvSpPr>
      <dsp:spPr>
        <a:xfrm>
          <a:off x="54366" y="176048"/>
          <a:ext cx="587236" cy="5872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C276421-134A-4585-B342-0BC556AED80A}">
      <dsp:nvSpPr>
        <dsp:cNvPr id="0" name=""/>
        <dsp:cNvSpPr/>
      </dsp:nvSpPr>
      <dsp:spPr>
        <a:xfrm>
          <a:off x="617325" y="939578"/>
          <a:ext cx="4967866" cy="4697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2895" tIns="27940" rIns="27940" bIns="27940" numCol="1" spcCol="1270" anchor="ctr" anchorCtr="0">
          <a:noAutofit/>
        </a:bodyPr>
        <a:lstStyle/>
        <a:p>
          <a:pPr lvl="0" algn="l" defTabSz="488950">
            <a:lnSpc>
              <a:spcPct val="90000"/>
            </a:lnSpc>
            <a:spcBef>
              <a:spcPct val="0"/>
            </a:spcBef>
            <a:spcAft>
              <a:spcPct val="35000"/>
            </a:spcAft>
          </a:pPr>
          <a:r>
            <a:rPr lang="en-IN" sz="1100" kern="1200"/>
            <a:t>Most valuable requirements are put as top priority</a:t>
          </a:r>
        </a:p>
      </dsp:txBody>
      <dsp:txXfrm>
        <a:off x="617325" y="939578"/>
        <a:ext cx="4967866" cy="469789"/>
      </dsp:txXfrm>
    </dsp:sp>
    <dsp:sp modelId="{B37B9862-2E89-4DFB-AD7E-8C3107D40E3F}">
      <dsp:nvSpPr>
        <dsp:cNvPr id="0" name=""/>
        <dsp:cNvSpPr/>
      </dsp:nvSpPr>
      <dsp:spPr>
        <a:xfrm>
          <a:off x="323707" y="880854"/>
          <a:ext cx="587236" cy="5872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79DFE5B-472E-47E7-91A5-FD526440C387}">
      <dsp:nvSpPr>
        <dsp:cNvPr id="0" name=""/>
        <dsp:cNvSpPr/>
      </dsp:nvSpPr>
      <dsp:spPr>
        <a:xfrm>
          <a:off x="617325" y="1644383"/>
          <a:ext cx="4967866" cy="4697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2895" tIns="27940" rIns="27940" bIns="27940" numCol="1" spcCol="1270" anchor="ctr" anchorCtr="0">
          <a:noAutofit/>
        </a:bodyPr>
        <a:lstStyle/>
        <a:p>
          <a:pPr lvl="0" algn="l" defTabSz="488950">
            <a:lnSpc>
              <a:spcPct val="90000"/>
            </a:lnSpc>
            <a:spcBef>
              <a:spcPct val="0"/>
            </a:spcBef>
            <a:spcAft>
              <a:spcPct val="35000"/>
            </a:spcAft>
          </a:pPr>
          <a:r>
            <a:rPr lang="en-IN" sz="1100" kern="1200"/>
            <a:t>Continuously refined based on changing business requirements</a:t>
          </a:r>
        </a:p>
      </dsp:txBody>
      <dsp:txXfrm>
        <a:off x="617325" y="1644383"/>
        <a:ext cx="4967866" cy="469789"/>
      </dsp:txXfrm>
    </dsp:sp>
    <dsp:sp modelId="{4B708DFE-F38D-4A59-A6C5-4A7DDB731A78}">
      <dsp:nvSpPr>
        <dsp:cNvPr id="0" name=""/>
        <dsp:cNvSpPr/>
      </dsp:nvSpPr>
      <dsp:spPr>
        <a:xfrm>
          <a:off x="323707" y="1585660"/>
          <a:ext cx="587236" cy="5872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AF139F4-3386-435A-A8DA-DE60E36C6BB6}">
      <dsp:nvSpPr>
        <dsp:cNvPr id="0" name=""/>
        <dsp:cNvSpPr/>
      </dsp:nvSpPr>
      <dsp:spPr>
        <a:xfrm>
          <a:off x="347984" y="2349189"/>
          <a:ext cx="5237207" cy="46978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2895" tIns="27940" rIns="27940" bIns="27940" numCol="1" spcCol="1270" anchor="ctr" anchorCtr="0">
          <a:noAutofit/>
        </a:bodyPr>
        <a:lstStyle/>
        <a:p>
          <a:pPr lvl="0" algn="l" defTabSz="488950">
            <a:lnSpc>
              <a:spcPct val="90000"/>
            </a:lnSpc>
            <a:spcBef>
              <a:spcPct val="0"/>
            </a:spcBef>
            <a:spcAft>
              <a:spcPct val="35000"/>
            </a:spcAft>
          </a:pPr>
          <a:r>
            <a:rPr lang="en-IN" sz="1100" kern="1200"/>
            <a:t>Includes features, time estimates, revised estimates (based on task complexity), bugs, technical developments </a:t>
          </a:r>
        </a:p>
      </dsp:txBody>
      <dsp:txXfrm>
        <a:off x="347984" y="2349189"/>
        <a:ext cx="5237207" cy="469789"/>
      </dsp:txXfrm>
    </dsp:sp>
    <dsp:sp modelId="{CCFD007C-A732-41DB-BBC5-4229C0D708BD}">
      <dsp:nvSpPr>
        <dsp:cNvPr id="0" name=""/>
        <dsp:cNvSpPr/>
      </dsp:nvSpPr>
      <dsp:spPr>
        <a:xfrm>
          <a:off x="54366" y="2290465"/>
          <a:ext cx="587236" cy="5872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D2C35-9E45-46D3-B89A-5746FA043E26}">
      <dsp:nvSpPr>
        <dsp:cNvPr id="0" name=""/>
        <dsp:cNvSpPr/>
      </dsp:nvSpPr>
      <dsp:spPr>
        <a:xfrm>
          <a:off x="379800"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en-IN" sz="900" kern="1200"/>
            <a:t>Start of Sprint</a:t>
          </a:r>
        </a:p>
      </dsp:txBody>
      <dsp:txXfrm>
        <a:off x="756744" y="472154"/>
        <a:ext cx="735041" cy="922591"/>
      </dsp:txXfrm>
    </dsp:sp>
    <dsp:sp modelId="{B7B41088-8E31-4F2B-A265-D7298C8CEEFD}">
      <dsp:nvSpPr>
        <dsp:cNvPr id="0" name=""/>
        <dsp:cNvSpPr/>
      </dsp:nvSpPr>
      <dsp:spPr>
        <a:xfrm>
          <a:off x="2855"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When?</a:t>
          </a:r>
        </a:p>
      </dsp:txBody>
      <dsp:txXfrm>
        <a:off x="113259" y="666909"/>
        <a:ext cx="533080" cy="533080"/>
      </dsp:txXfrm>
    </dsp:sp>
    <dsp:sp modelId="{4BF7785D-8421-4C6C-BA88-00DE29E642E9}">
      <dsp:nvSpPr>
        <dsp:cNvPr id="0" name=""/>
        <dsp:cNvSpPr/>
      </dsp:nvSpPr>
      <dsp:spPr>
        <a:xfrm>
          <a:off x="2358758"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en-IN" sz="900" kern="1200"/>
            <a:t>8 hours for month-long Sprints</a:t>
          </a:r>
        </a:p>
      </dsp:txBody>
      <dsp:txXfrm>
        <a:off x="2735702" y="472154"/>
        <a:ext cx="735041" cy="922591"/>
      </dsp:txXfrm>
    </dsp:sp>
    <dsp:sp modelId="{04179D4A-3F59-4266-B4CE-CA84579CF35A}">
      <dsp:nvSpPr>
        <dsp:cNvPr id="0" name=""/>
        <dsp:cNvSpPr/>
      </dsp:nvSpPr>
      <dsp:spPr>
        <a:xfrm>
          <a:off x="1981813"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How long?</a:t>
          </a:r>
        </a:p>
      </dsp:txBody>
      <dsp:txXfrm>
        <a:off x="2092217" y="666909"/>
        <a:ext cx="533080" cy="533080"/>
      </dsp:txXfrm>
    </dsp:sp>
    <dsp:sp modelId="{70E2D9D8-BDEE-479A-94F9-B49CBE88C4F3}">
      <dsp:nvSpPr>
        <dsp:cNvPr id="0" name=""/>
        <dsp:cNvSpPr/>
      </dsp:nvSpPr>
      <dsp:spPr>
        <a:xfrm>
          <a:off x="4337716"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en-IN" sz="900" kern="1200"/>
            <a:t>Scrum Master, Development Team, Product Owner</a:t>
          </a:r>
        </a:p>
      </dsp:txBody>
      <dsp:txXfrm>
        <a:off x="4714661" y="472154"/>
        <a:ext cx="735041" cy="922591"/>
      </dsp:txXfrm>
    </dsp:sp>
    <dsp:sp modelId="{BE602BDE-67F5-4582-AECA-A48900D01110}">
      <dsp:nvSpPr>
        <dsp:cNvPr id="0" name=""/>
        <dsp:cNvSpPr/>
      </dsp:nvSpPr>
      <dsp:spPr>
        <a:xfrm>
          <a:off x="3960772"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Who?</a:t>
          </a:r>
        </a:p>
      </dsp:txBody>
      <dsp:txXfrm>
        <a:off x="4071176" y="666909"/>
        <a:ext cx="533080" cy="53308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AEAB71-0BB2-4262-8E65-1A815FD31F0A}">
      <dsp:nvSpPr>
        <dsp:cNvPr id="0" name=""/>
        <dsp:cNvSpPr/>
      </dsp:nvSpPr>
      <dsp:spPr>
        <a:xfrm>
          <a:off x="-3962119" y="-608294"/>
          <a:ext cx="4721788" cy="4721788"/>
        </a:xfrm>
        <a:prstGeom prst="blockArc">
          <a:avLst>
            <a:gd name="adj1" fmla="val 18900000"/>
            <a:gd name="adj2" fmla="val 2700000"/>
            <a:gd name="adj3" fmla="val 457"/>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2CAFF3-E1C2-4C10-9987-FBF9975BBE36}">
      <dsp:nvSpPr>
        <dsp:cNvPr id="0" name=""/>
        <dsp:cNvSpPr/>
      </dsp:nvSpPr>
      <dsp:spPr>
        <a:xfrm>
          <a:off x="284179" y="184583"/>
          <a:ext cx="5155859" cy="3690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916" tIns="30480" rIns="30480" bIns="30480" numCol="1" spcCol="1270" anchor="ctr" anchorCtr="0">
          <a:noAutofit/>
        </a:bodyPr>
        <a:lstStyle/>
        <a:p>
          <a:pPr lvl="0" algn="l" defTabSz="533400">
            <a:lnSpc>
              <a:spcPct val="90000"/>
            </a:lnSpc>
            <a:spcBef>
              <a:spcPct val="0"/>
            </a:spcBef>
            <a:spcAft>
              <a:spcPct val="35000"/>
            </a:spcAft>
          </a:pPr>
          <a:r>
            <a:rPr lang="en-IN" sz="1200" kern="1200"/>
            <a:t>Product Owner and Sprint Team decide on the Sprint goal </a:t>
          </a:r>
        </a:p>
      </dsp:txBody>
      <dsp:txXfrm>
        <a:off x="284179" y="184583"/>
        <a:ext cx="5155859" cy="369027"/>
      </dsp:txXfrm>
    </dsp:sp>
    <dsp:sp modelId="{0D42B2A3-B56C-416D-BFDC-4E4EDDFD4059}">
      <dsp:nvSpPr>
        <dsp:cNvPr id="0" name=""/>
        <dsp:cNvSpPr/>
      </dsp:nvSpPr>
      <dsp:spPr>
        <a:xfrm>
          <a:off x="53537" y="138455"/>
          <a:ext cx="461284" cy="461284"/>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B726500-DC6B-491A-A190-7BBE3926DA8A}">
      <dsp:nvSpPr>
        <dsp:cNvPr id="0" name=""/>
        <dsp:cNvSpPr/>
      </dsp:nvSpPr>
      <dsp:spPr>
        <a:xfrm>
          <a:off x="587729" y="738054"/>
          <a:ext cx="4852309" cy="3690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916" tIns="30480" rIns="30480" bIns="30480" numCol="1" spcCol="1270" anchor="ctr" anchorCtr="0">
          <a:noAutofit/>
        </a:bodyPr>
        <a:lstStyle/>
        <a:p>
          <a:pPr lvl="0" algn="l" defTabSz="533400">
            <a:lnSpc>
              <a:spcPct val="90000"/>
            </a:lnSpc>
            <a:spcBef>
              <a:spcPct val="0"/>
            </a:spcBef>
            <a:spcAft>
              <a:spcPct val="35000"/>
            </a:spcAft>
          </a:pPr>
          <a:r>
            <a:rPr lang="en-IN" sz="1200" kern="1200"/>
            <a:t>Product Owner explains all tasks, expectations, business impact, etc</a:t>
          </a:r>
        </a:p>
      </dsp:txBody>
      <dsp:txXfrm>
        <a:off x="587729" y="738054"/>
        <a:ext cx="4852309" cy="369027"/>
      </dsp:txXfrm>
    </dsp:sp>
    <dsp:sp modelId="{8F725867-CEA9-4F0E-A648-E161F7227100}">
      <dsp:nvSpPr>
        <dsp:cNvPr id="0" name=""/>
        <dsp:cNvSpPr/>
      </dsp:nvSpPr>
      <dsp:spPr>
        <a:xfrm>
          <a:off x="357087" y="691926"/>
          <a:ext cx="461284" cy="461284"/>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D8B040-0CC4-4050-8E2E-87EE6139E348}">
      <dsp:nvSpPr>
        <dsp:cNvPr id="0" name=""/>
        <dsp:cNvSpPr/>
      </dsp:nvSpPr>
      <dsp:spPr>
        <a:xfrm>
          <a:off x="726535" y="1291525"/>
          <a:ext cx="4713503" cy="3690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916" tIns="30480" rIns="30480" bIns="30480" numCol="1" spcCol="1270" anchor="ctr" anchorCtr="0">
          <a:noAutofit/>
        </a:bodyPr>
        <a:lstStyle/>
        <a:p>
          <a:pPr lvl="0" algn="l" defTabSz="533400">
            <a:lnSpc>
              <a:spcPct val="90000"/>
            </a:lnSpc>
            <a:spcBef>
              <a:spcPct val="0"/>
            </a:spcBef>
            <a:spcAft>
              <a:spcPct val="35000"/>
            </a:spcAft>
          </a:pPr>
          <a:r>
            <a:rPr lang="en-IN" sz="1200" kern="1200"/>
            <a:t>Team decides on tasks for the next Sprint</a:t>
          </a:r>
        </a:p>
      </dsp:txBody>
      <dsp:txXfrm>
        <a:off x="726535" y="1291525"/>
        <a:ext cx="4713503" cy="369027"/>
      </dsp:txXfrm>
    </dsp:sp>
    <dsp:sp modelId="{AC0C09F2-1FD5-4D12-8054-A84870A783D0}">
      <dsp:nvSpPr>
        <dsp:cNvPr id="0" name=""/>
        <dsp:cNvSpPr/>
      </dsp:nvSpPr>
      <dsp:spPr>
        <a:xfrm>
          <a:off x="495893" y="1245397"/>
          <a:ext cx="461284" cy="461284"/>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FAEED80-123B-4F4B-BBF0-56954CDC902B}">
      <dsp:nvSpPr>
        <dsp:cNvPr id="0" name=""/>
        <dsp:cNvSpPr/>
      </dsp:nvSpPr>
      <dsp:spPr>
        <a:xfrm>
          <a:off x="726535" y="1844646"/>
          <a:ext cx="4713503" cy="3690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916" tIns="30480" rIns="30480" bIns="30480" numCol="1" spcCol="1270" anchor="ctr" anchorCtr="0">
          <a:noAutofit/>
        </a:bodyPr>
        <a:lstStyle/>
        <a:p>
          <a:pPr lvl="0" algn="l" defTabSz="533400">
            <a:lnSpc>
              <a:spcPct val="90000"/>
            </a:lnSpc>
            <a:spcBef>
              <a:spcPct val="0"/>
            </a:spcBef>
            <a:spcAft>
              <a:spcPct val="35000"/>
            </a:spcAft>
          </a:pPr>
          <a:r>
            <a:rPr lang="en-IN" sz="1200" kern="1200"/>
            <a:t>Team estimates tasks based on complexity, length, and risk factor</a:t>
          </a:r>
        </a:p>
      </dsp:txBody>
      <dsp:txXfrm>
        <a:off x="726535" y="1844646"/>
        <a:ext cx="4713503" cy="369027"/>
      </dsp:txXfrm>
    </dsp:sp>
    <dsp:sp modelId="{F1E5AC3B-F0DA-4DAC-98CC-9A684C9EF7A9}">
      <dsp:nvSpPr>
        <dsp:cNvPr id="0" name=""/>
        <dsp:cNvSpPr/>
      </dsp:nvSpPr>
      <dsp:spPr>
        <a:xfrm>
          <a:off x="495893" y="1798518"/>
          <a:ext cx="461284" cy="461284"/>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7829CC8-8FFA-4E01-B806-0745A04C79D7}">
      <dsp:nvSpPr>
        <dsp:cNvPr id="0" name=""/>
        <dsp:cNvSpPr/>
      </dsp:nvSpPr>
      <dsp:spPr>
        <a:xfrm>
          <a:off x="587729" y="2398117"/>
          <a:ext cx="4852309" cy="3690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916" tIns="30480" rIns="30480" bIns="30480" numCol="1" spcCol="1270" anchor="ctr" anchorCtr="0">
          <a:noAutofit/>
        </a:bodyPr>
        <a:lstStyle/>
        <a:p>
          <a:pPr lvl="0" algn="l" defTabSz="533400">
            <a:lnSpc>
              <a:spcPct val="90000"/>
            </a:lnSpc>
            <a:spcBef>
              <a:spcPct val="0"/>
            </a:spcBef>
            <a:spcAft>
              <a:spcPct val="35000"/>
            </a:spcAft>
          </a:pPr>
          <a:r>
            <a:rPr lang="en-IN" sz="1200" kern="1200"/>
            <a:t>Team commits to completing a defined number of Product Backlog Items</a:t>
          </a:r>
        </a:p>
      </dsp:txBody>
      <dsp:txXfrm>
        <a:off x="587729" y="2398117"/>
        <a:ext cx="4852309" cy="369027"/>
      </dsp:txXfrm>
    </dsp:sp>
    <dsp:sp modelId="{93FD9373-EFD1-48D4-B020-9A20366EEE34}">
      <dsp:nvSpPr>
        <dsp:cNvPr id="0" name=""/>
        <dsp:cNvSpPr/>
      </dsp:nvSpPr>
      <dsp:spPr>
        <a:xfrm>
          <a:off x="357087" y="2351989"/>
          <a:ext cx="461284" cy="461284"/>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B6D4B8F-5D9F-46C5-BC2F-FEE236750AD5}">
      <dsp:nvSpPr>
        <dsp:cNvPr id="0" name=""/>
        <dsp:cNvSpPr/>
      </dsp:nvSpPr>
      <dsp:spPr>
        <a:xfrm>
          <a:off x="284179" y="2951588"/>
          <a:ext cx="5155859" cy="3690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92916" tIns="30480" rIns="30480" bIns="30480" numCol="1" spcCol="1270" anchor="ctr" anchorCtr="0">
          <a:noAutofit/>
        </a:bodyPr>
        <a:lstStyle/>
        <a:p>
          <a:pPr lvl="0" algn="l" defTabSz="533400">
            <a:lnSpc>
              <a:spcPct val="90000"/>
            </a:lnSpc>
            <a:spcBef>
              <a:spcPct val="0"/>
            </a:spcBef>
            <a:spcAft>
              <a:spcPct val="35000"/>
            </a:spcAft>
          </a:pPr>
          <a:r>
            <a:rPr lang="en-IN" sz="1200" kern="1200"/>
            <a:t>Sprint Backlog is created and tasks are identified</a:t>
          </a:r>
        </a:p>
      </dsp:txBody>
      <dsp:txXfrm>
        <a:off x="284179" y="2951588"/>
        <a:ext cx="5155859" cy="369027"/>
      </dsp:txXfrm>
    </dsp:sp>
    <dsp:sp modelId="{DF2A24ED-D330-46E9-A78D-B85EAC6DF0E4}">
      <dsp:nvSpPr>
        <dsp:cNvPr id="0" name=""/>
        <dsp:cNvSpPr/>
      </dsp:nvSpPr>
      <dsp:spPr>
        <a:xfrm>
          <a:off x="53537" y="2905460"/>
          <a:ext cx="461284" cy="461284"/>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0E8DBA-476D-43D2-A665-66BF09CDBC71}">
      <dsp:nvSpPr>
        <dsp:cNvPr id="0" name=""/>
        <dsp:cNvSpPr/>
      </dsp:nvSpPr>
      <dsp:spPr>
        <a:xfrm>
          <a:off x="2259657" y="390"/>
          <a:ext cx="967085" cy="96708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kern="1200"/>
            <a:t>P.O. describes a backlog item to the team</a:t>
          </a:r>
        </a:p>
      </dsp:txBody>
      <dsp:txXfrm>
        <a:off x="2401283" y="142016"/>
        <a:ext cx="683833" cy="683833"/>
      </dsp:txXfrm>
    </dsp:sp>
    <dsp:sp modelId="{D37C5022-187E-4899-A11E-065F6AF5B1CD}">
      <dsp:nvSpPr>
        <dsp:cNvPr id="0" name=""/>
        <dsp:cNvSpPr/>
      </dsp:nvSpPr>
      <dsp:spPr>
        <a:xfrm rot="2160000">
          <a:off x="3196004" y="742848"/>
          <a:ext cx="256362" cy="32639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3203348" y="785523"/>
        <a:ext cx="179453" cy="195835"/>
      </dsp:txXfrm>
    </dsp:sp>
    <dsp:sp modelId="{46F1FEE3-49C7-4876-9E81-3FC29CA36684}">
      <dsp:nvSpPr>
        <dsp:cNvPr id="0" name=""/>
        <dsp:cNvSpPr/>
      </dsp:nvSpPr>
      <dsp:spPr>
        <a:xfrm>
          <a:off x="3433369" y="853142"/>
          <a:ext cx="967085" cy="96708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kern="1200"/>
            <a:t>A period of discussion ensues</a:t>
          </a:r>
        </a:p>
      </dsp:txBody>
      <dsp:txXfrm>
        <a:off x="3574995" y="994768"/>
        <a:ext cx="683833" cy="683833"/>
      </dsp:txXfrm>
    </dsp:sp>
    <dsp:sp modelId="{9C3C9774-DED9-4817-AF94-573B77977457}">
      <dsp:nvSpPr>
        <dsp:cNvPr id="0" name=""/>
        <dsp:cNvSpPr/>
      </dsp:nvSpPr>
      <dsp:spPr>
        <a:xfrm rot="6480000">
          <a:off x="3566814" y="1856479"/>
          <a:ext cx="256362" cy="32639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rot="10800000">
        <a:off x="3617152" y="1885185"/>
        <a:ext cx="179453" cy="195835"/>
      </dsp:txXfrm>
    </dsp:sp>
    <dsp:sp modelId="{D9799A9A-C5B7-4DA1-BB45-D577F7B25BB8}">
      <dsp:nvSpPr>
        <dsp:cNvPr id="0" name=""/>
        <dsp:cNvSpPr/>
      </dsp:nvSpPr>
      <dsp:spPr>
        <a:xfrm>
          <a:off x="2985051" y="2232924"/>
          <a:ext cx="967085" cy="96708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kern="1200"/>
            <a:t>Each team member chooses a card</a:t>
          </a:r>
        </a:p>
      </dsp:txBody>
      <dsp:txXfrm>
        <a:off x="3126677" y="2374550"/>
        <a:ext cx="683833" cy="683833"/>
      </dsp:txXfrm>
    </dsp:sp>
    <dsp:sp modelId="{491A04C4-7DCF-4DCD-9447-8771A910CA95}">
      <dsp:nvSpPr>
        <dsp:cNvPr id="0" name=""/>
        <dsp:cNvSpPr/>
      </dsp:nvSpPr>
      <dsp:spPr>
        <a:xfrm rot="10800000">
          <a:off x="2622274" y="2553271"/>
          <a:ext cx="256362" cy="32639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rot="10800000">
        <a:off x="2699183" y="2618549"/>
        <a:ext cx="179453" cy="195835"/>
      </dsp:txXfrm>
    </dsp:sp>
    <dsp:sp modelId="{058A28D9-00ED-4E8D-97B9-CA49BE63696B}">
      <dsp:nvSpPr>
        <dsp:cNvPr id="0" name=""/>
        <dsp:cNvSpPr/>
      </dsp:nvSpPr>
      <dsp:spPr>
        <a:xfrm>
          <a:off x="1534263" y="2232924"/>
          <a:ext cx="967085" cy="96708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kern="1200"/>
            <a:t>The highest and lowest estimators explain their choices</a:t>
          </a:r>
        </a:p>
      </dsp:txBody>
      <dsp:txXfrm>
        <a:off x="1675889" y="2374550"/>
        <a:ext cx="683833" cy="683833"/>
      </dsp:txXfrm>
    </dsp:sp>
    <dsp:sp modelId="{0367AE53-640A-4F98-AA4E-AFAE491E22C7}">
      <dsp:nvSpPr>
        <dsp:cNvPr id="0" name=""/>
        <dsp:cNvSpPr/>
      </dsp:nvSpPr>
      <dsp:spPr>
        <a:xfrm rot="15120000">
          <a:off x="1667707" y="1870280"/>
          <a:ext cx="256362" cy="32639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rot="10800000">
        <a:off x="1718045" y="1972130"/>
        <a:ext cx="179453" cy="195835"/>
      </dsp:txXfrm>
    </dsp:sp>
    <dsp:sp modelId="{1643D979-9A37-4B4C-B8FD-CB9B9D064448}">
      <dsp:nvSpPr>
        <dsp:cNvPr id="0" name=""/>
        <dsp:cNvSpPr/>
      </dsp:nvSpPr>
      <dsp:spPr>
        <a:xfrm>
          <a:off x="1085945" y="853142"/>
          <a:ext cx="967085" cy="96708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kern="1200"/>
            <a:t>Post-discussion, a consensus is reached</a:t>
          </a:r>
        </a:p>
      </dsp:txBody>
      <dsp:txXfrm>
        <a:off x="1227571" y="994768"/>
        <a:ext cx="683833" cy="683833"/>
      </dsp:txXfrm>
    </dsp:sp>
    <dsp:sp modelId="{799DD387-52B0-450B-9971-8BC5DFEAB2F0}">
      <dsp:nvSpPr>
        <dsp:cNvPr id="0" name=""/>
        <dsp:cNvSpPr/>
      </dsp:nvSpPr>
      <dsp:spPr>
        <a:xfrm rot="19440000">
          <a:off x="2022292" y="751378"/>
          <a:ext cx="256362" cy="32639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2029636" y="839259"/>
        <a:ext cx="179453" cy="19583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F29F2B-5BF0-41AE-936F-514FFF76E8D5}">
      <dsp:nvSpPr>
        <dsp:cNvPr id="0" name=""/>
        <dsp:cNvSpPr/>
      </dsp:nvSpPr>
      <dsp:spPr>
        <a:xfrm>
          <a:off x="-3714262" y="-570613"/>
          <a:ext cx="4427352" cy="4427352"/>
        </a:xfrm>
        <a:prstGeom prst="blockArc">
          <a:avLst>
            <a:gd name="adj1" fmla="val 18900000"/>
            <a:gd name="adj2" fmla="val 2700000"/>
            <a:gd name="adj3" fmla="val 488"/>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BF2C45-4873-453A-BE86-A6803E655DFF}">
      <dsp:nvSpPr>
        <dsp:cNvPr id="0" name=""/>
        <dsp:cNvSpPr/>
      </dsp:nvSpPr>
      <dsp:spPr>
        <a:xfrm>
          <a:off x="373779" y="252637"/>
          <a:ext cx="5069719" cy="5055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1270" tIns="38100" rIns="38100" bIns="38100" numCol="1" spcCol="1270" anchor="ctr" anchorCtr="0">
          <a:noAutofit/>
        </a:bodyPr>
        <a:lstStyle/>
        <a:p>
          <a:pPr lvl="0" algn="l" defTabSz="666750">
            <a:lnSpc>
              <a:spcPct val="90000"/>
            </a:lnSpc>
            <a:spcBef>
              <a:spcPct val="0"/>
            </a:spcBef>
            <a:spcAft>
              <a:spcPct val="35000"/>
            </a:spcAft>
          </a:pPr>
          <a:r>
            <a:rPr lang="en-IN" sz="1500" kern="1200"/>
            <a:t>Accomodate changing requirements from customers</a:t>
          </a:r>
        </a:p>
      </dsp:txBody>
      <dsp:txXfrm>
        <a:off x="373779" y="252637"/>
        <a:ext cx="5069719" cy="505537"/>
      </dsp:txXfrm>
    </dsp:sp>
    <dsp:sp modelId="{16F193CF-4EE7-4D86-A496-12D144D65272}">
      <dsp:nvSpPr>
        <dsp:cNvPr id="0" name=""/>
        <dsp:cNvSpPr/>
      </dsp:nvSpPr>
      <dsp:spPr>
        <a:xfrm>
          <a:off x="57818" y="189445"/>
          <a:ext cx="631921" cy="631921"/>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1F43F84-AAB5-43AF-AA06-E8F4A9B346A2}">
      <dsp:nvSpPr>
        <dsp:cNvPr id="0" name=""/>
        <dsp:cNvSpPr/>
      </dsp:nvSpPr>
      <dsp:spPr>
        <a:xfrm>
          <a:off x="663616" y="1011074"/>
          <a:ext cx="4779883" cy="5055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1270" tIns="38100" rIns="38100" bIns="38100" numCol="1" spcCol="1270" anchor="ctr" anchorCtr="0">
          <a:noAutofit/>
        </a:bodyPr>
        <a:lstStyle/>
        <a:p>
          <a:pPr lvl="0" algn="l" defTabSz="666750">
            <a:lnSpc>
              <a:spcPct val="90000"/>
            </a:lnSpc>
            <a:spcBef>
              <a:spcPct val="0"/>
            </a:spcBef>
            <a:spcAft>
              <a:spcPct val="35000"/>
            </a:spcAft>
          </a:pPr>
          <a:r>
            <a:rPr lang="en-IN" sz="1500" kern="1200"/>
            <a:t>Take feedback from current Sprints to change the Product Backlog</a:t>
          </a:r>
        </a:p>
      </dsp:txBody>
      <dsp:txXfrm>
        <a:off x="663616" y="1011074"/>
        <a:ext cx="4779883" cy="505537"/>
      </dsp:txXfrm>
    </dsp:sp>
    <dsp:sp modelId="{CE3A6346-DD1E-4015-B7FB-99130F5A3C0E}">
      <dsp:nvSpPr>
        <dsp:cNvPr id="0" name=""/>
        <dsp:cNvSpPr/>
      </dsp:nvSpPr>
      <dsp:spPr>
        <a:xfrm>
          <a:off x="347655" y="947882"/>
          <a:ext cx="631921" cy="631921"/>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F7C5F0B-83CE-4483-B689-8CEB6EFCEC52}">
      <dsp:nvSpPr>
        <dsp:cNvPr id="0" name=""/>
        <dsp:cNvSpPr/>
      </dsp:nvSpPr>
      <dsp:spPr>
        <a:xfrm>
          <a:off x="663616" y="1769512"/>
          <a:ext cx="4779883" cy="5055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1270" tIns="38100" rIns="38100" bIns="38100" numCol="1" spcCol="1270" anchor="ctr" anchorCtr="0">
          <a:noAutofit/>
        </a:bodyPr>
        <a:lstStyle/>
        <a:p>
          <a:pPr lvl="0" algn="l" defTabSz="666750">
            <a:lnSpc>
              <a:spcPct val="90000"/>
            </a:lnSpc>
            <a:spcBef>
              <a:spcPct val="0"/>
            </a:spcBef>
            <a:spcAft>
              <a:spcPct val="35000"/>
            </a:spcAft>
          </a:pPr>
          <a:r>
            <a:rPr lang="en-IN" sz="1500" kern="1200"/>
            <a:t>Breakdown top priority tasks into User Stories and prepare for the next Sprint</a:t>
          </a:r>
        </a:p>
      </dsp:txBody>
      <dsp:txXfrm>
        <a:off x="663616" y="1769512"/>
        <a:ext cx="4779883" cy="505537"/>
      </dsp:txXfrm>
    </dsp:sp>
    <dsp:sp modelId="{7396A004-F690-4ED8-85A9-DE6CEE1F5FA6}">
      <dsp:nvSpPr>
        <dsp:cNvPr id="0" name=""/>
        <dsp:cNvSpPr/>
      </dsp:nvSpPr>
      <dsp:spPr>
        <a:xfrm>
          <a:off x="347655" y="1706320"/>
          <a:ext cx="631921" cy="631921"/>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6CF3343-E34A-4BBA-AF8B-E997B401EB78}">
      <dsp:nvSpPr>
        <dsp:cNvPr id="0" name=""/>
        <dsp:cNvSpPr/>
      </dsp:nvSpPr>
      <dsp:spPr>
        <a:xfrm>
          <a:off x="373779" y="2527950"/>
          <a:ext cx="5069719" cy="5055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1270" tIns="38100" rIns="38100" bIns="38100" numCol="1" spcCol="1270" anchor="ctr" anchorCtr="0">
          <a:noAutofit/>
        </a:bodyPr>
        <a:lstStyle/>
        <a:p>
          <a:pPr lvl="0" algn="l" defTabSz="666750">
            <a:lnSpc>
              <a:spcPct val="90000"/>
            </a:lnSpc>
            <a:spcBef>
              <a:spcPct val="0"/>
            </a:spcBef>
            <a:spcAft>
              <a:spcPct val="35000"/>
            </a:spcAft>
          </a:pPr>
          <a:r>
            <a:rPr lang="en-IN" sz="1500" kern="1200"/>
            <a:t>Spend about 10% of Sprint on grooming</a:t>
          </a:r>
        </a:p>
      </dsp:txBody>
      <dsp:txXfrm>
        <a:off x="373779" y="2527950"/>
        <a:ext cx="5069719" cy="505537"/>
      </dsp:txXfrm>
    </dsp:sp>
    <dsp:sp modelId="{88E40864-58F6-4C72-BA00-50FBC59B59D0}">
      <dsp:nvSpPr>
        <dsp:cNvPr id="0" name=""/>
        <dsp:cNvSpPr/>
      </dsp:nvSpPr>
      <dsp:spPr>
        <a:xfrm>
          <a:off x="57818" y="2464758"/>
          <a:ext cx="631921" cy="631921"/>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D2C35-9E45-46D3-B89A-5746FA043E26}">
      <dsp:nvSpPr>
        <dsp:cNvPr id="0" name=""/>
        <dsp:cNvSpPr/>
      </dsp:nvSpPr>
      <dsp:spPr>
        <a:xfrm>
          <a:off x="379800"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en-IN" sz="900" kern="1200"/>
            <a:t>Daily</a:t>
          </a:r>
        </a:p>
      </dsp:txBody>
      <dsp:txXfrm>
        <a:off x="756744" y="472154"/>
        <a:ext cx="735041" cy="922591"/>
      </dsp:txXfrm>
    </dsp:sp>
    <dsp:sp modelId="{B7B41088-8E31-4F2B-A265-D7298C8CEEFD}">
      <dsp:nvSpPr>
        <dsp:cNvPr id="0" name=""/>
        <dsp:cNvSpPr/>
      </dsp:nvSpPr>
      <dsp:spPr>
        <a:xfrm>
          <a:off x="2855"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When?</a:t>
          </a:r>
        </a:p>
      </dsp:txBody>
      <dsp:txXfrm>
        <a:off x="113259" y="666909"/>
        <a:ext cx="533080" cy="533080"/>
      </dsp:txXfrm>
    </dsp:sp>
    <dsp:sp modelId="{4BF7785D-8421-4C6C-BA88-00DE29E642E9}">
      <dsp:nvSpPr>
        <dsp:cNvPr id="0" name=""/>
        <dsp:cNvSpPr/>
      </dsp:nvSpPr>
      <dsp:spPr>
        <a:xfrm>
          <a:off x="2358758"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en-IN" sz="900" kern="1200"/>
            <a:t>15 minutes</a:t>
          </a:r>
        </a:p>
      </dsp:txBody>
      <dsp:txXfrm>
        <a:off x="2735702" y="472154"/>
        <a:ext cx="735041" cy="922591"/>
      </dsp:txXfrm>
    </dsp:sp>
    <dsp:sp modelId="{04179D4A-3F59-4266-B4CE-CA84579CF35A}">
      <dsp:nvSpPr>
        <dsp:cNvPr id="0" name=""/>
        <dsp:cNvSpPr/>
      </dsp:nvSpPr>
      <dsp:spPr>
        <a:xfrm>
          <a:off x="1981813"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How long?</a:t>
          </a:r>
        </a:p>
      </dsp:txBody>
      <dsp:txXfrm>
        <a:off x="2092217" y="666909"/>
        <a:ext cx="533080" cy="533080"/>
      </dsp:txXfrm>
    </dsp:sp>
    <dsp:sp modelId="{70E2D9D8-BDEE-479A-94F9-B49CBE88C4F3}">
      <dsp:nvSpPr>
        <dsp:cNvPr id="0" name=""/>
        <dsp:cNvSpPr/>
      </dsp:nvSpPr>
      <dsp:spPr>
        <a:xfrm>
          <a:off x="4337716"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en-IN" sz="900" kern="1200"/>
            <a:t>Scrum Master, Development Team</a:t>
          </a:r>
        </a:p>
      </dsp:txBody>
      <dsp:txXfrm>
        <a:off x="4714661" y="472154"/>
        <a:ext cx="735041" cy="922591"/>
      </dsp:txXfrm>
    </dsp:sp>
    <dsp:sp modelId="{BE602BDE-67F5-4582-AECA-A48900D01110}">
      <dsp:nvSpPr>
        <dsp:cNvPr id="0" name=""/>
        <dsp:cNvSpPr/>
      </dsp:nvSpPr>
      <dsp:spPr>
        <a:xfrm>
          <a:off x="3960772"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Who?</a:t>
          </a:r>
        </a:p>
      </dsp:txBody>
      <dsp:txXfrm>
        <a:off x="4071176" y="666909"/>
        <a:ext cx="533080" cy="533080"/>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EDCE17-3B32-4075-A25D-2400C6A20DD1}">
      <dsp:nvSpPr>
        <dsp:cNvPr id="0" name=""/>
        <dsp:cNvSpPr/>
      </dsp:nvSpPr>
      <dsp:spPr>
        <a:xfrm>
          <a:off x="-3617274" y="-555868"/>
          <a:ext cx="4312137" cy="4312137"/>
        </a:xfrm>
        <a:prstGeom prst="blockArc">
          <a:avLst>
            <a:gd name="adj1" fmla="val 18900000"/>
            <a:gd name="adj2" fmla="val 2700000"/>
            <a:gd name="adj3" fmla="val 501"/>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3CAA4D-3017-4764-B7D9-D04A94AADF79}">
      <dsp:nvSpPr>
        <dsp:cNvPr id="0" name=""/>
        <dsp:cNvSpPr/>
      </dsp:nvSpPr>
      <dsp:spPr>
        <a:xfrm>
          <a:off x="364263" y="246046"/>
          <a:ext cx="5080589" cy="4923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kern="1200"/>
            <a:t>Daily meet of team members and Scrum Master</a:t>
          </a:r>
        </a:p>
      </dsp:txBody>
      <dsp:txXfrm>
        <a:off x="364263" y="246046"/>
        <a:ext cx="5080589" cy="492349"/>
      </dsp:txXfrm>
    </dsp:sp>
    <dsp:sp modelId="{22DAAED4-F9EA-495F-82DE-3C89FBFF980B}">
      <dsp:nvSpPr>
        <dsp:cNvPr id="0" name=""/>
        <dsp:cNvSpPr/>
      </dsp:nvSpPr>
      <dsp:spPr>
        <a:xfrm>
          <a:off x="56545" y="184503"/>
          <a:ext cx="615436" cy="6154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BEA3518-1DBE-4CFB-93BC-84D1CBD35632}">
      <dsp:nvSpPr>
        <dsp:cNvPr id="0" name=""/>
        <dsp:cNvSpPr/>
      </dsp:nvSpPr>
      <dsp:spPr>
        <a:xfrm>
          <a:off x="646539" y="984699"/>
          <a:ext cx="4798313" cy="4923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kern="1200"/>
            <a:t>Timed-boxed to 15 minutes	</a:t>
          </a:r>
        </a:p>
      </dsp:txBody>
      <dsp:txXfrm>
        <a:off x="646539" y="984699"/>
        <a:ext cx="4798313" cy="492349"/>
      </dsp:txXfrm>
    </dsp:sp>
    <dsp:sp modelId="{93C29382-13DA-4E4B-BDB6-CBD3EE5D9D07}">
      <dsp:nvSpPr>
        <dsp:cNvPr id="0" name=""/>
        <dsp:cNvSpPr/>
      </dsp:nvSpPr>
      <dsp:spPr>
        <a:xfrm>
          <a:off x="338820" y="923155"/>
          <a:ext cx="615436" cy="6154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E72968A-5E30-4EF9-BAE0-A0C677799BD0}">
      <dsp:nvSpPr>
        <dsp:cNvPr id="0" name=""/>
        <dsp:cNvSpPr/>
      </dsp:nvSpPr>
      <dsp:spPr>
        <a:xfrm>
          <a:off x="646539" y="1723351"/>
          <a:ext cx="4798313" cy="4923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kern="1200"/>
            <a:t>Team members discuss three things: What they did yesterday, what they plan to do today, and what impediments are in the way</a:t>
          </a:r>
        </a:p>
      </dsp:txBody>
      <dsp:txXfrm>
        <a:off x="646539" y="1723351"/>
        <a:ext cx="4798313" cy="492349"/>
      </dsp:txXfrm>
    </dsp:sp>
    <dsp:sp modelId="{D953A098-17DB-4329-A79E-CF79A340BC28}">
      <dsp:nvSpPr>
        <dsp:cNvPr id="0" name=""/>
        <dsp:cNvSpPr/>
      </dsp:nvSpPr>
      <dsp:spPr>
        <a:xfrm>
          <a:off x="338820" y="1661807"/>
          <a:ext cx="615436" cy="6154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CE825A5-93BA-4D14-9765-7170DEC31C21}">
      <dsp:nvSpPr>
        <dsp:cNvPr id="0" name=""/>
        <dsp:cNvSpPr/>
      </dsp:nvSpPr>
      <dsp:spPr>
        <a:xfrm>
          <a:off x="364263" y="2462003"/>
          <a:ext cx="5080589" cy="4923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kern="1200"/>
            <a:t>External stakeholders can attend but no one apart from team members, Scrum Master, and Product Owner may speak</a:t>
          </a:r>
        </a:p>
      </dsp:txBody>
      <dsp:txXfrm>
        <a:off x="364263" y="2462003"/>
        <a:ext cx="5080589" cy="492349"/>
      </dsp:txXfrm>
    </dsp:sp>
    <dsp:sp modelId="{1C116498-4F81-41F9-B4A9-B42288B64390}">
      <dsp:nvSpPr>
        <dsp:cNvPr id="0" name=""/>
        <dsp:cNvSpPr/>
      </dsp:nvSpPr>
      <dsp:spPr>
        <a:xfrm>
          <a:off x="56545" y="2400460"/>
          <a:ext cx="615436" cy="615436"/>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9EDC08-F1F8-4FF1-B853-1F8AD9EBC4EB}">
      <dsp:nvSpPr>
        <dsp:cNvPr id="0" name=""/>
        <dsp:cNvSpPr/>
      </dsp:nvSpPr>
      <dsp:spPr>
        <a:xfrm>
          <a:off x="0" y="2708774"/>
          <a:ext cx="5493385" cy="4443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Need for an adaptive method of development rather than traditional, predictive methods</a:t>
          </a:r>
        </a:p>
      </dsp:txBody>
      <dsp:txXfrm>
        <a:off x="0" y="2708774"/>
        <a:ext cx="5493385" cy="444397"/>
      </dsp:txXfrm>
    </dsp:sp>
    <dsp:sp modelId="{F2509DD9-6B64-4F29-9A43-39CC47640DA5}">
      <dsp:nvSpPr>
        <dsp:cNvPr id="0" name=""/>
        <dsp:cNvSpPr/>
      </dsp:nvSpPr>
      <dsp:spPr>
        <a:xfrm rot="10800000">
          <a:off x="0" y="2031958"/>
          <a:ext cx="5493385" cy="68348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Customer value is delivered at point of sale, not point of plan</a:t>
          </a:r>
        </a:p>
      </dsp:txBody>
      <dsp:txXfrm rot="10800000">
        <a:off x="0" y="2031958"/>
        <a:ext cx="5493385" cy="444106"/>
      </dsp:txXfrm>
    </dsp:sp>
    <dsp:sp modelId="{92D56582-F1D0-4F3E-A686-F14D79901AE3}">
      <dsp:nvSpPr>
        <dsp:cNvPr id="0" name=""/>
        <dsp:cNvSpPr/>
      </dsp:nvSpPr>
      <dsp:spPr>
        <a:xfrm rot="10800000">
          <a:off x="0" y="1355141"/>
          <a:ext cx="5493385" cy="68348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Reduction of testing/experimentation costs (simulations, automation)</a:t>
          </a:r>
        </a:p>
      </dsp:txBody>
      <dsp:txXfrm rot="10800000">
        <a:off x="0" y="1355141"/>
        <a:ext cx="5493385" cy="444106"/>
      </dsp:txXfrm>
    </dsp:sp>
    <dsp:sp modelId="{1A14FA65-041D-4BAF-A032-22CA1D241914}">
      <dsp:nvSpPr>
        <dsp:cNvPr id="0" name=""/>
        <dsp:cNvSpPr/>
      </dsp:nvSpPr>
      <dsp:spPr>
        <a:xfrm rot="10800000">
          <a:off x="0" y="678324"/>
          <a:ext cx="5493385" cy="68348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Shrinking the “time to market” of products and increased innovation from the customer end</a:t>
          </a:r>
        </a:p>
      </dsp:txBody>
      <dsp:txXfrm rot="10800000">
        <a:off x="0" y="678324"/>
        <a:ext cx="5493385" cy="444106"/>
      </dsp:txXfrm>
    </dsp:sp>
    <dsp:sp modelId="{F32D8720-17DB-47E0-8202-67C21F454763}">
      <dsp:nvSpPr>
        <dsp:cNvPr id="0" name=""/>
        <dsp:cNvSpPr/>
      </dsp:nvSpPr>
      <dsp:spPr>
        <a:xfrm rot="10800000">
          <a:off x="0" y="1508"/>
          <a:ext cx="5493385" cy="68348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t>Rapidly changing market and technology scenario/the need to be cutting edge</a:t>
          </a:r>
        </a:p>
      </dsp:txBody>
      <dsp:txXfrm rot="10800000">
        <a:off x="0" y="1508"/>
        <a:ext cx="5493385" cy="44410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D2C35-9E45-46D3-B89A-5746FA043E26}">
      <dsp:nvSpPr>
        <dsp:cNvPr id="0" name=""/>
        <dsp:cNvSpPr/>
      </dsp:nvSpPr>
      <dsp:spPr>
        <a:xfrm>
          <a:off x="379800"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en-IN" sz="1000" kern="1200"/>
            <a:t>End of a Sprint</a:t>
          </a:r>
        </a:p>
      </dsp:txBody>
      <dsp:txXfrm>
        <a:off x="756744" y="472154"/>
        <a:ext cx="735041" cy="922591"/>
      </dsp:txXfrm>
    </dsp:sp>
    <dsp:sp modelId="{B7B41088-8E31-4F2B-A265-D7298C8CEEFD}">
      <dsp:nvSpPr>
        <dsp:cNvPr id="0" name=""/>
        <dsp:cNvSpPr/>
      </dsp:nvSpPr>
      <dsp:spPr>
        <a:xfrm>
          <a:off x="2855"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When?</a:t>
          </a:r>
        </a:p>
      </dsp:txBody>
      <dsp:txXfrm>
        <a:off x="113259" y="666909"/>
        <a:ext cx="533080" cy="533080"/>
      </dsp:txXfrm>
    </dsp:sp>
    <dsp:sp modelId="{4BF7785D-8421-4C6C-BA88-00DE29E642E9}">
      <dsp:nvSpPr>
        <dsp:cNvPr id="0" name=""/>
        <dsp:cNvSpPr/>
      </dsp:nvSpPr>
      <dsp:spPr>
        <a:xfrm>
          <a:off x="2358758"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en-IN" sz="1000" kern="1200"/>
            <a:t>4 hours for a month-long Sprint</a:t>
          </a:r>
        </a:p>
      </dsp:txBody>
      <dsp:txXfrm>
        <a:off x="2735702" y="472154"/>
        <a:ext cx="735041" cy="922591"/>
      </dsp:txXfrm>
    </dsp:sp>
    <dsp:sp modelId="{04179D4A-3F59-4266-B4CE-CA84579CF35A}">
      <dsp:nvSpPr>
        <dsp:cNvPr id="0" name=""/>
        <dsp:cNvSpPr/>
      </dsp:nvSpPr>
      <dsp:spPr>
        <a:xfrm>
          <a:off x="1981813"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How Long?</a:t>
          </a:r>
        </a:p>
      </dsp:txBody>
      <dsp:txXfrm>
        <a:off x="2092217" y="666909"/>
        <a:ext cx="533080" cy="533080"/>
      </dsp:txXfrm>
    </dsp:sp>
    <dsp:sp modelId="{70E2D9D8-BDEE-479A-94F9-B49CBE88C4F3}">
      <dsp:nvSpPr>
        <dsp:cNvPr id="0" name=""/>
        <dsp:cNvSpPr/>
      </dsp:nvSpPr>
      <dsp:spPr>
        <a:xfrm>
          <a:off x="4337716" y="274456"/>
          <a:ext cx="1507777" cy="131798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5400" tIns="6350" rIns="12700" bIns="6350" numCol="1" spcCol="1270" anchor="ctr" anchorCtr="0">
          <a:noAutofit/>
        </a:bodyPr>
        <a:lstStyle/>
        <a:p>
          <a:pPr lvl="0" algn="ctr" defTabSz="444500">
            <a:lnSpc>
              <a:spcPct val="90000"/>
            </a:lnSpc>
            <a:spcBef>
              <a:spcPct val="0"/>
            </a:spcBef>
            <a:spcAft>
              <a:spcPct val="35000"/>
            </a:spcAft>
          </a:pPr>
          <a:r>
            <a:rPr lang="en-IN" sz="1000" kern="1200"/>
            <a:t>Team, P.O., Scrum Master, Stakeholders</a:t>
          </a:r>
        </a:p>
      </dsp:txBody>
      <dsp:txXfrm>
        <a:off x="4714661" y="472154"/>
        <a:ext cx="735041" cy="922591"/>
      </dsp:txXfrm>
    </dsp:sp>
    <dsp:sp modelId="{BE602BDE-67F5-4582-AECA-A48900D01110}">
      <dsp:nvSpPr>
        <dsp:cNvPr id="0" name=""/>
        <dsp:cNvSpPr/>
      </dsp:nvSpPr>
      <dsp:spPr>
        <a:xfrm>
          <a:off x="3960772" y="556505"/>
          <a:ext cx="753888" cy="753888"/>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Who?</a:t>
          </a:r>
        </a:p>
      </dsp:txBody>
      <dsp:txXfrm>
        <a:off x="4071176" y="666909"/>
        <a:ext cx="533080" cy="53308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4A8A80-DF2E-4E20-93BE-9058048A6762}">
      <dsp:nvSpPr>
        <dsp:cNvPr id="0" name=""/>
        <dsp:cNvSpPr/>
      </dsp:nvSpPr>
      <dsp:spPr>
        <a:xfrm>
          <a:off x="-3757367" y="-577166"/>
          <a:ext cx="4478558" cy="4478558"/>
        </a:xfrm>
        <a:prstGeom prst="blockArc">
          <a:avLst>
            <a:gd name="adj1" fmla="val 18900000"/>
            <a:gd name="adj2" fmla="val 2700000"/>
            <a:gd name="adj3" fmla="val 482"/>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ACFA-6529-4852-A32B-CAF6D6C935BB}">
      <dsp:nvSpPr>
        <dsp:cNvPr id="0" name=""/>
        <dsp:cNvSpPr/>
      </dsp:nvSpPr>
      <dsp:spPr>
        <a:xfrm>
          <a:off x="378009" y="255566"/>
          <a:ext cx="5064888" cy="5113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5923" tIns="35560" rIns="35560" bIns="35560" numCol="1" spcCol="1270" anchor="ctr" anchorCtr="0">
          <a:noAutofit/>
        </a:bodyPr>
        <a:lstStyle/>
        <a:p>
          <a:pPr lvl="0" algn="l" defTabSz="622300">
            <a:lnSpc>
              <a:spcPct val="90000"/>
            </a:lnSpc>
            <a:spcBef>
              <a:spcPct val="0"/>
            </a:spcBef>
            <a:spcAft>
              <a:spcPct val="35000"/>
            </a:spcAft>
          </a:pPr>
          <a:r>
            <a:rPr lang="en-IN" sz="1400" kern="1200"/>
            <a:t>Held at the end of a Sprint</a:t>
          </a:r>
        </a:p>
      </dsp:txBody>
      <dsp:txXfrm>
        <a:off x="378009" y="255566"/>
        <a:ext cx="5064888" cy="511398"/>
      </dsp:txXfrm>
    </dsp:sp>
    <dsp:sp modelId="{01771ACF-CE51-4E1F-A06D-6E9E384F83FF}">
      <dsp:nvSpPr>
        <dsp:cNvPr id="0" name=""/>
        <dsp:cNvSpPr/>
      </dsp:nvSpPr>
      <dsp:spPr>
        <a:xfrm>
          <a:off x="58384" y="191641"/>
          <a:ext cx="639248" cy="639248"/>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D41C82A-3807-4EDB-915A-B2494FA2AF40}">
      <dsp:nvSpPr>
        <dsp:cNvPr id="0" name=""/>
        <dsp:cNvSpPr/>
      </dsp:nvSpPr>
      <dsp:spPr>
        <a:xfrm>
          <a:off x="671205" y="1022797"/>
          <a:ext cx="4771691" cy="5113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5923" tIns="35560" rIns="35560" bIns="35560" numCol="1" spcCol="1270" anchor="ctr" anchorCtr="0">
          <a:noAutofit/>
        </a:bodyPr>
        <a:lstStyle/>
        <a:p>
          <a:pPr lvl="0" algn="l" defTabSz="622300">
            <a:lnSpc>
              <a:spcPct val="90000"/>
            </a:lnSpc>
            <a:spcBef>
              <a:spcPct val="0"/>
            </a:spcBef>
            <a:spcAft>
              <a:spcPct val="35000"/>
            </a:spcAft>
          </a:pPr>
          <a:r>
            <a:rPr lang="en-IN" sz="1400" kern="1200"/>
            <a:t>Team presents what they accomplished in the Sprint</a:t>
          </a:r>
        </a:p>
      </dsp:txBody>
      <dsp:txXfrm>
        <a:off x="671205" y="1022797"/>
        <a:ext cx="4771691" cy="511398"/>
      </dsp:txXfrm>
    </dsp:sp>
    <dsp:sp modelId="{77AB524C-90B2-45DB-87E0-D6554FAD38A1}">
      <dsp:nvSpPr>
        <dsp:cNvPr id="0" name=""/>
        <dsp:cNvSpPr/>
      </dsp:nvSpPr>
      <dsp:spPr>
        <a:xfrm>
          <a:off x="351581" y="958872"/>
          <a:ext cx="639248" cy="639248"/>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70FC7AB-10C1-456D-A88B-F6347DF2127B}">
      <dsp:nvSpPr>
        <dsp:cNvPr id="0" name=""/>
        <dsp:cNvSpPr/>
      </dsp:nvSpPr>
      <dsp:spPr>
        <a:xfrm>
          <a:off x="671205" y="1790028"/>
          <a:ext cx="4771691" cy="5113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5923" tIns="35560" rIns="35560" bIns="35560" numCol="1" spcCol="1270" anchor="ctr" anchorCtr="0">
          <a:noAutofit/>
        </a:bodyPr>
        <a:lstStyle/>
        <a:p>
          <a:pPr lvl="0" algn="l" defTabSz="622300">
            <a:lnSpc>
              <a:spcPct val="90000"/>
            </a:lnSpc>
            <a:spcBef>
              <a:spcPct val="0"/>
            </a:spcBef>
            <a:spcAft>
              <a:spcPct val="35000"/>
            </a:spcAft>
          </a:pPr>
          <a:r>
            <a:rPr lang="en-IN" sz="1400" kern="1200"/>
            <a:t>Product Owner accepts or rejects Done backlog items</a:t>
          </a:r>
        </a:p>
      </dsp:txBody>
      <dsp:txXfrm>
        <a:off x="671205" y="1790028"/>
        <a:ext cx="4771691" cy="511398"/>
      </dsp:txXfrm>
    </dsp:sp>
    <dsp:sp modelId="{45EF5F56-D654-426D-A468-744F48C1A0EF}">
      <dsp:nvSpPr>
        <dsp:cNvPr id="0" name=""/>
        <dsp:cNvSpPr/>
      </dsp:nvSpPr>
      <dsp:spPr>
        <a:xfrm>
          <a:off x="351581" y="1726103"/>
          <a:ext cx="639248" cy="639248"/>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B701329-98D0-4CF6-BAD1-EC445C1372C5}">
      <dsp:nvSpPr>
        <dsp:cNvPr id="0" name=""/>
        <dsp:cNvSpPr/>
      </dsp:nvSpPr>
      <dsp:spPr>
        <a:xfrm>
          <a:off x="378009" y="2557259"/>
          <a:ext cx="5064888" cy="5113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5923" tIns="35560" rIns="35560" bIns="35560" numCol="1" spcCol="1270" anchor="ctr" anchorCtr="0">
          <a:noAutofit/>
        </a:bodyPr>
        <a:lstStyle/>
        <a:p>
          <a:pPr lvl="0" algn="l" defTabSz="622300">
            <a:lnSpc>
              <a:spcPct val="90000"/>
            </a:lnSpc>
            <a:spcBef>
              <a:spcPct val="0"/>
            </a:spcBef>
            <a:spcAft>
              <a:spcPct val="35000"/>
            </a:spcAft>
          </a:pPr>
          <a:r>
            <a:rPr lang="en-IN" sz="1400" kern="1200"/>
            <a:t>Stakeholders view work done and provide feedback</a:t>
          </a:r>
        </a:p>
      </dsp:txBody>
      <dsp:txXfrm>
        <a:off x="378009" y="2557259"/>
        <a:ext cx="5064888" cy="511398"/>
      </dsp:txXfrm>
    </dsp:sp>
    <dsp:sp modelId="{03BCED79-735B-46B7-AA0E-A796EB7E71B1}">
      <dsp:nvSpPr>
        <dsp:cNvPr id="0" name=""/>
        <dsp:cNvSpPr/>
      </dsp:nvSpPr>
      <dsp:spPr>
        <a:xfrm>
          <a:off x="58384" y="2493334"/>
          <a:ext cx="639248" cy="639248"/>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D2C35-9E45-46D3-B89A-5746FA043E26}">
      <dsp:nvSpPr>
        <dsp:cNvPr id="0" name=""/>
        <dsp:cNvSpPr/>
      </dsp:nvSpPr>
      <dsp:spPr>
        <a:xfrm>
          <a:off x="368295" y="290431"/>
          <a:ext cx="1471225" cy="1286036"/>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7940" tIns="6985" rIns="13970" bIns="6985" numCol="1" spcCol="1270" anchor="ctr" anchorCtr="0">
          <a:noAutofit/>
        </a:bodyPr>
        <a:lstStyle/>
        <a:p>
          <a:pPr lvl="0" algn="ctr" defTabSz="488950">
            <a:lnSpc>
              <a:spcPct val="90000"/>
            </a:lnSpc>
            <a:spcBef>
              <a:spcPct val="0"/>
            </a:spcBef>
            <a:spcAft>
              <a:spcPct val="35000"/>
            </a:spcAft>
          </a:pPr>
          <a:r>
            <a:rPr lang="en-IN" sz="1100" kern="1200"/>
            <a:t>End of every Sprint</a:t>
          </a:r>
        </a:p>
      </dsp:txBody>
      <dsp:txXfrm>
        <a:off x="736102" y="483336"/>
        <a:ext cx="717222" cy="900226"/>
      </dsp:txXfrm>
    </dsp:sp>
    <dsp:sp modelId="{B7B41088-8E31-4F2B-A265-D7298C8CEEFD}">
      <dsp:nvSpPr>
        <dsp:cNvPr id="0" name=""/>
        <dsp:cNvSpPr/>
      </dsp:nvSpPr>
      <dsp:spPr>
        <a:xfrm>
          <a:off x="489" y="565643"/>
          <a:ext cx="735612" cy="735612"/>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When?</a:t>
          </a:r>
        </a:p>
      </dsp:txBody>
      <dsp:txXfrm>
        <a:off x="108217" y="673371"/>
        <a:ext cx="520156" cy="520156"/>
      </dsp:txXfrm>
    </dsp:sp>
    <dsp:sp modelId="{4BF7785D-8421-4C6C-BA88-00DE29E642E9}">
      <dsp:nvSpPr>
        <dsp:cNvPr id="0" name=""/>
        <dsp:cNvSpPr/>
      </dsp:nvSpPr>
      <dsp:spPr>
        <a:xfrm>
          <a:off x="2174475" y="290431"/>
          <a:ext cx="1471225" cy="1286036"/>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7940" tIns="6985" rIns="13970" bIns="6985" numCol="1" spcCol="1270" anchor="ctr" anchorCtr="0">
          <a:noAutofit/>
        </a:bodyPr>
        <a:lstStyle/>
        <a:p>
          <a:pPr lvl="0" algn="ctr" defTabSz="488950">
            <a:lnSpc>
              <a:spcPct val="90000"/>
            </a:lnSpc>
            <a:spcBef>
              <a:spcPct val="0"/>
            </a:spcBef>
            <a:spcAft>
              <a:spcPct val="35000"/>
            </a:spcAft>
          </a:pPr>
          <a:r>
            <a:rPr lang="en-IN" sz="1100" kern="1200"/>
            <a:t>4 hours for a month-long Sprint</a:t>
          </a:r>
        </a:p>
      </dsp:txBody>
      <dsp:txXfrm>
        <a:off x="2542281" y="483336"/>
        <a:ext cx="717222" cy="900226"/>
      </dsp:txXfrm>
    </dsp:sp>
    <dsp:sp modelId="{04179D4A-3F59-4266-B4CE-CA84579CF35A}">
      <dsp:nvSpPr>
        <dsp:cNvPr id="0" name=""/>
        <dsp:cNvSpPr/>
      </dsp:nvSpPr>
      <dsp:spPr>
        <a:xfrm>
          <a:off x="1835475" y="546444"/>
          <a:ext cx="735612" cy="735612"/>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How long?</a:t>
          </a:r>
        </a:p>
      </dsp:txBody>
      <dsp:txXfrm>
        <a:off x="1943203" y="654172"/>
        <a:ext cx="520156" cy="520156"/>
      </dsp:txXfrm>
    </dsp:sp>
    <dsp:sp modelId="{70E2D9D8-BDEE-479A-94F9-B49CBE88C4F3}">
      <dsp:nvSpPr>
        <dsp:cNvPr id="0" name=""/>
        <dsp:cNvSpPr/>
      </dsp:nvSpPr>
      <dsp:spPr>
        <a:xfrm>
          <a:off x="3978300" y="290431"/>
          <a:ext cx="1763970" cy="1286036"/>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7940" tIns="6985" rIns="13970" bIns="6985" numCol="1" spcCol="1270" anchor="ctr" anchorCtr="0">
          <a:noAutofit/>
        </a:bodyPr>
        <a:lstStyle/>
        <a:p>
          <a:pPr lvl="0" algn="ctr" defTabSz="488950">
            <a:lnSpc>
              <a:spcPct val="90000"/>
            </a:lnSpc>
            <a:spcBef>
              <a:spcPct val="0"/>
            </a:spcBef>
            <a:spcAft>
              <a:spcPct val="35000"/>
            </a:spcAft>
          </a:pPr>
          <a:r>
            <a:rPr lang="en-IN" sz="1100" kern="1200"/>
            <a:t>Scrum Master, Team, </a:t>
          </a:r>
        </a:p>
        <a:p>
          <a:pPr lvl="0" algn="ctr" defTabSz="488950">
            <a:lnSpc>
              <a:spcPct val="90000"/>
            </a:lnSpc>
            <a:spcBef>
              <a:spcPct val="0"/>
            </a:spcBef>
            <a:spcAft>
              <a:spcPct val="35000"/>
            </a:spcAft>
          </a:pPr>
          <a:r>
            <a:rPr lang="en-IN" sz="1100" kern="1200"/>
            <a:t>  P.O. (optional)</a:t>
          </a:r>
        </a:p>
      </dsp:txBody>
      <dsp:txXfrm>
        <a:off x="4419293" y="483336"/>
        <a:ext cx="872864" cy="900226"/>
      </dsp:txXfrm>
    </dsp:sp>
    <dsp:sp modelId="{BE602BDE-67F5-4582-AECA-A48900D01110}">
      <dsp:nvSpPr>
        <dsp:cNvPr id="0" name=""/>
        <dsp:cNvSpPr/>
      </dsp:nvSpPr>
      <dsp:spPr>
        <a:xfrm>
          <a:off x="3728059" y="565643"/>
          <a:ext cx="735612" cy="735612"/>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N" sz="1300" kern="1200"/>
            <a:t>Who?</a:t>
          </a:r>
        </a:p>
      </dsp:txBody>
      <dsp:txXfrm>
        <a:off x="3835787" y="673371"/>
        <a:ext cx="520156" cy="5201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B512CF-B458-4053-AF92-E747C8B766C9}">
      <dsp:nvSpPr>
        <dsp:cNvPr id="0" name=""/>
        <dsp:cNvSpPr/>
      </dsp:nvSpPr>
      <dsp:spPr>
        <a:xfrm>
          <a:off x="0" y="72004"/>
          <a:ext cx="5665304" cy="1406494"/>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C3D86-9014-42AB-B925-C46E793190BE}">
      <dsp:nvSpPr>
        <dsp:cNvPr id="0" name=""/>
        <dsp:cNvSpPr/>
      </dsp:nvSpPr>
      <dsp:spPr>
        <a:xfrm>
          <a:off x="4442681" y="433150"/>
          <a:ext cx="688799" cy="703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a:t>Adaptive Software Development 2000</a:t>
          </a:r>
        </a:p>
      </dsp:txBody>
      <dsp:txXfrm>
        <a:off x="4442681" y="433150"/>
        <a:ext cx="688799" cy="703247"/>
      </dsp:txXfrm>
    </dsp:sp>
    <dsp:sp modelId="{A1C4342F-52B5-4D6C-A624-87E57C3040B7}">
      <dsp:nvSpPr>
        <dsp:cNvPr id="0" name=""/>
        <dsp:cNvSpPr/>
      </dsp:nvSpPr>
      <dsp:spPr>
        <a:xfrm>
          <a:off x="3616122" y="433150"/>
          <a:ext cx="688799" cy="703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a:t>Feature Driven Development 1997</a:t>
          </a:r>
        </a:p>
      </dsp:txBody>
      <dsp:txXfrm>
        <a:off x="3616122" y="433150"/>
        <a:ext cx="688799" cy="703247"/>
      </dsp:txXfrm>
    </dsp:sp>
    <dsp:sp modelId="{FE5B46F7-9363-461B-ADE5-820AACE2043D}">
      <dsp:nvSpPr>
        <dsp:cNvPr id="0" name=""/>
        <dsp:cNvSpPr/>
      </dsp:nvSpPr>
      <dsp:spPr>
        <a:xfrm>
          <a:off x="2770070" y="442672"/>
          <a:ext cx="688799" cy="703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a:t>Extreme Programming 1996</a:t>
          </a:r>
        </a:p>
      </dsp:txBody>
      <dsp:txXfrm>
        <a:off x="2770070" y="442672"/>
        <a:ext cx="688799" cy="703247"/>
      </dsp:txXfrm>
    </dsp:sp>
    <dsp:sp modelId="{F019414B-0967-47BE-8B23-EF435458F55D}">
      <dsp:nvSpPr>
        <dsp:cNvPr id="0" name=""/>
        <dsp:cNvSpPr/>
      </dsp:nvSpPr>
      <dsp:spPr>
        <a:xfrm>
          <a:off x="1943511" y="423628"/>
          <a:ext cx="688799" cy="703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a:t>Dynamic Systems Development Method 1995</a:t>
          </a:r>
        </a:p>
      </dsp:txBody>
      <dsp:txXfrm>
        <a:off x="1943511" y="423628"/>
        <a:ext cx="688799" cy="703247"/>
      </dsp:txXfrm>
    </dsp:sp>
    <dsp:sp modelId="{8C610539-ECB6-4AA0-A629-65DD217DF15F}">
      <dsp:nvSpPr>
        <dsp:cNvPr id="0" name=""/>
        <dsp:cNvSpPr/>
      </dsp:nvSpPr>
      <dsp:spPr>
        <a:xfrm>
          <a:off x="1058473" y="404584"/>
          <a:ext cx="688799" cy="703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a:t>Scrum 1995</a:t>
          </a:r>
        </a:p>
      </dsp:txBody>
      <dsp:txXfrm>
        <a:off x="1058473" y="404584"/>
        <a:ext cx="688799" cy="703247"/>
      </dsp:txXfrm>
    </dsp:sp>
    <dsp:sp modelId="{22D282AB-8E08-4D3A-864B-26E2180F19F1}">
      <dsp:nvSpPr>
        <dsp:cNvPr id="0" name=""/>
        <dsp:cNvSpPr/>
      </dsp:nvSpPr>
      <dsp:spPr>
        <a:xfrm>
          <a:off x="153942" y="414106"/>
          <a:ext cx="688799" cy="7032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a:t>Crystal 1988</a:t>
          </a:r>
        </a:p>
      </dsp:txBody>
      <dsp:txXfrm>
        <a:off x="153942" y="414106"/>
        <a:ext cx="688799" cy="7032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3AB7E7-4096-48EA-AE1B-A282A7BDD0C7}">
      <dsp:nvSpPr>
        <dsp:cNvPr id="0" name=""/>
        <dsp:cNvSpPr/>
      </dsp:nvSpPr>
      <dsp:spPr>
        <a:xfrm>
          <a:off x="1198596" y="3791590"/>
          <a:ext cx="337032" cy="3527665"/>
        </a:xfrm>
        <a:custGeom>
          <a:avLst/>
          <a:gdLst/>
          <a:ahLst/>
          <a:cxnLst/>
          <a:rect l="0" t="0" r="0" b="0"/>
          <a:pathLst>
            <a:path>
              <a:moveTo>
                <a:pt x="0" y="0"/>
              </a:moveTo>
              <a:lnTo>
                <a:pt x="168516" y="0"/>
              </a:lnTo>
              <a:lnTo>
                <a:pt x="168516" y="3527665"/>
              </a:lnTo>
              <a:lnTo>
                <a:pt x="337032" y="35276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278519" y="5466830"/>
        <a:ext cx="177186" cy="177186"/>
      </dsp:txXfrm>
    </dsp:sp>
    <dsp:sp modelId="{7ACE063E-A60F-4464-BCBB-C8035812DFB5}">
      <dsp:nvSpPr>
        <dsp:cNvPr id="0" name=""/>
        <dsp:cNvSpPr/>
      </dsp:nvSpPr>
      <dsp:spPr>
        <a:xfrm>
          <a:off x="1198596" y="3791590"/>
          <a:ext cx="337032" cy="2886810"/>
        </a:xfrm>
        <a:custGeom>
          <a:avLst/>
          <a:gdLst/>
          <a:ahLst/>
          <a:cxnLst/>
          <a:rect l="0" t="0" r="0" b="0"/>
          <a:pathLst>
            <a:path>
              <a:moveTo>
                <a:pt x="0" y="0"/>
              </a:moveTo>
              <a:lnTo>
                <a:pt x="168516" y="0"/>
              </a:lnTo>
              <a:lnTo>
                <a:pt x="168516" y="2886810"/>
              </a:lnTo>
              <a:lnTo>
                <a:pt x="337032" y="28868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294451" y="5162335"/>
        <a:ext cx="145320" cy="145320"/>
      </dsp:txXfrm>
    </dsp:sp>
    <dsp:sp modelId="{F80B401A-76E4-4A6F-AB8A-44FB7A3A5C35}">
      <dsp:nvSpPr>
        <dsp:cNvPr id="0" name=""/>
        <dsp:cNvSpPr/>
      </dsp:nvSpPr>
      <dsp:spPr>
        <a:xfrm>
          <a:off x="1198596" y="3791590"/>
          <a:ext cx="337032" cy="2245955"/>
        </a:xfrm>
        <a:custGeom>
          <a:avLst/>
          <a:gdLst/>
          <a:ahLst/>
          <a:cxnLst/>
          <a:rect l="0" t="0" r="0" b="0"/>
          <a:pathLst>
            <a:path>
              <a:moveTo>
                <a:pt x="0" y="0"/>
              </a:moveTo>
              <a:lnTo>
                <a:pt x="168516" y="0"/>
              </a:lnTo>
              <a:lnTo>
                <a:pt x="168516" y="2245955"/>
              </a:lnTo>
              <a:lnTo>
                <a:pt x="337032" y="22459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10334" y="4857790"/>
        <a:ext cx="113555" cy="113555"/>
      </dsp:txXfrm>
    </dsp:sp>
    <dsp:sp modelId="{928E6603-0D1B-4A0A-AE7D-F22B359527FC}">
      <dsp:nvSpPr>
        <dsp:cNvPr id="0" name=""/>
        <dsp:cNvSpPr/>
      </dsp:nvSpPr>
      <dsp:spPr>
        <a:xfrm>
          <a:off x="1198596" y="3791590"/>
          <a:ext cx="337032" cy="1605099"/>
        </a:xfrm>
        <a:custGeom>
          <a:avLst/>
          <a:gdLst/>
          <a:ahLst/>
          <a:cxnLst/>
          <a:rect l="0" t="0" r="0" b="0"/>
          <a:pathLst>
            <a:path>
              <a:moveTo>
                <a:pt x="0" y="0"/>
              </a:moveTo>
              <a:lnTo>
                <a:pt x="168516" y="0"/>
              </a:lnTo>
              <a:lnTo>
                <a:pt x="168516" y="1605099"/>
              </a:lnTo>
              <a:lnTo>
                <a:pt x="337032" y="16050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26109" y="4553137"/>
        <a:ext cx="82005" cy="82005"/>
      </dsp:txXfrm>
    </dsp:sp>
    <dsp:sp modelId="{B2BF47B4-EF17-4389-B1A3-C6A1890C2CD3}">
      <dsp:nvSpPr>
        <dsp:cNvPr id="0" name=""/>
        <dsp:cNvSpPr/>
      </dsp:nvSpPr>
      <dsp:spPr>
        <a:xfrm>
          <a:off x="1198596" y="3791590"/>
          <a:ext cx="337032" cy="964244"/>
        </a:xfrm>
        <a:custGeom>
          <a:avLst/>
          <a:gdLst/>
          <a:ahLst/>
          <a:cxnLst/>
          <a:rect l="0" t="0" r="0" b="0"/>
          <a:pathLst>
            <a:path>
              <a:moveTo>
                <a:pt x="0" y="0"/>
              </a:moveTo>
              <a:lnTo>
                <a:pt x="168516" y="0"/>
              </a:lnTo>
              <a:lnTo>
                <a:pt x="168516" y="964244"/>
              </a:lnTo>
              <a:lnTo>
                <a:pt x="337032" y="964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41576" y="4248176"/>
        <a:ext cx="51072" cy="51072"/>
      </dsp:txXfrm>
    </dsp:sp>
    <dsp:sp modelId="{69FE364B-5A81-458B-8E8A-E9762806B4B8}">
      <dsp:nvSpPr>
        <dsp:cNvPr id="0" name=""/>
        <dsp:cNvSpPr/>
      </dsp:nvSpPr>
      <dsp:spPr>
        <a:xfrm>
          <a:off x="1198596" y="3791590"/>
          <a:ext cx="337032" cy="323389"/>
        </a:xfrm>
        <a:custGeom>
          <a:avLst/>
          <a:gdLst/>
          <a:ahLst/>
          <a:cxnLst/>
          <a:rect l="0" t="0" r="0" b="0"/>
          <a:pathLst>
            <a:path>
              <a:moveTo>
                <a:pt x="0" y="0"/>
              </a:moveTo>
              <a:lnTo>
                <a:pt x="168516" y="0"/>
              </a:lnTo>
              <a:lnTo>
                <a:pt x="168516" y="323389"/>
              </a:lnTo>
              <a:lnTo>
                <a:pt x="337032" y="3233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55435" y="3941608"/>
        <a:ext cx="23354" cy="23354"/>
      </dsp:txXfrm>
    </dsp:sp>
    <dsp:sp modelId="{627136F7-1F40-4F60-8D62-556A3B68DB94}">
      <dsp:nvSpPr>
        <dsp:cNvPr id="0" name=""/>
        <dsp:cNvSpPr/>
      </dsp:nvSpPr>
      <dsp:spPr>
        <a:xfrm>
          <a:off x="1198596" y="3472270"/>
          <a:ext cx="337032" cy="319320"/>
        </a:xfrm>
        <a:custGeom>
          <a:avLst/>
          <a:gdLst/>
          <a:ahLst/>
          <a:cxnLst/>
          <a:rect l="0" t="0" r="0" b="0"/>
          <a:pathLst>
            <a:path>
              <a:moveTo>
                <a:pt x="0" y="319320"/>
              </a:moveTo>
              <a:lnTo>
                <a:pt x="168516" y="319320"/>
              </a:lnTo>
              <a:lnTo>
                <a:pt x="168516" y="0"/>
              </a:lnTo>
              <a:lnTo>
                <a:pt x="33703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55505" y="3620323"/>
        <a:ext cx="23214" cy="23214"/>
      </dsp:txXfrm>
    </dsp:sp>
    <dsp:sp modelId="{25098B70-A165-4655-804F-7C76AEB812C4}">
      <dsp:nvSpPr>
        <dsp:cNvPr id="0" name=""/>
        <dsp:cNvSpPr/>
      </dsp:nvSpPr>
      <dsp:spPr>
        <a:xfrm>
          <a:off x="1198596" y="2829809"/>
          <a:ext cx="337032" cy="961781"/>
        </a:xfrm>
        <a:custGeom>
          <a:avLst/>
          <a:gdLst/>
          <a:ahLst/>
          <a:cxnLst/>
          <a:rect l="0" t="0" r="0" b="0"/>
          <a:pathLst>
            <a:path>
              <a:moveTo>
                <a:pt x="0" y="961781"/>
              </a:moveTo>
              <a:lnTo>
                <a:pt x="168516" y="961781"/>
              </a:lnTo>
              <a:lnTo>
                <a:pt x="168516" y="0"/>
              </a:lnTo>
              <a:lnTo>
                <a:pt x="33703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41634" y="3285221"/>
        <a:ext cx="50956" cy="50956"/>
      </dsp:txXfrm>
    </dsp:sp>
    <dsp:sp modelId="{226FB540-E3DC-4696-BAF3-1B2D22124ED7}">
      <dsp:nvSpPr>
        <dsp:cNvPr id="0" name=""/>
        <dsp:cNvSpPr/>
      </dsp:nvSpPr>
      <dsp:spPr>
        <a:xfrm>
          <a:off x="1198596" y="2187348"/>
          <a:ext cx="337032" cy="1604241"/>
        </a:xfrm>
        <a:custGeom>
          <a:avLst/>
          <a:gdLst/>
          <a:ahLst/>
          <a:cxnLst/>
          <a:rect l="0" t="0" r="0" b="0"/>
          <a:pathLst>
            <a:path>
              <a:moveTo>
                <a:pt x="0" y="1604241"/>
              </a:moveTo>
              <a:lnTo>
                <a:pt x="168516" y="1604241"/>
              </a:lnTo>
              <a:lnTo>
                <a:pt x="168516" y="0"/>
              </a:lnTo>
              <a:lnTo>
                <a:pt x="33703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26130" y="2948487"/>
        <a:ext cx="81963" cy="81963"/>
      </dsp:txXfrm>
    </dsp:sp>
    <dsp:sp modelId="{661A29D4-86C2-4984-B412-85EFDD2B18DF}">
      <dsp:nvSpPr>
        <dsp:cNvPr id="0" name=""/>
        <dsp:cNvSpPr/>
      </dsp:nvSpPr>
      <dsp:spPr>
        <a:xfrm>
          <a:off x="1198596" y="1544638"/>
          <a:ext cx="337032" cy="2246951"/>
        </a:xfrm>
        <a:custGeom>
          <a:avLst/>
          <a:gdLst/>
          <a:ahLst/>
          <a:cxnLst/>
          <a:rect l="0" t="0" r="0" b="0"/>
          <a:pathLst>
            <a:path>
              <a:moveTo>
                <a:pt x="0" y="2246951"/>
              </a:moveTo>
              <a:lnTo>
                <a:pt x="168516" y="2246951"/>
              </a:lnTo>
              <a:lnTo>
                <a:pt x="168516" y="0"/>
              </a:lnTo>
              <a:lnTo>
                <a:pt x="33703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310310" y="2611312"/>
        <a:ext cx="113604" cy="113604"/>
      </dsp:txXfrm>
    </dsp:sp>
    <dsp:sp modelId="{82388AE1-692C-4EFA-B759-F8B7679FEA7F}">
      <dsp:nvSpPr>
        <dsp:cNvPr id="0" name=""/>
        <dsp:cNvSpPr/>
      </dsp:nvSpPr>
      <dsp:spPr>
        <a:xfrm>
          <a:off x="1198596" y="904032"/>
          <a:ext cx="337032" cy="2887557"/>
        </a:xfrm>
        <a:custGeom>
          <a:avLst/>
          <a:gdLst/>
          <a:ahLst/>
          <a:cxnLst/>
          <a:rect l="0" t="0" r="0" b="0"/>
          <a:pathLst>
            <a:path>
              <a:moveTo>
                <a:pt x="0" y="2887557"/>
              </a:moveTo>
              <a:lnTo>
                <a:pt x="168516" y="2887557"/>
              </a:lnTo>
              <a:lnTo>
                <a:pt x="168516" y="0"/>
              </a:lnTo>
              <a:lnTo>
                <a:pt x="33703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294433" y="2275132"/>
        <a:ext cx="145358" cy="145358"/>
      </dsp:txXfrm>
    </dsp:sp>
    <dsp:sp modelId="{70C726E0-9C12-4A92-BCFD-45ADCB745463}">
      <dsp:nvSpPr>
        <dsp:cNvPr id="0" name=""/>
        <dsp:cNvSpPr/>
      </dsp:nvSpPr>
      <dsp:spPr>
        <a:xfrm>
          <a:off x="1198596" y="263675"/>
          <a:ext cx="337032" cy="3527914"/>
        </a:xfrm>
        <a:custGeom>
          <a:avLst/>
          <a:gdLst/>
          <a:ahLst/>
          <a:cxnLst/>
          <a:rect l="0" t="0" r="0" b="0"/>
          <a:pathLst>
            <a:path>
              <a:moveTo>
                <a:pt x="0" y="3527914"/>
              </a:moveTo>
              <a:lnTo>
                <a:pt x="168516" y="3527914"/>
              </a:lnTo>
              <a:lnTo>
                <a:pt x="168516" y="0"/>
              </a:lnTo>
              <a:lnTo>
                <a:pt x="33703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45720" rIns="12700" bIns="45720" numCol="1" spcCol="1270" anchor="ctr" anchorCtr="0">
          <a:noAutofit/>
        </a:bodyPr>
        <a:lstStyle/>
        <a:p>
          <a:pPr lvl="0" algn="ctr" defTabSz="488950">
            <a:lnSpc>
              <a:spcPct val="90000"/>
            </a:lnSpc>
            <a:spcBef>
              <a:spcPct val="0"/>
            </a:spcBef>
            <a:spcAft>
              <a:spcPct val="35000"/>
            </a:spcAft>
          </a:pPr>
          <a:endParaRPr lang="en-IN" sz="1100" kern="1200"/>
        </a:p>
      </dsp:txBody>
      <dsp:txXfrm>
        <a:off x="1278513" y="1939033"/>
        <a:ext cx="177198" cy="177198"/>
      </dsp:txXfrm>
    </dsp:sp>
    <dsp:sp modelId="{8C3DC429-DB69-47B0-87AB-918EE7C50CB7}">
      <dsp:nvSpPr>
        <dsp:cNvPr id="0" name=""/>
        <dsp:cNvSpPr/>
      </dsp:nvSpPr>
      <dsp:spPr>
        <a:xfrm rot="16200000">
          <a:off x="-890876" y="3534705"/>
          <a:ext cx="3665175" cy="513769"/>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1066800">
            <a:lnSpc>
              <a:spcPct val="90000"/>
            </a:lnSpc>
            <a:spcBef>
              <a:spcPct val="0"/>
            </a:spcBef>
            <a:spcAft>
              <a:spcPct val="35000"/>
            </a:spcAft>
          </a:pPr>
          <a:r>
            <a:rPr lang="en-IN" sz="2400" kern="1200"/>
            <a:t>Agile Manifesto Principles</a:t>
          </a:r>
        </a:p>
      </dsp:txBody>
      <dsp:txXfrm>
        <a:off x="-890876" y="3534705"/>
        <a:ext cx="3665175" cy="513769"/>
      </dsp:txXfrm>
    </dsp:sp>
    <dsp:sp modelId="{EBC280E8-23A3-4823-83F2-D4837BF827EB}">
      <dsp:nvSpPr>
        <dsp:cNvPr id="0" name=""/>
        <dsp:cNvSpPr/>
      </dsp:nvSpPr>
      <dsp:spPr>
        <a:xfrm>
          <a:off x="1535628" y="7718"/>
          <a:ext cx="3506251" cy="511914"/>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Our highest priority is to satisfy the customer through early and  continuous delivery of valuable software.</a:t>
          </a:r>
        </a:p>
      </dsp:txBody>
      <dsp:txXfrm>
        <a:off x="1535628" y="7718"/>
        <a:ext cx="3506251" cy="511914"/>
      </dsp:txXfrm>
    </dsp:sp>
    <dsp:sp modelId="{E9A327DC-57A5-4E9D-B27F-C093DD5CAEFE}">
      <dsp:nvSpPr>
        <dsp:cNvPr id="0" name=""/>
        <dsp:cNvSpPr/>
      </dsp:nvSpPr>
      <dsp:spPr>
        <a:xfrm>
          <a:off x="1535628" y="648075"/>
          <a:ext cx="3506251" cy="511914"/>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Welcome changing requirements, even late in development. Agile processes harness change for the customer's competitive advantage.</a:t>
          </a:r>
        </a:p>
      </dsp:txBody>
      <dsp:txXfrm>
        <a:off x="1535628" y="648075"/>
        <a:ext cx="3506251" cy="511914"/>
      </dsp:txXfrm>
    </dsp:sp>
    <dsp:sp modelId="{BBC2BAAC-9F6D-4E5D-B371-0CA00B3A95FB}">
      <dsp:nvSpPr>
        <dsp:cNvPr id="0" name=""/>
        <dsp:cNvSpPr/>
      </dsp:nvSpPr>
      <dsp:spPr>
        <a:xfrm>
          <a:off x="1535628" y="1288432"/>
          <a:ext cx="3509672" cy="51241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Deliver working software frequently, from a couple of weeks to a couple of months, with a preference for the shorter timescale.</a:t>
          </a:r>
        </a:p>
      </dsp:txBody>
      <dsp:txXfrm>
        <a:off x="1535628" y="1288432"/>
        <a:ext cx="3509672" cy="512412"/>
      </dsp:txXfrm>
    </dsp:sp>
    <dsp:sp modelId="{D356134E-AF03-46EF-A73B-9B7DD0520D40}">
      <dsp:nvSpPr>
        <dsp:cNvPr id="0" name=""/>
        <dsp:cNvSpPr/>
      </dsp:nvSpPr>
      <dsp:spPr>
        <a:xfrm>
          <a:off x="1535628" y="1929287"/>
          <a:ext cx="3511054" cy="51612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Business people and developers must work </a:t>
          </a:r>
          <a:br>
            <a:rPr lang="en-IN" sz="1100" kern="1200"/>
          </a:br>
          <a:r>
            <a:rPr lang="en-IN" sz="1100" kern="1200"/>
            <a:t>together daily throughout the project.</a:t>
          </a:r>
        </a:p>
      </dsp:txBody>
      <dsp:txXfrm>
        <a:off x="1535628" y="1929287"/>
        <a:ext cx="3511054" cy="516122"/>
      </dsp:txXfrm>
    </dsp:sp>
    <dsp:sp modelId="{47B2FB18-50AB-42DD-A2E5-2CBEC10F4B81}">
      <dsp:nvSpPr>
        <dsp:cNvPr id="0" name=""/>
        <dsp:cNvSpPr/>
      </dsp:nvSpPr>
      <dsp:spPr>
        <a:xfrm>
          <a:off x="1535628" y="2573852"/>
          <a:ext cx="3506251" cy="511914"/>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Build projects around motivated individuals. Give them the environment and support they need,  and trust them to get the job done.</a:t>
          </a:r>
        </a:p>
      </dsp:txBody>
      <dsp:txXfrm>
        <a:off x="1535628" y="2573852"/>
        <a:ext cx="3506251" cy="511914"/>
      </dsp:txXfrm>
    </dsp:sp>
    <dsp:sp modelId="{64C87388-DC84-4A53-B966-51ABA4F9B4F1}">
      <dsp:nvSpPr>
        <dsp:cNvPr id="0" name=""/>
        <dsp:cNvSpPr/>
      </dsp:nvSpPr>
      <dsp:spPr>
        <a:xfrm>
          <a:off x="1535628" y="3214208"/>
          <a:ext cx="3511054" cy="51612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ts val="0"/>
            </a:spcAft>
          </a:pPr>
          <a:r>
            <a:rPr lang="en-IN" sz="1100" kern="1200"/>
            <a:t>The most efficient and effective method of </a:t>
          </a:r>
          <a:br>
            <a:rPr lang="en-IN" sz="1100" kern="1200"/>
          </a:br>
          <a:r>
            <a:rPr lang="en-IN" sz="1100" kern="1200"/>
            <a:t>conveying information to and within a Development </a:t>
          </a:r>
        </a:p>
        <a:p>
          <a:pPr lvl="0" algn="ctr" defTabSz="488950">
            <a:lnSpc>
              <a:spcPct val="90000"/>
            </a:lnSpc>
            <a:spcBef>
              <a:spcPct val="0"/>
            </a:spcBef>
            <a:spcAft>
              <a:spcPts val="0"/>
            </a:spcAft>
          </a:pPr>
          <a:r>
            <a:rPr lang="en-IN" sz="1100" kern="1200"/>
            <a:t>Team is face-to-face conversation.</a:t>
          </a:r>
        </a:p>
      </dsp:txBody>
      <dsp:txXfrm>
        <a:off x="1535628" y="3214208"/>
        <a:ext cx="3511054" cy="516122"/>
      </dsp:txXfrm>
    </dsp:sp>
    <dsp:sp modelId="{3F857178-0D23-4C32-914E-AD61E433FA90}">
      <dsp:nvSpPr>
        <dsp:cNvPr id="0" name=""/>
        <dsp:cNvSpPr/>
      </dsp:nvSpPr>
      <dsp:spPr>
        <a:xfrm>
          <a:off x="1535628" y="3858773"/>
          <a:ext cx="3509672" cy="51241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Working software is the primary measure of progress.</a:t>
          </a:r>
        </a:p>
      </dsp:txBody>
      <dsp:txXfrm>
        <a:off x="1535628" y="3858773"/>
        <a:ext cx="3509672" cy="512412"/>
      </dsp:txXfrm>
    </dsp:sp>
    <dsp:sp modelId="{E594873D-004D-495A-9F5B-3731273E8C18}">
      <dsp:nvSpPr>
        <dsp:cNvPr id="0" name=""/>
        <dsp:cNvSpPr/>
      </dsp:nvSpPr>
      <dsp:spPr>
        <a:xfrm>
          <a:off x="1535628" y="4499628"/>
          <a:ext cx="3509672" cy="51241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Agile processes promote sustainable development. The sponsors, developers, and users should be able to maintain a constant pace indefinitely.</a:t>
          </a:r>
        </a:p>
      </dsp:txBody>
      <dsp:txXfrm>
        <a:off x="1535628" y="4499628"/>
        <a:ext cx="3509672" cy="512412"/>
      </dsp:txXfrm>
    </dsp:sp>
    <dsp:sp modelId="{0F1403A6-71B0-457F-B0A1-B9827A8678FA}">
      <dsp:nvSpPr>
        <dsp:cNvPr id="0" name=""/>
        <dsp:cNvSpPr/>
      </dsp:nvSpPr>
      <dsp:spPr>
        <a:xfrm>
          <a:off x="1535628" y="5140484"/>
          <a:ext cx="3509672" cy="51241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Continuous attention to technical excellence </a:t>
          </a:r>
          <a:br>
            <a:rPr lang="en-IN" sz="1100" kern="1200"/>
          </a:br>
          <a:r>
            <a:rPr lang="en-IN" sz="1100" kern="1200"/>
            <a:t>and good design enhances agility.</a:t>
          </a:r>
        </a:p>
      </dsp:txBody>
      <dsp:txXfrm>
        <a:off x="1535628" y="5140484"/>
        <a:ext cx="3509672" cy="512412"/>
      </dsp:txXfrm>
    </dsp:sp>
    <dsp:sp modelId="{FF7DC9A7-40F6-4DCF-A976-F494CC298918}">
      <dsp:nvSpPr>
        <dsp:cNvPr id="0" name=""/>
        <dsp:cNvSpPr/>
      </dsp:nvSpPr>
      <dsp:spPr>
        <a:xfrm>
          <a:off x="1535628" y="5781339"/>
          <a:ext cx="3509672" cy="51241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Simplicity--the art of maximizing the amount </a:t>
          </a:r>
          <a:br>
            <a:rPr lang="en-IN" sz="1100" kern="1200"/>
          </a:br>
          <a:r>
            <a:rPr lang="en-IN" sz="1100" kern="1200"/>
            <a:t>of work not done--is essential.</a:t>
          </a:r>
        </a:p>
      </dsp:txBody>
      <dsp:txXfrm>
        <a:off x="1535628" y="5781339"/>
        <a:ext cx="3509672" cy="512412"/>
      </dsp:txXfrm>
    </dsp:sp>
    <dsp:sp modelId="{867B3125-A45D-4602-8E02-2A2902DF2EDE}">
      <dsp:nvSpPr>
        <dsp:cNvPr id="0" name=""/>
        <dsp:cNvSpPr/>
      </dsp:nvSpPr>
      <dsp:spPr>
        <a:xfrm>
          <a:off x="1535628" y="6422194"/>
          <a:ext cx="3509672" cy="51241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The best architectures, requirements, and designs emerge from self-organizing teams.</a:t>
          </a:r>
        </a:p>
      </dsp:txBody>
      <dsp:txXfrm>
        <a:off x="1535628" y="6422194"/>
        <a:ext cx="3509672" cy="512412"/>
      </dsp:txXfrm>
    </dsp:sp>
    <dsp:sp modelId="{29BDAA34-6990-4A5C-BFF3-FC494A8E9976}">
      <dsp:nvSpPr>
        <dsp:cNvPr id="0" name=""/>
        <dsp:cNvSpPr/>
      </dsp:nvSpPr>
      <dsp:spPr>
        <a:xfrm>
          <a:off x="1535628" y="7063049"/>
          <a:ext cx="3509672" cy="512412"/>
        </a:xfrm>
        <a:prstGeom prst="rect">
          <a:avLst/>
        </a:prstGeom>
        <a:gradFill flip="none" rotWithShape="0">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45720" rIns="6985" bIns="45720" numCol="1" spcCol="1270" anchor="ctr" anchorCtr="0">
          <a:noAutofit/>
        </a:bodyPr>
        <a:lstStyle/>
        <a:p>
          <a:pPr lvl="0" algn="ctr" defTabSz="488950">
            <a:lnSpc>
              <a:spcPct val="90000"/>
            </a:lnSpc>
            <a:spcBef>
              <a:spcPct val="0"/>
            </a:spcBef>
            <a:spcAft>
              <a:spcPct val="35000"/>
            </a:spcAft>
          </a:pPr>
          <a:r>
            <a:rPr lang="en-IN" sz="1100" kern="1200"/>
            <a:t>At regular intervals, the team reflects on how </a:t>
          </a:r>
          <a:br>
            <a:rPr lang="en-IN" sz="1100" kern="1200"/>
          </a:br>
          <a:r>
            <a:rPr lang="en-IN" sz="1100" kern="1200"/>
            <a:t>to become more effective, and then tunes and adjusts its behavior accordingly.</a:t>
          </a:r>
        </a:p>
      </dsp:txBody>
      <dsp:txXfrm>
        <a:off x="1535628" y="7063049"/>
        <a:ext cx="3509672" cy="51241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987E02-DC94-4CD8-88C8-2BFD8900CDF7}">
      <dsp:nvSpPr>
        <dsp:cNvPr id="0" name=""/>
        <dsp:cNvSpPr/>
      </dsp:nvSpPr>
      <dsp:spPr>
        <a:xfrm>
          <a:off x="732789" y="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Scope</a:t>
          </a:r>
        </a:p>
      </dsp:txBody>
      <dsp:txXfrm>
        <a:off x="1037907" y="610235"/>
        <a:ext cx="610235" cy="610235"/>
      </dsp:txXfrm>
    </dsp:sp>
    <dsp:sp modelId="{96D76E79-C731-4215-B6F4-076CF074D873}">
      <dsp:nvSpPr>
        <dsp:cNvPr id="0" name=""/>
        <dsp:cNvSpPr/>
      </dsp:nvSpPr>
      <dsp:spPr>
        <a:xfrm>
          <a:off x="122554" y="122047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Cost</a:t>
          </a:r>
        </a:p>
      </dsp:txBody>
      <dsp:txXfrm>
        <a:off x="427672" y="1830705"/>
        <a:ext cx="610235" cy="610235"/>
      </dsp:txXfrm>
    </dsp:sp>
    <dsp:sp modelId="{4BD00B55-564E-40D0-A7CD-8AB402DA4FAE}">
      <dsp:nvSpPr>
        <dsp:cNvPr id="0" name=""/>
        <dsp:cNvSpPr/>
      </dsp:nvSpPr>
      <dsp:spPr>
        <a:xfrm rot="10800000">
          <a:off x="732789" y="122047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en-IN" sz="1100" kern="1200"/>
        </a:p>
      </dsp:txBody>
      <dsp:txXfrm rot="10800000">
        <a:off x="1037906" y="1220470"/>
        <a:ext cx="610235" cy="610235"/>
      </dsp:txXfrm>
    </dsp:sp>
    <dsp:sp modelId="{4D104786-E656-45DA-8CF9-25F24EFCEB37}">
      <dsp:nvSpPr>
        <dsp:cNvPr id="0" name=""/>
        <dsp:cNvSpPr/>
      </dsp:nvSpPr>
      <dsp:spPr>
        <a:xfrm>
          <a:off x="1343025" y="122047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Schedule</a:t>
          </a:r>
        </a:p>
      </dsp:txBody>
      <dsp:txXfrm>
        <a:off x="1648143" y="1830705"/>
        <a:ext cx="610235" cy="61023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987E02-DC94-4CD8-88C8-2BFD8900CDF7}">
      <dsp:nvSpPr>
        <dsp:cNvPr id="0" name=""/>
        <dsp:cNvSpPr/>
      </dsp:nvSpPr>
      <dsp:spPr>
        <a:xfrm>
          <a:off x="732789" y="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Value</a:t>
          </a:r>
        </a:p>
      </dsp:txBody>
      <dsp:txXfrm>
        <a:off x="1037907" y="610235"/>
        <a:ext cx="610235" cy="610235"/>
      </dsp:txXfrm>
    </dsp:sp>
    <dsp:sp modelId="{96D76E79-C731-4215-B6F4-076CF074D873}">
      <dsp:nvSpPr>
        <dsp:cNvPr id="0" name=""/>
        <dsp:cNvSpPr/>
      </dsp:nvSpPr>
      <dsp:spPr>
        <a:xfrm>
          <a:off x="122554" y="122047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Quality</a:t>
          </a:r>
        </a:p>
      </dsp:txBody>
      <dsp:txXfrm>
        <a:off x="427672" y="1830705"/>
        <a:ext cx="610235" cy="610235"/>
      </dsp:txXfrm>
    </dsp:sp>
    <dsp:sp modelId="{4BD00B55-564E-40D0-A7CD-8AB402DA4FAE}">
      <dsp:nvSpPr>
        <dsp:cNvPr id="0" name=""/>
        <dsp:cNvSpPr/>
      </dsp:nvSpPr>
      <dsp:spPr>
        <a:xfrm rot="10800000">
          <a:off x="732789" y="122047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endParaRPr lang="en-IN" sz="1000" kern="1200"/>
        </a:p>
      </dsp:txBody>
      <dsp:txXfrm rot="10800000">
        <a:off x="1037906" y="1220470"/>
        <a:ext cx="610235" cy="610235"/>
      </dsp:txXfrm>
    </dsp:sp>
    <dsp:sp modelId="{4D104786-E656-45DA-8CF9-25F24EFCEB37}">
      <dsp:nvSpPr>
        <dsp:cNvPr id="0" name=""/>
        <dsp:cNvSpPr/>
      </dsp:nvSpPr>
      <dsp:spPr>
        <a:xfrm>
          <a:off x="1343025" y="1220470"/>
          <a:ext cx="1220470" cy="122047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0" tIns="38100" rIns="0" bIns="38100" numCol="1" spcCol="1270" anchor="ctr" anchorCtr="0">
          <a:noAutofit/>
        </a:bodyPr>
        <a:lstStyle/>
        <a:p>
          <a:pPr lvl="0" algn="ctr" defTabSz="444500">
            <a:lnSpc>
              <a:spcPct val="90000"/>
            </a:lnSpc>
            <a:spcBef>
              <a:spcPct val="0"/>
            </a:spcBef>
            <a:spcAft>
              <a:spcPct val="35000"/>
            </a:spcAft>
          </a:pPr>
          <a:r>
            <a:rPr lang="en-IN" sz="1000" kern="1200"/>
            <a:t>Constraints</a:t>
          </a:r>
        </a:p>
      </dsp:txBody>
      <dsp:txXfrm>
        <a:off x="1648143" y="1830705"/>
        <a:ext cx="610235" cy="61023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660B75-F090-4025-8B66-713493B6A176}">
      <dsp:nvSpPr>
        <dsp:cNvPr id="0" name=""/>
        <dsp:cNvSpPr/>
      </dsp:nvSpPr>
      <dsp:spPr>
        <a:xfrm>
          <a:off x="670" y="238151"/>
          <a:ext cx="845182" cy="507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Crystal Clear</a:t>
          </a:r>
        </a:p>
      </dsp:txBody>
      <dsp:txXfrm>
        <a:off x="670" y="238151"/>
        <a:ext cx="845182" cy="507109"/>
      </dsp:txXfrm>
    </dsp:sp>
    <dsp:sp modelId="{F4AE3A47-96EB-4F56-B364-092A7BC968C6}">
      <dsp:nvSpPr>
        <dsp:cNvPr id="0" name=""/>
        <dsp:cNvSpPr/>
      </dsp:nvSpPr>
      <dsp:spPr>
        <a:xfrm>
          <a:off x="930371" y="238151"/>
          <a:ext cx="845182" cy="507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Lean Development</a:t>
          </a:r>
        </a:p>
      </dsp:txBody>
      <dsp:txXfrm>
        <a:off x="930371" y="238151"/>
        <a:ext cx="845182" cy="507109"/>
      </dsp:txXfrm>
    </dsp:sp>
    <dsp:sp modelId="{C40F5198-A69A-4A01-9742-6E2233BB8824}">
      <dsp:nvSpPr>
        <dsp:cNvPr id="0" name=""/>
        <dsp:cNvSpPr/>
      </dsp:nvSpPr>
      <dsp:spPr>
        <a:xfrm>
          <a:off x="1860071" y="238151"/>
          <a:ext cx="845182" cy="507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Kanban Development </a:t>
          </a:r>
        </a:p>
      </dsp:txBody>
      <dsp:txXfrm>
        <a:off x="1860071" y="238151"/>
        <a:ext cx="845182" cy="507109"/>
      </dsp:txXfrm>
    </dsp:sp>
    <dsp:sp modelId="{85117161-C357-4D64-8ACE-AC0DEBBBC19B}">
      <dsp:nvSpPr>
        <dsp:cNvPr id="0" name=""/>
        <dsp:cNvSpPr/>
      </dsp:nvSpPr>
      <dsp:spPr>
        <a:xfrm>
          <a:off x="2789772" y="238151"/>
          <a:ext cx="845182" cy="507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Agile Unified Process</a:t>
          </a:r>
        </a:p>
      </dsp:txBody>
      <dsp:txXfrm>
        <a:off x="2789772" y="238151"/>
        <a:ext cx="845182" cy="507109"/>
      </dsp:txXfrm>
    </dsp:sp>
    <dsp:sp modelId="{A6BD6777-8391-46A7-8D43-4C5C88A0CD16}">
      <dsp:nvSpPr>
        <dsp:cNvPr id="0" name=""/>
        <dsp:cNvSpPr/>
      </dsp:nvSpPr>
      <dsp:spPr>
        <a:xfrm>
          <a:off x="3719472" y="238151"/>
          <a:ext cx="845182" cy="507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Essential Unified Process</a:t>
          </a:r>
        </a:p>
      </dsp:txBody>
      <dsp:txXfrm>
        <a:off x="3719472" y="238151"/>
        <a:ext cx="845182" cy="507109"/>
      </dsp:txXfrm>
    </dsp:sp>
    <dsp:sp modelId="{23369631-CCC3-4EFC-AC50-7F75B07D0D8C}">
      <dsp:nvSpPr>
        <dsp:cNvPr id="0" name=""/>
        <dsp:cNvSpPr/>
      </dsp:nvSpPr>
      <dsp:spPr>
        <a:xfrm>
          <a:off x="4649172" y="238151"/>
          <a:ext cx="845182" cy="507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Open Unified Process</a:t>
          </a:r>
        </a:p>
      </dsp:txBody>
      <dsp:txXfrm>
        <a:off x="4649172" y="238151"/>
        <a:ext cx="845182" cy="5071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6FC4C0-2603-4A40-AA4F-FB12F452BC61}">
      <dsp:nvSpPr>
        <dsp:cNvPr id="0" name=""/>
        <dsp:cNvSpPr/>
      </dsp:nvSpPr>
      <dsp:spPr>
        <a:xfrm>
          <a:off x="0" y="83477"/>
          <a:ext cx="5493385" cy="3328085"/>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26348" tIns="312420" rIns="426348" bIns="85344" numCol="1" spcCol="1270" anchor="t" anchorCtr="0">
          <a:noAutofit/>
        </a:bodyPr>
        <a:lstStyle/>
        <a:p>
          <a:pPr marL="114300" lvl="1" indent="-114300" algn="l" defTabSz="533400">
            <a:lnSpc>
              <a:spcPct val="150000"/>
            </a:lnSpc>
            <a:spcBef>
              <a:spcPct val="0"/>
            </a:spcBef>
            <a:spcAft>
              <a:spcPct val="15000"/>
            </a:spcAft>
            <a:buChar char="••"/>
          </a:pPr>
          <a:r>
            <a:rPr lang="en-IN" sz="1200" kern="1200"/>
            <a:t>A Product Owner creates a prioritized wishlist called a </a:t>
          </a:r>
          <a:r>
            <a:rPr lang="en-IN" sz="1200" u="sng" kern="1200">
              <a:solidFill>
                <a:srgbClr val="0070C0"/>
              </a:solidFill>
            </a:rPr>
            <a:t>Product Backlog</a:t>
          </a:r>
          <a:endParaRPr lang="en-US" sz="1200" u="sng" kern="1200">
            <a:solidFill>
              <a:srgbClr val="0070C0"/>
            </a:solidFill>
          </a:endParaRPr>
        </a:p>
        <a:p>
          <a:pPr marL="114300" lvl="1" indent="-114300" algn="l" defTabSz="533400">
            <a:lnSpc>
              <a:spcPct val="150000"/>
            </a:lnSpc>
            <a:spcBef>
              <a:spcPct val="0"/>
            </a:spcBef>
            <a:spcAft>
              <a:spcPct val="15000"/>
            </a:spcAft>
            <a:buChar char="••"/>
          </a:pPr>
          <a:r>
            <a:rPr lang="en-IN" sz="1200" kern="1200"/>
            <a:t>The team completes its work in </a:t>
          </a:r>
          <a:r>
            <a:rPr lang="en-IN" sz="1200" u="sng" kern="1200">
              <a:solidFill>
                <a:srgbClr val="0070C0"/>
              </a:solidFill>
            </a:rPr>
            <a:t>Sprints</a:t>
          </a:r>
          <a:r>
            <a:rPr lang="en-IN" sz="1200" kern="1200">
              <a:solidFill>
                <a:srgbClr val="0070C0"/>
              </a:solidFill>
            </a:rPr>
            <a:t> </a:t>
          </a:r>
          <a:r>
            <a:rPr lang="en-IN" sz="1200" kern="1200"/>
            <a:t>that last from two to four weeks</a:t>
          </a:r>
          <a:endParaRPr lang="en-US" sz="1200" kern="1200"/>
        </a:p>
        <a:p>
          <a:pPr marL="114300" lvl="1" indent="-114300" algn="l" defTabSz="533400">
            <a:lnSpc>
              <a:spcPct val="150000"/>
            </a:lnSpc>
            <a:spcBef>
              <a:spcPct val="0"/>
            </a:spcBef>
            <a:spcAft>
              <a:spcPct val="15000"/>
            </a:spcAft>
            <a:buChar char="••"/>
          </a:pPr>
          <a:r>
            <a:rPr lang="en-IN" sz="1200" kern="1200"/>
            <a:t>In </a:t>
          </a:r>
          <a:r>
            <a:rPr lang="en-IN" sz="1200" u="none" kern="1200">
              <a:solidFill>
                <a:sysClr val="windowText" lastClr="000000"/>
              </a:solidFill>
            </a:rPr>
            <a:t>Sprint </a:t>
          </a:r>
          <a:r>
            <a:rPr lang="en-IN" sz="1200" u="sng" kern="1200">
              <a:solidFill>
                <a:srgbClr val="0070C0"/>
              </a:solidFill>
            </a:rPr>
            <a:t>planning</a:t>
          </a:r>
          <a:r>
            <a:rPr lang="en-IN" sz="1200" kern="1200"/>
            <a:t>, the team chooses a chunk of the Product Backlog and how to implement it</a:t>
          </a:r>
          <a:endParaRPr lang="en-US" sz="1200" kern="1200"/>
        </a:p>
        <a:p>
          <a:pPr marL="114300" lvl="1" indent="-114300" algn="l" defTabSz="533400">
            <a:lnSpc>
              <a:spcPct val="150000"/>
            </a:lnSpc>
            <a:spcBef>
              <a:spcPct val="0"/>
            </a:spcBef>
            <a:spcAft>
              <a:spcPct val="15000"/>
            </a:spcAft>
            <a:buChar char="••"/>
          </a:pPr>
          <a:r>
            <a:rPr lang="en-IN" sz="1200" kern="1200"/>
            <a:t>The team meets </a:t>
          </a:r>
          <a:r>
            <a:rPr lang="en-IN" sz="1200" u="sng" kern="1200">
              <a:solidFill>
                <a:srgbClr val="0070C0"/>
              </a:solidFill>
            </a:rPr>
            <a:t>each day </a:t>
          </a:r>
          <a:r>
            <a:rPr lang="en-IN" sz="1200" kern="1200"/>
            <a:t>to communicate, assess, and plan its progress</a:t>
          </a:r>
          <a:endParaRPr lang="en-US" sz="1200" kern="1200"/>
        </a:p>
        <a:p>
          <a:pPr marL="114300" lvl="1" indent="-114300" algn="l" defTabSz="533400">
            <a:lnSpc>
              <a:spcPct val="150000"/>
            </a:lnSpc>
            <a:spcBef>
              <a:spcPct val="0"/>
            </a:spcBef>
            <a:spcAft>
              <a:spcPct val="15000"/>
            </a:spcAft>
            <a:buChar char="••"/>
          </a:pPr>
          <a:r>
            <a:rPr lang="en-IN" sz="1200" kern="1200"/>
            <a:t>The Scrum Master enforces the Scrum rules and helps the team focus on its work</a:t>
          </a:r>
          <a:endParaRPr lang="en-US" sz="1200" kern="1200"/>
        </a:p>
        <a:p>
          <a:pPr marL="114300" lvl="1" indent="-114300" algn="l" defTabSz="533400">
            <a:lnSpc>
              <a:spcPct val="150000"/>
            </a:lnSpc>
            <a:spcBef>
              <a:spcPct val="0"/>
            </a:spcBef>
            <a:spcAft>
              <a:spcPct val="15000"/>
            </a:spcAft>
            <a:buChar char="••"/>
          </a:pPr>
          <a:r>
            <a:rPr lang="en-IN" sz="1200" kern="1200"/>
            <a:t>Each Sprint produces potentially shippable working product</a:t>
          </a:r>
          <a:endParaRPr lang="en-US" sz="1200" kern="1200"/>
        </a:p>
        <a:p>
          <a:pPr marL="114300" lvl="1" indent="-114300" algn="l" defTabSz="533400">
            <a:lnSpc>
              <a:spcPct val="150000"/>
            </a:lnSpc>
            <a:spcBef>
              <a:spcPct val="0"/>
            </a:spcBef>
            <a:spcAft>
              <a:spcPct val="15000"/>
            </a:spcAft>
            <a:buChar char="••"/>
          </a:pPr>
          <a:r>
            <a:rPr lang="en-IN" sz="1200" kern="1200"/>
            <a:t>Each Sprint ends with a Sprint </a:t>
          </a:r>
          <a:r>
            <a:rPr lang="en-IN" sz="1200" u="sng" kern="1200">
              <a:solidFill>
                <a:srgbClr val="0070C0"/>
              </a:solidFill>
            </a:rPr>
            <a:t>Review</a:t>
          </a:r>
          <a:r>
            <a:rPr lang="en-IN" sz="1200" kern="1200"/>
            <a:t> and a Sprint </a:t>
          </a:r>
          <a:r>
            <a:rPr lang="en-IN" sz="1200" u="sng" kern="1200">
              <a:solidFill>
                <a:srgbClr val="0070C0"/>
              </a:solidFill>
            </a:rPr>
            <a:t>Retrospective</a:t>
          </a:r>
          <a:r>
            <a:rPr lang="en-IN" sz="1200" kern="1200"/>
            <a:t> Meeting</a:t>
          </a:r>
          <a:endParaRPr lang="en-US" sz="1200" kern="1200"/>
        </a:p>
      </dsp:txBody>
      <dsp:txXfrm>
        <a:off x="0" y="83477"/>
        <a:ext cx="5493385" cy="3328085"/>
      </dsp:txXfrm>
    </dsp:sp>
    <dsp:sp modelId="{54684EC3-2159-4DF1-AED1-20F0A04AFECC}">
      <dsp:nvSpPr>
        <dsp:cNvPr id="0" name=""/>
        <dsp:cNvSpPr/>
      </dsp:nvSpPr>
      <dsp:spPr>
        <a:xfrm>
          <a:off x="287026" y="0"/>
          <a:ext cx="3845369" cy="357395"/>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45346" tIns="0" rIns="145346" bIns="0" numCol="1" spcCol="1270" anchor="ctr" anchorCtr="0">
          <a:noAutofit/>
        </a:bodyPr>
        <a:lstStyle/>
        <a:p>
          <a:pPr lvl="0" algn="l" defTabSz="622300">
            <a:lnSpc>
              <a:spcPct val="90000"/>
            </a:lnSpc>
            <a:spcBef>
              <a:spcPct val="0"/>
            </a:spcBef>
            <a:spcAft>
              <a:spcPct val="35000"/>
            </a:spcAft>
          </a:pPr>
          <a:r>
            <a:rPr lang="en-IN" sz="1400" kern="1200"/>
            <a:t>Scrum in 30 Seconds</a:t>
          </a:r>
          <a:endParaRPr lang="en-US" sz="1400" kern="1200"/>
        </a:p>
      </dsp:txBody>
      <dsp:txXfrm>
        <a:off x="304473" y="17447"/>
        <a:ext cx="3810475" cy="32250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D6A020-9B46-4CAF-A322-FB0BF74DFF63}">
      <dsp:nvSpPr>
        <dsp:cNvPr id="0" name=""/>
        <dsp:cNvSpPr/>
      </dsp:nvSpPr>
      <dsp:spPr>
        <a:xfrm>
          <a:off x="0" y="0"/>
          <a:ext cx="575945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C9CFFD-59DE-4DDE-B7FE-9B0E4D838718}">
      <dsp:nvSpPr>
        <dsp:cNvPr id="0" name=""/>
        <dsp:cNvSpPr/>
      </dsp:nvSpPr>
      <dsp:spPr>
        <a:xfrm>
          <a:off x="0" y="0"/>
          <a:ext cx="1151890" cy="45783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4780" tIns="144780" rIns="144780" bIns="144780" numCol="1" spcCol="1270" anchor="t" anchorCtr="0">
          <a:noAutofit/>
        </a:bodyPr>
        <a:lstStyle/>
        <a:p>
          <a:pPr lvl="0" algn="l" defTabSz="1689100">
            <a:lnSpc>
              <a:spcPct val="90000"/>
            </a:lnSpc>
            <a:spcBef>
              <a:spcPct val="0"/>
            </a:spcBef>
            <a:spcAft>
              <a:spcPct val="35000"/>
            </a:spcAft>
          </a:pPr>
          <a:r>
            <a:rPr lang="en-IN" sz="3800" kern="1200"/>
            <a:t>R&amp;R</a:t>
          </a:r>
        </a:p>
      </dsp:txBody>
      <dsp:txXfrm>
        <a:off x="0" y="0"/>
        <a:ext cx="1151890" cy="4578350"/>
      </dsp:txXfrm>
    </dsp:sp>
    <dsp:sp modelId="{745FA0AF-F5C5-4241-8D8A-542FF7ABE935}">
      <dsp:nvSpPr>
        <dsp:cNvPr id="0" name=""/>
        <dsp:cNvSpPr/>
      </dsp:nvSpPr>
      <dsp:spPr>
        <a:xfrm>
          <a:off x="1238281" y="24087"/>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Responsible for assessing viability and ensuring delivery of the product</a:t>
          </a:r>
        </a:p>
      </dsp:txBody>
      <dsp:txXfrm>
        <a:off x="1238281" y="24087"/>
        <a:ext cx="4521168" cy="481755"/>
      </dsp:txXfrm>
    </dsp:sp>
    <dsp:sp modelId="{C151D73F-A175-4676-8ECB-C6418931C957}">
      <dsp:nvSpPr>
        <dsp:cNvPr id="0" name=""/>
        <dsp:cNvSpPr/>
      </dsp:nvSpPr>
      <dsp:spPr>
        <a:xfrm>
          <a:off x="1151890" y="505842"/>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97A8DDB-F170-46AF-954A-E8355C39A6ED}">
      <dsp:nvSpPr>
        <dsp:cNvPr id="0" name=""/>
        <dsp:cNvSpPr/>
      </dsp:nvSpPr>
      <dsp:spPr>
        <a:xfrm>
          <a:off x="1238281" y="529930"/>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Decides on the Product Vision </a:t>
          </a:r>
        </a:p>
      </dsp:txBody>
      <dsp:txXfrm>
        <a:off x="1238281" y="529930"/>
        <a:ext cx="4521168" cy="481755"/>
      </dsp:txXfrm>
    </dsp:sp>
    <dsp:sp modelId="{E7D20E6F-6D19-4994-B953-B5FB2F19D258}">
      <dsp:nvSpPr>
        <dsp:cNvPr id="0" name=""/>
        <dsp:cNvSpPr/>
      </dsp:nvSpPr>
      <dsp:spPr>
        <a:xfrm>
          <a:off x="1151890" y="1011685"/>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1A9389D-93B8-4F4B-A2F5-2B13BA86FB29}">
      <dsp:nvSpPr>
        <dsp:cNvPr id="0" name=""/>
        <dsp:cNvSpPr/>
      </dsp:nvSpPr>
      <dsp:spPr>
        <a:xfrm>
          <a:off x="1238281" y="1035773"/>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Prioritizes items in the Product Backlog according to business value</a:t>
          </a:r>
        </a:p>
      </dsp:txBody>
      <dsp:txXfrm>
        <a:off x="1238281" y="1035773"/>
        <a:ext cx="4521168" cy="481755"/>
      </dsp:txXfrm>
    </dsp:sp>
    <dsp:sp modelId="{2148A777-A26D-41C0-9EBF-CC7D091C2539}">
      <dsp:nvSpPr>
        <dsp:cNvPr id="0" name=""/>
        <dsp:cNvSpPr/>
      </dsp:nvSpPr>
      <dsp:spPr>
        <a:xfrm>
          <a:off x="1151890" y="1517528"/>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D2EE48E-9688-4038-A974-EA89716C98FF}">
      <dsp:nvSpPr>
        <dsp:cNvPr id="0" name=""/>
        <dsp:cNvSpPr/>
      </dsp:nvSpPr>
      <dsp:spPr>
        <a:xfrm>
          <a:off x="1238281" y="1541616"/>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Ensures transparency and clarity on the Product Backlog Items</a:t>
          </a:r>
        </a:p>
      </dsp:txBody>
      <dsp:txXfrm>
        <a:off x="1238281" y="1541616"/>
        <a:ext cx="4521168" cy="481755"/>
      </dsp:txXfrm>
    </dsp:sp>
    <dsp:sp modelId="{88E85B36-2CA6-4C0D-B28E-C4797E8B173D}">
      <dsp:nvSpPr>
        <dsp:cNvPr id="0" name=""/>
        <dsp:cNvSpPr/>
      </dsp:nvSpPr>
      <dsp:spPr>
        <a:xfrm>
          <a:off x="1151890" y="2023371"/>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0029E83-C546-4F98-BA7B-3F126DAB6F6F}">
      <dsp:nvSpPr>
        <dsp:cNvPr id="0" name=""/>
        <dsp:cNvSpPr/>
      </dsp:nvSpPr>
      <dsp:spPr>
        <a:xfrm>
          <a:off x="1238281" y="2047459"/>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Clearly understands all items on the Product Backlog and communicates the same to the team</a:t>
          </a:r>
        </a:p>
      </dsp:txBody>
      <dsp:txXfrm>
        <a:off x="1238281" y="2047459"/>
        <a:ext cx="4521168" cy="481755"/>
      </dsp:txXfrm>
    </dsp:sp>
    <dsp:sp modelId="{F8802B74-8C7D-4D16-BA59-FE2AB1D24E74}">
      <dsp:nvSpPr>
        <dsp:cNvPr id="0" name=""/>
        <dsp:cNvSpPr/>
      </dsp:nvSpPr>
      <dsp:spPr>
        <a:xfrm>
          <a:off x="1151890" y="2529214"/>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7EFD955-4F3D-4004-9D08-9D0AE304BC36}">
      <dsp:nvSpPr>
        <dsp:cNvPr id="0" name=""/>
        <dsp:cNvSpPr/>
      </dsp:nvSpPr>
      <dsp:spPr>
        <a:xfrm>
          <a:off x="1238281" y="2553301"/>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Decides on release dates </a:t>
          </a:r>
        </a:p>
      </dsp:txBody>
      <dsp:txXfrm>
        <a:off x="1238281" y="2553301"/>
        <a:ext cx="4521168" cy="481755"/>
      </dsp:txXfrm>
    </dsp:sp>
    <dsp:sp modelId="{1B85268C-798B-463E-AE3E-7478215F8A99}">
      <dsp:nvSpPr>
        <dsp:cNvPr id="0" name=""/>
        <dsp:cNvSpPr/>
      </dsp:nvSpPr>
      <dsp:spPr>
        <a:xfrm>
          <a:off x="1151890" y="3035057"/>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C24DC84-9648-4023-9B6E-BBAB3EDF04FB}">
      <dsp:nvSpPr>
        <dsp:cNvPr id="0" name=""/>
        <dsp:cNvSpPr/>
      </dsp:nvSpPr>
      <dsp:spPr>
        <a:xfrm>
          <a:off x="1238281" y="3059144"/>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Provides acceptance criteria for the items</a:t>
          </a:r>
        </a:p>
      </dsp:txBody>
      <dsp:txXfrm>
        <a:off x="1238281" y="3059144"/>
        <a:ext cx="4521168" cy="481755"/>
      </dsp:txXfrm>
    </dsp:sp>
    <dsp:sp modelId="{A31F0062-CA54-4612-B066-EAF6B76A12A5}">
      <dsp:nvSpPr>
        <dsp:cNvPr id="0" name=""/>
        <dsp:cNvSpPr/>
      </dsp:nvSpPr>
      <dsp:spPr>
        <a:xfrm>
          <a:off x="1151890" y="3540899"/>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37525CA-4034-4FFC-AACD-CCEF199E1C65}">
      <dsp:nvSpPr>
        <dsp:cNvPr id="0" name=""/>
        <dsp:cNvSpPr/>
      </dsp:nvSpPr>
      <dsp:spPr>
        <a:xfrm>
          <a:off x="1238281" y="3564987"/>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Inspects deliverable to validate acceptance criteria</a:t>
          </a:r>
        </a:p>
      </dsp:txBody>
      <dsp:txXfrm>
        <a:off x="1238281" y="3564987"/>
        <a:ext cx="4521168" cy="481755"/>
      </dsp:txXfrm>
    </dsp:sp>
    <dsp:sp modelId="{80800D7B-5C8D-4B6F-9392-E015A7939D75}">
      <dsp:nvSpPr>
        <dsp:cNvPr id="0" name=""/>
        <dsp:cNvSpPr/>
      </dsp:nvSpPr>
      <dsp:spPr>
        <a:xfrm>
          <a:off x="1151890" y="4046742"/>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E40D304-76AE-4AF7-A6B0-02A625D4CDEC}">
      <dsp:nvSpPr>
        <dsp:cNvPr id="0" name=""/>
        <dsp:cNvSpPr/>
      </dsp:nvSpPr>
      <dsp:spPr>
        <a:xfrm>
          <a:off x="1238281" y="4070830"/>
          <a:ext cx="4521168" cy="4817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IN" sz="1300" kern="1200"/>
            <a:t>Represents the single voice in deciding product criteria</a:t>
          </a:r>
        </a:p>
      </dsp:txBody>
      <dsp:txXfrm>
        <a:off x="1238281" y="4070830"/>
        <a:ext cx="4521168" cy="481755"/>
      </dsp:txXfrm>
    </dsp:sp>
    <dsp:sp modelId="{A9F1821F-BEC1-4614-AC46-AAEA5739069B}">
      <dsp:nvSpPr>
        <dsp:cNvPr id="0" name=""/>
        <dsp:cNvSpPr/>
      </dsp:nvSpPr>
      <dsp:spPr>
        <a:xfrm>
          <a:off x="1151890" y="4552585"/>
          <a:ext cx="4607560"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10.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1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5.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9.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layout6.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layout7.xml><?xml version="1.0" encoding="utf-8"?>
<dgm:layoutDef xmlns:dgm="http://schemas.openxmlformats.org/drawingml/2006/diagram" xmlns:a="http://schemas.openxmlformats.org/drawingml/2006/main" uniqueId="urn:microsoft.com/office/officeart/2005/8/layout/default#1">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9">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10">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8">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0.24806</cdr:x>
      <cdr:y>0.91694</cdr:y>
    </cdr:from>
    <cdr:to>
      <cdr:x>0.58915</cdr:x>
      <cdr:y>0.98007</cdr:y>
    </cdr:to>
    <cdr:sp macro="" textlink="">
      <cdr:nvSpPr>
        <cdr:cNvPr id="2" name="Text Box 1"/>
        <cdr:cNvSpPr txBox="1"/>
      </cdr:nvSpPr>
      <cdr:spPr>
        <a:xfrm xmlns:a="http://schemas.openxmlformats.org/drawingml/2006/main">
          <a:off x="1360967" y="2934587"/>
          <a:ext cx="1871330" cy="20201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IN" sz="900" b="1"/>
            <a:t>Sprint</a:t>
          </a:r>
          <a:r>
            <a:rPr lang="en-IN" sz="900" b="1" baseline="0"/>
            <a:t> timeline  (days)</a:t>
          </a:r>
          <a:endParaRPr lang="en-IN" sz="900" b="1"/>
        </a:p>
      </cdr:txBody>
    </cdr:sp>
  </cdr:relSizeAnchor>
  <cdr:relSizeAnchor xmlns:cdr="http://schemas.openxmlformats.org/drawingml/2006/chartDrawing">
    <cdr:from>
      <cdr:x>0</cdr:x>
      <cdr:y>0.14286</cdr:y>
    </cdr:from>
    <cdr:to>
      <cdr:x>0.05039</cdr:x>
      <cdr:y>0.75748</cdr:y>
    </cdr:to>
    <cdr:sp macro="" textlink="">
      <cdr:nvSpPr>
        <cdr:cNvPr id="3" name="Text Box 2"/>
        <cdr:cNvSpPr txBox="1"/>
      </cdr:nvSpPr>
      <cdr:spPr>
        <a:xfrm xmlns:a="http://schemas.openxmlformats.org/drawingml/2006/main" rot="16200000">
          <a:off x="-1759687" y="1302489"/>
          <a:ext cx="1967022" cy="27644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IN" sz="900" b="1"/>
            <a:t>Work</a:t>
          </a:r>
          <a:r>
            <a:rPr lang="en-IN" sz="900" b="1" baseline="0"/>
            <a:t> left in Sprint (days)</a:t>
          </a:r>
          <a:endParaRPr lang="en-IN" sz="9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6DE82-5DF1-458F-BC1D-9CFCDBFBA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61</Pages>
  <Words>12677</Words>
  <Characters>72264</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Edusys1010cwh</dc:creator>
  <cp:lastModifiedBy>RUTH</cp:lastModifiedBy>
  <cp:revision>4</cp:revision>
  <cp:lastPrinted>2012-11-09T18:44:00Z</cp:lastPrinted>
  <dcterms:created xsi:type="dcterms:W3CDTF">2012-11-24T12:04:00Z</dcterms:created>
  <dcterms:modified xsi:type="dcterms:W3CDTF">2012-11-24T13:25:00Z</dcterms:modified>
</cp:coreProperties>
</file>